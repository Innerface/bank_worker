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511" w:rsidRDefault="002B5511">
      <w:pPr>
        <w:numPr>
          <w:ins w:id="0" w:author="周扬天宇" w:date="2011-10-27T14:41:00Z"/>
        </w:numPr>
        <w:spacing w:line="360" w:lineRule="auto"/>
        <w:rPr>
          <w:ins w:id="1" w:author="周扬天宇" w:date="2011-10-27T14:41:00Z"/>
          <w:rFonts w:ascii="黑体" w:eastAsia="黑体" w:hAnsi="宋体" w:hint="eastAsia"/>
          <w:bCs/>
          <w:sz w:val="28"/>
          <w:szCs w:val="36"/>
          <w:rPrChange w:id="2" w:author="周扬天宇" w:date="2011-10-27T14:41:00Z">
            <w:rPr>
              <w:ins w:id="3" w:author="周扬天宇" w:date="2011-10-27T14:41:00Z"/>
              <w:rFonts w:ascii="黑体" w:eastAsia="黑体" w:hAnsi="宋体" w:hint="eastAsia"/>
              <w:bCs/>
              <w:sz w:val="28"/>
              <w:szCs w:val="36"/>
            </w:rPr>
          </w:rPrChange>
        </w:rPr>
      </w:pPr>
      <w:bookmarkStart w:id="4" w:name="_GoBack"/>
      <w:bookmarkEnd w:id="4"/>
      <w:ins w:id="5" w:author="周扬天宇" w:date="2011-10-27T14:41:00Z">
        <w:r>
          <w:rPr>
            <w:rFonts w:ascii="黑体" w:eastAsia="黑体" w:hAnsi="宋体" w:hint="eastAsia"/>
            <w:bCs/>
            <w:sz w:val="28"/>
            <w:szCs w:val="36"/>
            <w:rPrChange w:id="6" w:author="周扬天宇" w:date="2011-10-27T14:41:00Z">
              <w:rPr>
                <w:rFonts w:ascii="黑体" w:eastAsia="黑体" w:hAnsi="宋体" w:hint="eastAsia"/>
                <w:bCs/>
                <w:sz w:val="28"/>
                <w:szCs w:val="36"/>
              </w:rPr>
            </w:rPrChange>
          </w:rPr>
          <w:t>附件：</w:t>
        </w:r>
      </w:ins>
    </w:p>
    <w:p w:rsidR="002B5511" w:rsidRDefault="002B5511">
      <w:pPr>
        <w:spacing w:line="360" w:lineRule="auto"/>
        <w:jc w:val="center"/>
        <w:rPr>
          <w:rFonts w:ascii="黑体" w:eastAsia="黑体" w:hAnsi="宋体" w:hint="eastAsia"/>
          <w:b/>
          <w:sz w:val="36"/>
          <w:szCs w:val="36"/>
        </w:rPr>
      </w:pPr>
      <w:r>
        <w:rPr>
          <w:rFonts w:ascii="黑体" w:eastAsia="黑体" w:hAnsi="宋体" w:hint="eastAsia"/>
          <w:b/>
          <w:sz w:val="36"/>
          <w:szCs w:val="36"/>
        </w:rPr>
        <w:t>南京银行自助发卡机运行管理暂行办法</w:t>
      </w:r>
    </w:p>
    <w:p w:rsidR="002B5511" w:rsidRDefault="002B5511">
      <w:pPr>
        <w:numPr>
          <w:ins w:id="7" w:author="周扬天宇" w:date="2011-10-27T14:42:00Z"/>
        </w:numPr>
        <w:snapToGrid w:val="0"/>
        <w:spacing w:beforeLines="50" w:before="156" w:afterLines="50" w:after="156" w:line="360" w:lineRule="auto"/>
        <w:jc w:val="center"/>
        <w:rPr>
          <w:ins w:id="8" w:author="周扬天宇" w:date="2011-10-27T14:42:00Z"/>
          <w:rFonts w:ascii="黑体" w:eastAsia="黑体" w:hint="eastAsia"/>
          <w:b/>
          <w:sz w:val="24"/>
        </w:rPr>
      </w:pPr>
    </w:p>
    <w:p w:rsidR="002B5511" w:rsidRDefault="002B5511">
      <w:pPr>
        <w:snapToGrid w:val="0"/>
        <w:spacing w:beforeLines="50" w:before="156" w:afterLines="50" w:after="156" w:line="360" w:lineRule="auto"/>
        <w:jc w:val="center"/>
        <w:rPr>
          <w:rFonts w:ascii="黑体" w:eastAsia="黑体" w:hint="eastAsia"/>
          <w:bCs/>
          <w:sz w:val="24"/>
          <w:rPrChange w:id="9" w:author="周扬天宇" w:date="2011-10-27T14:42:00Z">
            <w:rPr>
              <w:rFonts w:ascii="黑体" w:eastAsia="黑体" w:hint="eastAsia"/>
              <w:bCs/>
              <w:sz w:val="24"/>
            </w:rPr>
          </w:rPrChange>
        </w:rPr>
      </w:pPr>
      <w:r>
        <w:rPr>
          <w:rFonts w:ascii="黑体" w:eastAsia="黑体" w:hint="eastAsia"/>
          <w:bCs/>
          <w:sz w:val="24"/>
          <w:rPrChange w:id="10" w:author="周扬天宇" w:date="2011-10-27T14:42:00Z">
            <w:rPr>
              <w:rFonts w:ascii="黑体" w:eastAsia="黑体" w:hint="eastAsia"/>
              <w:bCs/>
              <w:sz w:val="24"/>
            </w:rPr>
          </w:rPrChange>
        </w:rPr>
        <w:t>第一章</w:t>
      </w:r>
      <w:del w:id="11" w:author="周扬天宇" w:date="2011-10-27T14:42:00Z">
        <w:r>
          <w:rPr>
            <w:rFonts w:ascii="黑体" w:eastAsia="黑体" w:hint="eastAsia"/>
            <w:bCs/>
            <w:sz w:val="24"/>
            <w:rPrChange w:id="12" w:author="周扬天宇" w:date="2011-10-27T14:42:00Z">
              <w:rPr>
                <w:rFonts w:ascii="黑体" w:eastAsia="黑体" w:hint="eastAsia"/>
                <w:bCs/>
                <w:sz w:val="24"/>
              </w:rPr>
            </w:rPrChange>
          </w:rPr>
          <w:delText xml:space="preserve"> </w:delText>
        </w:r>
      </w:del>
      <w:ins w:id="13" w:author="周扬天宇" w:date="2011-10-27T14:42:00Z">
        <w:r>
          <w:rPr>
            <w:rFonts w:ascii="黑体" w:eastAsia="黑体" w:hint="eastAsia"/>
            <w:bCs/>
            <w:sz w:val="24"/>
          </w:rPr>
          <w:t xml:space="preserve">  </w:t>
        </w:r>
      </w:ins>
      <w:r>
        <w:rPr>
          <w:rFonts w:ascii="黑体" w:eastAsia="黑体" w:hint="eastAsia"/>
          <w:bCs/>
          <w:sz w:val="24"/>
          <w:rPrChange w:id="14" w:author="周扬天宇" w:date="2011-10-27T14:42:00Z">
            <w:rPr>
              <w:rFonts w:ascii="黑体" w:eastAsia="黑体" w:hint="eastAsia"/>
              <w:bCs/>
              <w:sz w:val="24"/>
            </w:rPr>
          </w:rPrChange>
        </w:rPr>
        <w:t>总</w:t>
      </w:r>
      <w:ins w:id="15" w:author="周扬天宇" w:date="2011-10-27T14:42:00Z">
        <w:r>
          <w:rPr>
            <w:rFonts w:ascii="黑体" w:eastAsia="黑体" w:hint="eastAsia"/>
            <w:bCs/>
            <w:sz w:val="24"/>
          </w:rPr>
          <w:t xml:space="preserve">  </w:t>
        </w:r>
      </w:ins>
      <w:r>
        <w:rPr>
          <w:rFonts w:ascii="黑体" w:eastAsia="黑体" w:hint="eastAsia"/>
          <w:bCs/>
          <w:sz w:val="24"/>
          <w:rPrChange w:id="16" w:author="周扬天宇" w:date="2011-10-27T14:42:00Z">
            <w:rPr>
              <w:rFonts w:ascii="黑体" w:eastAsia="黑体" w:hint="eastAsia"/>
              <w:bCs/>
              <w:sz w:val="24"/>
            </w:rPr>
          </w:rPrChange>
        </w:rPr>
        <w:t>则</w:t>
      </w:r>
    </w:p>
    <w:p w:rsidR="002B5511" w:rsidRDefault="002B5511">
      <w:pPr>
        <w:snapToGrid w:val="0"/>
        <w:spacing w:beforeLines="50" w:before="156" w:afterLines="50" w:after="156" w:line="360" w:lineRule="auto"/>
        <w:ind w:firstLineChars="200" w:firstLine="482"/>
        <w:rPr>
          <w:rFonts w:ascii="仿宋_GB2312" w:hAnsi="宋体" w:hint="eastAsia"/>
          <w:sz w:val="24"/>
        </w:rPr>
      </w:pPr>
      <w:r>
        <w:rPr>
          <w:rFonts w:ascii="宋体" w:hint="eastAsia"/>
          <w:b/>
          <w:bCs/>
          <w:sz w:val="24"/>
        </w:rPr>
        <w:t>第一条</w:t>
      </w:r>
      <w:r>
        <w:rPr>
          <w:rFonts w:ascii="宋体"/>
          <w:b/>
          <w:bCs/>
          <w:sz w:val="24"/>
        </w:rPr>
        <w:t xml:space="preserve"> </w:t>
      </w:r>
      <w:r>
        <w:rPr>
          <w:rFonts w:ascii="仿宋_GB2312"/>
          <w:sz w:val="24"/>
        </w:rPr>
        <w:t xml:space="preserve"> </w:t>
      </w:r>
      <w:r>
        <w:rPr>
          <w:rFonts w:ascii="仿宋_GB2312" w:hAnsi="宋体" w:hint="eastAsia"/>
          <w:sz w:val="24"/>
        </w:rPr>
        <w:t>为确保自助发卡机正常运行，提高自助发卡机运行效率，特制定本</w:t>
      </w:r>
      <w:del w:id="17" w:author="孙国" w:date="2011-10-26T08:05:00Z">
        <w:r>
          <w:rPr>
            <w:rFonts w:ascii="仿宋_GB2312" w:hAnsi="宋体" w:hint="eastAsia"/>
            <w:sz w:val="24"/>
          </w:rPr>
          <w:delText>管理</w:delText>
        </w:r>
      </w:del>
      <w:r>
        <w:rPr>
          <w:rFonts w:ascii="仿宋_GB2312" w:hAnsi="宋体" w:hint="eastAsia"/>
          <w:sz w:val="24"/>
        </w:rPr>
        <w:t>办法。</w:t>
      </w:r>
    </w:p>
    <w:p w:rsidR="002B5511" w:rsidRDefault="002B5511">
      <w:pPr>
        <w:snapToGrid w:val="0"/>
        <w:spacing w:beforeLines="50" w:before="156" w:afterLines="50" w:after="156" w:line="360" w:lineRule="auto"/>
        <w:ind w:firstLineChars="200" w:firstLine="482"/>
        <w:rPr>
          <w:rFonts w:ascii="仿宋_GB2312"/>
          <w:sz w:val="24"/>
        </w:rPr>
      </w:pPr>
      <w:r>
        <w:rPr>
          <w:rFonts w:ascii="仿宋_GB2312" w:hint="eastAsia"/>
          <w:b/>
          <w:bCs/>
          <w:sz w:val="24"/>
        </w:rPr>
        <w:t>第二条</w:t>
      </w:r>
      <w:r>
        <w:rPr>
          <w:rFonts w:ascii="仿宋_GB2312"/>
          <w:sz w:val="24"/>
        </w:rPr>
        <w:t xml:space="preserve">  </w:t>
      </w:r>
      <w:r>
        <w:rPr>
          <w:rFonts w:ascii="仿宋_GB2312" w:hAnsi="宋体" w:hint="eastAsia"/>
          <w:sz w:val="24"/>
        </w:rPr>
        <w:t>本办法所称</w:t>
      </w:r>
      <w:r>
        <w:rPr>
          <w:rFonts w:ascii="仿宋_GB2312" w:hint="eastAsia"/>
          <w:sz w:val="24"/>
        </w:rPr>
        <w:t>自助发卡机</w:t>
      </w:r>
      <w:r>
        <w:rPr>
          <w:rFonts w:ascii="仿宋_GB2312" w:hAnsi="宋体" w:hint="eastAsia"/>
          <w:sz w:val="24"/>
        </w:rPr>
        <w:t>是指客户通过自助服务方式完成开立南京银行梅花借记卡（以下简称卡）结算账户的自助设备。</w:t>
      </w:r>
    </w:p>
    <w:p w:rsidR="002B5511" w:rsidRDefault="002B5511">
      <w:pPr>
        <w:snapToGrid w:val="0"/>
        <w:spacing w:beforeLines="50" w:before="156" w:afterLines="50" w:after="156" w:line="360" w:lineRule="auto"/>
        <w:ind w:firstLineChars="200" w:firstLine="482"/>
        <w:rPr>
          <w:rFonts w:ascii="仿宋_GB2312" w:hAnsi="宋体" w:hint="eastAsia"/>
          <w:sz w:val="24"/>
        </w:rPr>
      </w:pPr>
      <w:r>
        <w:rPr>
          <w:rFonts w:ascii="仿宋_GB2312" w:hAnsi="宋体" w:hint="eastAsia"/>
          <w:b/>
          <w:bCs/>
          <w:sz w:val="24"/>
        </w:rPr>
        <w:t>第三条</w:t>
      </w:r>
      <w:r>
        <w:rPr>
          <w:rFonts w:ascii="仿宋_GB2312" w:hAnsi="宋体" w:hint="eastAsia"/>
          <w:sz w:val="24"/>
        </w:rPr>
        <w:t xml:space="preserve">  </w:t>
      </w:r>
      <w:r>
        <w:rPr>
          <w:rFonts w:ascii="仿宋_GB2312" w:hAnsi="宋体" w:hint="eastAsia"/>
          <w:sz w:val="24"/>
        </w:rPr>
        <w:t>本自助发卡机只支持第二代身份证开卡，开卡客户必须持本人身份证办理，不准代办。</w:t>
      </w:r>
    </w:p>
    <w:p w:rsidR="002B5511" w:rsidRDefault="002B5511">
      <w:pPr>
        <w:snapToGrid w:val="0"/>
        <w:spacing w:beforeLines="50" w:before="156" w:afterLines="50" w:after="156" w:line="360" w:lineRule="auto"/>
        <w:ind w:firstLineChars="200" w:firstLine="482"/>
        <w:rPr>
          <w:rFonts w:ascii="仿宋_GB2312" w:hint="eastAsia"/>
          <w:sz w:val="24"/>
        </w:rPr>
      </w:pPr>
      <w:r>
        <w:rPr>
          <w:rFonts w:ascii="仿宋_GB2312" w:hint="eastAsia"/>
          <w:b/>
          <w:bCs/>
          <w:sz w:val="24"/>
        </w:rPr>
        <w:t>第四条</w:t>
      </w:r>
      <w:r>
        <w:rPr>
          <w:rFonts w:ascii="仿宋_GB2312" w:hint="eastAsia"/>
          <w:sz w:val="24"/>
        </w:rPr>
        <w:t xml:space="preserve">  </w:t>
      </w:r>
      <w:r>
        <w:rPr>
          <w:rFonts w:ascii="仿宋_GB2312" w:hint="eastAsia"/>
          <w:sz w:val="24"/>
        </w:rPr>
        <w:t>本办法适用于各类随行式自助发卡机。</w:t>
      </w:r>
    </w:p>
    <w:p w:rsidR="002B5511" w:rsidRDefault="002B5511">
      <w:pPr>
        <w:snapToGrid w:val="0"/>
        <w:spacing w:beforeLines="50" w:before="156" w:afterLines="50" w:after="156" w:line="360" w:lineRule="auto"/>
        <w:ind w:firstLineChars="200" w:firstLine="482"/>
        <w:rPr>
          <w:rFonts w:ascii="仿宋_GB2312" w:hAnsi="宋体"/>
          <w:b/>
          <w:bCs/>
          <w:sz w:val="24"/>
        </w:rPr>
      </w:pPr>
    </w:p>
    <w:p w:rsidR="002B5511" w:rsidRDefault="002B5511">
      <w:pPr>
        <w:snapToGrid w:val="0"/>
        <w:spacing w:beforeLines="50" w:before="156" w:afterLines="50" w:after="156" w:line="360" w:lineRule="auto"/>
        <w:ind w:firstLineChars="200" w:firstLine="480"/>
        <w:jc w:val="center"/>
        <w:rPr>
          <w:rFonts w:ascii="黑体" w:eastAsia="黑体" w:hAnsi="宋体" w:hint="eastAsia"/>
          <w:bCs/>
          <w:sz w:val="24"/>
          <w:rPrChange w:id="18" w:author="周扬天宇" w:date="2011-10-27T14:43:00Z">
            <w:rPr>
              <w:rFonts w:ascii="黑体" w:eastAsia="黑体" w:hAnsi="宋体" w:hint="eastAsia"/>
              <w:bCs/>
              <w:sz w:val="24"/>
            </w:rPr>
          </w:rPrChange>
        </w:rPr>
      </w:pPr>
      <w:r>
        <w:rPr>
          <w:rFonts w:ascii="黑体" w:eastAsia="黑体" w:hAnsi="宋体" w:hint="eastAsia"/>
          <w:bCs/>
          <w:sz w:val="24"/>
          <w:rPrChange w:id="19" w:author="周扬天宇" w:date="2011-10-27T14:43:00Z">
            <w:rPr>
              <w:rFonts w:ascii="黑体" w:eastAsia="黑体" w:hAnsi="宋体" w:hint="eastAsia"/>
              <w:bCs/>
              <w:sz w:val="24"/>
            </w:rPr>
          </w:rPrChange>
        </w:rPr>
        <w:t>第二章</w:t>
      </w:r>
      <w:r>
        <w:rPr>
          <w:rFonts w:ascii="黑体" w:eastAsia="黑体" w:hAnsi="宋体"/>
          <w:bCs/>
          <w:sz w:val="24"/>
          <w:rPrChange w:id="20" w:author="周扬天宇" w:date="2011-10-27T14:43:00Z">
            <w:rPr>
              <w:rFonts w:ascii="黑体" w:eastAsia="黑体" w:hAnsi="宋体"/>
              <w:bCs/>
              <w:sz w:val="24"/>
            </w:rPr>
          </w:rPrChange>
        </w:rPr>
        <w:t xml:space="preserve">  </w:t>
      </w:r>
      <w:bookmarkStart w:id="21" w:name="_Toc304820555"/>
      <w:bookmarkStart w:id="22" w:name="_Toc306117845"/>
      <w:r>
        <w:rPr>
          <w:rFonts w:ascii="黑体" w:eastAsia="黑体" w:hAnsi="宋体" w:hint="eastAsia"/>
          <w:bCs/>
          <w:sz w:val="24"/>
          <w:rPrChange w:id="23" w:author="周扬天宇" w:date="2011-10-27T14:43:00Z">
            <w:rPr>
              <w:rFonts w:ascii="黑体" w:eastAsia="黑体" w:hAnsi="宋体" w:hint="eastAsia"/>
              <w:bCs/>
              <w:sz w:val="24"/>
            </w:rPr>
          </w:rPrChange>
        </w:rPr>
        <w:t>组织职责</w:t>
      </w:r>
      <w:bookmarkEnd w:id="21"/>
      <w:bookmarkEnd w:id="22"/>
    </w:p>
    <w:p w:rsidR="002B5511" w:rsidRDefault="002B5511">
      <w:pPr>
        <w:pStyle w:val="a7"/>
        <w:widowControl w:val="0"/>
        <w:tabs>
          <w:tab w:val="num" w:pos="1520"/>
        </w:tabs>
        <w:snapToGrid w:val="0"/>
        <w:spacing w:beforeLines="50" w:before="156" w:afterLines="50" w:after="156" w:line="360" w:lineRule="auto"/>
        <w:ind w:firstLineChars="200" w:firstLine="482"/>
        <w:jc w:val="both"/>
        <w:rPr>
          <w:rFonts w:ascii="宋体" w:hAnsi="宋体" w:hint="eastAsia"/>
        </w:rPr>
      </w:pPr>
      <w:r>
        <w:rPr>
          <w:rFonts w:hint="eastAsia"/>
          <w:b/>
          <w:bCs/>
        </w:rPr>
        <w:t>第五条</w:t>
      </w:r>
      <w:r>
        <w:rPr>
          <w:rFonts w:hint="eastAsia"/>
        </w:rPr>
        <w:t xml:space="preserve">  </w:t>
      </w:r>
      <w:r>
        <w:rPr>
          <w:rFonts w:hint="eastAsia"/>
        </w:rPr>
        <w:t>本行自助发卡机实行统一管理，分级负责。总行电子银行部是自助发卡机的管理部门，各分支机构营运管理部为辖内自助发卡机的管理部门。</w:t>
      </w:r>
    </w:p>
    <w:p w:rsidR="002B5511" w:rsidRDefault="002B5511">
      <w:pPr>
        <w:pStyle w:val="a7"/>
        <w:widowControl w:val="0"/>
        <w:tabs>
          <w:tab w:val="num" w:pos="1520"/>
        </w:tabs>
        <w:snapToGrid w:val="0"/>
        <w:spacing w:beforeLines="50" w:before="156" w:afterLines="50" w:after="156" w:line="360" w:lineRule="auto"/>
        <w:ind w:firstLineChars="200" w:firstLine="482"/>
        <w:jc w:val="both"/>
      </w:pPr>
      <w:r>
        <w:rPr>
          <w:rFonts w:hint="eastAsia"/>
          <w:b/>
          <w:bCs/>
        </w:rPr>
        <w:t>第六条</w:t>
      </w:r>
      <w:r>
        <w:t xml:space="preserve">  </w:t>
      </w:r>
      <w:r>
        <w:rPr>
          <w:rFonts w:hint="eastAsia"/>
        </w:rPr>
        <w:t>各配置自助发卡机的营业网点主要承担以下</w:t>
      </w:r>
      <w:r>
        <w:rPr>
          <w:rFonts w:hAnsi="宋体" w:hint="eastAsia"/>
        </w:rPr>
        <w:t>职责：</w:t>
      </w:r>
    </w:p>
    <w:p w:rsidR="002B5511" w:rsidRDefault="002B5511">
      <w:pPr>
        <w:numPr>
          <w:numberingChange w:id="24" w:author="XU" w:date="2011-10-26T08:06:00Z" w:original="（%1:1:11:）"/>
        </w:numPr>
        <w:snapToGrid w:val="0"/>
        <w:spacing w:beforeLines="50" w:before="156" w:afterLines="50" w:after="156" w:line="360" w:lineRule="auto"/>
        <w:ind w:firstLineChars="200" w:firstLine="480"/>
        <w:rPr>
          <w:rFonts w:ascii="仿宋_GB2312" w:hAnsi="宋体" w:hint="eastAsia"/>
          <w:sz w:val="24"/>
        </w:rPr>
      </w:pPr>
      <w:ins w:id="25" w:author="周扬天宇" w:date="2011-10-27T14:43:00Z">
        <w:r>
          <w:rPr>
            <w:rFonts w:ascii="仿宋_GB2312" w:hAnsi="宋体" w:hint="eastAsia"/>
            <w:sz w:val="24"/>
          </w:rPr>
          <w:t>（一）</w:t>
        </w:r>
      </w:ins>
      <w:r>
        <w:rPr>
          <w:rFonts w:ascii="仿宋_GB2312" w:hAnsi="宋体" w:hint="eastAsia"/>
          <w:sz w:val="24"/>
        </w:rPr>
        <w:t>指定专人，设立设备维护岗、卡片管理岗和发卡授权岗，负责</w:t>
      </w:r>
      <w:r>
        <w:rPr>
          <w:rFonts w:ascii="仿宋_GB2312" w:hint="eastAsia"/>
          <w:sz w:val="24"/>
        </w:rPr>
        <w:t>自助发卡机</w:t>
      </w:r>
      <w:r>
        <w:rPr>
          <w:rFonts w:ascii="仿宋_GB2312" w:hAnsi="宋体" w:hint="eastAsia"/>
          <w:sz w:val="24"/>
        </w:rPr>
        <w:t>的操作管理工作；</w:t>
      </w:r>
    </w:p>
    <w:p w:rsidR="002B5511" w:rsidRDefault="002B5511">
      <w:pPr>
        <w:numPr>
          <w:numberingChange w:id="26" w:author="XU" w:date="2011-10-26T08:06:00Z" w:original="（%1:2:11:）"/>
        </w:numPr>
        <w:snapToGrid w:val="0"/>
        <w:spacing w:beforeLines="50" w:before="156" w:afterLines="50" w:after="156" w:line="360" w:lineRule="auto"/>
        <w:ind w:firstLineChars="200" w:firstLine="480"/>
        <w:rPr>
          <w:rFonts w:ascii="仿宋_GB2312" w:hint="eastAsia"/>
          <w:sz w:val="24"/>
        </w:rPr>
      </w:pPr>
      <w:ins w:id="27" w:author="周扬天宇" w:date="2011-10-27T14:43:00Z">
        <w:r>
          <w:rPr>
            <w:rFonts w:ascii="仿宋_GB2312" w:hint="eastAsia"/>
            <w:sz w:val="24"/>
          </w:rPr>
          <w:t>（二）</w:t>
        </w:r>
      </w:ins>
      <w:r>
        <w:rPr>
          <w:rFonts w:ascii="仿宋_GB2312" w:hint="eastAsia"/>
          <w:sz w:val="24"/>
        </w:rPr>
        <w:t>在营业时间内非设备故障原因不得随意停机。如因设备故障造成自助发卡机无法正常使用，应及时报修。其他情况需要停机的，南</w:t>
      </w:r>
      <w:r>
        <w:rPr>
          <w:rFonts w:ascii="仿宋_GB2312" w:hint="eastAsia"/>
          <w:color w:val="000000"/>
          <w:sz w:val="24"/>
        </w:rPr>
        <w:t>京地区各营业网点向总行电子银行部提出申请；分行各营业网点向各分行营运管理部提出申请，经批准后方可停机</w:t>
      </w:r>
      <w:r>
        <w:rPr>
          <w:rFonts w:ascii="仿宋_GB2312" w:hint="eastAsia"/>
          <w:color w:val="000000"/>
          <w:sz w:val="24"/>
        </w:rPr>
        <w:t>;</w:t>
      </w:r>
    </w:p>
    <w:p w:rsidR="002B5511" w:rsidRDefault="002B5511">
      <w:pPr>
        <w:numPr>
          <w:numberingChange w:id="28" w:author="XU" w:date="2011-10-26T08:06:00Z" w:original="（%1:3:11:）"/>
        </w:numPr>
        <w:snapToGrid w:val="0"/>
        <w:spacing w:beforeLines="50" w:before="156" w:afterLines="50" w:after="156" w:line="360" w:lineRule="auto"/>
        <w:ind w:firstLineChars="200" w:firstLine="480"/>
        <w:rPr>
          <w:rFonts w:ascii="仿宋_GB2312" w:hint="eastAsia"/>
          <w:sz w:val="24"/>
        </w:rPr>
      </w:pPr>
      <w:ins w:id="29" w:author="周扬天宇" w:date="2011-10-27T14:44:00Z">
        <w:r>
          <w:rPr>
            <w:rFonts w:ascii="仿宋_GB2312" w:hAnsi="宋体" w:hint="eastAsia"/>
            <w:sz w:val="24"/>
          </w:rPr>
          <w:t>（三）</w:t>
        </w:r>
      </w:ins>
      <w:r>
        <w:rPr>
          <w:rFonts w:ascii="仿宋_GB2312" w:hAnsi="宋体" w:hint="eastAsia"/>
          <w:sz w:val="24"/>
        </w:rPr>
        <w:t>负责</w:t>
      </w:r>
      <w:r>
        <w:rPr>
          <w:rFonts w:ascii="仿宋_GB2312" w:hint="eastAsia"/>
          <w:sz w:val="24"/>
        </w:rPr>
        <w:t>自助发卡机</w:t>
      </w:r>
      <w:r>
        <w:rPr>
          <w:rFonts w:ascii="仿宋_GB2312" w:hAnsi="宋体" w:hint="eastAsia"/>
          <w:sz w:val="24"/>
        </w:rPr>
        <w:t>的安全和环境卫生等日常维护工作</w:t>
      </w:r>
      <w:r>
        <w:rPr>
          <w:rFonts w:ascii="仿宋_GB2312" w:hint="eastAsia"/>
          <w:sz w:val="24"/>
        </w:rPr>
        <w:t>。</w:t>
      </w:r>
    </w:p>
    <w:p w:rsidR="002B5511" w:rsidRDefault="002B5511">
      <w:pPr>
        <w:snapToGrid w:val="0"/>
        <w:spacing w:beforeLines="50" w:before="156" w:afterLines="50" w:after="156" w:line="360" w:lineRule="auto"/>
        <w:ind w:firstLineChars="200" w:firstLine="482"/>
        <w:rPr>
          <w:rFonts w:ascii="仿宋_GB2312" w:hAnsi="宋体" w:hint="eastAsia"/>
          <w:sz w:val="24"/>
        </w:rPr>
      </w:pPr>
      <w:r>
        <w:rPr>
          <w:rFonts w:ascii="仿宋_GB2312" w:hint="eastAsia"/>
          <w:b/>
          <w:bCs/>
          <w:sz w:val="24"/>
        </w:rPr>
        <w:t>第七条</w:t>
      </w:r>
      <w:r>
        <w:rPr>
          <w:rFonts w:ascii="仿宋_GB2312"/>
          <w:sz w:val="24"/>
        </w:rPr>
        <w:t xml:space="preserve">  </w:t>
      </w:r>
      <w:r>
        <w:rPr>
          <w:rFonts w:ascii="仿宋_GB2312" w:hint="eastAsia"/>
          <w:sz w:val="24"/>
        </w:rPr>
        <w:t>自助发卡机</w:t>
      </w:r>
      <w:r>
        <w:rPr>
          <w:rFonts w:ascii="仿宋_GB2312" w:hAnsi="宋体" w:hint="eastAsia"/>
          <w:sz w:val="24"/>
        </w:rPr>
        <w:t>管理员的工作职责如下：</w:t>
      </w:r>
    </w:p>
    <w:p w:rsidR="002B5511" w:rsidRDefault="002B5511">
      <w:pPr>
        <w:snapToGrid w:val="0"/>
        <w:spacing w:beforeLines="50" w:before="156" w:afterLines="50" w:after="156" w:line="360" w:lineRule="auto"/>
        <w:ind w:left="420"/>
        <w:rPr>
          <w:del w:id="30" w:author="周扬天宇" w:date="2011-10-27T14:44:00Z"/>
          <w:rFonts w:ascii="仿宋_GB2312" w:hAnsi="宋体" w:hint="eastAsia"/>
          <w:sz w:val="24"/>
        </w:rPr>
      </w:pPr>
      <w:ins w:id="31" w:author="周扬天宇" w:date="2011-10-27T14:44:00Z">
        <w:r>
          <w:rPr>
            <w:rFonts w:ascii="仿宋_GB2312" w:hint="eastAsia"/>
            <w:sz w:val="24"/>
          </w:rPr>
          <w:t>（一）</w:t>
        </w:r>
      </w:ins>
      <w:del w:id="32" w:author="周扬天宇" w:date="2011-10-27T14:44:00Z">
        <w:r>
          <w:rPr>
            <w:rFonts w:ascii="仿宋_GB2312" w:hint="eastAsia"/>
            <w:sz w:val="24"/>
          </w:rPr>
          <w:delText>（一）</w:delText>
        </w:r>
      </w:del>
      <w:r>
        <w:rPr>
          <w:rFonts w:ascii="仿宋_GB2312" w:hint="eastAsia"/>
          <w:sz w:val="24"/>
        </w:rPr>
        <w:t>设备维护岗</w:t>
      </w:r>
    </w:p>
    <w:p w:rsidR="002B5511" w:rsidRDefault="002B5511">
      <w:pPr>
        <w:numPr>
          <w:ins w:id="33" w:author="周扬天宇" w:date="2011-10-27T14:45:00Z"/>
        </w:numPr>
        <w:snapToGrid w:val="0"/>
        <w:spacing w:beforeLines="50" w:before="156" w:afterLines="50" w:after="156" w:line="360" w:lineRule="auto"/>
        <w:rPr>
          <w:ins w:id="34" w:author="周扬天宇" w:date="2011-10-27T14:45:00Z"/>
          <w:rFonts w:ascii="仿宋_GB2312" w:hint="eastAsia"/>
          <w:sz w:val="24"/>
        </w:rPr>
      </w:pPr>
    </w:p>
    <w:p w:rsidR="002B5511" w:rsidRDefault="002B5511">
      <w:pPr>
        <w:numPr>
          <w:numberingChange w:id="35" w:author="XU" w:date="2011-10-26T08:06:00Z" w:original="%1:1:0:．"/>
        </w:numPr>
        <w:snapToGrid w:val="0"/>
        <w:spacing w:beforeLines="50" w:before="156" w:afterLines="50" w:after="156" w:line="360" w:lineRule="auto"/>
        <w:ind w:firstLineChars="200" w:firstLine="480"/>
        <w:rPr>
          <w:rFonts w:ascii="宋体" w:hAnsi="宋体" w:hint="eastAsia"/>
          <w:sz w:val="24"/>
        </w:rPr>
      </w:pPr>
      <w:ins w:id="36" w:author="周扬天宇" w:date="2011-10-27T14:45:00Z">
        <w:r>
          <w:rPr>
            <w:rFonts w:ascii="宋体" w:hAnsi="宋体" w:hint="eastAsia"/>
            <w:sz w:val="24"/>
          </w:rPr>
          <w:t>1</w:t>
        </w:r>
      </w:ins>
      <w:ins w:id="37" w:author="周扬天宇" w:date="2011-10-27T14:46:00Z">
        <w:r>
          <w:rPr>
            <w:rFonts w:ascii="宋体" w:hAnsi="宋体" w:hint="eastAsia"/>
            <w:sz w:val="24"/>
          </w:rPr>
          <w:t>．</w:t>
        </w:r>
      </w:ins>
      <w:r>
        <w:rPr>
          <w:rFonts w:ascii="宋体" w:hAnsi="宋体" w:hint="eastAsia"/>
          <w:sz w:val="24"/>
        </w:rPr>
        <w:t>负责保管自助发卡机的机柜门日常使用钥匙；</w:t>
      </w:r>
    </w:p>
    <w:p w:rsidR="002B5511" w:rsidRDefault="002B5511">
      <w:pPr>
        <w:numPr>
          <w:numberingChange w:id="38" w:author="XU" w:date="2011-10-26T08:06:00Z" w:original="%1:2:0:．"/>
        </w:numPr>
        <w:snapToGrid w:val="0"/>
        <w:spacing w:beforeLines="50" w:before="156" w:afterLines="50" w:after="156" w:line="360" w:lineRule="auto"/>
        <w:ind w:firstLineChars="200" w:firstLine="480"/>
        <w:rPr>
          <w:rFonts w:ascii="宋体" w:hAnsi="宋体" w:hint="eastAsia"/>
          <w:sz w:val="24"/>
        </w:rPr>
      </w:pPr>
      <w:ins w:id="39" w:author="周扬天宇" w:date="2011-10-27T14:46:00Z">
        <w:r>
          <w:rPr>
            <w:rFonts w:ascii="宋体" w:hAnsi="宋体" w:hint="eastAsia"/>
            <w:sz w:val="24"/>
          </w:rPr>
          <w:t>2．</w:t>
        </w:r>
      </w:ins>
      <w:r>
        <w:rPr>
          <w:rFonts w:ascii="宋体" w:hAnsi="宋体" w:hint="eastAsia"/>
          <w:sz w:val="24"/>
        </w:rPr>
        <w:t>负责登记与自助发卡机运行维护相关的各类登记簿；</w:t>
      </w:r>
    </w:p>
    <w:p w:rsidR="002B5511" w:rsidRDefault="002B5511">
      <w:pPr>
        <w:numPr>
          <w:numberingChange w:id="40" w:author="XU" w:date="2011-10-26T08:06:00Z" w:original="%1:3:0:．"/>
        </w:numPr>
        <w:snapToGrid w:val="0"/>
        <w:spacing w:beforeLines="50" w:before="156" w:afterLines="50" w:after="156" w:line="360" w:lineRule="auto"/>
        <w:ind w:firstLineChars="200" w:firstLine="480"/>
        <w:rPr>
          <w:rFonts w:ascii="宋体" w:hAnsi="宋体" w:hint="eastAsia"/>
          <w:sz w:val="24"/>
        </w:rPr>
      </w:pPr>
      <w:ins w:id="41" w:author="周扬天宇" w:date="2011-10-27T14:46:00Z">
        <w:r>
          <w:rPr>
            <w:rFonts w:ascii="宋体" w:hAnsi="宋体" w:hint="eastAsia"/>
            <w:sz w:val="24"/>
          </w:rPr>
          <w:t>3．</w:t>
        </w:r>
      </w:ins>
      <w:r>
        <w:rPr>
          <w:rFonts w:ascii="宋体" w:hAnsi="宋体" w:hint="eastAsia"/>
          <w:sz w:val="24"/>
        </w:rPr>
        <w:t>负责自助发卡机的日常维护，协助设备维护的技术人员进行设备故障处理以及其他异常情况的处理</w:t>
      </w:r>
      <w:del w:id="42" w:author="孙国" w:date="2011-10-26T08:09:00Z">
        <w:r>
          <w:rPr>
            <w:rFonts w:ascii="宋体" w:hAnsi="宋体" w:hint="eastAsia"/>
            <w:sz w:val="24"/>
          </w:rPr>
          <w:delText>等</w:delText>
        </w:r>
      </w:del>
      <w:r>
        <w:rPr>
          <w:rFonts w:ascii="宋体" w:hAnsi="宋体" w:hint="eastAsia"/>
          <w:sz w:val="24"/>
        </w:rPr>
        <w:t>；</w:t>
      </w:r>
    </w:p>
    <w:p w:rsidR="002B5511" w:rsidRDefault="002B5511">
      <w:pPr>
        <w:numPr>
          <w:numberingChange w:id="43" w:author="XU" w:date="2011-10-26T08:06:00Z" w:original="%1:4:0:．"/>
        </w:numPr>
        <w:snapToGrid w:val="0"/>
        <w:spacing w:beforeLines="50" w:before="156" w:afterLines="50" w:after="156" w:line="360" w:lineRule="auto"/>
        <w:ind w:firstLineChars="200" w:firstLine="480"/>
        <w:rPr>
          <w:rFonts w:ascii="宋体" w:hAnsi="宋体" w:hint="eastAsia"/>
          <w:sz w:val="24"/>
        </w:rPr>
      </w:pPr>
      <w:ins w:id="44" w:author="周扬天宇" w:date="2011-10-27T14:46:00Z">
        <w:r>
          <w:rPr>
            <w:rFonts w:ascii="宋体" w:hAnsi="宋体" w:hint="eastAsia"/>
            <w:sz w:val="24"/>
          </w:rPr>
          <w:t>4．</w:t>
        </w:r>
      </w:ins>
      <w:r>
        <w:rPr>
          <w:rFonts w:ascii="宋体" w:hAnsi="宋体" w:hint="eastAsia"/>
          <w:sz w:val="24"/>
        </w:rPr>
        <w:t>负责自助发卡机打印纸领用及安装；</w:t>
      </w:r>
    </w:p>
    <w:p w:rsidR="002B5511" w:rsidRDefault="002B5511">
      <w:pPr>
        <w:numPr>
          <w:numberingChange w:id="45" w:author="XU" w:date="2011-10-26T08:06:00Z" w:original="%1:5:0:．"/>
        </w:numPr>
        <w:snapToGrid w:val="0"/>
        <w:spacing w:beforeLines="50" w:before="156" w:afterLines="50" w:after="156" w:line="360" w:lineRule="auto"/>
        <w:ind w:firstLineChars="200" w:firstLine="480"/>
        <w:rPr>
          <w:del w:id="46" w:author="周扬天宇" w:date="2011-10-27T14:46:00Z"/>
          <w:rFonts w:ascii="宋体" w:hAnsi="宋体" w:hint="eastAsia"/>
          <w:sz w:val="24"/>
        </w:rPr>
      </w:pPr>
      <w:ins w:id="47" w:author="周扬天宇" w:date="2011-10-27T14:46:00Z">
        <w:r>
          <w:rPr>
            <w:rFonts w:ascii="宋体" w:hAnsi="宋体" w:hint="eastAsia"/>
            <w:sz w:val="24"/>
          </w:rPr>
          <w:t>5．</w:t>
        </w:r>
      </w:ins>
      <w:r>
        <w:rPr>
          <w:rFonts w:ascii="宋体" w:hAnsi="宋体" w:hint="eastAsia"/>
          <w:sz w:val="24"/>
        </w:rPr>
        <w:t>负责自助发卡机日常工作状态的检查。</w:t>
      </w:r>
    </w:p>
    <w:p w:rsidR="002B5511" w:rsidRDefault="002B5511">
      <w:pPr>
        <w:numPr>
          <w:ins w:id="48" w:author="周扬天宇" w:date="2011-10-27T14:46:00Z"/>
        </w:numPr>
        <w:snapToGrid w:val="0"/>
        <w:spacing w:beforeLines="50" w:before="156" w:afterLines="50" w:after="156" w:line="360" w:lineRule="auto"/>
        <w:ind w:firstLineChars="200" w:firstLine="480"/>
        <w:rPr>
          <w:ins w:id="49" w:author="周扬天宇" w:date="2011-10-27T14:46:00Z"/>
          <w:rFonts w:ascii="宋体" w:hAnsi="宋体" w:hint="eastAsia"/>
          <w:sz w:val="24"/>
        </w:rPr>
      </w:pPr>
    </w:p>
    <w:p w:rsidR="002B5511" w:rsidRDefault="002B5511">
      <w:pPr>
        <w:snapToGrid w:val="0"/>
        <w:spacing w:beforeLines="50" w:before="156" w:afterLines="50" w:after="156" w:line="360" w:lineRule="auto"/>
        <w:ind w:firstLineChars="200" w:firstLine="480"/>
        <w:rPr>
          <w:rFonts w:ascii="宋体" w:hAnsi="宋体" w:hint="eastAsia"/>
          <w:sz w:val="24"/>
        </w:rPr>
      </w:pPr>
      <w:r>
        <w:rPr>
          <w:rFonts w:ascii="宋体" w:hAnsi="宋体" w:hint="eastAsia"/>
          <w:sz w:val="24"/>
        </w:rPr>
        <w:t>（二）卡片管理岗</w:t>
      </w:r>
    </w:p>
    <w:p w:rsidR="002B5511" w:rsidRDefault="002B5511">
      <w:pPr>
        <w:numPr>
          <w:numberingChange w:id="50" w:author="XU" w:date="2011-10-26T08:06:00Z" w:original="%2:1:0:."/>
        </w:numPr>
        <w:snapToGrid w:val="0"/>
        <w:spacing w:beforeLines="50" w:before="156" w:afterLines="50" w:after="156" w:line="360" w:lineRule="auto"/>
        <w:ind w:firstLineChars="200" w:firstLine="480"/>
        <w:rPr>
          <w:rFonts w:ascii="宋体" w:hAnsi="宋体" w:hint="eastAsia"/>
          <w:sz w:val="24"/>
        </w:rPr>
      </w:pPr>
      <w:ins w:id="51" w:author="周扬天宇" w:date="2011-10-27T14:46:00Z">
        <w:r>
          <w:rPr>
            <w:rFonts w:ascii="宋体" w:hAnsi="宋体" w:hint="eastAsia"/>
            <w:sz w:val="24"/>
          </w:rPr>
          <w:t>1．</w:t>
        </w:r>
      </w:ins>
      <w:r>
        <w:rPr>
          <w:rFonts w:ascii="宋体" w:hAnsi="宋体" w:hint="eastAsia"/>
          <w:sz w:val="24"/>
        </w:rPr>
        <w:t>负责自助发卡机管理交易和账务处理；</w:t>
      </w:r>
    </w:p>
    <w:p w:rsidR="002B5511" w:rsidRDefault="002B5511">
      <w:pPr>
        <w:numPr>
          <w:numberingChange w:id="52" w:author="XU" w:date="2011-10-26T08:06:00Z" w:original="%2:2:0:."/>
        </w:numPr>
        <w:snapToGrid w:val="0"/>
        <w:spacing w:beforeLines="50" w:before="156" w:afterLines="50" w:after="156" w:line="360" w:lineRule="auto"/>
        <w:ind w:firstLineChars="200" w:firstLine="480"/>
        <w:rPr>
          <w:rFonts w:ascii="宋体" w:hAnsi="宋体" w:hint="eastAsia"/>
          <w:sz w:val="24"/>
        </w:rPr>
      </w:pPr>
      <w:ins w:id="53" w:author="周扬天宇" w:date="2011-10-27T14:47:00Z">
        <w:r>
          <w:rPr>
            <w:rFonts w:ascii="宋体" w:hAnsi="宋体" w:hint="eastAsia"/>
            <w:sz w:val="24"/>
          </w:rPr>
          <w:t>2．</w:t>
        </w:r>
      </w:ins>
      <w:r>
        <w:rPr>
          <w:rFonts w:ascii="宋体" w:hAnsi="宋体" w:hint="eastAsia"/>
          <w:sz w:val="24"/>
        </w:rPr>
        <w:t>负责自助发卡机的装卡、清卡和卡片</w:t>
      </w:r>
      <w:r>
        <w:rPr>
          <w:rFonts w:ascii="宋体" w:hAnsi="宋体" w:hint="eastAsia"/>
          <w:color w:val="000000"/>
          <w:sz w:val="24"/>
        </w:rPr>
        <w:t>账务的核对；</w:t>
      </w:r>
    </w:p>
    <w:p w:rsidR="002B5511" w:rsidRDefault="002B5511">
      <w:pPr>
        <w:numPr>
          <w:numberingChange w:id="54" w:author="XU" w:date="2011-10-26T08:06:00Z" w:original="%2:3:0:."/>
        </w:numPr>
        <w:snapToGrid w:val="0"/>
        <w:spacing w:beforeLines="50" w:before="156" w:afterLines="50" w:after="156" w:line="360" w:lineRule="auto"/>
        <w:ind w:firstLineChars="200" w:firstLine="480"/>
        <w:rPr>
          <w:rFonts w:ascii="宋体" w:hAnsi="宋体" w:hint="eastAsia"/>
          <w:sz w:val="24"/>
        </w:rPr>
      </w:pPr>
      <w:ins w:id="55" w:author="周扬天宇" w:date="2011-10-27T14:47:00Z">
        <w:r>
          <w:rPr>
            <w:rFonts w:ascii="宋体" w:hAnsi="宋体" w:hint="eastAsia"/>
            <w:sz w:val="24"/>
          </w:rPr>
          <w:t>3．</w:t>
        </w:r>
      </w:ins>
      <w:r>
        <w:rPr>
          <w:rFonts w:ascii="宋体" w:hAnsi="宋体" w:hint="eastAsia"/>
          <w:sz w:val="24"/>
        </w:rPr>
        <w:t>负责自助发卡机装卡和清卡的相关登记工作；</w:t>
      </w:r>
    </w:p>
    <w:p w:rsidR="002B5511" w:rsidRDefault="002B5511">
      <w:pPr>
        <w:numPr>
          <w:numberingChange w:id="56" w:author="XU" w:date="2011-10-26T08:06:00Z" w:original="%2:4:0:."/>
        </w:numPr>
        <w:snapToGrid w:val="0"/>
        <w:spacing w:beforeLines="50" w:before="156" w:afterLines="50" w:after="156" w:line="360" w:lineRule="auto"/>
        <w:ind w:firstLineChars="200" w:firstLine="480"/>
        <w:rPr>
          <w:rFonts w:ascii="宋体" w:hAnsi="宋体" w:hint="eastAsia"/>
          <w:sz w:val="24"/>
        </w:rPr>
      </w:pPr>
      <w:ins w:id="57" w:author="周扬天宇" w:date="2011-10-27T14:47:00Z">
        <w:r>
          <w:rPr>
            <w:rFonts w:ascii="宋体" w:hAnsi="宋体" w:hint="eastAsia"/>
            <w:sz w:val="24"/>
          </w:rPr>
          <w:t>4．</w:t>
        </w:r>
      </w:ins>
      <w:r>
        <w:rPr>
          <w:rFonts w:ascii="宋体" w:hAnsi="宋体" w:hint="eastAsia"/>
          <w:sz w:val="24"/>
        </w:rPr>
        <w:t>负责卡片的领用、保管、定期上缴及</w:t>
      </w:r>
      <w:r>
        <w:rPr>
          <w:rFonts w:ascii="宋体" w:hAnsi="宋体" w:hint="eastAsia"/>
          <w:color w:val="000000"/>
          <w:sz w:val="24"/>
        </w:rPr>
        <w:t>吞卡处理</w:t>
      </w:r>
      <w:r>
        <w:rPr>
          <w:rFonts w:ascii="宋体" w:hAnsi="宋体" w:hint="eastAsia"/>
          <w:sz w:val="24"/>
        </w:rPr>
        <w:t>等事项；</w:t>
      </w:r>
    </w:p>
    <w:p w:rsidR="002B5511" w:rsidRDefault="002B5511">
      <w:pPr>
        <w:numPr>
          <w:numberingChange w:id="58" w:author="XU" w:date="2011-10-26T08:06:00Z" w:original="%2:5:0:."/>
        </w:numPr>
        <w:snapToGrid w:val="0"/>
        <w:spacing w:beforeLines="50" w:before="156" w:afterLines="50" w:after="156" w:line="360" w:lineRule="auto"/>
        <w:ind w:firstLineChars="200" w:firstLine="480"/>
        <w:rPr>
          <w:rFonts w:ascii="仿宋_GB2312" w:hAnsi="宋体" w:hint="eastAsia"/>
          <w:sz w:val="24"/>
        </w:rPr>
      </w:pPr>
      <w:ins w:id="59" w:author="周扬天宇" w:date="2011-10-27T14:47:00Z">
        <w:r>
          <w:rPr>
            <w:rFonts w:ascii="宋体" w:hAnsi="宋体" w:hint="eastAsia"/>
            <w:sz w:val="24"/>
          </w:rPr>
          <w:t>5．</w:t>
        </w:r>
      </w:ins>
      <w:r>
        <w:rPr>
          <w:rFonts w:ascii="宋体" w:hAnsi="宋体" w:hint="eastAsia"/>
          <w:sz w:val="24"/>
        </w:rPr>
        <w:t>负责保管自助发卡机内卡槽日常使用的钥匙。</w:t>
      </w:r>
    </w:p>
    <w:p w:rsidR="002B5511" w:rsidRDefault="002B5511">
      <w:pPr>
        <w:snapToGrid w:val="0"/>
        <w:spacing w:beforeLines="50" w:before="156" w:afterLines="50" w:after="156" w:line="360" w:lineRule="auto"/>
        <w:ind w:firstLineChars="200" w:firstLine="480"/>
        <w:rPr>
          <w:rFonts w:ascii="仿宋_GB2312" w:hAnsi="宋体" w:hint="eastAsia"/>
          <w:sz w:val="24"/>
        </w:rPr>
      </w:pPr>
      <w:r>
        <w:rPr>
          <w:rFonts w:ascii="仿宋_GB2312" w:hAnsi="宋体" w:hint="eastAsia"/>
          <w:sz w:val="24"/>
        </w:rPr>
        <w:t>（三）发卡授权岗</w:t>
      </w:r>
    </w:p>
    <w:p w:rsidR="002B5511" w:rsidRDefault="002B5511">
      <w:pPr>
        <w:snapToGrid w:val="0"/>
        <w:spacing w:beforeLines="50" w:before="156" w:afterLines="50" w:after="156" w:line="360" w:lineRule="auto"/>
        <w:ind w:firstLineChars="200" w:firstLine="480"/>
        <w:rPr>
          <w:rFonts w:ascii="仿宋_GB2312" w:hAnsi="宋体" w:hint="eastAsia"/>
          <w:sz w:val="24"/>
        </w:rPr>
      </w:pPr>
      <w:r>
        <w:rPr>
          <w:rFonts w:ascii="仿宋_GB2312" w:hAnsi="宋体" w:hint="eastAsia"/>
          <w:sz w:val="24"/>
        </w:rPr>
        <w:t>负责对客户自助发卡进行授权和人证核对工作。</w:t>
      </w:r>
    </w:p>
    <w:p w:rsidR="002B5511" w:rsidRDefault="002B5511">
      <w:pPr>
        <w:snapToGrid w:val="0"/>
        <w:spacing w:beforeLines="50" w:before="156" w:afterLines="50" w:after="156" w:line="360" w:lineRule="auto"/>
        <w:ind w:firstLineChars="200" w:firstLine="482"/>
        <w:rPr>
          <w:rFonts w:ascii="仿宋_GB2312" w:hAnsi="宋体"/>
          <w:sz w:val="24"/>
        </w:rPr>
      </w:pPr>
      <w:r>
        <w:rPr>
          <w:rFonts w:ascii="仿宋_GB2312" w:hint="eastAsia"/>
          <w:b/>
          <w:bCs/>
          <w:sz w:val="24"/>
        </w:rPr>
        <w:t>第八条</w:t>
      </w:r>
      <w:ins w:id="60" w:author="周扬天宇" w:date="2011-10-27T14:48:00Z">
        <w:r>
          <w:rPr>
            <w:rFonts w:ascii="仿宋_GB2312" w:hint="eastAsia"/>
            <w:b/>
            <w:bCs/>
            <w:sz w:val="24"/>
          </w:rPr>
          <w:t xml:space="preserve"> </w:t>
        </w:r>
      </w:ins>
      <w:r>
        <w:rPr>
          <w:rFonts w:ascii="仿宋_GB2312"/>
          <w:sz w:val="24"/>
        </w:rPr>
        <w:t xml:space="preserve"> </w:t>
      </w:r>
      <w:r>
        <w:rPr>
          <w:rFonts w:ascii="仿宋_GB2312" w:hint="eastAsia"/>
          <w:sz w:val="24"/>
        </w:rPr>
        <w:t>自助发卡机</w:t>
      </w:r>
      <w:r>
        <w:rPr>
          <w:rFonts w:ascii="仿宋_GB2312" w:hAnsi="宋体" w:hint="eastAsia"/>
          <w:sz w:val="24"/>
        </w:rPr>
        <w:t>管理员必须经培训后方能上岗。</w:t>
      </w:r>
    </w:p>
    <w:p w:rsidR="002B5511" w:rsidRDefault="002B5511">
      <w:pPr>
        <w:snapToGrid w:val="0"/>
        <w:spacing w:beforeLines="50" w:before="156" w:afterLines="50" w:after="156" w:line="360" w:lineRule="auto"/>
        <w:ind w:firstLineChars="200" w:firstLine="480"/>
        <w:rPr>
          <w:rFonts w:ascii="仿宋_GB2312"/>
          <w:sz w:val="24"/>
        </w:rPr>
      </w:pPr>
    </w:p>
    <w:p w:rsidR="002B5511" w:rsidRDefault="002B5511">
      <w:pPr>
        <w:snapToGrid w:val="0"/>
        <w:spacing w:beforeLines="50" w:before="156" w:afterLines="50" w:after="156" w:line="360" w:lineRule="auto"/>
        <w:ind w:firstLineChars="200" w:firstLine="480"/>
        <w:jc w:val="center"/>
        <w:rPr>
          <w:rFonts w:ascii="黑体" w:eastAsia="黑体"/>
          <w:bCs/>
          <w:sz w:val="24"/>
          <w:rPrChange w:id="61" w:author="周扬天宇" w:date="2011-10-27T14:48:00Z">
            <w:rPr>
              <w:rFonts w:ascii="黑体" w:eastAsia="黑体"/>
              <w:bCs/>
              <w:sz w:val="24"/>
            </w:rPr>
          </w:rPrChange>
        </w:rPr>
      </w:pPr>
      <w:r>
        <w:rPr>
          <w:rFonts w:ascii="黑体" w:eastAsia="黑体" w:hint="eastAsia"/>
          <w:bCs/>
          <w:sz w:val="24"/>
          <w:rPrChange w:id="62" w:author="周扬天宇" w:date="2011-10-27T14:48:00Z">
            <w:rPr>
              <w:rFonts w:ascii="黑体" w:eastAsia="黑体" w:hint="eastAsia"/>
              <w:bCs/>
              <w:sz w:val="24"/>
            </w:rPr>
          </w:rPrChange>
        </w:rPr>
        <w:t>第三章</w:t>
      </w:r>
      <w:del w:id="63" w:author="周扬天宇" w:date="2011-10-27T14:48:00Z">
        <w:r>
          <w:rPr>
            <w:rFonts w:ascii="黑体" w:eastAsia="黑体"/>
            <w:bCs/>
            <w:sz w:val="24"/>
            <w:rPrChange w:id="64" w:author="周扬天宇" w:date="2011-10-27T14:48:00Z">
              <w:rPr>
                <w:rFonts w:ascii="黑体" w:eastAsia="黑体"/>
                <w:bCs/>
                <w:sz w:val="24"/>
              </w:rPr>
            </w:rPrChange>
          </w:rPr>
          <w:delText xml:space="preserve"> </w:delText>
        </w:r>
      </w:del>
      <w:ins w:id="65" w:author="周扬天宇" w:date="2011-10-27T14:48:00Z">
        <w:r>
          <w:rPr>
            <w:rFonts w:ascii="黑体" w:eastAsia="黑体" w:hint="eastAsia"/>
            <w:bCs/>
            <w:sz w:val="24"/>
          </w:rPr>
          <w:t xml:space="preserve">  </w:t>
        </w:r>
      </w:ins>
      <w:r>
        <w:rPr>
          <w:rFonts w:ascii="黑体" w:eastAsia="黑体" w:hAnsi="宋体" w:hint="eastAsia"/>
          <w:bCs/>
          <w:sz w:val="24"/>
          <w:rPrChange w:id="66" w:author="周扬天宇" w:date="2011-10-27T14:48:00Z">
            <w:rPr>
              <w:rFonts w:ascii="黑体" w:eastAsia="黑体" w:hAnsi="宋体" w:hint="eastAsia"/>
              <w:bCs/>
              <w:sz w:val="24"/>
            </w:rPr>
          </w:rPrChange>
        </w:rPr>
        <w:t>登记簿、钥匙和</w:t>
      </w:r>
      <w:r>
        <w:rPr>
          <w:rFonts w:ascii="黑体" w:eastAsia="黑体" w:hint="eastAsia"/>
          <w:bCs/>
          <w:sz w:val="24"/>
          <w:rPrChange w:id="67" w:author="周扬天宇" w:date="2011-10-27T14:48:00Z">
            <w:rPr>
              <w:rFonts w:ascii="黑体" w:eastAsia="黑体" w:hint="eastAsia"/>
              <w:bCs/>
              <w:sz w:val="24"/>
            </w:rPr>
          </w:rPrChange>
        </w:rPr>
        <w:t>密码</w:t>
      </w:r>
      <w:r>
        <w:rPr>
          <w:rFonts w:ascii="黑体" w:eastAsia="黑体" w:hAnsi="宋体" w:hint="eastAsia"/>
          <w:bCs/>
          <w:sz w:val="24"/>
          <w:rPrChange w:id="68" w:author="周扬天宇" w:date="2011-10-27T14:48:00Z">
            <w:rPr>
              <w:rFonts w:ascii="黑体" w:eastAsia="黑体" w:hAnsi="宋体" w:hint="eastAsia"/>
              <w:bCs/>
              <w:sz w:val="24"/>
            </w:rPr>
          </w:rPrChange>
        </w:rPr>
        <w:t>的管理</w:t>
      </w:r>
    </w:p>
    <w:p w:rsidR="002B5511" w:rsidRDefault="002B5511">
      <w:pPr>
        <w:snapToGrid w:val="0"/>
        <w:spacing w:beforeLines="50" w:before="156" w:afterLines="50" w:after="156" w:line="360" w:lineRule="auto"/>
        <w:ind w:firstLineChars="200" w:firstLine="482"/>
        <w:rPr>
          <w:rFonts w:ascii="仿宋_GB2312"/>
          <w:sz w:val="24"/>
        </w:rPr>
      </w:pPr>
      <w:r>
        <w:rPr>
          <w:rFonts w:ascii="仿宋_GB2312" w:hint="eastAsia"/>
          <w:b/>
          <w:bCs/>
          <w:sz w:val="24"/>
        </w:rPr>
        <w:t>第九条</w:t>
      </w:r>
      <w:r>
        <w:rPr>
          <w:rFonts w:ascii="仿宋_GB2312"/>
          <w:sz w:val="24"/>
        </w:rPr>
        <w:t xml:space="preserve">  </w:t>
      </w:r>
      <w:r>
        <w:rPr>
          <w:rFonts w:ascii="仿宋_GB2312" w:hAnsi="宋体" w:hint="eastAsia"/>
          <w:sz w:val="24"/>
        </w:rPr>
        <w:t>各营业网点应按照《南京银行自动柜员机和自助服务区管理暂行办法》对</w:t>
      </w:r>
      <w:r>
        <w:rPr>
          <w:rFonts w:ascii="仿宋_GB2312" w:hint="eastAsia"/>
          <w:sz w:val="24"/>
        </w:rPr>
        <w:t>自助发卡机</w:t>
      </w:r>
      <w:r>
        <w:rPr>
          <w:rFonts w:ascii="仿宋_GB2312" w:hAnsi="宋体" w:hint="eastAsia"/>
          <w:sz w:val="24"/>
        </w:rPr>
        <w:t>逐台建立相关登记簿。</w:t>
      </w:r>
      <w:r>
        <w:rPr>
          <w:rFonts w:ascii="仿宋_GB2312" w:hint="eastAsia"/>
          <w:sz w:val="24"/>
        </w:rPr>
        <w:t>其中《</w:t>
      </w:r>
      <w:r>
        <w:rPr>
          <w:rFonts w:ascii="仿宋_GB2312" w:hAnsi="宋体" w:hint="eastAsia"/>
          <w:sz w:val="24"/>
        </w:rPr>
        <w:t>自动柜员机运行管理登记簿》应按机设立，每机一簿。记载内容为：钥匙交接、装卡、清卡、更换凭条打印纸等日常操作情况</w:t>
      </w:r>
      <w:r>
        <w:rPr>
          <w:rFonts w:ascii="仿宋_GB2312" w:hAnsi="宋体" w:hint="eastAsia"/>
          <w:color w:val="000000"/>
          <w:sz w:val="24"/>
        </w:rPr>
        <w:t>及</w:t>
      </w:r>
      <w:r>
        <w:rPr>
          <w:rFonts w:ascii="仿宋_GB2312" w:hAnsi="宋体" w:hint="eastAsia"/>
          <w:sz w:val="24"/>
        </w:rPr>
        <w:t>自助发卡机故障处理情况。</w:t>
      </w:r>
    </w:p>
    <w:p w:rsidR="002B5511" w:rsidRDefault="002B5511">
      <w:pPr>
        <w:snapToGrid w:val="0"/>
        <w:spacing w:beforeLines="50" w:before="156" w:afterLines="50" w:after="156" w:line="360" w:lineRule="auto"/>
        <w:ind w:firstLineChars="200" w:firstLine="482"/>
        <w:rPr>
          <w:rFonts w:ascii="仿宋_GB2312"/>
          <w:b/>
          <w:bCs/>
          <w:sz w:val="24"/>
        </w:rPr>
      </w:pPr>
      <w:r>
        <w:rPr>
          <w:rFonts w:ascii="仿宋_GB2312" w:hint="eastAsia"/>
          <w:b/>
          <w:bCs/>
          <w:sz w:val="24"/>
        </w:rPr>
        <w:lastRenderedPageBreak/>
        <w:t>第十条</w:t>
      </w:r>
      <w:r>
        <w:rPr>
          <w:rFonts w:ascii="仿宋_GB2312"/>
          <w:sz w:val="24"/>
        </w:rPr>
        <w:t xml:space="preserve">  </w:t>
      </w:r>
      <w:r>
        <w:rPr>
          <w:rFonts w:ascii="仿宋_GB2312" w:hAnsi="宋体" w:hint="eastAsia"/>
          <w:sz w:val="24"/>
        </w:rPr>
        <w:t>自助发卡机的日常使用钥匙应指定自助发卡机管理员专人管理，如因休假等原因钥匙保管人员不在岗则应提前做好登记交接工作。自助发卡机管理员应</w:t>
      </w:r>
      <w:r>
        <w:rPr>
          <w:rFonts w:ascii="仿宋_GB2312" w:hAnsi="宋体" w:hint="eastAsia"/>
          <w:color w:val="000000"/>
          <w:sz w:val="24"/>
        </w:rPr>
        <w:t>保管好各自的操作密码，</w:t>
      </w:r>
      <w:r>
        <w:rPr>
          <w:rFonts w:ascii="仿宋_GB2312" w:hAnsi="宋体" w:hint="eastAsia"/>
          <w:sz w:val="24"/>
        </w:rPr>
        <w:t>严防泄密，每次修改时间间隔不得超过</w:t>
      </w:r>
      <w:r>
        <w:rPr>
          <w:rFonts w:ascii="仿宋_GB2312" w:hAnsi="宋体"/>
          <w:sz w:val="24"/>
        </w:rPr>
        <w:t>3</w:t>
      </w:r>
      <w:r>
        <w:rPr>
          <w:rFonts w:ascii="仿宋_GB2312" w:hAnsi="宋体" w:hint="eastAsia"/>
          <w:sz w:val="24"/>
        </w:rPr>
        <w:t>个月，并且不得使用初始密码。</w:t>
      </w:r>
    </w:p>
    <w:p w:rsidR="002B5511" w:rsidRDefault="002B5511">
      <w:pPr>
        <w:snapToGrid w:val="0"/>
        <w:spacing w:beforeLines="50" w:before="156" w:afterLines="50" w:after="156" w:line="360" w:lineRule="auto"/>
        <w:ind w:firstLineChars="200" w:firstLine="482"/>
        <w:rPr>
          <w:rFonts w:ascii="仿宋_GB2312" w:hAnsi="宋体"/>
          <w:sz w:val="24"/>
        </w:rPr>
      </w:pPr>
      <w:r>
        <w:rPr>
          <w:rFonts w:ascii="仿宋_GB2312" w:hAnsi="宋体" w:hint="eastAsia"/>
          <w:b/>
          <w:bCs/>
          <w:sz w:val="24"/>
        </w:rPr>
        <w:t>第十一条</w:t>
      </w:r>
      <w:r>
        <w:rPr>
          <w:rFonts w:ascii="仿宋_GB2312" w:hAnsi="宋体"/>
          <w:sz w:val="24"/>
        </w:rPr>
        <w:t xml:space="preserve">  </w:t>
      </w:r>
      <w:r>
        <w:rPr>
          <w:rFonts w:ascii="仿宋_GB2312" w:hAnsi="宋体" w:hint="eastAsia"/>
          <w:sz w:val="24"/>
        </w:rPr>
        <w:t>自助发卡机随机配备的一套钥匙用于日常使用，其他钥匙必须按照《南京银行自动柜员机和自助服务区管理暂行办法》装入信封中由营业网点营运主管和营业网点负责人共同签字加封，在信封上注明加封日期，由营业网点负责人放入保险箱中保管。</w:t>
      </w:r>
      <w:r>
        <w:rPr>
          <w:rFonts w:ascii="仿宋_GB2312" w:hAnsi="宋体" w:hint="eastAsia"/>
          <w:color w:val="000000"/>
          <w:sz w:val="24"/>
        </w:rPr>
        <w:t>如</w:t>
      </w:r>
      <w:r>
        <w:rPr>
          <w:rFonts w:ascii="仿宋_GB2312" w:hAnsi="宋体" w:hint="eastAsia"/>
          <w:sz w:val="24"/>
        </w:rPr>
        <w:t>遇特殊情况需经营业网点负责人同意后在《自动柜员机运行管理登记簿》</w:t>
      </w:r>
      <w:ins w:id="69" w:author="孙国" w:date="2011-10-26T08:12:00Z">
        <w:r>
          <w:rPr>
            <w:rFonts w:ascii="仿宋_GB2312" w:hAnsi="宋体" w:hint="eastAsia"/>
            <w:sz w:val="24"/>
          </w:rPr>
          <w:t>上</w:t>
        </w:r>
      </w:ins>
      <w:r>
        <w:rPr>
          <w:rFonts w:ascii="仿宋_GB2312" w:hAnsi="宋体" w:hint="eastAsia"/>
          <w:sz w:val="24"/>
        </w:rPr>
        <w:t>登记方可使用。自助发卡机所使用的钥匙一律不允许自行配制。</w:t>
      </w:r>
    </w:p>
    <w:p w:rsidR="002B5511" w:rsidRDefault="002B5511">
      <w:pPr>
        <w:snapToGrid w:val="0"/>
        <w:spacing w:beforeLines="50" w:before="156" w:afterLines="50" w:after="156" w:line="360" w:lineRule="auto"/>
        <w:ind w:firstLineChars="200" w:firstLine="482"/>
        <w:rPr>
          <w:rFonts w:ascii="仿宋_GB2312" w:hAnsi="宋体"/>
          <w:sz w:val="24"/>
        </w:rPr>
      </w:pPr>
      <w:r>
        <w:rPr>
          <w:rFonts w:ascii="仿宋_GB2312" w:hAnsi="宋体" w:hint="eastAsia"/>
          <w:b/>
          <w:bCs/>
          <w:sz w:val="24"/>
        </w:rPr>
        <w:t>第十二条</w:t>
      </w:r>
      <w:r>
        <w:rPr>
          <w:rFonts w:ascii="仿宋_GB2312" w:hAnsi="宋体"/>
          <w:sz w:val="24"/>
        </w:rPr>
        <w:t xml:space="preserve">  </w:t>
      </w:r>
      <w:r>
        <w:rPr>
          <w:rFonts w:ascii="仿宋_GB2312" w:hAnsi="宋体" w:hint="eastAsia"/>
          <w:sz w:val="24"/>
        </w:rPr>
        <w:t>自助发卡机的各种登记簿和各项凭证按照本行有关规定办理。</w:t>
      </w:r>
    </w:p>
    <w:p w:rsidR="002B5511" w:rsidRDefault="002B5511">
      <w:pPr>
        <w:snapToGrid w:val="0"/>
        <w:spacing w:beforeLines="50" w:before="156" w:afterLines="50" w:after="156" w:line="360" w:lineRule="auto"/>
        <w:rPr>
          <w:rFonts w:ascii="仿宋_GB2312" w:hAnsi="宋体" w:hint="eastAsia"/>
          <w:sz w:val="24"/>
        </w:rPr>
      </w:pPr>
    </w:p>
    <w:p w:rsidR="002B5511" w:rsidRDefault="002B5511">
      <w:pPr>
        <w:snapToGrid w:val="0"/>
        <w:spacing w:beforeLines="50" w:before="156" w:afterLines="50" w:after="156" w:line="360" w:lineRule="auto"/>
        <w:jc w:val="center"/>
        <w:rPr>
          <w:rFonts w:ascii="黑体" w:eastAsia="黑体"/>
          <w:bCs/>
          <w:sz w:val="24"/>
          <w:rPrChange w:id="70" w:author="周扬天宇" w:date="2011-10-27T14:49:00Z">
            <w:rPr>
              <w:rFonts w:ascii="黑体" w:eastAsia="黑体"/>
              <w:bCs/>
              <w:sz w:val="24"/>
            </w:rPr>
          </w:rPrChange>
        </w:rPr>
      </w:pPr>
      <w:r>
        <w:rPr>
          <w:rFonts w:ascii="黑体" w:eastAsia="黑体" w:hAnsi="宋体" w:hint="eastAsia"/>
          <w:bCs/>
          <w:sz w:val="24"/>
          <w:rPrChange w:id="71" w:author="周扬天宇" w:date="2011-10-27T14:49:00Z">
            <w:rPr>
              <w:rFonts w:ascii="黑体" w:eastAsia="黑体" w:hAnsi="宋体" w:hint="eastAsia"/>
              <w:bCs/>
              <w:sz w:val="24"/>
            </w:rPr>
          </w:rPrChange>
        </w:rPr>
        <w:t>第四章</w:t>
      </w:r>
      <w:r>
        <w:rPr>
          <w:rFonts w:ascii="黑体" w:eastAsia="黑体" w:hAnsi="宋体"/>
          <w:bCs/>
          <w:sz w:val="24"/>
          <w:rPrChange w:id="72" w:author="周扬天宇" w:date="2011-10-27T14:49:00Z">
            <w:rPr>
              <w:rFonts w:ascii="黑体" w:eastAsia="黑体" w:hAnsi="宋体"/>
              <w:bCs/>
              <w:sz w:val="24"/>
            </w:rPr>
          </w:rPrChange>
        </w:rPr>
        <w:t xml:space="preserve">  </w:t>
      </w:r>
      <w:r>
        <w:rPr>
          <w:rFonts w:ascii="黑体" w:eastAsia="黑体" w:hAnsi="宋体" w:hint="eastAsia"/>
          <w:bCs/>
          <w:sz w:val="24"/>
          <w:rPrChange w:id="73" w:author="周扬天宇" w:date="2011-10-27T14:49:00Z">
            <w:rPr>
              <w:rFonts w:ascii="黑体" w:eastAsia="黑体" w:hAnsi="宋体" w:hint="eastAsia"/>
              <w:bCs/>
              <w:sz w:val="24"/>
            </w:rPr>
          </w:rPrChange>
        </w:rPr>
        <w:t>自助发卡机操作管理</w:t>
      </w:r>
    </w:p>
    <w:p w:rsidR="002B5511" w:rsidRDefault="002B5511">
      <w:pPr>
        <w:snapToGrid w:val="0"/>
        <w:spacing w:beforeLines="50" w:before="156" w:afterLines="50" w:after="156" w:line="360" w:lineRule="auto"/>
        <w:ind w:firstLineChars="200" w:firstLine="482"/>
        <w:rPr>
          <w:rFonts w:ascii="仿宋_GB2312" w:hAnsi="宋体" w:hint="eastAsia"/>
          <w:sz w:val="24"/>
        </w:rPr>
      </w:pPr>
      <w:r>
        <w:rPr>
          <w:rFonts w:ascii="仿宋_GB2312" w:hint="eastAsia"/>
          <w:b/>
          <w:bCs/>
          <w:sz w:val="24"/>
        </w:rPr>
        <w:t>第十三条</w:t>
      </w:r>
      <w:r>
        <w:rPr>
          <w:rFonts w:ascii="仿宋_GB2312" w:hint="eastAsia"/>
          <w:sz w:val="24"/>
        </w:rPr>
        <w:t xml:space="preserve">  </w:t>
      </w:r>
      <w:r>
        <w:rPr>
          <w:rFonts w:ascii="仿宋_GB2312" w:hint="eastAsia"/>
          <w:sz w:val="24"/>
        </w:rPr>
        <w:t>自助发卡机</w:t>
      </w:r>
      <w:r>
        <w:rPr>
          <w:rFonts w:ascii="仿宋_GB2312" w:hAnsi="宋体" w:hint="eastAsia"/>
          <w:sz w:val="24"/>
        </w:rPr>
        <w:t>开通前各营业网点应以书面的方式将自助发卡机管理员（包括设备维护岗、卡片管理岗和发卡授权岗）名单及柜员号、身份证号、联系方式等信息上报给总行</w:t>
      </w:r>
      <w:r>
        <w:rPr>
          <w:rFonts w:ascii="仿宋_GB2312" w:hAnsi="宋体" w:hint="eastAsia"/>
          <w:bCs/>
          <w:sz w:val="24"/>
        </w:rPr>
        <w:t>电子银行部</w:t>
      </w:r>
      <w:r>
        <w:rPr>
          <w:rFonts w:ascii="仿宋_GB2312" w:hAnsi="宋体" w:hint="eastAsia"/>
          <w:bCs/>
          <w:color w:val="000000"/>
          <w:sz w:val="24"/>
        </w:rPr>
        <w:t>,</w:t>
      </w:r>
      <w:r>
        <w:rPr>
          <w:rFonts w:ascii="仿宋_GB2312" w:hAnsi="宋体" w:hint="eastAsia"/>
          <w:color w:val="000000"/>
          <w:sz w:val="24"/>
        </w:rPr>
        <w:t>由总行电子银行部对各营业网点自助发卡机管理员的系统参数进行初始设置。各营业网点自助发卡机管理员在接到总行电子银行部通知后应立即在自助发卡机上更改自己的登录密码</w:t>
      </w:r>
      <w:r>
        <w:rPr>
          <w:rFonts w:ascii="仿宋_GB2312" w:hAnsi="宋体" w:hint="eastAsia"/>
          <w:color w:val="000000"/>
          <w:sz w:val="24"/>
        </w:rPr>
        <w:t>,</w:t>
      </w:r>
      <w:r>
        <w:rPr>
          <w:rFonts w:ascii="仿宋_GB2312" w:hAnsi="宋体" w:hint="eastAsia"/>
          <w:color w:val="000000"/>
          <w:sz w:val="24"/>
        </w:rPr>
        <w:t>发卡授权岗人员需要录入指纹。</w:t>
      </w:r>
    </w:p>
    <w:p w:rsidR="002B5511" w:rsidRDefault="002B5511">
      <w:pPr>
        <w:snapToGrid w:val="0"/>
        <w:spacing w:beforeLines="50" w:before="156" w:afterLines="50" w:after="156" w:line="360" w:lineRule="auto"/>
        <w:ind w:firstLineChars="200" w:firstLine="482"/>
        <w:rPr>
          <w:rFonts w:ascii="仿宋_GB2312"/>
          <w:sz w:val="24"/>
        </w:rPr>
      </w:pPr>
      <w:r>
        <w:rPr>
          <w:rFonts w:ascii="仿宋_GB2312" w:hAnsi="宋体" w:hint="eastAsia"/>
          <w:b/>
          <w:bCs/>
          <w:sz w:val="24"/>
        </w:rPr>
        <w:t>第十四条</w:t>
      </w:r>
      <w:r>
        <w:rPr>
          <w:rFonts w:ascii="仿宋_GB2312" w:hAnsi="宋体" w:hint="eastAsia"/>
          <w:sz w:val="24"/>
        </w:rPr>
        <w:t xml:space="preserve">  </w:t>
      </w:r>
      <w:r>
        <w:rPr>
          <w:rFonts w:ascii="仿宋_GB2312" w:hint="eastAsia"/>
          <w:sz w:val="24"/>
        </w:rPr>
        <w:t>各营业网点自助发卡机管理人员如有变动应及时书面通知总行电子银行部，由总行电子银行部及时在管理平台上对相关参数进行调整。</w:t>
      </w:r>
    </w:p>
    <w:p w:rsidR="002B5511" w:rsidRDefault="002B5511">
      <w:pPr>
        <w:snapToGrid w:val="0"/>
        <w:spacing w:beforeLines="50" w:before="156" w:afterLines="50" w:after="156" w:line="360" w:lineRule="auto"/>
        <w:ind w:firstLineChars="200" w:firstLine="482"/>
        <w:rPr>
          <w:rFonts w:ascii="仿宋_GB2312"/>
          <w:sz w:val="24"/>
        </w:rPr>
      </w:pPr>
      <w:r>
        <w:rPr>
          <w:rFonts w:ascii="仿宋_GB2312" w:hAnsi="宋体" w:hint="eastAsia"/>
          <w:b/>
          <w:bCs/>
          <w:sz w:val="24"/>
        </w:rPr>
        <w:t>第十五条</w:t>
      </w:r>
      <w:r>
        <w:rPr>
          <w:rFonts w:ascii="仿宋_GB2312" w:hAnsi="宋体"/>
          <w:sz w:val="24"/>
        </w:rPr>
        <w:t xml:space="preserve">  </w:t>
      </w:r>
      <w:r>
        <w:rPr>
          <w:rFonts w:ascii="仿宋_GB2312" w:hint="eastAsia"/>
          <w:sz w:val="24"/>
        </w:rPr>
        <w:t>各营业网点必须在每日营业前完成对自助发卡机的装卡工作；在每日营业终了后对自助发卡机完成日终卡片核对工作，自助发卡机中不得留卡过夜。</w:t>
      </w:r>
    </w:p>
    <w:p w:rsidR="002B5511" w:rsidRDefault="002B5511">
      <w:pPr>
        <w:snapToGrid w:val="0"/>
        <w:spacing w:beforeLines="50" w:before="156" w:afterLines="50" w:after="156" w:line="360" w:lineRule="auto"/>
        <w:ind w:firstLineChars="200" w:firstLine="482"/>
        <w:rPr>
          <w:rFonts w:ascii="仿宋_GB2312" w:hAnsi="宋体"/>
          <w:sz w:val="24"/>
        </w:rPr>
      </w:pPr>
      <w:r>
        <w:rPr>
          <w:rFonts w:ascii="仿宋_GB2312" w:hAnsi="宋体" w:hint="eastAsia"/>
          <w:b/>
          <w:bCs/>
          <w:sz w:val="24"/>
        </w:rPr>
        <w:t>第十六条</w:t>
      </w:r>
      <w:r>
        <w:rPr>
          <w:rFonts w:ascii="仿宋_GB2312" w:hAnsi="宋体"/>
          <w:sz w:val="24"/>
        </w:rPr>
        <w:t xml:space="preserve">  </w:t>
      </w:r>
      <w:r>
        <w:rPr>
          <w:rFonts w:ascii="仿宋_GB2312" w:hAnsi="宋体" w:hint="eastAsia"/>
          <w:sz w:val="24"/>
        </w:rPr>
        <w:t>营业网点应根据日常发卡量做好空白卡管理，保证自助发卡机的正常运行。</w:t>
      </w:r>
    </w:p>
    <w:p w:rsidR="002B5511" w:rsidRDefault="002B5511">
      <w:pPr>
        <w:snapToGrid w:val="0"/>
        <w:spacing w:beforeLines="50" w:before="156" w:afterLines="50" w:after="156" w:line="360" w:lineRule="auto"/>
        <w:ind w:firstLineChars="200" w:firstLine="482"/>
        <w:rPr>
          <w:rFonts w:ascii="仿宋_GB2312" w:hAnsi="宋体" w:hint="eastAsia"/>
          <w:sz w:val="24"/>
        </w:rPr>
      </w:pPr>
      <w:r>
        <w:rPr>
          <w:rFonts w:ascii="仿宋_GB2312" w:hAnsi="宋体" w:hint="eastAsia"/>
          <w:b/>
          <w:bCs/>
          <w:sz w:val="24"/>
        </w:rPr>
        <w:t>第十七条</w:t>
      </w:r>
      <w:r>
        <w:rPr>
          <w:rFonts w:ascii="仿宋_GB2312" w:hAnsi="宋体"/>
          <w:sz w:val="24"/>
        </w:rPr>
        <w:t xml:space="preserve">  </w:t>
      </w:r>
      <w:r>
        <w:rPr>
          <w:rFonts w:ascii="仿宋_GB2312" w:hAnsi="宋体" w:hint="eastAsia"/>
          <w:sz w:val="24"/>
        </w:rPr>
        <w:t>装卡操作</w:t>
      </w:r>
    </w:p>
    <w:p w:rsidR="002B5511" w:rsidRDefault="002B5511">
      <w:pPr>
        <w:snapToGrid w:val="0"/>
        <w:spacing w:beforeLines="50" w:before="156" w:afterLines="50" w:after="156" w:line="360" w:lineRule="auto"/>
        <w:ind w:firstLineChars="200" w:firstLine="480"/>
        <w:rPr>
          <w:rFonts w:ascii="仿宋_GB2312" w:hAnsi="宋体" w:hint="eastAsia"/>
          <w:sz w:val="24"/>
        </w:rPr>
      </w:pPr>
      <w:r>
        <w:rPr>
          <w:rFonts w:ascii="仿宋_GB2312" w:hAnsi="宋体" w:hint="eastAsia"/>
          <w:sz w:val="24"/>
        </w:rPr>
        <w:t>网点库管员</w:t>
      </w:r>
      <w:r>
        <w:rPr>
          <w:rFonts w:ascii="仿宋_GB2312" w:hAnsi="宋体" w:hint="eastAsia"/>
          <w:color w:val="000000"/>
          <w:sz w:val="24"/>
        </w:rPr>
        <w:t>将空白卡登记到自助发卡机的虚拟柜员库中。</w:t>
      </w:r>
    </w:p>
    <w:p w:rsidR="002B5511" w:rsidRDefault="002B5511">
      <w:pPr>
        <w:snapToGrid w:val="0"/>
        <w:spacing w:beforeLines="50" w:before="156" w:afterLines="50" w:after="156" w:line="360" w:lineRule="auto"/>
        <w:ind w:firstLineChars="200" w:firstLine="480"/>
        <w:rPr>
          <w:rFonts w:ascii="仿宋_GB2312" w:hAnsi="宋体" w:hint="eastAsia"/>
          <w:sz w:val="24"/>
        </w:rPr>
      </w:pPr>
      <w:r>
        <w:rPr>
          <w:rFonts w:ascii="仿宋_GB2312" w:hAnsi="宋体" w:hint="eastAsia"/>
          <w:sz w:val="24"/>
        </w:rPr>
        <w:t>网点库管员将空白卡交接给自助发卡机卡片管理员，由自助发卡机卡片管理员登录自助发卡机管理员操作界面，</w:t>
      </w:r>
      <w:r>
        <w:rPr>
          <w:rFonts w:ascii="仿宋_GB2312" w:hAnsi="宋体" w:hint="eastAsia"/>
          <w:color w:val="000000"/>
          <w:sz w:val="24"/>
        </w:rPr>
        <w:t>取出上一批次剩余卡片并核对上一批次剩余卡片后，</w:t>
      </w:r>
      <w:r>
        <w:rPr>
          <w:rFonts w:ascii="仿宋_GB2312" w:hAnsi="宋体" w:hint="eastAsia"/>
          <w:sz w:val="24"/>
        </w:rPr>
        <w:t>录入本次装卡数并</w:t>
      </w:r>
      <w:r>
        <w:rPr>
          <w:rFonts w:ascii="仿宋_GB2312" w:hAnsi="宋体" w:hint="eastAsia"/>
          <w:sz w:val="24"/>
        </w:rPr>
        <w:lastRenderedPageBreak/>
        <w:t>将空白卡按正确方向放入发卡槽。</w:t>
      </w:r>
    </w:p>
    <w:p w:rsidR="002B5511" w:rsidRDefault="002B5511">
      <w:pPr>
        <w:pStyle w:val="a5"/>
        <w:snapToGrid w:val="0"/>
        <w:spacing w:beforeLines="50" w:before="156" w:afterLines="50" w:after="156" w:line="360" w:lineRule="auto"/>
        <w:ind w:firstLine="480"/>
        <w:rPr>
          <w:rFonts w:eastAsia="宋体" w:hint="eastAsia"/>
          <w:sz w:val="24"/>
        </w:rPr>
      </w:pPr>
      <w:r>
        <w:rPr>
          <w:rFonts w:eastAsia="宋体" w:hint="eastAsia"/>
          <w:sz w:val="24"/>
        </w:rPr>
        <w:t>装卡成功后卡片管理员应在《自动柜员机运行管理登记簿》上对本次操作卡号、数量和时间进行登记。</w:t>
      </w:r>
    </w:p>
    <w:p w:rsidR="002B5511" w:rsidRDefault="002B5511">
      <w:pPr>
        <w:snapToGrid w:val="0"/>
        <w:spacing w:beforeLines="50" w:before="156" w:afterLines="50" w:after="156" w:line="360" w:lineRule="auto"/>
        <w:ind w:firstLineChars="200" w:firstLine="482"/>
        <w:rPr>
          <w:rFonts w:ascii="仿宋_GB2312" w:hAnsi="宋体"/>
          <w:sz w:val="24"/>
        </w:rPr>
      </w:pPr>
      <w:r>
        <w:rPr>
          <w:rFonts w:ascii="仿宋_GB2312" w:hAnsi="宋体" w:hint="eastAsia"/>
          <w:b/>
          <w:bCs/>
          <w:sz w:val="24"/>
        </w:rPr>
        <w:t>第十八条</w:t>
      </w:r>
      <w:r>
        <w:rPr>
          <w:rFonts w:ascii="仿宋_GB2312" w:hAnsi="宋体" w:hint="eastAsia"/>
          <w:sz w:val="24"/>
        </w:rPr>
        <w:t xml:space="preserve">  </w:t>
      </w:r>
      <w:r>
        <w:rPr>
          <w:rFonts w:ascii="仿宋_GB2312" w:hAnsi="宋体" w:hint="eastAsia"/>
          <w:sz w:val="24"/>
        </w:rPr>
        <w:t>清</w:t>
      </w:r>
      <w:r>
        <w:rPr>
          <w:rFonts w:ascii="仿宋_GB2312" w:hAnsi="宋体" w:hint="eastAsia"/>
          <w:color w:val="000000"/>
          <w:sz w:val="24"/>
        </w:rPr>
        <w:t>机</w:t>
      </w:r>
      <w:r>
        <w:rPr>
          <w:rFonts w:ascii="仿宋_GB2312" w:hAnsi="宋体" w:hint="eastAsia"/>
          <w:sz w:val="24"/>
        </w:rPr>
        <w:t>操作</w:t>
      </w:r>
    </w:p>
    <w:p w:rsidR="002B5511" w:rsidRDefault="002B5511">
      <w:pPr>
        <w:pStyle w:val="BodyTextIndent"/>
        <w:snapToGrid w:val="0"/>
        <w:spacing w:beforeLines="50" w:before="156" w:afterLines="50" w:after="156"/>
        <w:ind w:leftChars="-28" w:left="-59" w:firstLineChars="200" w:firstLine="520"/>
        <w:jc w:val="both"/>
        <w:rPr>
          <w:rFonts w:eastAsia="宋体" w:hint="eastAsia"/>
          <w:sz w:val="24"/>
        </w:rPr>
      </w:pPr>
      <w:r>
        <w:rPr>
          <w:rFonts w:eastAsia="宋体" w:hint="eastAsia"/>
          <w:sz w:val="24"/>
        </w:rPr>
        <w:t>清机时卡片管理员核对当日发卡数量并打印发卡明细清单；清空机内卡片，库管员需对空白卡和我行核心业务系统中查询的自助发卡机库存进行账实核对，核对无误后将空白卡入库保管。</w:t>
      </w:r>
    </w:p>
    <w:p w:rsidR="002B5511" w:rsidRDefault="002B5511">
      <w:pPr>
        <w:snapToGrid w:val="0"/>
        <w:spacing w:beforeLines="50" w:before="156" w:afterLines="50" w:after="156" w:line="360" w:lineRule="auto"/>
        <w:ind w:firstLineChars="200" w:firstLine="480"/>
        <w:rPr>
          <w:rFonts w:ascii="仿宋_GB2312" w:hAnsi="宋体" w:hint="eastAsia"/>
          <w:sz w:val="24"/>
        </w:rPr>
      </w:pPr>
      <w:r>
        <w:rPr>
          <w:rFonts w:hint="eastAsia"/>
          <w:sz w:val="24"/>
        </w:rPr>
        <w:t>清机成功后卡片管理员应在</w:t>
      </w:r>
      <w:r>
        <w:rPr>
          <w:rFonts w:ascii="仿宋_GB2312" w:hAnsi="宋体" w:hint="eastAsia"/>
          <w:sz w:val="24"/>
        </w:rPr>
        <w:t>《自动柜员机运行管理登记簿》上对本次清卡的</w:t>
      </w:r>
      <w:r>
        <w:rPr>
          <w:rFonts w:ascii="仿宋_GB2312" w:hAnsi="宋体" w:hint="eastAsia"/>
          <w:color w:val="000000"/>
          <w:sz w:val="24"/>
        </w:rPr>
        <w:t>起始</w:t>
      </w:r>
      <w:r>
        <w:rPr>
          <w:rFonts w:ascii="仿宋_GB2312" w:hAnsi="宋体" w:hint="eastAsia"/>
          <w:sz w:val="24"/>
        </w:rPr>
        <w:t>卡号、数量和时间进行登记。</w:t>
      </w:r>
    </w:p>
    <w:p w:rsidR="002B5511" w:rsidRDefault="002B5511">
      <w:pPr>
        <w:snapToGrid w:val="0"/>
        <w:spacing w:beforeLines="50" w:before="156" w:afterLines="50" w:after="156" w:line="360" w:lineRule="auto"/>
        <w:ind w:firstLineChars="200" w:firstLine="482"/>
        <w:rPr>
          <w:rFonts w:ascii="仿宋_GB2312" w:hAnsi="宋体" w:hint="eastAsia"/>
          <w:sz w:val="24"/>
        </w:rPr>
      </w:pPr>
      <w:r>
        <w:rPr>
          <w:rFonts w:ascii="仿宋_GB2312" w:hAnsi="宋体" w:hint="eastAsia"/>
          <w:b/>
          <w:bCs/>
          <w:sz w:val="24"/>
        </w:rPr>
        <w:t>第十九条</w:t>
      </w:r>
      <w:r>
        <w:rPr>
          <w:rFonts w:ascii="仿宋_GB2312" w:hAnsi="宋体" w:hint="eastAsia"/>
          <w:sz w:val="24"/>
        </w:rPr>
        <w:t xml:space="preserve">  </w:t>
      </w:r>
      <w:r>
        <w:rPr>
          <w:rFonts w:ascii="仿宋_GB2312" w:hAnsi="宋体" w:hint="eastAsia"/>
          <w:sz w:val="24"/>
        </w:rPr>
        <w:t>客户自助发卡，发卡授权员应对客户身份</w:t>
      </w:r>
      <w:r>
        <w:rPr>
          <w:rFonts w:ascii="仿宋_GB2312" w:hAnsi="宋体" w:hint="eastAsia"/>
          <w:color w:val="000000"/>
          <w:sz w:val="24"/>
        </w:rPr>
        <w:t>进行核对，</w:t>
      </w:r>
      <w:r>
        <w:rPr>
          <w:rFonts w:ascii="仿宋_GB2312" w:hAnsi="宋体" w:hint="eastAsia"/>
          <w:sz w:val="24"/>
        </w:rPr>
        <w:t>核对无误后通过指纹验证方式对发卡进行授权并打印开卡资料。开卡资料视同会计凭证，需加盖网点</w:t>
      </w:r>
      <w:r>
        <w:rPr>
          <w:rFonts w:ascii="仿宋_GB2312" w:hAnsi="宋体" w:hint="eastAsia"/>
          <w:bCs/>
          <w:sz w:val="24"/>
        </w:rPr>
        <w:t>储蓄业务章</w:t>
      </w:r>
      <w:r>
        <w:rPr>
          <w:rFonts w:ascii="仿宋_GB2312" w:hAnsi="宋体" w:hint="eastAsia"/>
          <w:sz w:val="24"/>
        </w:rPr>
        <w:t>后与日终打印的当日发卡明细一起订入当日业务凭证。</w:t>
      </w:r>
    </w:p>
    <w:p w:rsidR="002B5511" w:rsidRDefault="002B5511">
      <w:pPr>
        <w:snapToGrid w:val="0"/>
        <w:spacing w:beforeLines="50" w:before="156" w:afterLines="50" w:after="156" w:line="360" w:lineRule="auto"/>
        <w:ind w:firstLineChars="200" w:firstLine="482"/>
        <w:rPr>
          <w:rFonts w:ascii="仿宋_GB2312" w:hAnsi="宋体"/>
          <w:sz w:val="24"/>
        </w:rPr>
      </w:pPr>
      <w:r>
        <w:rPr>
          <w:rFonts w:ascii="仿宋_GB2312" w:hAnsi="宋体" w:hint="eastAsia"/>
          <w:b/>
          <w:bCs/>
          <w:sz w:val="24"/>
        </w:rPr>
        <w:t>第二十条</w:t>
      </w:r>
      <w:r>
        <w:rPr>
          <w:rFonts w:ascii="仿宋_GB2312" w:hAnsi="宋体" w:hint="eastAsia"/>
          <w:b/>
          <w:bCs/>
          <w:sz w:val="24"/>
        </w:rPr>
        <w:t xml:space="preserve"> </w:t>
      </w:r>
      <w:r>
        <w:rPr>
          <w:rFonts w:ascii="仿宋_GB2312" w:hAnsi="宋体" w:hint="eastAsia"/>
          <w:sz w:val="24"/>
        </w:rPr>
        <w:t xml:space="preserve"> </w:t>
      </w:r>
      <w:r>
        <w:rPr>
          <w:rFonts w:ascii="仿宋_GB2312" w:hAnsi="宋体" w:hint="eastAsia"/>
          <w:sz w:val="24"/>
        </w:rPr>
        <w:t>自助发卡机上吞没的卡，视同自动柜员机吞卡由卡片管理员按照本行相关规定处理。</w:t>
      </w:r>
    </w:p>
    <w:p w:rsidR="002B5511" w:rsidRDefault="002B5511">
      <w:pPr>
        <w:snapToGrid w:val="0"/>
        <w:spacing w:beforeLines="50" w:before="156" w:afterLines="50" w:after="156" w:line="360" w:lineRule="auto"/>
        <w:rPr>
          <w:rFonts w:ascii="仿宋_GB2312" w:hAnsi="宋体" w:hint="eastAsia"/>
          <w:b/>
          <w:bCs/>
          <w:sz w:val="24"/>
        </w:rPr>
      </w:pPr>
    </w:p>
    <w:p w:rsidR="002B5511" w:rsidRDefault="002B5511">
      <w:pPr>
        <w:snapToGrid w:val="0"/>
        <w:spacing w:beforeLines="50" w:before="156" w:afterLines="50" w:after="156" w:line="360" w:lineRule="auto"/>
        <w:ind w:firstLineChars="200" w:firstLine="480"/>
        <w:jc w:val="center"/>
        <w:rPr>
          <w:rFonts w:ascii="黑体" w:eastAsia="黑体" w:hAnsi="宋体" w:hint="eastAsia"/>
          <w:bCs/>
          <w:sz w:val="24"/>
          <w:rPrChange w:id="74" w:author="周扬天宇" w:date="2011-10-27T14:53:00Z">
            <w:rPr>
              <w:rFonts w:ascii="黑体" w:eastAsia="黑体" w:hAnsi="宋体" w:hint="eastAsia"/>
              <w:bCs/>
              <w:sz w:val="24"/>
            </w:rPr>
          </w:rPrChange>
        </w:rPr>
      </w:pPr>
      <w:r>
        <w:rPr>
          <w:rFonts w:ascii="黑体" w:eastAsia="黑体" w:hAnsi="宋体" w:hint="eastAsia"/>
          <w:bCs/>
          <w:sz w:val="24"/>
          <w:rPrChange w:id="75" w:author="周扬天宇" w:date="2011-10-27T14:53:00Z">
            <w:rPr>
              <w:rFonts w:ascii="黑体" w:eastAsia="黑体" w:hAnsi="宋体" w:hint="eastAsia"/>
              <w:bCs/>
              <w:sz w:val="24"/>
            </w:rPr>
          </w:rPrChange>
        </w:rPr>
        <w:t>第五章</w:t>
      </w:r>
      <w:r>
        <w:rPr>
          <w:rFonts w:ascii="黑体" w:eastAsia="黑体" w:hAnsi="宋体"/>
          <w:bCs/>
          <w:sz w:val="24"/>
          <w:rPrChange w:id="76" w:author="周扬天宇" w:date="2011-10-27T14:53:00Z">
            <w:rPr>
              <w:rFonts w:ascii="黑体" w:eastAsia="黑体" w:hAnsi="宋体"/>
              <w:bCs/>
              <w:sz w:val="24"/>
            </w:rPr>
          </w:rPrChange>
        </w:rPr>
        <w:t xml:space="preserve">  </w:t>
      </w:r>
      <w:r>
        <w:rPr>
          <w:rFonts w:ascii="黑体" w:eastAsia="黑体" w:hAnsi="宋体" w:hint="eastAsia"/>
          <w:bCs/>
          <w:sz w:val="24"/>
          <w:rPrChange w:id="77" w:author="周扬天宇" w:date="2011-10-27T14:53:00Z">
            <w:rPr>
              <w:rFonts w:ascii="黑体" w:eastAsia="黑体" w:hAnsi="宋体" w:hint="eastAsia"/>
              <w:bCs/>
              <w:sz w:val="24"/>
            </w:rPr>
          </w:rPrChange>
        </w:rPr>
        <w:t>附</w:t>
      </w:r>
      <w:ins w:id="78" w:author="周扬天宇" w:date="2011-10-27T14:53:00Z">
        <w:r>
          <w:rPr>
            <w:rFonts w:ascii="黑体" w:eastAsia="黑体" w:hAnsi="宋体" w:hint="eastAsia"/>
            <w:bCs/>
            <w:sz w:val="24"/>
          </w:rPr>
          <w:t xml:space="preserve">  </w:t>
        </w:r>
      </w:ins>
      <w:r>
        <w:rPr>
          <w:rFonts w:ascii="黑体" w:eastAsia="黑体" w:hAnsi="宋体" w:hint="eastAsia"/>
          <w:bCs/>
          <w:sz w:val="24"/>
          <w:rPrChange w:id="79" w:author="周扬天宇" w:date="2011-10-27T14:53:00Z">
            <w:rPr>
              <w:rFonts w:ascii="黑体" w:eastAsia="黑体" w:hAnsi="宋体" w:hint="eastAsia"/>
              <w:bCs/>
              <w:sz w:val="24"/>
            </w:rPr>
          </w:rPrChange>
        </w:rPr>
        <w:t>则</w:t>
      </w:r>
    </w:p>
    <w:p w:rsidR="002B5511" w:rsidRDefault="002B5511">
      <w:pPr>
        <w:snapToGrid w:val="0"/>
        <w:spacing w:beforeLines="50" w:before="156" w:afterLines="50" w:after="156" w:line="360" w:lineRule="auto"/>
        <w:ind w:firstLineChars="200" w:firstLine="482"/>
        <w:rPr>
          <w:rFonts w:ascii="仿宋_GB2312" w:hAnsi="宋体" w:hint="eastAsia"/>
          <w:sz w:val="24"/>
        </w:rPr>
      </w:pPr>
      <w:r>
        <w:rPr>
          <w:rFonts w:ascii="仿宋_GB2312" w:hAnsi="宋体" w:hint="eastAsia"/>
          <w:b/>
          <w:bCs/>
          <w:sz w:val="24"/>
        </w:rPr>
        <w:t>第二十一条</w:t>
      </w:r>
      <w:r>
        <w:rPr>
          <w:rFonts w:ascii="仿宋_GB2312" w:hAnsi="宋体" w:hint="eastAsia"/>
          <w:sz w:val="24"/>
        </w:rPr>
        <w:t xml:space="preserve">  </w:t>
      </w:r>
      <w:r>
        <w:rPr>
          <w:rFonts w:ascii="仿宋_GB2312" w:hAnsi="宋体" w:hint="eastAsia"/>
          <w:sz w:val="24"/>
        </w:rPr>
        <w:t>自助发卡机的开通、运行、迁移、报废</w:t>
      </w:r>
      <w:r>
        <w:rPr>
          <w:rFonts w:ascii="仿宋_GB2312" w:hint="eastAsia"/>
          <w:sz w:val="24"/>
        </w:rPr>
        <w:t>、</w:t>
      </w:r>
      <w:r>
        <w:rPr>
          <w:rFonts w:ascii="仿宋_GB2312" w:hAnsi="宋体" w:hint="eastAsia"/>
          <w:sz w:val="24"/>
        </w:rPr>
        <w:t>故障处理等其他事项视同自动柜员机按本行相关规定处理。</w:t>
      </w:r>
    </w:p>
    <w:p w:rsidR="002B5511" w:rsidRDefault="002B5511">
      <w:pPr>
        <w:snapToGrid w:val="0"/>
        <w:spacing w:beforeLines="50" w:before="156" w:afterLines="50" w:after="156" w:line="360" w:lineRule="auto"/>
        <w:ind w:firstLineChars="200" w:firstLine="482"/>
        <w:rPr>
          <w:rFonts w:ascii="仿宋_GB2312" w:hAnsi="宋体" w:hint="eastAsia"/>
          <w:sz w:val="24"/>
        </w:rPr>
      </w:pPr>
      <w:r>
        <w:rPr>
          <w:rFonts w:ascii="仿宋_GB2312" w:hAnsi="宋体" w:hint="eastAsia"/>
          <w:b/>
          <w:bCs/>
          <w:sz w:val="24"/>
        </w:rPr>
        <w:t>第二十二条</w:t>
      </w:r>
      <w:r>
        <w:rPr>
          <w:rFonts w:ascii="仿宋_GB2312" w:hAnsi="宋体" w:hint="eastAsia"/>
          <w:sz w:val="24"/>
        </w:rPr>
        <w:t xml:space="preserve">  </w:t>
      </w:r>
      <w:r>
        <w:rPr>
          <w:rFonts w:ascii="宋体" w:hAnsi="宋体" w:hint="eastAsia"/>
          <w:sz w:val="24"/>
        </w:rPr>
        <w:t>本办法由南京银行股份有限公司负责制定、解释和修改。</w:t>
      </w:r>
    </w:p>
    <w:p w:rsidR="002B5511" w:rsidRDefault="002B5511">
      <w:pPr>
        <w:snapToGrid w:val="0"/>
        <w:spacing w:beforeLines="50" w:before="156" w:afterLines="50" w:after="156" w:line="360" w:lineRule="auto"/>
        <w:ind w:firstLineChars="200" w:firstLine="482"/>
        <w:rPr>
          <w:rFonts w:ascii="仿宋_GB2312" w:eastAsia="仿宋_GB2312"/>
          <w:sz w:val="24"/>
        </w:rPr>
      </w:pPr>
      <w:r>
        <w:rPr>
          <w:rFonts w:ascii="仿宋_GB2312" w:hAnsi="宋体" w:hint="eastAsia"/>
          <w:b/>
          <w:bCs/>
          <w:sz w:val="24"/>
        </w:rPr>
        <w:t>第二十三条</w:t>
      </w:r>
      <w:r>
        <w:rPr>
          <w:rFonts w:ascii="仿宋_GB2312" w:hAnsi="宋体" w:hint="eastAsia"/>
          <w:sz w:val="24"/>
        </w:rPr>
        <w:t xml:space="preserve">  </w:t>
      </w:r>
      <w:r>
        <w:rPr>
          <w:rFonts w:ascii="仿宋_GB2312" w:hAnsi="宋体" w:hint="eastAsia"/>
          <w:sz w:val="24"/>
        </w:rPr>
        <w:t>本办法自颁布之日起实施。</w:t>
      </w:r>
    </w:p>
    <w:p w:rsidR="002B5511" w:rsidRDefault="002B5511">
      <w:pPr>
        <w:spacing w:line="360" w:lineRule="auto"/>
        <w:rPr>
          <w:rFonts w:ascii="仿宋_GB2312" w:eastAsia="仿宋_GB2312" w:hint="eastAsia"/>
          <w:sz w:val="30"/>
        </w:rPr>
      </w:pPr>
    </w:p>
    <w:p w:rsidR="002B5511" w:rsidRDefault="002B5511">
      <w:pPr>
        <w:spacing w:line="360" w:lineRule="auto"/>
      </w:pPr>
    </w:p>
    <w:sectPr w:rsidR="002B5511">
      <w:footerReference w:type="default" r:id="rId7"/>
      <w:pgSz w:w="11907" w:h="16840" w:code="9"/>
      <w:pgMar w:top="1440" w:right="924" w:bottom="1440" w:left="125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5B7" w:rsidRDefault="006C55B7">
      <w:r>
        <w:separator/>
      </w:r>
    </w:p>
  </w:endnote>
  <w:endnote w:type="continuationSeparator" w:id="0">
    <w:p w:rsidR="006C55B7" w:rsidRDefault="006C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511" w:rsidRDefault="002B5511">
    <w:pPr>
      <w:pStyle w:val="a4"/>
      <w:jc w:val="center"/>
    </w:pPr>
    <w:r>
      <w:rPr>
        <w:rStyle w:val="a3"/>
      </w:rPr>
      <w:t>.</w:t>
    </w:r>
    <w:del w:id="80" w:author="周扬天宇" w:date="2011-10-27T14:48:00Z">
      <w:r>
        <w:rPr>
          <w:rStyle w:val="a3"/>
        </w:rPr>
        <w:delText xml:space="preserve"> </w:delText>
      </w:r>
      <w:r>
        <w:rPr>
          <w:rStyle w:val="a3"/>
        </w:rPr>
        <w:fldChar w:fldCharType="begin"/>
      </w:r>
      <w:r>
        <w:rPr>
          <w:rStyle w:val="a3"/>
        </w:rPr>
        <w:delInstrText xml:space="preserve"> PAGE </w:delInstrText>
      </w:r>
      <w:r>
        <w:rPr>
          <w:rStyle w:val="a3"/>
        </w:rPr>
        <w:fldChar w:fldCharType="separate"/>
      </w:r>
      <w:r>
        <w:rPr>
          <w:rStyle w:val="a3"/>
          <w:noProof/>
        </w:rPr>
        <w:delText>2</w:delText>
      </w:r>
      <w:r>
        <w:rPr>
          <w:rStyle w:val="a3"/>
        </w:rPr>
        <w:fldChar w:fldCharType="end"/>
      </w:r>
      <w:r>
        <w:rPr>
          <w:rStyle w:val="a3"/>
        </w:rPr>
        <w:delText xml:space="preserve"> .</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5B7" w:rsidRDefault="006C55B7">
      <w:r>
        <w:separator/>
      </w:r>
    </w:p>
  </w:footnote>
  <w:footnote w:type="continuationSeparator" w:id="0">
    <w:p w:rsidR="006C55B7" w:rsidRDefault="006C5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A149D"/>
    <w:multiLevelType w:val="hybridMultilevel"/>
    <w:tmpl w:val="FA343F00"/>
    <w:lvl w:ilvl="0" w:tplc="36C20A72">
      <w:start w:val="1"/>
      <w:numFmt w:val="japaneseCounting"/>
      <w:lvlText w:val="（%1）"/>
      <w:lvlJc w:val="left"/>
      <w:pPr>
        <w:tabs>
          <w:tab w:val="num" w:pos="2100"/>
        </w:tabs>
        <w:ind w:left="2100" w:hanging="150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 w15:restartNumberingAfterBreak="0">
    <w:nsid w:val="6118248E"/>
    <w:multiLevelType w:val="hybridMultilevel"/>
    <w:tmpl w:val="1FFC488A"/>
    <w:lvl w:ilvl="0" w:tplc="99446B86">
      <w:start w:val="1"/>
      <w:numFmt w:val="decimal"/>
      <w:lvlText w:val="%1．"/>
      <w:lvlJc w:val="left"/>
      <w:pPr>
        <w:tabs>
          <w:tab w:val="num" w:pos="1920"/>
        </w:tabs>
        <w:ind w:left="1920" w:hanging="720"/>
      </w:pPr>
      <w:rPr>
        <w:rFonts w:hint="eastAsia"/>
      </w:rPr>
    </w:lvl>
    <w:lvl w:ilvl="1" w:tplc="413AB0BA">
      <w:start w:val="1"/>
      <w:numFmt w:val="decimal"/>
      <w:lvlText w:val="%2."/>
      <w:lvlJc w:val="left"/>
      <w:pPr>
        <w:tabs>
          <w:tab w:val="num" w:pos="1980"/>
        </w:tabs>
        <w:ind w:left="1980" w:hanging="360"/>
      </w:pPr>
      <w:rPr>
        <w:rFonts w:hint="eastAsia"/>
      </w:r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2" w15:restartNumberingAfterBreak="0">
    <w:nsid w:val="681E1B73"/>
    <w:multiLevelType w:val="hybridMultilevel"/>
    <w:tmpl w:val="34983CFC"/>
    <w:lvl w:ilvl="0" w:tplc="9180877C">
      <w:start w:val="1"/>
      <w:numFmt w:val="decimal"/>
      <w:lvlText w:val="（%1）"/>
      <w:lvlJc w:val="left"/>
      <w:pPr>
        <w:tabs>
          <w:tab w:val="num" w:pos="1680"/>
        </w:tabs>
        <w:ind w:left="1680" w:hanging="108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7EEB42AC"/>
    <w:multiLevelType w:val="hybridMultilevel"/>
    <w:tmpl w:val="FED614C2"/>
    <w:lvl w:ilvl="0" w:tplc="A92C8752">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attachedTemplate r:id="rId1"/>
  <w:trackRevisions/>
  <w:doNotTrackMoves/>
  <w:documentProtection w:edit="comments" w:enforcement="1" w:cryptProviderType="rsaAES" w:cryptAlgorithmClass="hash" w:cryptAlgorithmType="typeAny" w:cryptAlgorithmSid="14" w:cryptSpinCount="100000" w:hash="ZPU4XjOm6wGhUOrXUd5Xmvw19cwyL26lc1uuiCnKg5HiLFxxIai6HajlOZ5O1++bFWFCVqI9NsvjifF1KclgBA==" w:salt="wbk/p00LVvL5OjyLUo4+Pw=="/>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Resoft_OriginalUserName" w:val="kkk"/>
  </w:docVars>
  <w:rsids>
    <w:rsidRoot w:val="00A0421E"/>
    <w:rsid w:val="00185D22"/>
    <w:rsid w:val="002B5511"/>
    <w:rsid w:val="00341DF4"/>
    <w:rsid w:val="006C55B7"/>
    <w:rsid w:val="00A0421E"/>
    <w:rsid w:val="00D05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1F18954-D41C-4BAF-A493-5F0F51AE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Indent">
    <w:name w:val="Body Text Indent"/>
    <w:basedOn w:val="a"/>
    <w:pPr>
      <w:spacing w:line="360" w:lineRule="auto"/>
      <w:ind w:firstLine="425"/>
      <w:jc w:val="left"/>
    </w:pPr>
    <w:rPr>
      <w:rFonts w:ascii="仿宋_GB2312" w:eastAsia="仿宋_GB2312"/>
      <w:spacing w:val="10"/>
      <w:sz w:val="30"/>
      <w:szCs w:val="30"/>
    </w:rPr>
  </w:style>
  <w:style w:type="character" w:styleId="a3">
    <w:name w:val="page number"/>
    <w:basedOn w:val="a0"/>
    <w:semiHidden/>
  </w:style>
  <w:style w:type="paragraph" w:styleId="a4">
    <w:name w:val="footer"/>
    <w:basedOn w:val="a"/>
    <w:semiHidden/>
    <w:pPr>
      <w:tabs>
        <w:tab w:val="center" w:pos="4153"/>
        <w:tab w:val="right" w:pos="8306"/>
      </w:tabs>
      <w:snapToGrid w:val="0"/>
      <w:jc w:val="left"/>
    </w:pPr>
    <w:rPr>
      <w:rFonts w:eastAsia="楷体_GB2312"/>
      <w:sz w:val="18"/>
      <w:szCs w:val="18"/>
    </w:rPr>
  </w:style>
  <w:style w:type="paragraph" w:styleId="a5">
    <w:name w:val="Body Text Indent"/>
    <w:basedOn w:val="a"/>
    <w:semiHidden/>
    <w:pPr>
      <w:ind w:firstLineChars="200" w:firstLine="600"/>
    </w:pPr>
    <w:rPr>
      <w:rFonts w:ascii="仿宋_GB2312" w:eastAsia="仿宋_GB2312" w:hAnsi="宋体"/>
      <w:sz w:val="30"/>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paragraph" w:styleId="a7">
    <w:name w:val="Normal (Web)"/>
    <w:basedOn w:val="a"/>
    <w:semiHidden/>
    <w:pPr>
      <w:widowControl/>
      <w:spacing w:before="102" w:after="102" w:line="1099" w:lineRule="atLeast"/>
      <w:ind w:firstLine="419"/>
      <w:jc w:val="left"/>
      <w:textAlignment w:val="baseline"/>
    </w:pPr>
    <w:rPr>
      <w:color w:val="000000"/>
      <w:kern w:val="0"/>
      <w:sz w:val="24"/>
      <w:szCs w:val="20"/>
      <w:u w:color="000000"/>
    </w:rPr>
  </w:style>
  <w:style w:type="paragraph" w:styleId="a8">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4</Pages>
  <Words>339</Words>
  <Characters>1938</Characters>
  <Application>Microsoft Office Word</Application>
  <DocSecurity>8</DocSecurity>
  <Lines>16</Lines>
  <Paragraphs>4</Paragraphs>
  <ScaleCrop>false</ScaleCrop>
  <HeadingPairs>
    <vt:vector size="2" baseType="variant">
      <vt:variant>
        <vt:lpstr>题目</vt:lpstr>
      </vt:variant>
      <vt:variant>
        <vt:i4>1</vt:i4>
      </vt:variant>
    </vt:vector>
  </HeadingPairs>
  <TitlesOfParts>
    <vt:vector size="1" baseType="lpstr">
      <vt:lpstr>南京银行自助发卡机运行管理实施细则</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南京银行自助发卡机运行管理实施细则</dc:title>
  <dc:subject/>
  <dc:creator>OaUser</dc:creator>
  <cp:keywords/>
  <dc:description/>
  <cp:lastModifiedBy>albertwuxinyu</cp:lastModifiedBy>
  <cp:revision>2</cp:revision>
  <dcterms:created xsi:type="dcterms:W3CDTF">2017-06-26T06:44:00Z</dcterms:created>
  <dcterms:modified xsi:type="dcterms:W3CDTF">2017-06-26T06:44:00Z</dcterms:modified>
</cp:coreProperties>
</file>