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BD5" w:rsidRPr="00D76B95" w:rsidRDefault="00D76B95" w:rsidP="00FC6BD5">
      <w:pPr>
        <w:rPr>
          <w:rFonts w:ascii="黑体" w:eastAsia="黑体" w:hint="eastAsia"/>
          <w:sz w:val="28"/>
          <w:szCs w:val="28"/>
          <w:rPrChange w:id="0" w:author="刘孟祺" w:date="2013-04-19T10:47:00Z">
            <w:rPr>
              <w:rFonts w:hint="eastAsia"/>
            </w:rPr>
          </w:rPrChange>
        </w:rPr>
      </w:pPr>
      <w:bookmarkStart w:id="1" w:name="_GoBack"/>
      <w:bookmarkEnd w:id="1"/>
      <w:ins w:id="2" w:author="刘孟祺" w:date="2013-04-19T10:47:00Z">
        <w:r w:rsidRPr="00D76B95">
          <w:rPr>
            <w:rFonts w:ascii="黑体" w:eastAsia="黑体" w:hint="eastAsia"/>
            <w:sz w:val="28"/>
            <w:szCs w:val="28"/>
            <w:rPrChange w:id="3" w:author="刘孟祺" w:date="2013-04-19T10:47:00Z">
              <w:rPr>
                <w:rFonts w:hint="eastAsia"/>
              </w:rPr>
            </w:rPrChange>
          </w:rPr>
          <w:t>附件：</w:t>
        </w:r>
      </w:ins>
    </w:p>
    <w:p w:rsidR="00FC6BD5" w:rsidRPr="00D76B95" w:rsidRDefault="00FC6BD5" w:rsidP="00177DC7">
      <w:pPr>
        <w:adjustRightInd w:val="0"/>
        <w:snapToGrid w:val="0"/>
        <w:spacing w:line="360" w:lineRule="auto"/>
        <w:ind w:firstLineChars="200" w:firstLine="723"/>
        <w:jc w:val="center"/>
        <w:rPr>
          <w:rFonts w:ascii="黑体" w:eastAsia="黑体" w:hAnsi="宋体" w:hint="eastAsia"/>
          <w:b/>
          <w:bCs/>
          <w:snapToGrid w:val="0"/>
          <w:sz w:val="36"/>
          <w:szCs w:val="36"/>
          <w:rPrChange w:id="4" w:author="刘孟祺" w:date="2013-04-19T10:47:00Z">
            <w:rPr>
              <w:rFonts w:ascii="宋体" w:hAnsi="宋体" w:hint="eastAsia"/>
              <w:b/>
              <w:bCs/>
              <w:snapToGrid w:val="0"/>
              <w:sz w:val="44"/>
              <w:szCs w:val="44"/>
            </w:rPr>
          </w:rPrChange>
        </w:rPr>
        <w:pPrChange w:id="5" w:author="Administrator" w:date="2015-12-23T09:46:00Z">
          <w:pPr>
            <w:adjustRightInd w:val="0"/>
            <w:snapToGrid w:val="0"/>
            <w:spacing w:line="360" w:lineRule="auto"/>
            <w:ind w:firstLineChars="200" w:firstLine="880"/>
            <w:jc w:val="center"/>
          </w:pPr>
        </w:pPrChange>
      </w:pPr>
      <w:r w:rsidRPr="00D76B95">
        <w:rPr>
          <w:rFonts w:ascii="黑体" w:eastAsia="黑体" w:hAnsi="宋体" w:hint="eastAsia"/>
          <w:b/>
          <w:bCs/>
          <w:snapToGrid w:val="0"/>
          <w:sz w:val="36"/>
          <w:szCs w:val="36"/>
          <w:rPrChange w:id="6" w:author="刘孟祺" w:date="2013-04-19T10:47:00Z">
            <w:rPr>
              <w:rFonts w:ascii="宋体" w:hAnsi="宋体" w:hint="eastAsia"/>
              <w:b/>
              <w:bCs/>
              <w:snapToGrid w:val="0"/>
              <w:sz w:val="44"/>
              <w:szCs w:val="44"/>
            </w:rPr>
          </w:rPrChange>
        </w:rPr>
        <w:t>南京银行梅花借记</w:t>
      </w:r>
      <w:r w:rsidRPr="00D76B95">
        <w:rPr>
          <w:rFonts w:ascii="黑体" w:eastAsia="黑体" w:hAnsi="宋体" w:hint="eastAsia"/>
          <w:b/>
          <w:bCs/>
          <w:snapToGrid w:val="0"/>
          <w:sz w:val="36"/>
          <w:szCs w:val="36"/>
          <w:rPrChange w:id="7" w:author="刘孟祺" w:date="2013-04-19T10:47:00Z">
            <w:rPr>
              <w:rFonts w:ascii="宋体" w:hAnsi="宋体" w:hint="eastAsia"/>
              <w:b/>
              <w:bCs/>
              <w:snapToGrid w:val="0"/>
              <w:sz w:val="44"/>
              <w:szCs w:val="44"/>
            </w:rPr>
          </w:rPrChange>
        </w:rPr>
        <w:t>IC</w:t>
      </w:r>
      <w:r w:rsidRPr="00D76B95">
        <w:rPr>
          <w:rFonts w:ascii="黑体" w:eastAsia="黑体" w:hAnsi="宋体" w:hint="eastAsia"/>
          <w:b/>
          <w:bCs/>
          <w:snapToGrid w:val="0"/>
          <w:sz w:val="36"/>
          <w:szCs w:val="36"/>
          <w:rPrChange w:id="8" w:author="刘孟祺" w:date="2013-04-19T10:47:00Z">
            <w:rPr>
              <w:rFonts w:ascii="宋体" w:hAnsi="宋体" w:hint="eastAsia"/>
              <w:b/>
              <w:bCs/>
              <w:snapToGrid w:val="0"/>
              <w:sz w:val="44"/>
              <w:szCs w:val="44"/>
            </w:rPr>
          </w:rPrChange>
        </w:rPr>
        <w:t>卡业务管理办法</w:t>
      </w:r>
    </w:p>
    <w:p w:rsidR="00FC6BD5" w:rsidRPr="00D76B95" w:rsidRDefault="00FC6BD5" w:rsidP="00D76B95">
      <w:pPr>
        <w:pStyle w:val="1"/>
        <w:numPr>
          <w:ilvl w:val="0"/>
          <w:numId w:val="0"/>
        </w:numPr>
        <w:snapToGrid/>
        <w:spacing w:after="0" w:line="360" w:lineRule="auto"/>
        <w:ind w:left="168" w:hangingChars="73" w:hanging="168"/>
        <w:jc w:val="center"/>
        <w:rPr>
          <w:rFonts w:ascii="黑体" w:eastAsia="黑体" w:hint="eastAsia"/>
          <w:b w:val="0"/>
          <w:sz w:val="24"/>
          <w:szCs w:val="24"/>
          <w:rPrChange w:id="9" w:author="刘孟祺" w:date="2013-04-19T10:48:00Z">
            <w:rPr>
              <w:rFonts w:hint="eastAsia"/>
              <w:sz w:val="36"/>
              <w:szCs w:val="36"/>
            </w:rPr>
          </w:rPrChange>
        </w:rPr>
        <w:pPrChange w:id="10" w:author="刘孟祺" w:date="2013-04-19T10:52:00Z">
          <w:pPr>
            <w:pStyle w:val="1"/>
            <w:numPr>
              <w:numId w:val="0"/>
            </w:numPr>
            <w:spacing w:beforeLines="100" w:before="312" w:afterLines="100" w:after="312" w:line="360" w:lineRule="auto"/>
            <w:ind w:leftChars="550" w:left="1650" w:firstLineChars="597" w:firstLine="2098"/>
          </w:pPr>
        </w:pPrChange>
      </w:pPr>
      <w:r w:rsidRPr="00D76B95">
        <w:rPr>
          <w:rFonts w:ascii="黑体" w:eastAsia="黑体" w:hint="eastAsia"/>
          <w:b w:val="0"/>
          <w:sz w:val="24"/>
          <w:szCs w:val="24"/>
          <w:lang w:eastAsia="zh-CN"/>
          <w:rPrChange w:id="11" w:author="刘孟祺" w:date="2013-04-19T10:48:00Z">
            <w:rPr>
              <w:rFonts w:hint="eastAsia"/>
              <w:sz w:val="36"/>
              <w:szCs w:val="36"/>
              <w:lang w:eastAsia="zh-CN"/>
            </w:rPr>
          </w:rPrChange>
        </w:rPr>
        <w:t>第一章</w:t>
      </w:r>
      <w:r w:rsidRPr="00D76B95">
        <w:rPr>
          <w:rFonts w:ascii="黑体" w:eastAsia="黑体" w:hint="eastAsia"/>
          <w:b w:val="0"/>
          <w:sz w:val="24"/>
          <w:szCs w:val="24"/>
          <w:lang w:eastAsia="zh-CN"/>
          <w:rPrChange w:id="12" w:author="刘孟祺" w:date="2013-04-19T10:48:00Z">
            <w:rPr>
              <w:rFonts w:hint="eastAsia"/>
              <w:sz w:val="36"/>
              <w:szCs w:val="36"/>
              <w:lang w:eastAsia="zh-CN"/>
            </w:rPr>
          </w:rPrChange>
        </w:rPr>
        <w:t xml:space="preserve"> </w:t>
      </w:r>
      <w:ins w:id="13" w:author="刘孟祺" w:date="2013-04-19T10:48:00Z">
        <w:r w:rsidR="00D76B95">
          <w:rPr>
            <w:rFonts w:ascii="黑体" w:eastAsia="黑体" w:hint="eastAsia"/>
            <w:b w:val="0"/>
            <w:sz w:val="24"/>
            <w:szCs w:val="24"/>
            <w:lang w:eastAsia="zh-CN"/>
          </w:rPr>
          <w:t xml:space="preserve"> </w:t>
        </w:r>
      </w:ins>
      <w:r w:rsidRPr="00D76B95">
        <w:rPr>
          <w:rFonts w:ascii="黑体" w:eastAsia="黑体" w:hint="eastAsia"/>
          <w:b w:val="0"/>
          <w:sz w:val="24"/>
          <w:szCs w:val="24"/>
          <w:lang w:eastAsia="zh-CN"/>
          <w:rPrChange w:id="14" w:author="刘孟祺" w:date="2013-04-19T10:48:00Z">
            <w:rPr>
              <w:rFonts w:hint="eastAsia"/>
              <w:sz w:val="36"/>
              <w:szCs w:val="36"/>
              <w:lang w:eastAsia="zh-CN"/>
            </w:rPr>
          </w:rPrChange>
        </w:rPr>
        <w:t>总</w:t>
      </w:r>
      <w:ins w:id="15" w:author="刘孟祺" w:date="2013-04-19T10:48:00Z">
        <w:r w:rsidR="00D76B95" w:rsidRPr="00D76B95">
          <w:rPr>
            <w:rFonts w:ascii="黑体" w:eastAsia="黑体" w:hint="eastAsia"/>
            <w:b w:val="0"/>
            <w:sz w:val="24"/>
            <w:szCs w:val="24"/>
            <w:lang w:eastAsia="zh-CN"/>
            <w:rPrChange w:id="16" w:author="刘孟祺" w:date="2013-04-19T10:48:00Z">
              <w:rPr>
                <w:rFonts w:ascii="黑体" w:eastAsia="黑体" w:hint="eastAsia"/>
                <w:sz w:val="24"/>
                <w:szCs w:val="24"/>
                <w:lang w:eastAsia="zh-CN"/>
              </w:rPr>
            </w:rPrChange>
          </w:rPr>
          <w:t xml:space="preserve"> </w:t>
        </w:r>
      </w:ins>
      <w:r w:rsidRPr="00D76B95">
        <w:rPr>
          <w:rFonts w:ascii="黑体" w:eastAsia="黑体" w:hint="eastAsia"/>
          <w:b w:val="0"/>
          <w:sz w:val="24"/>
          <w:szCs w:val="24"/>
          <w:lang w:eastAsia="zh-CN"/>
          <w:rPrChange w:id="17" w:author="刘孟祺" w:date="2013-04-19T10:48:00Z">
            <w:rPr>
              <w:rFonts w:hint="eastAsia"/>
              <w:sz w:val="36"/>
              <w:szCs w:val="36"/>
              <w:lang w:eastAsia="zh-CN"/>
            </w:rPr>
          </w:rPrChange>
        </w:rPr>
        <w:t>则</w:t>
      </w:r>
    </w:p>
    <w:p w:rsidR="00FC6BD5" w:rsidRDefault="00D76B95" w:rsidP="00D76B95">
      <w:pPr>
        <w:pStyle w:val="a4"/>
        <w:widowControl w:val="0"/>
        <w:numPr>
          <w:ilvl w:val="0"/>
          <w:numId w:val="3"/>
          <w:numberingChange w:id="18" w:author="蔡彬" w:date="2013-04-19T10:47:00Z" w:original="第%1:1:39:条"/>
        </w:numPr>
        <w:tabs>
          <w:tab w:val="num" w:pos="180"/>
        </w:tabs>
        <w:spacing w:before="0" w:after="0" w:line="360" w:lineRule="auto"/>
        <w:ind w:left="0" w:firstLineChars="200" w:firstLine="480"/>
        <w:jc w:val="both"/>
        <w:rPr>
          <w:rFonts w:ascii="宋体" w:hAnsi="宋体"/>
          <w:color w:val="auto"/>
          <w:szCs w:val="24"/>
        </w:rPr>
        <w:pPrChange w:id="19" w:author="刘孟祺" w:date="2013-04-19T10:52:00Z">
          <w:pPr>
            <w:pStyle w:val="a4"/>
            <w:widowControl w:val="0"/>
            <w:numPr>
              <w:numId w:val="3"/>
            </w:numPr>
            <w:tabs>
              <w:tab w:val="num" w:pos="180"/>
              <w:tab w:val="num" w:pos="1140"/>
              <w:tab w:val="num" w:pos="1260"/>
            </w:tabs>
            <w:snapToGrid w:val="0"/>
            <w:spacing w:beforeLines="50" w:before="156" w:afterLines="50" w:after="156" w:line="360" w:lineRule="auto"/>
            <w:ind w:left="360" w:hanging="180"/>
            <w:jc w:val="both"/>
          </w:pPr>
        </w:pPrChange>
      </w:pPr>
      <w:ins w:id="20" w:author="刘孟祺" w:date="2013-04-19T10:52:00Z">
        <w:r>
          <w:rPr>
            <w:rFonts w:ascii="宋体" w:hAnsi="宋体" w:hint="eastAsia"/>
            <w:color w:val="auto"/>
            <w:szCs w:val="24"/>
          </w:rPr>
          <w:t xml:space="preserve">  </w:t>
        </w:r>
      </w:ins>
      <w:r w:rsidR="00FC6BD5">
        <w:rPr>
          <w:rFonts w:ascii="宋体" w:hAnsi="宋体" w:hint="eastAsia"/>
          <w:color w:val="auto"/>
          <w:szCs w:val="24"/>
        </w:rPr>
        <w:t>梅花借记IC</w:t>
      </w:r>
      <w:r w:rsidR="00FC6BD5" w:rsidRPr="00C71564">
        <w:rPr>
          <w:rFonts w:ascii="宋体" w:hAnsi="宋体" w:hint="eastAsia"/>
          <w:color w:val="auto"/>
          <w:szCs w:val="24"/>
        </w:rPr>
        <w:t>卡是我行发行的符合中国人民银行PBOC标准，带有IC</w:t>
      </w:r>
      <w:r w:rsidR="00FC6BD5">
        <w:rPr>
          <w:rFonts w:ascii="宋体" w:hAnsi="宋体" w:hint="eastAsia"/>
          <w:color w:val="auto"/>
          <w:szCs w:val="24"/>
        </w:rPr>
        <w:t>芯片的银行卡。为规范我行梅花借记</w:t>
      </w:r>
      <w:r w:rsidR="00FC6BD5" w:rsidRPr="00C71564">
        <w:rPr>
          <w:rFonts w:ascii="宋体" w:hAnsi="宋体" w:hint="eastAsia"/>
          <w:color w:val="auto"/>
          <w:szCs w:val="24"/>
        </w:rPr>
        <w:t>IC</w:t>
      </w:r>
      <w:r w:rsidR="00FC6BD5">
        <w:rPr>
          <w:rFonts w:ascii="宋体" w:hAnsi="宋体" w:hint="eastAsia"/>
          <w:color w:val="auto"/>
          <w:szCs w:val="24"/>
        </w:rPr>
        <w:t>卡业务的管理和运营，促进我行梅花借记</w:t>
      </w:r>
      <w:r w:rsidR="00FC6BD5" w:rsidRPr="00C71564">
        <w:rPr>
          <w:rFonts w:ascii="宋体" w:hAnsi="宋体" w:hint="eastAsia"/>
          <w:color w:val="auto"/>
          <w:szCs w:val="24"/>
        </w:rPr>
        <w:t>IC卡业务健康、稳定、持久发展，根据中国人民银行《银行卡管理办法》、</w:t>
      </w:r>
      <w:r w:rsidR="00FC6BD5" w:rsidRPr="00711678">
        <w:rPr>
          <w:rFonts w:hint="eastAsia"/>
          <w:snapToGrid w:val="0"/>
          <w:szCs w:val="24"/>
        </w:rPr>
        <w:t>《南京市商业银行梅花卡业务管理暂行办法》</w:t>
      </w:r>
      <w:r w:rsidR="00FC6BD5">
        <w:rPr>
          <w:rFonts w:hint="eastAsia"/>
          <w:snapToGrid w:val="0"/>
          <w:szCs w:val="24"/>
        </w:rPr>
        <w:t>、</w:t>
      </w:r>
      <w:r w:rsidR="00FC6BD5" w:rsidRPr="00C71564">
        <w:rPr>
          <w:rFonts w:ascii="宋体" w:hAnsi="宋体" w:hint="eastAsia"/>
          <w:color w:val="auto"/>
          <w:szCs w:val="24"/>
        </w:rPr>
        <w:t>《南京银行梅花借记卡章程》及本行有关的规章制度，结合我行业务发展的需要，特制定本管理办法</w:t>
      </w:r>
      <w:r w:rsidR="00FC6BD5">
        <w:rPr>
          <w:rFonts w:ascii="宋体" w:hAnsi="宋体" w:hint="eastAsia"/>
          <w:color w:val="auto"/>
          <w:szCs w:val="24"/>
        </w:rPr>
        <w:t>。</w:t>
      </w:r>
    </w:p>
    <w:p w:rsidR="00FC6BD5" w:rsidRDefault="00D76B95" w:rsidP="00D76B95">
      <w:pPr>
        <w:pStyle w:val="a4"/>
        <w:widowControl w:val="0"/>
        <w:numPr>
          <w:ilvl w:val="0"/>
          <w:numId w:val="3"/>
          <w:numberingChange w:id="21" w:author="蔡彬" w:date="2013-04-19T10:47:00Z" w:original="第%1:2:39:条"/>
        </w:numPr>
        <w:tabs>
          <w:tab w:val="num" w:pos="1260"/>
        </w:tabs>
        <w:spacing w:before="0" w:after="0" w:line="360" w:lineRule="auto"/>
        <w:ind w:left="0" w:firstLineChars="200" w:firstLine="480"/>
        <w:jc w:val="both"/>
        <w:rPr>
          <w:rFonts w:ascii="宋体" w:hAnsi="宋体" w:hint="eastAsia"/>
          <w:color w:val="auto"/>
          <w:szCs w:val="24"/>
        </w:rPr>
        <w:pPrChange w:id="22"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23" w:author="刘孟祺" w:date="2013-04-19T10:52:00Z">
        <w:r>
          <w:rPr>
            <w:rFonts w:ascii="宋体" w:hAnsi="宋体" w:hint="eastAsia"/>
            <w:color w:val="auto"/>
            <w:szCs w:val="24"/>
          </w:rPr>
          <w:t xml:space="preserve">  </w:t>
        </w:r>
      </w:ins>
      <w:r w:rsidR="00FC6BD5">
        <w:rPr>
          <w:rFonts w:ascii="宋体" w:hAnsi="宋体" w:hint="eastAsia"/>
          <w:color w:val="auto"/>
          <w:szCs w:val="24"/>
        </w:rPr>
        <w:t>本办法</w:t>
      </w:r>
      <w:r w:rsidR="00FC6BD5" w:rsidRPr="00C71564">
        <w:rPr>
          <w:rFonts w:ascii="宋体" w:hAnsi="宋体" w:hint="eastAsia"/>
          <w:color w:val="auto"/>
          <w:szCs w:val="24"/>
        </w:rPr>
        <w:t>仅对</w:t>
      </w:r>
      <w:r w:rsidR="00FC6BD5">
        <w:rPr>
          <w:rFonts w:ascii="宋体" w:hAnsi="宋体" w:hint="eastAsia"/>
          <w:color w:val="auto"/>
          <w:szCs w:val="24"/>
        </w:rPr>
        <w:t>梅花借记</w:t>
      </w:r>
      <w:r w:rsidR="00FC6BD5" w:rsidRPr="00C71564">
        <w:rPr>
          <w:rFonts w:ascii="宋体" w:hAnsi="宋体" w:hint="eastAsia"/>
          <w:color w:val="auto"/>
          <w:szCs w:val="24"/>
        </w:rPr>
        <w:t>IC</w:t>
      </w:r>
      <w:r w:rsidR="00FC6BD5">
        <w:rPr>
          <w:rFonts w:ascii="宋体" w:hAnsi="宋体" w:hint="eastAsia"/>
          <w:color w:val="auto"/>
          <w:szCs w:val="24"/>
        </w:rPr>
        <w:t>卡芯片功能进行规定，磁条卡功能按照现有管理办法执行。凡开办梅花借记</w:t>
      </w:r>
      <w:r w:rsidR="00FC6BD5" w:rsidRPr="00C71564">
        <w:rPr>
          <w:rFonts w:ascii="宋体" w:hAnsi="宋体" w:hint="eastAsia"/>
          <w:color w:val="auto"/>
          <w:szCs w:val="24"/>
        </w:rPr>
        <w:t>IC卡业务的我行各级机构和营业网点均应遵守</w:t>
      </w:r>
      <w:r w:rsidR="00FC6BD5">
        <w:rPr>
          <w:rFonts w:ascii="宋体" w:hAnsi="宋体" w:hint="eastAsia"/>
          <w:color w:val="auto"/>
          <w:szCs w:val="24"/>
        </w:rPr>
        <w:t>本办法</w:t>
      </w:r>
      <w:r w:rsidR="00FC6BD5" w:rsidRPr="00C71564">
        <w:rPr>
          <w:rFonts w:ascii="宋体" w:hAnsi="宋体" w:hint="eastAsia"/>
          <w:color w:val="auto"/>
          <w:szCs w:val="24"/>
        </w:rPr>
        <w:t>。</w:t>
      </w:r>
    </w:p>
    <w:p w:rsidR="00FC6BD5" w:rsidRPr="00D76B95" w:rsidRDefault="00FC6BD5" w:rsidP="00177DC7">
      <w:pPr>
        <w:spacing w:line="360" w:lineRule="auto"/>
        <w:ind w:firstLine="2880"/>
        <w:jc w:val="center"/>
        <w:rPr>
          <w:rFonts w:ascii="黑体" w:eastAsia="黑体" w:hAnsi="Arial" w:hint="eastAsia"/>
          <w:spacing w:val="-5"/>
          <w:sz w:val="24"/>
          <w:u w:color="000000"/>
          <w:rPrChange w:id="24" w:author="刘孟祺" w:date="2013-04-19T10:52:00Z">
            <w:rPr>
              <w:rFonts w:ascii="宋体" w:hAnsi="宋体" w:hint="eastAsia"/>
              <w:b/>
              <w:snapToGrid w:val="0"/>
              <w:color w:val="FF0000"/>
              <w:sz w:val="36"/>
              <w:szCs w:val="36"/>
            </w:rPr>
          </w:rPrChange>
        </w:rPr>
        <w:pPrChange w:id="25" w:author="Administrator" w:date="2015-12-23T09:46:00Z">
          <w:pPr>
            <w:adjustRightInd w:val="0"/>
            <w:snapToGrid w:val="0"/>
            <w:spacing w:line="360" w:lineRule="auto"/>
            <w:ind w:firstLineChars="800" w:firstLine="2880"/>
          </w:pPr>
        </w:pPrChange>
      </w:pPr>
      <w:r w:rsidRPr="00D76B95">
        <w:rPr>
          <w:rFonts w:ascii="黑体" w:eastAsia="黑体" w:hAnsi="Arial" w:hint="eastAsia"/>
          <w:spacing w:val="-5"/>
          <w:sz w:val="24"/>
          <w:u w:color="000000"/>
          <w:rPrChange w:id="26" w:author="刘孟祺" w:date="2013-04-19T10:52:00Z">
            <w:rPr>
              <w:rFonts w:ascii="宋体" w:hAnsi="宋体" w:hint="eastAsia"/>
              <w:b/>
              <w:snapToGrid w:val="0"/>
              <w:sz w:val="36"/>
              <w:szCs w:val="36"/>
            </w:rPr>
          </w:rPrChange>
        </w:rPr>
        <w:t>第二章</w:t>
      </w:r>
      <w:r w:rsidRPr="00D76B95">
        <w:rPr>
          <w:rFonts w:ascii="黑体" w:eastAsia="黑体" w:hAnsi="Arial" w:hint="eastAsia"/>
          <w:spacing w:val="-5"/>
          <w:sz w:val="24"/>
          <w:u w:color="000000"/>
          <w:rPrChange w:id="27" w:author="刘孟祺" w:date="2013-04-19T10:52:00Z">
            <w:rPr>
              <w:rFonts w:ascii="宋体" w:hAnsi="宋体" w:hint="eastAsia"/>
              <w:b/>
              <w:snapToGrid w:val="0"/>
              <w:sz w:val="36"/>
              <w:szCs w:val="36"/>
            </w:rPr>
          </w:rPrChange>
        </w:rPr>
        <w:t xml:space="preserve"> </w:t>
      </w:r>
      <w:r w:rsidRPr="00D76B95">
        <w:rPr>
          <w:rFonts w:ascii="黑体" w:eastAsia="黑体" w:hAnsi="Arial" w:hint="eastAsia"/>
          <w:spacing w:val="-5"/>
          <w:sz w:val="24"/>
          <w:u w:color="000000"/>
          <w:rPrChange w:id="28" w:author="刘孟祺" w:date="2013-04-19T10:52:00Z">
            <w:rPr>
              <w:rFonts w:ascii="宋体" w:hAnsi="宋体" w:hint="eastAsia"/>
              <w:b/>
              <w:snapToGrid w:val="0"/>
              <w:sz w:val="36"/>
              <w:szCs w:val="36"/>
            </w:rPr>
          </w:rPrChange>
        </w:rPr>
        <w:t>组织管理</w:t>
      </w:r>
    </w:p>
    <w:p w:rsidR="00FC6BD5" w:rsidRPr="00902D60" w:rsidRDefault="00D76B95" w:rsidP="00D76B95">
      <w:pPr>
        <w:pStyle w:val="a4"/>
        <w:widowControl w:val="0"/>
        <w:numPr>
          <w:ilvl w:val="0"/>
          <w:numId w:val="3"/>
          <w:numberingChange w:id="29" w:author="蔡彬" w:date="2013-04-19T10:47:00Z" w:original="第%1:3:39:条"/>
        </w:numPr>
        <w:tabs>
          <w:tab w:val="num" w:pos="1260"/>
        </w:tabs>
        <w:spacing w:before="0" w:after="0" w:line="360" w:lineRule="auto"/>
        <w:ind w:left="0" w:firstLineChars="200" w:firstLine="480"/>
        <w:jc w:val="both"/>
        <w:rPr>
          <w:rFonts w:ascii="宋体" w:hAnsi="宋体"/>
          <w:color w:val="auto"/>
          <w:szCs w:val="24"/>
        </w:rPr>
        <w:pPrChange w:id="30"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31" w:author="刘孟祺" w:date="2013-04-19T10:52:00Z">
        <w:r>
          <w:rPr>
            <w:rFonts w:hint="eastAsia"/>
            <w:color w:val="auto"/>
          </w:rPr>
          <w:t xml:space="preserve">  </w:t>
        </w:r>
      </w:ins>
      <w:r w:rsidR="00FC6BD5" w:rsidRPr="00B46EEC">
        <w:rPr>
          <w:rFonts w:hint="eastAsia"/>
          <w:color w:val="auto"/>
        </w:rPr>
        <w:t>总行个人业务部负责梅花</w:t>
      </w:r>
      <w:r w:rsidR="00FC6BD5">
        <w:rPr>
          <w:rFonts w:hint="eastAsia"/>
          <w:color w:val="auto"/>
        </w:rPr>
        <w:t>借记</w:t>
      </w:r>
      <w:r w:rsidR="00FC6BD5">
        <w:rPr>
          <w:rFonts w:hint="eastAsia"/>
          <w:color w:val="auto"/>
        </w:rPr>
        <w:t>IC</w:t>
      </w:r>
      <w:r w:rsidR="00FC6BD5">
        <w:rPr>
          <w:rFonts w:hint="eastAsia"/>
          <w:color w:val="auto"/>
        </w:rPr>
        <w:t>卡业务的管理、推动和监督；</w:t>
      </w:r>
      <w:r w:rsidR="00FC6BD5" w:rsidRPr="00902D60">
        <w:rPr>
          <w:rFonts w:ascii="宋体" w:hAnsi="宋体" w:hint="eastAsia"/>
          <w:color w:val="auto"/>
          <w:szCs w:val="24"/>
        </w:rPr>
        <w:t>负责梅花借记IC卡业务制度的制定及管理。</w:t>
      </w:r>
    </w:p>
    <w:p w:rsidR="00FC6BD5" w:rsidRPr="00902D60" w:rsidRDefault="00D76B95" w:rsidP="00D76B95">
      <w:pPr>
        <w:pStyle w:val="a4"/>
        <w:widowControl w:val="0"/>
        <w:numPr>
          <w:ilvl w:val="0"/>
          <w:numId w:val="3"/>
          <w:numberingChange w:id="32" w:author="蔡彬" w:date="2013-04-19T10:47:00Z" w:original="第%1:4:39:条"/>
        </w:numPr>
        <w:tabs>
          <w:tab w:val="num" w:pos="1260"/>
        </w:tabs>
        <w:spacing w:before="0" w:after="0" w:line="360" w:lineRule="auto"/>
        <w:ind w:left="0" w:firstLineChars="200" w:firstLine="480"/>
        <w:jc w:val="both"/>
        <w:rPr>
          <w:rFonts w:ascii="宋体" w:hAnsi="宋体" w:hint="eastAsia"/>
          <w:color w:val="auto"/>
          <w:szCs w:val="24"/>
        </w:rPr>
        <w:pPrChange w:id="33"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34" w:author="刘孟祺" w:date="2013-04-19T10:52:00Z">
        <w:r>
          <w:rPr>
            <w:rFonts w:ascii="宋体" w:hAnsi="宋体" w:hint="eastAsia"/>
            <w:color w:val="auto"/>
            <w:szCs w:val="24"/>
          </w:rPr>
          <w:t xml:space="preserve">  </w:t>
        </w:r>
      </w:ins>
      <w:r w:rsidR="00FC6BD5">
        <w:rPr>
          <w:rFonts w:ascii="宋体" w:hAnsi="宋体" w:hint="eastAsia"/>
          <w:color w:val="auto"/>
          <w:szCs w:val="24"/>
        </w:rPr>
        <w:t>总行</w:t>
      </w:r>
      <w:r w:rsidR="00FC6BD5" w:rsidRPr="00902D60">
        <w:rPr>
          <w:rFonts w:ascii="宋体" w:hAnsi="宋体" w:hint="eastAsia"/>
          <w:color w:val="auto"/>
          <w:szCs w:val="24"/>
        </w:rPr>
        <w:t>计划财务部负责梅花借记IC卡业务的会计核算管理。</w:t>
      </w:r>
    </w:p>
    <w:p w:rsidR="00FC6BD5" w:rsidRPr="00902D60" w:rsidRDefault="00D76B95" w:rsidP="00D76B95">
      <w:pPr>
        <w:pStyle w:val="a4"/>
        <w:widowControl w:val="0"/>
        <w:numPr>
          <w:ilvl w:val="0"/>
          <w:numId w:val="3"/>
          <w:numberingChange w:id="35" w:author="蔡彬" w:date="2013-04-19T10:47:00Z" w:original="第%1:5:39:条"/>
        </w:numPr>
        <w:tabs>
          <w:tab w:val="num" w:pos="720"/>
          <w:tab w:val="num" w:pos="1260"/>
        </w:tabs>
        <w:spacing w:before="0" w:after="0" w:line="360" w:lineRule="auto"/>
        <w:ind w:left="0" w:firstLineChars="200" w:firstLine="480"/>
        <w:jc w:val="both"/>
        <w:rPr>
          <w:rFonts w:ascii="宋体" w:hAnsi="宋体" w:hint="eastAsia"/>
          <w:color w:val="auto"/>
          <w:szCs w:val="24"/>
        </w:rPr>
        <w:pPrChange w:id="36"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37" w:author="刘孟祺" w:date="2013-04-19T10:52:00Z">
        <w:r>
          <w:rPr>
            <w:rFonts w:ascii="宋体" w:hAnsi="宋体" w:hint="eastAsia"/>
            <w:color w:val="auto"/>
            <w:szCs w:val="24"/>
          </w:rPr>
          <w:t xml:space="preserve">  </w:t>
        </w:r>
      </w:ins>
      <w:r w:rsidR="00FC6BD5">
        <w:rPr>
          <w:rFonts w:ascii="宋体" w:hAnsi="宋体" w:hint="eastAsia"/>
          <w:color w:val="auto"/>
          <w:szCs w:val="24"/>
        </w:rPr>
        <w:t>总行</w:t>
      </w:r>
      <w:r w:rsidR="00FC6BD5" w:rsidRPr="00902D60">
        <w:rPr>
          <w:rFonts w:ascii="宋体" w:hAnsi="宋体" w:hint="eastAsia"/>
          <w:color w:val="auto"/>
          <w:szCs w:val="24"/>
        </w:rPr>
        <w:t>会计结算部负责梅花借记IC卡卡业务的会计结算及柜面操作管理。</w:t>
      </w:r>
    </w:p>
    <w:p w:rsidR="00FC6BD5" w:rsidRPr="00902D60" w:rsidRDefault="00D76B95" w:rsidP="00D76B95">
      <w:pPr>
        <w:pStyle w:val="a4"/>
        <w:widowControl w:val="0"/>
        <w:numPr>
          <w:ilvl w:val="0"/>
          <w:numId w:val="3"/>
          <w:numberingChange w:id="38" w:author="蔡彬" w:date="2013-04-19T10:47:00Z" w:original="第%1:6:39:条"/>
        </w:numPr>
        <w:tabs>
          <w:tab w:val="num" w:pos="1260"/>
        </w:tabs>
        <w:spacing w:before="0" w:after="0" w:line="360" w:lineRule="auto"/>
        <w:ind w:left="0" w:firstLineChars="200" w:firstLine="480"/>
        <w:jc w:val="both"/>
        <w:rPr>
          <w:rFonts w:ascii="宋体" w:hAnsi="宋体" w:hint="eastAsia"/>
          <w:color w:val="auto"/>
          <w:szCs w:val="24"/>
        </w:rPr>
        <w:pPrChange w:id="39"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40" w:author="刘孟祺" w:date="2013-04-19T10:52:00Z">
        <w:r>
          <w:rPr>
            <w:rFonts w:ascii="宋体" w:hAnsi="宋体" w:hint="eastAsia"/>
            <w:color w:val="auto"/>
            <w:szCs w:val="24"/>
          </w:rPr>
          <w:t xml:space="preserve">  </w:t>
        </w:r>
      </w:ins>
      <w:r w:rsidR="00FC6BD5">
        <w:rPr>
          <w:rFonts w:ascii="宋体" w:hAnsi="宋体" w:hint="eastAsia"/>
          <w:color w:val="auto"/>
          <w:szCs w:val="24"/>
        </w:rPr>
        <w:t>总行</w:t>
      </w:r>
      <w:r w:rsidR="00FC6BD5" w:rsidRPr="00902D60">
        <w:rPr>
          <w:rFonts w:ascii="宋体" w:hAnsi="宋体" w:hint="eastAsia"/>
          <w:color w:val="auto"/>
          <w:szCs w:val="24"/>
        </w:rPr>
        <w:t>信息技术部负责梅花借记IC卡业务系统的开发及维护。</w:t>
      </w:r>
    </w:p>
    <w:p w:rsidR="00FC6BD5" w:rsidRPr="00902D60" w:rsidRDefault="00D76B95" w:rsidP="00D76B95">
      <w:pPr>
        <w:pStyle w:val="a4"/>
        <w:widowControl w:val="0"/>
        <w:numPr>
          <w:ilvl w:val="0"/>
          <w:numId w:val="3"/>
          <w:numberingChange w:id="41" w:author="蔡彬" w:date="2013-04-19T10:47:00Z" w:original="第%1:7:39:条"/>
        </w:numPr>
        <w:tabs>
          <w:tab w:val="num" w:pos="1260"/>
        </w:tabs>
        <w:spacing w:before="0" w:after="0" w:line="360" w:lineRule="auto"/>
        <w:ind w:left="0" w:firstLineChars="200" w:firstLine="480"/>
        <w:jc w:val="both"/>
        <w:rPr>
          <w:rFonts w:ascii="宋体" w:hAnsi="宋体" w:hint="eastAsia"/>
          <w:color w:val="auto"/>
          <w:szCs w:val="24"/>
        </w:rPr>
        <w:pPrChange w:id="42"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43" w:author="刘孟祺" w:date="2013-04-19T10:52:00Z">
        <w:r>
          <w:rPr>
            <w:rFonts w:ascii="宋体" w:hAnsi="宋体" w:hint="eastAsia"/>
            <w:color w:val="auto"/>
            <w:szCs w:val="24"/>
          </w:rPr>
          <w:t xml:space="preserve">  </w:t>
        </w:r>
      </w:ins>
      <w:r w:rsidR="00FC6BD5">
        <w:rPr>
          <w:rFonts w:ascii="宋体" w:hAnsi="宋体" w:hint="eastAsia"/>
          <w:color w:val="auto"/>
          <w:szCs w:val="24"/>
        </w:rPr>
        <w:t>总行</w:t>
      </w:r>
      <w:r w:rsidR="00FC6BD5" w:rsidRPr="00902D60">
        <w:rPr>
          <w:rFonts w:ascii="宋体" w:hAnsi="宋体" w:hint="eastAsia"/>
          <w:color w:val="auto"/>
          <w:szCs w:val="24"/>
        </w:rPr>
        <w:t>营运管理部负责梅花借记IC卡业务的事后监督。</w:t>
      </w:r>
    </w:p>
    <w:p w:rsidR="00FC6BD5" w:rsidRPr="00D76B95" w:rsidRDefault="00FC6BD5" w:rsidP="00177DC7">
      <w:pPr>
        <w:spacing w:line="360" w:lineRule="auto"/>
        <w:ind w:firstLine="2880"/>
        <w:jc w:val="center"/>
        <w:rPr>
          <w:rFonts w:ascii="黑体" w:eastAsia="黑体" w:hAnsi="Arial" w:hint="eastAsia"/>
          <w:spacing w:val="-5"/>
          <w:sz w:val="24"/>
          <w:u w:color="000000"/>
          <w:rPrChange w:id="44" w:author="刘孟祺" w:date="2013-04-19T10:52:00Z">
            <w:rPr>
              <w:rFonts w:ascii="宋体" w:hAnsi="宋体" w:hint="eastAsia"/>
              <w:b/>
              <w:snapToGrid w:val="0"/>
              <w:sz w:val="36"/>
              <w:szCs w:val="36"/>
            </w:rPr>
          </w:rPrChange>
        </w:rPr>
        <w:pPrChange w:id="45" w:author="Administrator" w:date="2015-12-23T09:46:00Z">
          <w:pPr>
            <w:adjustRightInd w:val="0"/>
            <w:snapToGrid w:val="0"/>
            <w:spacing w:line="360" w:lineRule="auto"/>
            <w:ind w:firstLineChars="800" w:firstLine="2880"/>
          </w:pPr>
        </w:pPrChange>
      </w:pPr>
      <w:r w:rsidRPr="00D76B95">
        <w:rPr>
          <w:rFonts w:ascii="黑体" w:eastAsia="黑体" w:hAnsi="Arial" w:hint="eastAsia"/>
          <w:spacing w:val="-5"/>
          <w:sz w:val="24"/>
          <w:u w:color="000000"/>
          <w:rPrChange w:id="46" w:author="刘孟祺" w:date="2013-04-19T10:52:00Z">
            <w:rPr>
              <w:rFonts w:ascii="宋体" w:hAnsi="宋体" w:hint="eastAsia"/>
              <w:b/>
              <w:snapToGrid w:val="0"/>
              <w:sz w:val="36"/>
              <w:szCs w:val="36"/>
            </w:rPr>
          </w:rPrChange>
        </w:rPr>
        <w:t>第三章</w:t>
      </w:r>
      <w:r w:rsidRPr="00D76B95">
        <w:rPr>
          <w:rFonts w:ascii="黑体" w:eastAsia="黑体" w:hAnsi="Arial" w:hint="eastAsia"/>
          <w:spacing w:val="-5"/>
          <w:sz w:val="24"/>
          <w:u w:color="000000"/>
          <w:rPrChange w:id="47" w:author="刘孟祺" w:date="2013-04-19T10:52:00Z">
            <w:rPr>
              <w:rFonts w:ascii="宋体" w:hAnsi="宋体" w:hint="eastAsia"/>
              <w:b/>
              <w:snapToGrid w:val="0"/>
              <w:sz w:val="36"/>
              <w:szCs w:val="36"/>
            </w:rPr>
          </w:rPrChange>
        </w:rPr>
        <w:t xml:space="preserve">  </w:t>
      </w:r>
      <w:r w:rsidRPr="00D76B95">
        <w:rPr>
          <w:rFonts w:ascii="黑体" w:eastAsia="黑体" w:hAnsi="Arial" w:hint="eastAsia"/>
          <w:spacing w:val="-5"/>
          <w:sz w:val="24"/>
          <w:u w:color="000000"/>
          <w:rPrChange w:id="48" w:author="刘孟祺" w:date="2013-04-19T10:52:00Z">
            <w:rPr>
              <w:rFonts w:ascii="宋体" w:hAnsi="宋体" w:hint="eastAsia"/>
              <w:b/>
              <w:snapToGrid w:val="0"/>
              <w:sz w:val="36"/>
              <w:szCs w:val="36"/>
            </w:rPr>
          </w:rPrChange>
        </w:rPr>
        <w:t>基本规定</w:t>
      </w:r>
    </w:p>
    <w:p w:rsidR="00FC6BD5" w:rsidRPr="00FE7287" w:rsidRDefault="00D76B95" w:rsidP="00D76B95">
      <w:pPr>
        <w:pStyle w:val="a4"/>
        <w:widowControl w:val="0"/>
        <w:numPr>
          <w:ilvl w:val="0"/>
          <w:numId w:val="3"/>
          <w:numberingChange w:id="49" w:author="蔡彬" w:date="2013-04-19T10:47:00Z" w:original="第%1:8:39:条"/>
        </w:numPr>
        <w:tabs>
          <w:tab w:val="num" w:pos="1260"/>
        </w:tabs>
        <w:spacing w:before="0" w:after="0" w:line="360" w:lineRule="auto"/>
        <w:ind w:left="0" w:firstLineChars="200" w:firstLine="480"/>
        <w:jc w:val="both"/>
        <w:rPr>
          <w:rFonts w:ascii="宋体" w:hAnsi="宋体" w:hint="eastAsia"/>
          <w:color w:val="auto"/>
          <w:szCs w:val="24"/>
        </w:rPr>
        <w:pPrChange w:id="50"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51" w:author="刘孟祺" w:date="2013-04-19T10:52:00Z">
        <w:r>
          <w:rPr>
            <w:rFonts w:hint="eastAsia"/>
          </w:rPr>
          <w:t xml:space="preserve">  </w:t>
        </w:r>
      </w:ins>
      <w:r w:rsidR="00FC6BD5">
        <w:rPr>
          <w:rFonts w:hint="eastAsia"/>
        </w:rPr>
        <w:t>梅花借记</w:t>
      </w:r>
      <w:r w:rsidR="00FC6BD5">
        <w:rPr>
          <w:rFonts w:hint="eastAsia"/>
        </w:rPr>
        <w:t>IC</w:t>
      </w:r>
      <w:r w:rsidR="00FC6BD5">
        <w:rPr>
          <w:rFonts w:hint="eastAsia"/>
        </w:rPr>
        <w:t>卡是南京银行发行的，采用集成电路技术，遵循国家金融行业标准，具有消费、转账结算、现金存取等全部金融功能的梅花借记卡，</w:t>
      </w:r>
      <w:r w:rsidR="00FC6BD5" w:rsidRPr="005C39D5">
        <w:rPr>
          <w:rFonts w:hint="eastAsia"/>
        </w:rPr>
        <w:t>该卡在保留磁条</w:t>
      </w:r>
      <w:r w:rsidR="00FC6BD5">
        <w:rPr>
          <w:rFonts w:hint="eastAsia"/>
        </w:rPr>
        <w:t>借记卡</w:t>
      </w:r>
      <w:r w:rsidR="00FC6BD5" w:rsidRPr="005C39D5">
        <w:rPr>
          <w:rFonts w:hint="eastAsia"/>
        </w:rPr>
        <w:t>各项功能及账户的基础上，增加了电子现金账户，该账户支持客户持卡片在中国银联特约商户的</w:t>
      </w:r>
      <w:r w:rsidR="00FC6BD5" w:rsidRPr="005C39D5">
        <w:rPr>
          <w:rFonts w:hint="eastAsia"/>
        </w:rPr>
        <w:t>IC</w:t>
      </w:r>
      <w:r w:rsidR="00FC6BD5" w:rsidRPr="005C39D5">
        <w:rPr>
          <w:rFonts w:hint="eastAsia"/>
        </w:rPr>
        <w:t>卡受理机具上办</w:t>
      </w:r>
      <w:r w:rsidR="00FC6BD5">
        <w:rPr>
          <w:rFonts w:hint="eastAsia"/>
        </w:rPr>
        <w:t>理消费业务；卡面上带有闪付标识</w:t>
      </w:r>
      <w:r w:rsidR="00FC6BD5">
        <w:t>”</w:t>
      </w:r>
      <w:proofErr w:type="spellStart"/>
      <w:r w:rsidR="00FC6BD5">
        <w:rPr>
          <w:rFonts w:hint="eastAsia"/>
        </w:rPr>
        <w:t>Quickpass</w:t>
      </w:r>
      <w:proofErr w:type="spellEnd"/>
      <w:r w:rsidR="00FC6BD5">
        <w:t>”</w:t>
      </w:r>
      <w:r w:rsidR="00FC6BD5">
        <w:rPr>
          <w:rFonts w:hint="eastAsia"/>
        </w:rPr>
        <w:t>的梅花借记</w:t>
      </w:r>
      <w:r w:rsidR="00FC6BD5" w:rsidRPr="005C39D5">
        <w:rPr>
          <w:rFonts w:hint="eastAsia"/>
        </w:rPr>
        <w:t>IC</w:t>
      </w:r>
      <w:r w:rsidR="00FC6BD5" w:rsidRPr="005C39D5">
        <w:rPr>
          <w:rFonts w:hint="eastAsia"/>
        </w:rPr>
        <w:t>卡，还支持客户以非接触方式在</w:t>
      </w:r>
      <w:r w:rsidR="00FC6BD5">
        <w:rPr>
          <w:rFonts w:hint="eastAsia"/>
        </w:rPr>
        <w:t>有闪付</w:t>
      </w:r>
      <w:r w:rsidR="00FC6BD5" w:rsidRPr="005C39D5">
        <w:rPr>
          <w:rFonts w:hint="eastAsia"/>
        </w:rPr>
        <w:t>标识</w:t>
      </w:r>
      <w:r w:rsidR="00FC6BD5">
        <w:t>”</w:t>
      </w:r>
      <w:proofErr w:type="spellStart"/>
      <w:r w:rsidR="00FC6BD5">
        <w:rPr>
          <w:rFonts w:hint="eastAsia"/>
        </w:rPr>
        <w:t>Quickpass</w:t>
      </w:r>
      <w:proofErr w:type="spellEnd"/>
      <w:r w:rsidR="00FC6BD5">
        <w:t>”</w:t>
      </w:r>
      <w:r w:rsidR="00FC6BD5" w:rsidRPr="005C39D5">
        <w:rPr>
          <w:rFonts w:hint="eastAsia"/>
        </w:rPr>
        <w:t>的银联特约商户进行</w:t>
      </w:r>
      <w:r w:rsidR="00FC6BD5">
        <w:rPr>
          <w:rFonts w:hint="eastAsia"/>
        </w:rPr>
        <w:t>脱机</w:t>
      </w:r>
      <w:r w:rsidR="00FC6BD5" w:rsidRPr="005C39D5">
        <w:rPr>
          <w:rFonts w:hint="eastAsia"/>
        </w:rPr>
        <w:t>消费。</w:t>
      </w:r>
    </w:p>
    <w:p w:rsidR="00FC6BD5" w:rsidRPr="00711678" w:rsidRDefault="00D76B95" w:rsidP="00D76B95">
      <w:pPr>
        <w:pStyle w:val="a4"/>
        <w:widowControl w:val="0"/>
        <w:numPr>
          <w:ilvl w:val="0"/>
          <w:numId w:val="3"/>
          <w:numberingChange w:id="52" w:author="蔡彬" w:date="2013-04-19T10:47:00Z" w:original="第%1:9:39:条"/>
        </w:numPr>
        <w:tabs>
          <w:tab w:val="num" w:pos="1260"/>
        </w:tabs>
        <w:spacing w:before="0" w:after="0" w:line="360" w:lineRule="auto"/>
        <w:ind w:left="0" w:firstLineChars="200" w:firstLine="480"/>
        <w:jc w:val="both"/>
        <w:rPr>
          <w:rFonts w:ascii="宋体" w:hAnsi="宋体" w:hint="eastAsia"/>
          <w:color w:val="auto"/>
          <w:szCs w:val="24"/>
        </w:rPr>
        <w:pPrChange w:id="53"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54" w:author="刘孟祺" w:date="2013-04-19T10:52:00Z">
        <w:r>
          <w:rPr>
            <w:rFonts w:ascii="宋体" w:hAnsi="宋体" w:hint="eastAsia"/>
            <w:color w:val="auto"/>
            <w:szCs w:val="24"/>
          </w:rPr>
          <w:t xml:space="preserve">  </w:t>
        </w:r>
      </w:ins>
      <w:r w:rsidR="00FC6BD5" w:rsidRPr="00711678">
        <w:rPr>
          <w:rFonts w:ascii="宋体" w:hAnsi="宋体" w:hint="eastAsia"/>
          <w:color w:val="auto"/>
          <w:szCs w:val="24"/>
        </w:rPr>
        <w:t>借记</w:t>
      </w:r>
      <w:r w:rsidR="00FC6BD5">
        <w:rPr>
          <w:rFonts w:ascii="宋体" w:hAnsi="宋体" w:hint="eastAsia"/>
          <w:color w:val="auto"/>
          <w:szCs w:val="24"/>
        </w:rPr>
        <w:t>IC</w:t>
      </w:r>
      <w:r w:rsidR="00FC6BD5" w:rsidRPr="00711678">
        <w:rPr>
          <w:rFonts w:ascii="宋体" w:hAnsi="宋体" w:hint="eastAsia"/>
          <w:color w:val="auto"/>
          <w:szCs w:val="24"/>
        </w:rPr>
        <w:t>卡卡片管理规则</w:t>
      </w:r>
    </w:p>
    <w:p w:rsidR="00FC6BD5" w:rsidRPr="003B502E" w:rsidRDefault="00FC6BD5" w:rsidP="00D76B95">
      <w:pPr>
        <w:widowControl w:val="0"/>
        <w:numPr>
          <w:ilvl w:val="0"/>
          <w:numId w:val="1"/>
          <w:numberingChange w:id="55" w:author="蔡彬" w:date="2013-04-19T10:47:00Z" w:original="（%1:1:11:）"/>
        </w:numPr>
        <w:spacing w:line="360" w:lineRule="auto"/>
        <w:ind w:left="0" w:firstLineChars="200" w:firstLine="480"/>
        <w:jc w:val="both"/>
        <w:rPr>
          <w:rFonts w:ascii="宋体" w:eastAsia="宋体" w:hAnsi="宋体" w:hint="eastAsia"/>
          <w:snapToGrid w:val="0"/>
          <w:sz w:val="24"/>
        </w:rPr>
        <w:pPrChange w:id="56" w:author="刘孟祺" w:date="2013-04-19T10:52:00Z">
          <w:pPr>
            <w:widowControl w:val="0"/>
            <w:numPr>
              <w:numId w:val="1"/>
            </w:numPr>
            <w:tabs>
              <w:tab w:val="num" w:pos="855"/>
            </w:tabs>
            <w:ind w:left="855" w:hanging="855"/>
            <w:jc w:val="both"/>
          </w:pPr>
        </w:pPrChange>
      </w:pPr>
      <w:r w:rsidRPr="003B502E">
        <w:rPr>
          <w:rFonts w:ascii="宋体" w:eastAsia="宋体" w:hAnsi="宋体" w:hint="eastAsia"/>
          <w:snapToGrid w:val="0"/>
          <w:sz w:val="24"/>
        </w:rPr>
        <w:t>BIN号管理</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57"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lastRenderedPageBreak/>
        <w:t>BIN(发卡行标识号，Bank Identification Number)号指在银行卡联网组织内标示发卡机构的代码，一般为卡号的第1至第6位的六位数字。</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58"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我行目前所发行借记卡均为银联标准卡，卡BIN号为621777。</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59" w:author="刘孟祺" w:date="2013-04-19T10:52:00Z">
          <w:pPr>
            <w:pStyle w:val="20"/>
            <w:adjustRightInd w:val="0"/>
            <w:snapToGrid w:val="0"/>
          </w:pPr>
        </w:pPrChange>
      </w:pPr>
      <w:r w:rsidRPr="003B502E">
        <w:rPr>
          <w:rFonts w:ascii="宋体" w:eastAsia="宋体" w:hAnsi="宋体" w:hint="eastAsia"/>
          <w:snapToGrid w:val="0"/>
          <w:sz w:val="24"/>
        </w:rPr>
        <w:t>（二）发卡行号段管理</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0"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1、卡号段设置规则</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1"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我行梅花借记IC卡卡号为16位，前6位为卡BIN号，第7位为卡种号（A）、第8至9位为机构号(B)，第10至15位为卡序号(C)，第16位为卡号校验位(D)。</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2"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 xml:space="preserve">   </w:t>
      </w:r>
      <w:r>
        <w:rPr>
          <w:rFonts w:ascii="宋体" w:eastAsia="宋体" w:hAnsi="宋体" w:hint="eastAsia"/>
          <w:snapToGrid w:val="0"/>
          <w:sz w:val="24"/>
        </w:rPr>
        <w:t xml:space="preserve">　</w:t>
      </w:r>
      <w:r w:rsidRPr="003B502E">
        <w:rPr>
          <w:rFonts w:ascii="宋体" w:eastAsia="宋体" w:hAnsi="宋体" w:hint="eastAsia"/>
          <w:snapToGrid w:val="0"/>
          <w:sz w:val="24"/>
        </w:rPr>
        <w:t>621777  X  XX  XXXXXX  X</w:t>
      </w:r>
    </w:p>
    <w:p w:rsidR="00FC6BD5" w:rsidRPr="003B502E" w:rsidRDefault="00FC6BD5" w:rsidP="00D76B95">
      <w:pPr>
        <w:pStyle w:val="20"/>
        <w:tabs>
          <w:tab w:val="center" w:pos="4393"/>
        </w:tabs>
        <w:spacing w:after="0" w:line="360" w:lineRule="auto"/>
        <w:ind w:firstLineChars="200" w:firstLine="480"/>
        <w:jc w:val="both"/>
        <w:rPr>
          <w:rFonts w:ascii="宋体" w:eastAsia="宋体" w:hAnsi="宋体" w:hint="eastAsia"/>
          <w:snapToGrid w:val="0"/>
          <w:sz w:val="24"/>
        </w:rPr>
        <w:pPrChange w:id="63" w:author="刘孟祺" w:date="2013-04-19T10:52:00Z">
          <w:pPr>
            <w:pStyle w:val="20"/>
            <w:tabs>
              <w:tab w:val="center" w:pos="4393"/>
            </w:tabs>
            <w:adjustRightInd w:val="0"/>
            <w:snapToGrid w:val="0"/>
            <w:ind w:firstLineChars="200" w:firstLine="480"/>
          </w:pPr>
        </w:pPrChange>
      </w:pPr>
      <w:r>
        <w:rPr>
          <w:rFonts w:ascii="宋体" w:eastAsia="宋体" w:hAnsi="宋体" w:hint="eastAsia"/>
          <w:snapToGrid w:val="0"/>
          <w:sz w:val="24"/>
        </w:rPr>
        <w:t xml:space="preserve">    </w:t>
      </w:r>
      <w:r w:rsidRPr="003B502E">
        <w:rPr>
          <w:rFonts w:ascii="宋体" w:eastAsia="宋体" w:hAnsi="宋体" w:hint="eastAsia"/>
          <w:snapToGrid w:val="0"/>
          <w:sz w:val="24"/>
        </w:rPr>
        <w:t xml:space="preserve">      A  B    C      D</w:t>
      </w:r>
      <w:r w:rsidRPr="003B502E">
        <w:rPr>
          <w:rFonts w:ascii="宋体" w:eastAsia="宋体" w:hAnsi="宋体"/>
          <w:snapToGrid w:val="0"/>
          <w:sz w:val="24"/>
        </w:rPr>
        <w:tab/>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4"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卡片正面“其他持卡人识别信息</w:t>
      </w:r>
      <w:r w:rsidRPr="003B502E">
        <w:rPr>
          <w:rFonts w:ascii="宋体" w:eastAsia="宋体" w:hAnsi="宋体"/>
          <w:snapToGrid w:val="0"/>
          <w:sz w:val="24"/>
        </w:rPr>
        <w:t>”</w:t>
      </w:r>
      <w:r w:rsidRPr="003B502E">
        <w:rPr>
          <w:rFonts w:ascii="宋体" w:eastAsia="宋体" w:hAnsi="宋体" w:hint="eastAsia"/>
          <w:snapToGrid w:val="0"/>
          <w:sz w:val="24"/>
        </w:rPr>
        <w:t>区域凸字或平印发卡地区标识，E为地区拼音码、F为国别代码，如：</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5"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 xml:space="preserve">   E              F</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6"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 xml:space="preserve">NANJING </w:t>
      </w:r>
      <w:r w:rsidRPr="003B502E">
        <w:rPr>
          <w:rFonts w:ascii="宋体" w:eastAsia="宋体" w:hAnsi="宋体" w:hint="eastAsia"/>
          <w:snapToGrid w:val="0"/>
          <w:sz w:val="24"/>
        </w:rPr>
        <w:tab/>
      </w:r>
      <w:r w:rsidRPr="003B502E">
        <w:rPr>
          <w:rFonts w:ascii="宋体" w:eastAsia="宋体" w:hAnsi="宋体" w:hint="eastAsia"/>
          <w:snapToGrid w:val="0"/>
          <w:sz w:val="24"/>
        </w:rPr>
        <w:tab/>
      </w:r>
      <w:r w:rsidRPr="003B502E">
        <w:rPr>
          <w:rFonts w:ascii="宋体" w:eastAsia="宋体" w:hAnsi="宋体" w:hint="eastAsia"/>
          <w:snapToGrid w:val="0"/>
          <w:sz w:val="24"/>
        </w:rPr>
        <w:tab/>
        <w:t xml:space="preserve"> CN </w:t>
      </w:r>
      <w:r w:rsidRPr="003B502E">
        <w:rPr>
          <w:rFonts w:ascii="宋体" w:eastAsia="宋体" w:hAnsi="宋体" w:hint="eastAsia"/>
          <w:snapToGrid w:val="0"/>
          <w:sz w:val="24"/>
        </w:rPr>
        <w:tab/>
        <w:t>(南京地区)</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7"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SHANGHAI</w:t>
      </w:r>
      <w:r w:rsidRPr="003B502E">
        <w:rPr>
          <w:rFonts w:ascii="宋体" w:eastAsia="宋体" w:hAnsi="宋体" w:hint="eastAsia"/>
          <w:snapToGrid w:val="0"/>
          <w:sz w:val="24"/>
        </w:rPr>
        <w:tab/>
      </w:r>
      <w:r w:rsidRPr="003B502E">
        <w:rPr>
          <w:rFonts w:ascii="宋体" w:eastAsia="宋体" w:hAnsi="宋体" w:hint="eastAsia"/>
          <w:snapToGrid w:val="0"/>
          <w:sz w:val="24"/>
        </w:rPr>
        <w:tab/>
      </w:r>
      <w:r w:rsidRPr="003B502E">
        <w:rPr>
          <w:rFonts w:ascii="宋体" w:eastAsia="宋体" w:hAnsi="宋体" w:hint="eastAsia"/>
          <w:snapToGrid w:val="0"/>
          <w:sz w:val="24"/>
        </w:rPr>
        <w:tab/>
        <w:t xml:space="preserve"> CN </w:t>
      </w:r>
      <w:r w:rsidRPr="003B502E">
        <w:rPr>
          <w:rFonts w:ascii="宋体" w:eastAsia="宋体" w:hAnsi="宋体" w:hint="eastAsia"/>
          <w:snapToGrid w:val="0"/>
          <w:sz w:val="24"/>
        </w:rPr>
        <w:tab/>
        <w:t>(上海地区）</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8" w:author="刘孟祺" w:date="2013-04-19T10:52:00Z">
          <w:pPr>
            <w:pStyle w:val="20"/>
            <w:adjustRightInd w:val="0"/>
            <w:snapToGrid w:val="0"/>
            <w:ind w:firstLineChars="200" w:firstLine="480"/>
          </w:pPr>
        </w:pPrChange>
      </w:pPr>
      <w:r w:rsidRPr="003B502E">
        <w:rPr>
          <w:rFonts w:ascii="宋体" w:eastAsia="宋体" w:hAnsi="宋体"/>
          <w:snapToGrid w:val="0"/>
          <w:sz w:val="24"/>
        </w:rPr>
        <w:t>……</w:t>
      </w:r>
    </w:p>
    <w:p w:rsidR="00FC6BD5" w:rsidRPr="003B502E" w:rsidRDefault="00FC6BD5" w:rsidP="00D76B95">
      <w:pPr>
        <w:pStyle w:val="20"/>
        <w:spacing w:after="0" w:line="360" w:lineRule="auto"/>
        <w:ind w:firstLineChars="200" w:firstLine="480"/>
        <w:jc w:val="both"/>
        <w:rPr>
          <w:rFonts w:ascii="宋体" w:eastAsia="宋体" w:hAnsi="宋体" w:hint="eastAsia"/>
          <w:snapToGrid w:val="0"/>
          <w:sz w:val="24"/>
        </w:rPr>
        <w:pPrChange w:id="69" w:author="刘孟祺" w:date="2013-04-19T10:52:00Z">
          <w:pPr>
            <w:pStyle w:val="20"/>
            <w:adjustRightInd w:val="0"/>
            <w:snapToGrid w:val="0"/>
            <w:ind w:firstLineChars="200" w:firstLine="480"/>
          </w:pPr>
        </w:pPrChange>
      </w:pPr>
      <w:r w:rsidRPr="003B502E">
        <w:rPr>
          <w:rFonts w:ascii="宋体" w:eastAsia="宋体" w:hAnsi="宋体" w:hint="eastAsia"/>
          <w:snapToGrid w:val="0"/>
          <w:sz w:val="24"/>
        </w:rPr>
        <w:t>2、借记IC卡卡号段设置参数表</w:t>
      </w:r>
    </w:p>
    <w:p w:rsidR="00FC6BD5" w:rsidRPr="003B502E" w:rsidRDefault="00FC6BD5" w:rsidP="00D76B95">
      <w:pPr>
        <w:spacing w:line="360" w:lineRule="auto"/>
        <w:ind w:firstLineChars="200" w:firstLine="562"/>
        <w:jc w:val="both"/>
        <w:rPr>
          <w:rFonts w:ascii="宋体" w:eastAsia="宋体" w:hAnsi="宋体" w:hint="eastAsia"/>
          <w:b/>
          <w:sz w:val="28"/>
          <w:szCs w:val="28"/>
        </w:rPr>
        <w:pPrChange w:id="70" w:author="刘孟祺" w:date="2013-04-19T10:52:00Z">
          <w:pPr>
            <w:jc w:val="center"/>
          </w:pPr>
        </w:pPrChange>
      </w:pPr>
      <w:r w:rsidRPr="003B502E">
        <w:rPr>
          <w:rFonts w:ascii="宋体" w:eastAsia="宋体" w:hAnsi="宋体" w:hint="eastAsia"/>
          <w:b/>
          <w:sz w:val="28"/>
          <w:szCs w:val="28"/>
        </w:rPr>
        <w:t>借记卡卡号段设置参数表</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71" w:author="刘孟祺" w:date="2013-04-19T10:5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035"/>
        <w:gridCol w:w="1032"/>
        <w:gridCol w:w="744"/>
        <w:gridCol w:w="1942"/>
        <w:gridCol w:w="907"/>
        <w:gridCol w:w="1936"/>
        <w:gridCol w:w="1634"/>
        <w:tblGridChange w:id="72">
          <w:tblGrid>
            <w:gridCol w:w="1273"/>
            <w:gridCol w:w="455"/>
            <w:gridCol w:w="744"/>
            <w:gridCol w:w="1942"/>
            <w:gridCol w:w="1168"/>
            <w:gridCol w:w="2014"/>
            <w:gridCol w:w="926"/>
          </w:tblGrid>
        </w:tblGridChange>
      </w:tblGrid>
      <w:tr w:rsidR="00FC6BD5" w:rsidRPr="00A532BD">
        <w:tc>
          <w:tcPr>
            <w:tcW w:w="0" w:type="auto"/>
            <w:tcPrChange w:id="73"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74" w:author="刘孟祺" w:date="2013-04-19T10:53:00Z">
                  <w:rPr>
                    <w:rFonts w:ascii="宋体" w:eastAsia="宋体" w:hAnsi="宋体" w:hint="eastAsia"/>
                    <w:b/>
                    <w:sz w:val="24"/>
                  </w:rPr>
                </w:rPrChange>
              </w:rPr>
              <w:pPrChange w:id="75" w:author="刘孟祺" w:date="2013-04-19T10:53:00Z">
                <w:pPr>
                  <w:jc w:val="center"/>
                </w:pPr>
              </w:pPrChange>
            </w:pPr>
            <w:r w:rsidRPr="00A532BD">
              <w:rPr>
                <w:rFonts w:ascii="宋体" w:eastAsia="宋体" w:hAnsi="宋体" w:hint="eastAsia"/>
                <w:b/>
                <w:sz w:val="21"/>
                <w:szCs w:val="21"/>
                <w:rPrChange w:id="76" w:author="刘孟祺" w:date="2013-04-19T10:53:00Z">
                  <w:rPr>
                    <w:rFonts w:ascii="宋体" w:eastAsia="宋体" w:hAnsi="宋体" w:hint="eastAsia"/>
                    <w:b/>
                    <w:sz w:val="24"/>
                  </w:rPr>
                </w:rPrChange>
              </w:rPr>
              <w:t>BIN号</w:t>
            </w:r>
          </w:p>
        </w:tc>
        <w:tc>
          <w:tcPr>
            <w:tcW w:w="0" w:type="auto"/>
            <w:gridSpan w:val="2"/>
            <w:tcPrChange w:id="77" w:author="刘孟祺" w:date="2013-04-19T10:53:00Z">
              <w:tcPr>
                <w:tcW w:w="0" w:type="auto"/>
                <w:gridSpan w:val="2"/>
              </w:tcPr>
            </w:tcPrChange>
          </w:tcPr>
          <w:p w:rsidR="00FC6BD5" w:rsidRPr="00A532BD" w:rsidRDefault="00FC6BD5" w:rsidP="00A532BD">
            <w:pPr>
              <w:jc w:val="both"/>
              <w:rPr>
                <w:rFonts w:ascii="宋体" w:eastAsia="宋体" w:hAnsi="宋体" w:hint="eastAsia"/>
                <w:b/>
                <w:sz w:val="21"/>
                <w:szCs w:val="21"/>
                <w:rPrChange w:id="78" w:author="刘孟祺" w:date="2013-04-19T10:53:00Z">
                  <w:rPr>
                    <w:rFonts w:ascii="宋体" w:eastAsia="宋体" w:hAnsi="宋体" w:hint="eastAsia"/>
                    <w:b/>
                    <w:sz w:val="24"/>
                  </w:rPr>
                </w:rPrChange>
              </w:rPr>
              <w:pPrChange w:id="79" w:author="刘孟祺" w:date="2013-04-19T10:54:00Z">
                <w:pPr>
                  <w:jc w:val="center"/>
                </w:pPr>
              </w:pPrChange>
            </w:pPr>
            <w:r w:rsidRPr="00A532BD">
              <w:rPr>
                <w:rFonts w:ascii="宋体" w:eastAsia="宋体" w:hAnsi="宋体" w:hint="eastAsia"/>
                <w:b/>
                <w:sz w:val="21"/>
                <w:szCs w:val="21"/>
                <w:rPrChange w:id="80" w:author="刘孟祺" w:date="2013-04-19T10:53:00Z">
                  <w:rPr>
                    <w:rFonts w:ascii="宋体" w:eastAsia="宋体" w:hAnsi="宋体" w:hint="eastAsia"/>
                    <w:b/>
                    <w:sz w:val="24"/>
                  </w:rPr>
                </w:rPrChange>
              </w:rPr>
              <w:t>卡种(A)</w:t>
            </w:r>
          </w:p>
        </w:tc>
        <w:tc>
          <w:tcPr>
            <w:tcW w:w="0" w:type="auto"/>
            <w:gridSpan w:val="2"/>
            <w:tcPrChange w:id="81" w:author="刘孟祺" w:date="2013-04-19T10:53:00Z">
              <w:tcPr>
                <w:tcW w:w="0" w:type="auto"/>
                <w:gridSpan w:val="2"/>
              </w:tcPr>
            </w:tcPrChange>
          </w:tcPr>
          <w:p w:rsidR="00FC6BD5" w:rsidRPr="00A532BD" w:rsidRDefault="00FC6BD5" w:rsidP="00A532BD">
            <w:pPr>
              <w:ind w:firstLineChars="200" w:firstLine="422"/>
              <w:jc w:val="both"/>
              <w:rPr>
                <w:rFonts w:ascii="宋体" w:eastAsia="宋体" w:hAnsi="宋体" w:hint="eastAsia"/>
                <w:b/>
                <w:sz w:val="21"/>
                <w:szCs w:val="21"/>
                <w:rPrChange w:id="82" w:author="刘孟祺" w:date="2013-04-19T10:53:00Z">
                  <w:rPr>
                    <w:rFonts w:ascii="宋体" w:eastAsia="宋体" w:hAnsi="宋体" w:hint="eastAsia"/>
                    <w:b/>
                    <w:sz w:val="24"/>
                  </w:rPr>
                </w:rPrChange>
              </w:rPr>
              <w:pPrChange w:id="83" w:author="刘孟祺" w:date="2013-04-19T10:53:00Z">
                <w:pPr>
                  <w:jc w:val="center"/>
                </w:pPr>
              </w:pPrChange>
            </w:pPr>
            <w:r w:rsidRPr="00A532BD">
              <w:rPr>
                <w:rFonts w:ascii="宋体" w:eastAsia="宋体" w:hAnsi="宋体" w:hint="eastAsia"/>
                <w:b/>
                <w:sz w:val="21"/>
                <w:szCs w:val="21"/>
                <w:rPrChange w:id="84" w:author="刘孟祺" w:date="2013-04-19T10:53:00Z">
                  <w:rPr>
                    <w:rFonts w:ascii="宋体" w:eastAsia="宋体" w:hAnsi="宋体" w:hint="eastAsia"/>
                    <w:b/>
                    <w:sz w:val="24"/>
                  </w:rPr>
                </w:rPrChange>
              </w:rPr>
              <w:t>机构号(B)</w:t>
            </w:r>
          </w:p>
        </w:tc>
        <w:tc>
          <w:tcPr>
            <w:tcW w:w="0" w:type="auto"/>
            <w:tcPrChange w:id="85"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86" w:author="刘孟祺" w:date="2013-04-19T10:53:00Z">
                  <w:rPr>
                    <w:rFonts w:ascii="宋体" w:eastAsia="宋体" w:hAnsi="宋体" w:hint="eastAsia"/>
                    <w:b/>
                    <w:sz w:val="24"/>
                  </w:rPr>
                </w:rPrChange>
              </w:rPr>
              <w:pPrChange w:id="87" w:author="刘孟祺" w:date="2013-04-19T10:53:00Z">
                <w:pPr>
                  <w:jc w:val="center"/>
                </w:pPr>
              </w:pPrChange>
            </w:pPr>
            <w:r w:rsidRPr="00A532BD">
              <w:rPr>
                <w:rFonts w:ascii="宋体" w:eastAsia="宋体" w:hAnsi="宋体" w:hint="eastAsia"/>
                <w:b/>
                <w:sz w:val="21"/>
                <w:szCs w:val="21"/>
                <w:rPrChange w:id="88" w:author="刘孟祺" w:date="2013-04-19T10:53:00Z">
                  <w:rPr>
                    <w:rFonts w:ascii="宋体" w:eastAsia="宋体" w:hAnsi="宋体" w:hint="eastAsia"/>
                    <w:b/>
                    <w:sz w:val="24"/>
                  </w:rPr>
                </w:rPrChange>
              </w:rPr>
              <w:t>卡序号(C)</w:t>
            </w:r>
          </w:p>
        </w:tc>
        <w:tc>
          <w:tcPr>
            <w:tcW w:w="1634" w:type="dxa"/>
            <w:tcPrChange w:id="89" w:author="刘孟祺" w:date="2013-04-19T10:53:00Z">
              <w:tcPr>
                <w:tcW w:w="0" w:type="auto"/>
              </w:tcPr>
            </w:tcPrChange>
          </w:tcPr>
          <w:p w:rsidR="00FC6BD5" w:rsidRPr="00A532BD" w:rsidRDefault="00FC6BD5" w:rsidP="00A532BD">
            <w:pPr>
              <w:jc w:val="both"/>
              <w:rPr>
                <w:rFonts w:ascii="宋体" w:eastAsia="宋体" w:hAnsi="宋体" w:hint="eastAsia"/>
                <w:b/>
                <w:sz w:val="21"/>
                <w:szCs w:val="21"/>
                <w:rPrChange w:id="90" w:author="刘孟祺" w:date="2013-04-19T10:53:00Z">
                  <w:rPr>
                    <w:rFonts w:ascii="宋体" w:eastAsia="宋体" w:hAnsi="宋体" w:hint="eastAsia"/>
                    <w:b/>
                    <w:sz w:val="24"/>
                  </w:rPr>
                </w:rPrChange>
              </w:rPr>
              <w:pPrChange w:id="91" w:author="刘孟祺" w:date="2013-04-19T10:53:00Z">
                <w:pPr>
                  <w:jc w:val="center"/>
                </w:pPr>
              </w:pPrChange>
            </w:pPr>
            <w:r w:rsidRPr="00A532BD">
              <w:rPr>
                <w:rFonts w:ascii="宋体" w:eastAsia="宋体" w:hAnsi="宋体" w:hint="eastAsia"/>
                <w:b/>
                <w:sz w:val="21"/>
                <w:szCs w:val="21"/>
                <w:rPrChange w:id="92" w:author="刘孟祺" w:date="2013-04-19T10:53:00Z">
                  <w:rPr>
                    <w:rFonts w:ascii="宋体" w:eastAsia="宋体" w:hAnsi="宋体" w:hint="eastAsia"/>
                    <w:b/>
                    <w:sz w:val="24"/>
                  </w:rPr>
                </w:rPrChange>
              </w:rPr>
              <w:t>卡号校验位(D)</w:t>
            </w:r>
          </w:p>
        </w:tc>
      </w:tr>
      <w:tr w:rsidR="00FC6BD5" w:rsidRPr="00A532BD">
        <w:tc>
          <w:tcPr>
            <w:tcW w:w="0" w:type="auto"/>
            <w:vMerge w:val="restart"/>
            <w:tcPrChange w:id="93" w:author="刘孟祺" w:date="2013-04-19T10:53:00Z">
              <w:tcPr>
                <w:tcW w:w="0" w:type="auto"/>
                <w:vMerge w:val="restart"/>
              </w:tcPr>
            </w:tcPrChange>
          </w:tcPr>
          <w:p w:rsidR="00FC6BD5" w:rsidRPr="00A532BD" w:rsidRDefault="00FC6BD5" w:rsidP="00A532BD">
            <w:pPr>
              <w:ind w:firstLineChars="200" w:firstLine="422"/>
              <w:jc w:val="both"/>
              <w:rPr>
                <w:rFonts w:ascii="宋体" w:eastAsia="宋体" w:hAnsi="宋体" w:hint="eastAsia"/>
                <w:b/>
                <w:sz w:val="21"/>
                <w:szCs w:val="21"/>
                <w:rPrChange w:id="94" w:author="刘孟祺" w:date="2013-04-19T10:53:00Z">
                  <w:rPr>
                    <w:rFonts w:ascii="宋体" w:eastAsia="宋体" w:hAnsi="宋体" w:hint="eastAsia"/>
                    <w:b/>
                    <w:sz w:val="24"/>
                  </w:rPr>
                </w:rPrChange>
              </w:rPr>
              <w:pPrChange w:id="95" w:author="刘孟祺" w:date="2013-04-19T10:53:00Z">
                <w:pPr>
                  <w:jc w:val="center"/>
                </w:pPr>
              </w:pPrChange>
            </w:pPr>
            <w:r w:rsidRPr="00A532BD">
              <w:rPr>
                <w:rFonts w:ascii="宋体" w:eastAsia="宋体" w:hAnsi="宋体" w:hint="eastAsia"/>
                <w:b/>
                <w:sz w:val="21"/>
                <w:szCs w:val="21"/>
                <w:rPrChange w:id="96" w:author="刘孟祺" w:date="2013-04-19T10:53:00Z">
                  <w:rPr>
                    <w:rFonts w:ascii="宋体" w:eastAsia="宋体" w:hAnsi="宋体" w:hint="eastAsia"/>
                    <w:b/>
                    <w:sz w:val="24"/>
                  </w:rPr>
                </w:rPrChange>
              </w:rPr>
              <w:t>621777</w:t>
            </w:r>
          </w:p>
        </w:tc>
        <w:tc>
          <w:tcPr>
            <w:tcW w:w="0" w:type="auto"/>
            <w:vMerge w:val="restart"/>
            <w:shd w:val="clear" w:color="auto" w:fill="auto"/>
            <w:tcPrChange w:id="97" w:author="刘孟祺" w:date="2013-04-19T10:53:00Z">
              <w:tcPr>
                <w:tcW w:w="0" w:type="auto"/>
                <w:vMerge w:val="restart"/>
                <w:shd w:val="clear" w:color="auto" w:fill="auto"/>
              </w:tcPr>
            </w:tcPrChange>
          </w:tcPr>
          <w:p w:rsidR="00FC6BD5" w:rsidRPr="00A532BD" w:rsidRDefault="00FC6BD5" w:rsidP="00A532BD">
            <w:pPr>
              <w:jc w:val="both"/>
              <w:rPr>
                <w:rFonts w:ascii="宋体" w:eastAsia="宋体" w:hAnsi="宋体" w:hint="eastAsia"/>
                <w:b/>
                <w:sz w:val="21"/>
                <w:szCs w:val="21"/>
                <w:rPrChange w:id="98" w:author="刘孟祺" w:date="2013-04-19T10:53:00Z">
                  <w:rPr>
                    <w:rFonts w:ascii="宋体" w:eastAsia="宋体" w:hAnsi="宋体" w:hint="eastAsia"/>
                    <w:b/>
                    <w:sz w:val="24"/>
                  </w:rPr>
                </w:rPrChange>
              </w:rPr>
              <w:pPrChange w:id="99" w:author="刘孟祺" w:date="2013-04-19T10:53:00Z">
                <w:pPr>
                  <w:jc w:val="center"/>
                </w:pPr>
              </w:pPrChange>
            </w:pPr>
            <w:r w:rsidRPr="00A532BD">
              <w:rPr>
                <w:rFonts w:ascii="宋体" w:eastAsia="宋体" w:hAnsi="宋体" w:hint="eastAsia"/>
                <w:b/>
                <w:sz w:val="21"/>
                <w:szCs w:val="21"/>
                <w:rPrChange w:id="100" w:author="刘孟祺" w:date="2013-04-19T10:53:00Z">
                  <w:rPr>
                    <w:rFonts w:ascii="宋体" w:eastAsia="宋体" w:hAnsi="宋体" w:hint="eastAsia"/>
                    <w:b/>
                    <w:sz w:val="24"/>
                  </w:rPr>
                </w:rPrChange>
              </w:rPr>
              <w:t>普卡</w:t>
            </w:r>
          </w:p>
        </w:tc>
        <w:tc>
          <w:tcPr>
            <w:tcW w:w="0" w:type="auto"/>
            <w:shd w:val="clear" w:color="auto" w:fill="auto"/>
            <w:tcPrChange w:id="10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2" w:author="刘孟祺" w:date="2013-04-19T10:53:00Z">
                  <w:rPr>
                    <w:rFonts w:ascii="宋体" w:eastAsia="宋体" w:hAnsi="宋体" w:hint="eastAsia"/>
                    <w:b/>
                    <w:sz w:val="24"/>
                  </w:rPr>
                </w:rPrChange>
              </w:rPr>
              <w:pPrChange w:id="103" w:author="刘孟祺" w:date="2013-04-19T10:53:00Z">
                <w:pPr>
                  <w:jc w:val="center"/>
                </w:pPr>
              </w:pPrChange>
            </w:pPr>
            <w:r w:rsidRPr="00A532BD">
              <w:rPr>
                <w:rFonts w:ascii="宋体" w:eastAsia="宋体" w:hAnsi="宋体" w:hint="eastAsia"/>
                <w:b/>
                <w:sz w:val="21"/>
                <w:szCs w:val="21"/>
                <w:rPrChange w:id="104" w:author="刘孟祺" w:date="2013-04-19T10:53:00Z">
                  <w:rPr>
                    <w:rFonts w:ascii="宋体" w:eastAsia="宋体" w:hAnsi="宋体" w:hint="eastAsia"/>
                    <w:b/>
                    <w:sz w:val="24"/>
                  </w:rPr>
                </w:rPrChange>
              </w:rPr>
              <w:t>0</w:t>
            </w:r>
          </w:p>
        </w:tc>
        <w:tc>
          <w:tcPr>
            <w:tcW w:w="0" w:type="auto"/>
            <w:shd w:val="clear" w:color="auto" w:fill="auto"/>
            <w:tcPrChange w:id="10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6" w:author="刘孟祺" w:date="2013-04-19T10:53:00Z">
                  <w:rPr>
                    <w:rFonts w:ascii="宋体" w:eastAsia="宋体" w:hAnsi="宋体" w:hint="eastAsia"/>
                    <w:b/>
                    <w:sz w:val="24"/>
                  </w:rPr>
                </w:rPrChange>
              </w:rPr>
              <w:pPrChange w:id="107" w:author="刘孟祺" w:date="2013-04-19T10:53:00Z">
                <w:pPr>
                  <w:jc w:val="center"/>
                </w:pPr>
              </w:pPrChange>
            </w:pPr>
            <w:r w:rsidRPr="00A532BD">
              <w:rPr>
                <w:rFonts w:ascii="宋体" w:eastAsia="宋体" w:hAnsi="宋体" w:hint="eastAsia"/>
                <w:b/>
                <w:sz w:val="21"/>
                <w:szCs w:val="21"/>
                <w:rPrChange w:id="108" w:author="刘孟祺" w:date="2013-04-19T10:53:00Z">
                  <w:rPr>
                    <w:rFonts w:ascii="宋体" w:eastAsia="宋体" w:hAnsi="宋体" w:hint="eastAsia"/>
                    <w:b/>
                    <w:sz w:val="24"/>
                  </w:rPr>
                </w:rPrChange>
              </w:rPr>
              <w:t>南京地区</w:t>
            </w:r>
          </w:p>
        </w:tc>
        <w:tc>
          <w:tcPr>
            <w:tcW w:w="0" w:type="auto"/>
            <w:shd w:val="clear" w:color="auto" w:fill="auto"/>
            <w:tcPrChange w:id="10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0" w:author="刘孟祺" w:date="2013-04-19T10:53:00Z">
                  <w:rPr>
                    <w:rFonts w:ascii="宋体" w:eastAsia="宋体" w:hAnsi="宋体" w:hint="eastAsia"/>
                    <w:b/>
                    <w:sz w:val="24"/>
                  </w:rPr>
                </w:rPrChange>
              </w:rPr>
              <w:pPrChange w:id="111" w:author="刘孟祺" w:date="2013-04-19T10:53:00Z">
                <w:pPr>
                  <w:jc w:val="center"/>
                </w:pPr>
              </w:pPrChange>
            </w:pPr>
            <w:r w:rsidRPr="00A532BD">
              <w:rPr>
                <w:rFonts w:ascii="宋体" w:eastAsia="宋体" w:hAnsi="宋体" w:hint="eastAsia"/>
                <w:b/>
                <w:sz w:val="21"/>
                <w:szCs w:val="21"/>
                <w:rPrChange w:id="112" w:author="刘孟祺" w:date="2013-04-19T10:53:00Z">
                  <w:rPr>
                    <w:rFonts w:ascii="宋体" w:eastAsia="宋体" w:hAnsi="宋体" w:hint="eastAsia"/>
                    <w:b/>
                    <w:sz w:val="24"/>
                  </w:rPr>
                </w:rPrChange>
              </w:rPr>
              <w:t>00~09</w:t>
            </w:r>
          </w:p>
        </w:tc>
        <w:tc>
          <w:tcPr>
            <w:tcW w:w="0" w:type="auto"/>
            <w:tcPrChange w:id="113"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14" w:author="刘孟祺" w:date="2013-04-19T10:53:00Z">
                  <w:rPr>
                    <w:rFonts w:ascii="宋体" w:eastAsia="宋体" w:hAnsi="宋体" w:hint="eastAsia"/>
                    <w:b/>
                    <w:sz w:val="24"/>
                  </w:rPr>
                </w:rPrChange>
              </w:rPr>
              <w:pPrChange w:id="115" w:author="刘孟祺" w:date="2013-04-19T10:53:00Z">
                <w:pPr>
                  <w:jc w:val="center"/>
                </w:pPr>
              </w:pPrChange>
            </w:pPr>
            <w:r w:rsidRPr="00A532BD">
              <w:rPr>
                <w:rFonts w:ascii="宋体" w:eastAsia="宋体" w:hAnsi="宋体" w:hint="eastAsia"/>
                <w:b/>
                <w:sz w:val="21"/>
                <w:szCs w:val="21"/>
                <w:rPrChange w:id="116" w:author="刘孟祺" w:date="2013-04-19T10:53:00Z">
                  <w:rPr>
                    <w:rFonts w:ascii="宋体" w:eastAsia="宋体" w:hAnsi="宋体" w:hint="eastAsia"/>
                    <w:b/>
                    <w:sz w:val="24"/>
                  </w:rPr>
                </w:rPrChange>
              </w:rPr>
              <w:t>000000~999999</w:t>
            </w:r>
          </w:p>
        </w:tc>
        <w:tc>
          <w:tcPr>
            <w:tcW w:w="1634" w:type="dxa"/>
            <w:vMerge w:val="restart"/>
            <w:tcPrChange w:id="117" w:author="刘孟祺" w:date="2013-04-19T10:53:00Z">
              <w:tcPr>
                <w:tcW w:w="0" w:type="auto"/>
                <w:vMerge w:val="restart"/>
              </w:tcPr>
            </w:tcPrChange>
          </w:tcPr>
          <w:p w:rsidR="00FC6BD5" w:rsidRPr="00A532BD" w:rsidRDefault="00FC6BD5" w:rsidP="00A532BD">
            <w:pPr>
              <w:jc w:val="both"/>
              <w:rPr>
                <w:rFonts w:ascii="宋体" w:eastAsia="宋体" w:hAnsi="宋体" w:hint="eastAsia"/>
                <w:b/>
                <w:sz w:val="21"/>
                <w:szCs w:val="21"/>
                <w:rPrChange w:id="118" w:author="刘孟祺" w:date="2013-04-19T10:53:00Z">
                  <w:rPr>
                    <w:rFonts w:ascii="宋体" w:eastAsia="宋体" w:hAnsi="宋体" w:hint="eastAsia"/>
                    <w:b/>
                    <w:sz w:val="24"/>
                  </w:rPr>
                </w:rPrChange>
              </w:rPr>
              <w:pPrChange w:id="119" w:author="刘孟祺" w:date="2013-04-19T10:53:00Z">
                <w:pPr>
                  <w:jc w:val="center"/>
                </w:pPr>
              </w:pPrChange>
            </w:pPr>
            <w:r w:rsidRPr="00A532BD">
              <w:rPr>
                <w:rFonts w:ascii="宋体" w:eastAsia="宋体" w:hAnsi="宋体" w:hint="eastAsia"/>
                <w:b/>
                <w:sz w:val="21"/>
                <w:szCs w:val="21"/>
                <w:rPrChange w:id="120" w:author="刘孟祺" w:date="2013-04-19T10:53:00Z">
                  <w:rPr>
                    <w:rFonts w:ascii="宋体" w:eastAsia="宋体" w:hAnsi="宋体" w:hint="eastAsia"/>
                    <w:b/>
                    <w:sz w:val="24"/>
                  </w:rPr>
                </w:rPrChange>
              </w:rPr>
              <w:t>系统自动生成</w:t>
            </w:r>
          </w:p>
        </w:tc>
      </w:tr>
      <w:tr w:rsidR="00FC6BD5" w:rsidRPr="00A532BD">
        <w:tc>
          <w:tcPr>
            <w:tcW w:w="0" w:type="auto"/>
            <w:vMerge/>
            <w:tcPrChange w:id="121"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2" w:author="刘孟祺" w:date="2013-04-19T10:53:00Z">
                  <w:rPr>
                    <w:rFonts w:ascii="宋体" w:eastAsia="宋体" w:hAnsi="宋体" w:hint="eastAsia"/>
                    <w:b/>
                    <w:sz w:val="24"/>
                  </w:rPr>
                </w:rPrChange>
              </w:rPr>
              <w:pPrChange w:id="123" w:author="刘孟祺" w:date="2013-04-19T10:53:00Z">
                <w:pPr>
                  <w:jc w:val="center"/>
                </w:pPr>
              </w:pPrChange>
            </w:pPr>
          </w:p>
        </w:tc>
        <w:tc>
          <w:tcPr>
            <w:tcW w:w="0" w:type="auto"/>
            <w:vMerge/>
            <w:shd w:val="clear" w:color="auto" w:fill="auto"/>
            <w:tcPrChange w:id="124"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5" w:author="刘孟祺" w:date="2013-04-19T10:53:00Z">
                  <w:rPr>
                    <w:rFonts w:ascii="宋体" w:eastAsia="宋体" w:hAnsi="宋体" w:hint="eastAsia"/>
                    <w:b/>
                    <w:sz w:val="24"/>
                  </w:rPr>
                </w:rPrChange>
              </w:rPr>
              <w:pPrChange w:id="126" w:author="刘孟祺" w:date="2013-04-19T10:53:00Z">
                <w:pPr>
                  <w:jc w:val="center"/>
                </w:pPr>
              </w:pPrChange>
            </w:pPr>
          </w:p>
        </w:tc>
        <w:tc>
          <w:tcPr>
            <w:tcW w:w="0" w:type="auto"/>
            <w:shd w:val="clear" w:color="auto" w:fill="auto"/>
            <w:tcPrChange w:id="12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8" w:author="刘孟祺" w:date="2013-04-19T10:53:00Z">
                  <w:rPr>
                    <w:rFonts w:ascii="宋体" w:eastAsia="宋体" w:hAnsi="宋体" w:hint="eastAsia"/>
                    <w:b/>
                    <w:sz w:val="24"/>
                  </w:rPr>
                </w:rPrChange>
              </w:rPr>
              <w:pPrChange w:id="129" w:author="刘孟祺" w:date="2013-04-19T10:53:00Z">
                <w:pPr>
                  <w:jc w:val="center"/>
                </w:pPr>
              </w:pPrChange>
            </w:pPr>
            <w:r w:rsidRPr="00A532BD">
              <w:rPr>
                <w:rFonts w:ascii="宋体" w:eastAsia="宋体" w:hAnsi="宋体" w:hint="eastAsia"/>
                <w:b/>
                <w:sz w:val="21"/>
                <w:szCs w:val="21"/>
                <w:rPrChange w:id="130" w:author="刘孟祺" w:date="2013-04-19T10:53:00Z">
                  <w:rPr>
                    <w:rFonts w:ascii="宋体" w:eastAsia="宋体" w:hAnsi="宋体" w:hint="eastAsia"/>
                    <w:b/>
                    <w:sz w:val="24"/>
                  </w:rPr>
                </w:rPrChange>
              </w:rPr>
              <w:t>0</w:t>
            </w:r>
          </w:p>
        </w:tc>
        <w:tc>
          <w:tcPr>
            <w:tcW w:w="0" w:type="auto"/>
            <w:shd w:val="clear" w:color="auto" w:fill="auto"/>
            <w:tcPrChange w:id="13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32" w:author="刘孟祺" w:date="2013-04-19T10:53:00Z">
                  <w:rPr>
                    <w:rFonts w:ascii="宋体" w:eastAsia="宋体" w:hAnsi="宋体" w:hint="eastAsia"/>
                    <w:b/>
                    <w:sz w:val="24"/>
                  </w:rPr>
                </w:rPrChange>
              </w:rPr>
              <w:pPrChange w:id="133" w:author="刘孟祺" w:date="2013-04-19T10:53:00Z">
                <w:pPr>
                  <w:jc w:val="center"/>
                </w:pPr>
              </w:pPrChange>
            </w:pPr>
            <w:r w:rsidRPr="00A532BD">
              <w:rPr>
                <w:rFonts w:ascii="宋体" w:eastAsia="宋体" w:hAnsi="宋体" w:hint="eastAsia"/>
                <w:b/>
                <w:sz w:val="21"/>
                <w:szCs w:val="21"/>
                <w:rPrChange w:id="134" w:author="刘孟祺" w:date="2013-04-19T10:53:00Z">
                  <w:rPr>
                    <w:rFonts w:ascii="宋体" w:eastAsia="宋体" w:hAnsi="宋体" w:hint="eastAsia"/>
                    <w:b/>
                    <w:sz w:val="24"/>
                  </w:rPr>
                </w:rPrChange>
              </w:rPr>
              <w:t>泰州地区</w:t>
            </w:r>
          </w:p>
        </w:tc>
        <w:tc>
          <w:tcPr>
            <w:tcW w:w="0" w:type="auto"/>
            <w:shd w:val="clear" w:color="auto" w:fill="auto"/>
            <w:tcPrChange w:id="13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36" w:author="刘孟祺" w:date="2013-04-19T10:53:00Z">
                  <w:rPr>
                    <w:rFonts w:ascii="宋体" w:eastAsia="宋体" w:hAnsi="宋体" w:hint="eastAsia"/>
                    <w:b/>
                    <w:sz w:val="24"/>
                  </w:rPr>
                </w:rPrChange>
              </w:rPr>
              <w:pPrChange w:id="137" w:author="刘孟祺" w:date="2013-04-19T10:53:00Z">
                <w:pPr>
                  <w:jc w:val="center"/>
                </w:pPr>
              </w:pPrChange>
            </w:pPr>
            <w:r w:rsidRPr="00A532BD">
              <w:rPr>
                <w:rFonts w:ascii="宋体" w:eastAsia="宋体" w:hAnsi="宋体" w:hint="eastAsia"/>
                <w:b/>
                <w:sz w:val="21"/>
                <w:szCs w:val="21"/>
                <w:rPrChange w:id="138" w:author="刘孟祺" w:date="2013-04-19T10:53:00Z">
                  <w:rPr>
                    <w:rFonts w:ascii="宋体" w:eastAsia="宋体" w:hAnsi="宋体" w:hint="eastAsia"/>
                    <w:b/>
                    <w:sz w:val="24"/>
                  </w:rPr>
                </w:rPrChange>
              </w:rPr>
              <w:t>10~13</w:t>
            </w:r>
          </w:p>
        </w:tc>
        <w:tc>
          <w:tcPr>
            <w:tcW w:w="0" w:type="auto"/>
            <w:tcPrChange w:id="139"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40" w:author="刘孟祺" w:date="2013-04-19T10:53:00Z">
                  <w:rPr>
                    <w:rFonts w:ascii="宋体" w:eastAsia="宋体" w:hAnsi="宋体" w:hint="eastAsia"/>
                    <w:b/>
                    <w:sz w:val="24"/>
                  </w:rPr>
                </w:rPrChange>
              </w:rPr>
              <w:pPrChange w:id="141" w:author="刘孟祺" w:date="2013-04-19T10:53:00Z">
                <w:pPr>
                  <w:jc w:val="center"/>
                </w:pPr>
              </w:pPrChange>
            </w:pPr>
            <w:r w:rsidRPr="00A532BD">
              <w:rPr>
                <w:rFonts w:ascii="宋体" w:eastAsia="宋体" w:hAnsi="宋体" w:hint="eastAsia"/>
                <w:b/>
                <w:sz w:val="21"/>
                <w:szCs w:val="21"/>
                <w:rPrChange w:id="142" w:author="刘孟祺" w:date="2013-04-19T10:53:00Z">
                  <w:rPr>
                    <w:rFonts w:ascii="宋体" w:eastAsia="宋体" w:hAnsi="宋体" w:hint="eastAsia"/>
                    <w:b/>
                    <w:sz w:val="24"/>
                  </w:rPr>
                </w:rPrChange>
              </w:rPr>
              <w:t>000000~999999</w:t>
            </w:r>
          </w:p>
        </w:tc>
        <w:tc>
          <w:tcPr>
            <w:tcW w:w="1634" w:type="dxa"/>
            <w:vMerge/>
            <w:tcPrChange w:id="14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44" w:author="刘孟祺" w:date="2013-04-19T10:53:00Z">
                  <w:rPr>
                    <w:rFonts w:ascii="宋体" w:eastAsia="宋体" w:hAnsi="宋体" w:hint="eastAsia"/>
                    <w:b/>
                    <w:sz w:val="24"/>
                  </w:rPr>
                </w:rPrChange>
              </w:rPr>
              <w:pPrChange w:id="145" w:author="刘孟祺" w:date="2013-04-19T10:53:00Z">
                <w:pPr>
                  <w:jc w:val="center"/>
                </w:pPr>
              </w:pPrChange>
            </w:pPr>
          </w:p>
        </w:tc>
      </w:tr>
      <w:tr w:rsidR="00FC6BD5" w:rsidRPr="00A532BD">
        <w:tc>
          <w:tcPr>
            <w:tcW w:w="0" w:type="auto"/>
            <w:vMerge/>
            <w:tcPrChange w:id="146"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47" w:author="刘孟祺" w:date="2013-04-19T10:53:00Z">
                  <w:rPr>
                    <w:rFonts w:ascii="宋体" w:eastAsia="宋体" w:hAnsi="宋体" w:hint="eastAsia"/>
                    <w:b/>
                    <w:sz w:val="24"/>
                  </w:rPr>
                </w:rPrChange>
              </w:rPr>
              <w:pPrChange w:id="148" w:author="刘孟祺" w:date="2013-04-19T10:53:00Z">
                <w:pPr>
                  <w:jc w:val="center"/>
                </w:pPr>
              </w:pPrChange>
            </w:pPr>
          </w:p>
        </w:tc>
        <w:tc>
          <w:tcPr>
            <w:tcW w:w="0" w:type="auto"/>
            <w:vMerge/>
            <w:shd w:val="clear" w:color="auto" w:fill="auto"/>
            <w:tcPrChange w:id="149"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50" w:author="刘孟祺" w:date="2013-04-19T10:53:00Z">
                  <w:rPr>
                    <w:rFonts w:ascii="宋体" w:eastAsia="宋体" w:hAnsi="宋体" w:hint="eastAsia"/>
                    <w:b/>
                    <w:sz w:val="24"/>
                  </w:rPr>
                </w:rPrChange>
              </w:rPr>
              <w:pPrChange w:id="151" w:author="刘孟祺" w:date="2013-04-19T10:53:00Z">
                <w:pPr>
                  <w:jc w:val="center"/>
                </w:pPr>
              </w:pPrChange>
            </w:pPr>
          </w:p>
        </w:tc>
        <w:tc>
          <w:tcPr>
            <w:tcW w:w="0" w:type="auto"/>
            <w:shd w:val="clear" w:color="auto" w:fill="auto"/>
            <w:tcPrChange w:id="15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53" w:author="刘孟祺" w:date="2013-04-19T10:53:00Z">
                  <w:rPr>
                    <w:rFonts w:ascii="宋体" w:eastAsia="宋体" w:hAnsi="宋体" w:hint="eastAsia"/>
                    <w:b/>
                    <w:sz w:val="24"/>
                  </w:rPr>
                </w:rPrChange>
              </w:rPr>
              <w:pPrChange w:id="154" w:author="刘孟祺" w:date="2013-04-19T10:53:00Z">
                <w:pPr>
                  <w:jc w:val="center"/>
                </w:pPr>
              </w:pPrChange>
            </w:pPr>
            <w:r w:rsidRPr="00A532BD">
              <w:rPr>
                <w:rFonts w:ascii="宋体" w:eastAsia="宋体" w:hAnsi="宋体" w:hint="eastAsia"/>
                <w:b/>
                <w:sz w:val="21"/>
                <w:szCs w:val="21"/>
                <w:rPrChange w:id="155" w:author="刘孟祺" w:date="2013-04-19T10:53:00Z">
                  <w:rPr>
                    <w:rFonts w:ascii="宋体" w:eastAsia="宋体" w:hAnsi="宋体" w:hint="eastAsia"/>
                    <w:b/>
                    <w:sz w:val="24"/>
                  </w:rPr>
                </w:rPrChange>
              </w:rPr>
              <w:t>0</w:t>
            </w:r>
          </w:p>
        </w:tc>
        <w:tc>
          <w:tcPr>
            <w:tcW w:w="0" w:type="auto"/>
            <w:shd w:val="clear" w:color="auto" w:fill="auto"/>
            <w:tcPrChange w:id="15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57" w:author="刘孟祺" w:date="2013-04-19T10:53:00Z">
                  <w:rPr>
                    <w:rFonts w:ascii="宋体" w:eastAsia="宋体" w:hAnsi="宋体" w:hint="eastAsia"/>
                    <w:b/>
                    <w:sz w:val="24"/>
                  </w:rPr>
                </w:rPrChange>
              </w:rPr>
              <w:pPrChange w:id="158" w:author="刘孟祺" w:date="2013-04-19T10:53:00Z">
                <w:pPr>
                  <w:jc w:val="center"/>
                </w:pPr>
              </w:pPrChange>
            </w:pPr>
            <w:r w:rsidRPr="00A532BD">
              <w:rPr>
                <w:rFonts w:ascii="宋体" w:eastAsia="宋体" w:hAnsi="宋体" w:hint="eastAsia"/>
                <w:b/>
                <w:sz w:val="21"/>
                <w:szCs w:val="21"/>
                <w:rPrChange w:id="159" w:author="刘孟祺" w:date="2013-04-19T10:53:00Z">
                  <w:rPr>
                    <w:rFonts w:ascii="宋体" w:eastAsia="宋体" w:hAnsi="宋体" w:hint="eastAsia"/>
                    <w:b/>
                    <w:sz w:val="24"/>
                  </w:rPr>
                </w:rPrChange>
              </w:rPr>
              <w:t>上海地区</w:t>
            </w:r>
          </w:p>
        </w:tc>
        <w:tc>
          <w:tcPr>
            <w:tcW w:w="0" w:type="auto"/>
            <w:shd w:val="clear" w:color="auto" w:fill="auto"/>
            <w:tcPrChange w:id="16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61" w:author="刘孟祺" w:date="2013-04-19T10:53:00Z">
                  <w:rPr>
                    <w:rFonts w:ascii="宋体" w:eastAsia="宋体" w:hAnsi="宋体" w:hint="eastAsia"/>
                    <w:b/>
                    <w:sz w:val="24"/>
                  </w:rPr>
                </w:rPrChange>
              </w:rPr>
              <w:pPrChange w:id="162" w:author="刘孟祺" w:date="2013-04-19T10:53:00Z">
                <w:pPr>
                  <w:jc w:val="center"/>
                </w:pPr>
              </w:pPrChange>
            </w:pPr>
            <w:r w:rsidRPr="00A532BD">
              <w:rPr>
                <w:rFonts w:ascii="宋体" w:eastAsia="宋体" w:hAnsi="宋体" w:hint="eastAsia"/>
                <w:b/>
                <w:sz w:val="21"/>
                <w:szCs w:val="21"/>
                <w:rPrChange w:id="163" w:author="刘孟祺" w:date="2013-04-19T10:53:00Z">
                  <w:rPr>
                    <w:rFonts w:ascii="宋体" w:eastAsia="宋体" w:hAnsi="宋体" w:hint="eastAsia"/>
                    <w:b/>
                    <w:sz w:val="24"/>
                  </w:rPr>
                </w:rPrChange>
              </w:rPr>
              <w:t>14~20</w:t>
            </w:r>
          </w:p>
        </w:tc>
        <w:tc>
          <w:tcPr>
            <w:tcW w:w="0" w:type="auto"/>
            <w:tcPrChange w:id="164"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65" w:author="刘孟祺" w:date="2013-04-19T10:53:00Z">
                  <w:rPr>
                    <w:rFonts w:ascii="宋体" w:eastAsia="宋体" w:hAnsi="宋体" w:hint="eastAsia"/>
                    <w:b/>
                    <w:sz w:val="24"/>
                  </w:rPr>
                </w:rPrChange>
              </w:rPr>
              <w:pPrChange w:id="166" w:author="刘孟祺" w:date="2013-04-19T10:53:00Z">
                <w:pPr>
                  <w:jc w:val="center"/>
                </w:pPr>
              </w:pPrChange>
            </w:pPr>
            <w:r w:rsidRPr="00A532BD">
              <w:rPr>
                <w:rFonts w:ascii="宋体" w:eastAsia="宋体" w:hAnsi="宋体" w:hint="eastAsia"/>
                <w:b/>
                <w:sz w:val="21"/>
                <w:szCs w:val="21"/>
                <w:rPrChange w:id="167" w:author="刘孟祺" w:date="2013-04-19T10:53:00Z">
                  <w:rPr>
                    <w:rFonts w:ascii="宋体" w:eastAsia="宋体" w:hAnsi="宋体" w:hint="eastAsia"/>
                    <w:b/>
                    <w:sz w:val="24"/>
                  </w:rPr>
                </w:rPrChange>
              </w:rPr>
              <w:t>000000~999999</w:t>
            </w:r>
          </w:p>
        </w:tc>
        <w:tc>
          <w:tcPr>
            <w:tcW w:w="1634" w:type="dxa"/>
            <w:vMerge/>
            <w:tcPrChange w:id="16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69" w:author="刘孟祺" w:date="2013-04-19T10:53:00Z">
                  <w:rPr>
                    <w:rFonts w:ascii="宋体" w:eastAsia="宋体" w:hAnsi="宋体" w:hint="eastAsia"/>
                    <w:b/>
                    <w:sz w:val="24"/>
                  </w:rPr>
                </w:rPrChange>
              </w:rPr>
              <w:pPrChange w:id="170" w:author="刘孟祺" w:date="2013-04-19T10:53:00Z">
                <w:pPr>
                  <w:jc w:val="center"/>
                </w:pPr>
              </w:pPrChange>
            </w:pPr>
          </w:p>
        </w:tc>
      </w:tr>
      <w:tr w:rsidR="00FC6BD5" w:rsidRPr="00A532BD">
        <w:tc>
          <w:tcPr>
            <w:tcW w:w="0" w:type="auto"/>
            <w:vMerge/>
            <w:tcPrChange w:id="171"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72" w:author="刘孟祺" w:date="2013-04-19T10:53:00Z">
                  <w:rPr>
                    <w:rFonts w:ascii="宋体" w:eastAsia="宋体" w:hAnsi="宋体" w:hint="eastAsia"/>
                    <w:b/>
                    <w:sz w:val="24"/>
                  </w:rPr>
                </w:rPrChange>
              </w:rPr>
              <w:pPrChange w:id="173" w:author="刘孟祺" w:date="2013-04-19T10:53:00Z">
                <w:pPr>
                  <w:jc w:val="center"/>
                </w:pPr>
              </w:pPrChange>
            </w:pPr>
          </w:p>
        </w:tc>
        <w:tc>
          <w:tcPr>
            <w:tcW w:w="0" w:type="auto"/>
            <w:vMerge/>
            <w:shd w:val="clear" w:color="auto" w:fill="auto"/>
            <w:tcPrChange w:id="174"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75" w:author="刘孟祺" w:date="2013-04-19T10:53:00Z">
                  <w:rPr>
                    <w:rFonts w:ascii="宋体" w:eastAsia="宋体" w:hAnsi="宋体" w:hint="eastAsia"/>
                    <w:b/>
                    <w:sz w:val="24"/>
                  </w:rPr>
                </w:rPrChange>
              </w:rPr>
              <w:pPrChange w:id="176" w:author="刘孟祺" w:date="2013-04-19T10:53:00Z">
                <w:pPr>
                  <w:jc w:val="center"/>
                </w:pPr>
              </w:pPrChange>
            </w:pPr>
          </w:p>
        </w:tc>
        <w:tc>
          <w:tcPr>
            <w:tcW w:w="0" w:type="auto"/>
            <w:shd w:val="clear" w:color="auto" w:fill="auto"/>
            <w:tcPrChange w:id="17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78" w:author="刘孟祺" w:date="2013-04-19T10:53:00Z">
                  <w:rPr>
                    <w:rFonts w:ascii="宋体" w:eastAsia="宋体" w:hAnsi="宋体" w:hint="eastAsia"/>
                    <w:b/>
                    <w:sz w:val="24"/>
                  </w:rPr>
                </w:rPrChange>
              </w:rPr>
              <w:pPrChange w:id="179" w:author="刘孟祺" w:date="2013-04-19T10:53:00Z">
                <w:pPr>
                  <w:jc w:val="center"/>
                </w:pPr>
              </w:pPrChange>
            </w:pPr>
            <w:r w:rsidRPr="00A532BD">
              <w:rPr>
                <w:rFonts w:ascii="宋体" w:eastAsia="宋体" w:hAnsi="宋体" w:hint="eastAsia"/>
                <w:b/>
                <w:sz w:val="21"/>
                <w:szCs w:val="21"/>
                <w:rPrChange w:id="180" w:author="刘孟祺" w:date="2013-04-19T10:53:00Z">
                  <w:rPr>
                    <w:rFonts w:ascii="宋体" w:eastAsia="宋体" w:hAnsi="宋体" w:hint="eastAsia"/>
                    <w:b/>
                    <w:sz w:val="24"/>
                  </w:rPr>
                </w:rPrChange>
              </w:rPr>
              <w:t>0</w:t>
            </w:r>
          </w:p>
        </w:tc>
        <w:tc>
          <w:tcPr>
            <w:tcW w:w="0" w:type="auto"/>
            <w:shd w:val="clear" w:color="auto" w:fill="auto"/>
            <w:tcPrChange w:id="18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82" w:author="刘孟祺" w:date="2013-04-19T10:53:00Z">
                  <w:rPr>
                    <w:rFonts w:ascii="宋体" w:eastAsia="宋体" w:hAnsi="宋体" w:hint="eastAsia"/>
                    <w:b/>
                    <w:sz w:val="24"/>
                  </w:rPr>
                </w:rPrChange>
              </w:rPr>
              <w:pPrChange w:id="183" w:author="刘孟祺" w:date="2013-04-19T10:53:00Z">
                <w:pPr>
                  <w:jc w:val="center"/>
                </w:pPr>
              </w:pPrChange>
            </w:pPr>
            <w:r w:rsidRPr="00A532BD">
              <w:rPr>
                <w:rFonts w:ascii="宋体" w:eastAsia="宋体" w:hAnsi="宋体" w:hint="eastAsia"/>
                <w:b/>
                <w:sz w:val="21"/>
                <w:szCs w:val="21"/>
                <w:rPrChange w:id="184" w:author="刘孟祺" w:date="2013-04-19T10:53:00Z">
                  <w:rPr>
                    <w:rFonts w:ascii="宋体" w:eastAsia="宋体" w:hAnsi="宋体" w:hint="eastAsia"/>
                    <w:b/>
                    <w:sz w:val="24"/>
                  </w:rPr>
                </w:rPrChange>
              </w:rPr>
              <w:t>无锡地区</w:t>
            </w:r>
          </w:p>
        </w:tc>
        <w:tc>
          <w:tcPr>
            <w:tcW w:w="0" w:type="auto"/>
            <w:shd w:val="clear" w:color="auto" w:fill="auto"/>
            <w:tcPrChange w:id="18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86" w:author="刘孟祺" w:date="2013-04-19T10:53:00Z">
                  <w:rPr>
                    <w:rFonts w:ascii="宋体" w:eastAsia="宋体" w:hAnsi="宋体" w:hint="eastAsia"/>
                    <w:b/>
                    <w:sz w:val="24"/>
                  </w:rPr>
                </w:rPrChange>
              </w:rPr>
              <w:pPrChange w:id="187" w:author="刘孟祺" w:date="2013-04-19T10:53:00Z">
                <w:pPr>
                  <w:jc w:val="center"/>
                </w:pPr>
              </w:pPrChange>
            </w:pPr>
            <w:r w:rsidRPr="00A532BD">
              <w:rPr>
                <w:rFonts w:ascii="宋体" w:eastAsia="宋体" w:hAnsi="宋体" w:hint="eastAsia"/>
                <w:b/>
                <w:sz w:val="21"/>
                <w:szCs w:val="21"/>
                <w:rPrChange w:id="188" w:author="刘孟祺" w:date="2013-04-19T10:53:00Z">
                  <w:rPr>
                    <w:rFonts w:ascii="宋体" w:eastAsia="宋体" w:hAnsi="宋体" w:hint="eastAsia"/>
                    <w:b/>
                    <w:sz w:val="24"/>
                  </w:rPr>
                </w:rPrChange>
              </w:rPr>
              <w:t>21-25</w:t>
            </w:r>
          </w:p>
        </w:tc>
        <w:tc>
          <w:tcPr>
            <w:tcW w:w="0" w:type="auto"/>
            <w:tcPrChange w:id="189"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90" w:author="刘孟祺" w:date="2013-04-19T10:53:00Z">
                  <w:rPr>
                    <w:rFonts w:ascii="宋体" w:eastAsia="宋体" w:hAnsi="宋体" w:hint="eastAsia"/>
                    <w:b/>
                    <w:sz w:val="24"/>
                  </w:rPr>
                </w:rPrChange>
              </w:rPr>
              <w:pPrChange w:id="191" w:author="刘孟祺" w:date="2013-04-19T10:53:00Z">
                <w:pPr>
                  <w:jc w:val="center"/>
                </w:pPr>
              </w:pPrChange>
            </w:pPr>
            <w:r w:rsidRPr="00A532BD">
              <w:rPr>
                <w:rFonts w:ascii="宋体" w:eastAsia="宋体" w:hAnsi="宋体" w:hint="eastAsia"/>
                <w:b/>
                <w:sz w:val="21"/>
                <w:szCs w:val="21"/>
                <w:rPrChange w:id="192" w:author="刘孟祺" w:date="2013-04-19T10:53:00Z">
                  <w:rPr>
                    <w:rFonts w:ascii="宋体" w:eastAsia="宋体" w:hAnsi="宋体" w:hint="eastAsia"/>
                    <w:b/>
                    <w:sz w:val="24"/>
                  </w:rPr>
                </w:rPrChange>
              </w:rPr>
              <w:t>000000~999999</w:t>
            </w:r>
          </w:p>
        </w:tc>
        <w:tc>
          <w:tcPr>
            <w:tcW w:w="1634" w:type="dxa"/>
            <w:vMerge/>
            <w:tcPrChange w:id="19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94" w:author="刘孟祺" w:date="2013-04-19T10:53:00Z">
                  <w:rPr>
                    <w:rFonts w:ascii="宋体" w:eastAsia="宋体" w:hAnsi="宋体" w:hint="eastAsia"/>
                    <w:b/>
                    <w:sz w:val="24"/>
                  </w:rPr>
                </w:rPrChange>
              </w:rPr>
              <w:pPrChange w:id="195" w:author="刘孟祺" w:date="2013-04-19T10:53:00Z">
                <w:pPr>
                  <w:jc w:val="center"/>
                </w:pPr>
              </w:pPrChange>
            </w:pPr>
          </w:p>
        </w:tc>
      </w:tr>
      <w:tr w:rsidR="00FC6BD5" w:rsidRPr="00A532BD">
        <w:tc>
          <w:tcPr>
            <w:tcW w:w="0" w:type="auto"/>
            <w:vMerge/>
            <w:tcPrChange w:id="196"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97" w:author="刘孟祺" w:date="2013-04-19T10:53:00Z">
                  <w:rPr>
                    <w:rFonts w:ascii="宋体" w:eastAsia="宋体" w:hAnsi="宋体" w:hint="eastAsia"/>
                    <w:b/>
                    <w:sz w:val="24"/>
                  </w:rPr>
                </w:rPrChange>
              </w:rPr>
              <w:pPrChange w:id="198" w:author="刘孟祺" w:date="2013-04-19T10:53:00Z">
                <w:pPr>
                  <w:jc w:val="center"/>
                </w:pPr>
              </w:pPrChange>
            </w:pPr>
          </w:p>
        </w:tc>
        <w:tc>
          <w:tcPr>
            <w:tcW w:w="0" w:type="auto"/>
            <w:vMerge/>
            <w:shd w:val="clear" w:color="auto" w:fill="auto"/>
            <w:tcPrChange w:id="199"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00" w:author="刘孟祺" w:date="2013-04-19T10:53:00Z">
                  <w:rPr>
                    <w:rFonts w:ascii="宋体" w:eastAsia="宋体" w:hAnsi="宋体" w:hint="eastAsia"/>
                    <w:b/>
                    <w:sz w:val="24"/>
                  </w:rPr>
                </w:rPrChange>
              </w:rPr>
              <w:pPrChange w:id="201" w:author="刘孟祺" w:date="2013-04-19T10:53:00Z">
                <w:pPr>
                  <w:jc w:val="center"/>
                </w:pPr>
              </w:pPrChange>
            </w:pPr>
          </w:p>
        </w:tc>
        <w:tc>
          <w:tcPr>
            <w:tcW w:w="0" w:type="auto"/>
            <w:shd w:val="clear" w:color="auto" w:fill="auto"/>
            <w:tcPrChange w:id="20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03" w:author="刘孟祺" w:date="2013-04-19T10:53:00Z">
                  <w:rPr>
                    <w:rFonts w:ascii="宋体" w:eastAsia="宋体" w:hAnsi="宋体" w:hint="eastAsia"/>
                    <w:b/>
                    <w:sz w:val="24"/>
                  </w:rPr>
                </w:rPrChange>
              </w:rPr>
              <w:pPrChange w:id="204" w:author="刘孟祺" w:date="2013-04-19T10:53:00Z">
                <w:pPr>
                  <w:jc w:val="center"/>
                </w:pPr>
              </w:pPrChange>
            </w:pPr>
            <w:r w:rsidRPr="00A532BD">
              <w:rPr>
                <w:rFonts w:ascii="宋体" w:eastAsia="宋体" w:hAnsi="宋体" w:hint="eastAsia"/>
                <w:b/>
                <w:sz w:val="21"/>
                <w:szCs w:val="21"/>
                <w:rPrChange w:id="205" w:author="刘孟祺" w:date="2013-04-19T10:53:00Z">
                  <w:rPr>
                    <w:rFonts w:ascii="宋体" w:eastAsia="宋体" w:hAnsi="宋体" w:hint="eastAsia"/>
                    <w:b/>
                    <w:sz w:val="24"/>
                  </w:rPr>
                </w:rPrChange>
              </w:rPr>
              <w:t>0</w:t>
            </w:r>
          </w:p>
        </w:tc>
        <w:tc>
          <w:tcPr>
            <w:tcW w:w="0" w:type="auto"/>
            <w:shd w:val="clear" w:color="auto" w:fill="auto"/>
            <w:tcPrChange w:id="20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07" w:author="刘孟祺" w:date="2013-04-19T10:53:00Z">
                  <w:rPr>
                    <w:rFonts w:ascii="宋体" w:eastAsia="宋体" w:hAnsi="宋体" w:hint="eastAsia"/>
                    <w:b/>
                    <w:sz w:val="24"/>
                  </w:rPr>
                </w:rPrChange>
              </w:rPr>
              <w:pPrChange w:id="208" w:author="刘孟祺" w:date="2013-04-19T10:53:00Z">
                <w:pPr>
                  <w:jc w:val="center"/>
                </w:pPr>
              </w:pPrChange>
            </w:pPr>
            <w:r w:rsidRPr="00A532BD">
              <w:rPr>
                <w:rFonts w:ascii="宋体" w:eastAsia="宋体" w:hAnsi="宋体" w:hint="eastAsia"/>
                <w:b/>
                <w:sz w:val="21"/>
                <w:szCs w:val="21"/>
                <w:rPrChange w:id="209" w:author="刘孟祺" w:date="2013-04-19T10:53:00Z">
                  <w:rPr>
                    <w:rFonts w:ascii="宋体" w:eastAsia="宋体" w:hAnsi="宋体" w:hint="eastAsia"/>
                    <w:b/>
                    <w:sz w:val="24"/>
                  </w:rPr>
                </w:rPrChange>
              </w:rPr>
              <w:t>北京地区</w:t>
            </w:r>
          </w:p>
        </w:tc>
        <w:tc>
          <w:tcPr>
            <w:tcW w:w="0" w:type="auto"/>
            <w:shd w:val="clear" w:color="auto" w:fill="auto"/>
            <w:tcPrChange w:id="21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11" w:author="刘孟祺" w:date="2013-04-19T10:53:00Z">
                  <w:rPr>
                    <w:rFonts w:ascii="宋体" w:eastAsia="宋体" w:hAnsi="宋体" w:hint="eastAsia"/>
                    <w:b/>
                    <w:sz w:val="24"/>
                  </w:rPr>
                </w:rPrChange>
              </w:rPr>
              <w:pPrChange w:id="212" w:author="刘孟祺" w:date="2013-04-19T10:53:00Z">
                <w:pPr>
                  <w:jc w:val="center"/>
                </w:pPr>
              </w:pPrChange>
            </w:pPr>
            <w:r w:rsidRPr="00A532BD">
              <w:rPr>
                <w:rFonts w:ascii="宋体" w:eastAsia="宋体" w:hAnsi="宋体" w:hint="eastAsia"/>
                <w:b/>
                <w:sz w:val="21"/>
                <w:szCs w:val="21"/>
                <w:rPrChange w:id="213" w:author="刘孟祺" w:date="2013-04-19T10:53:00Z">
                  <w:rPr>
                    <w:rFonts w:ascii="宋体" w:eastAsia="宋体" w:hAnsi="宋体" w:hint="eastAsia"/>
                    <w:b/>
                    <w:sz w:val="24"/>
                  </w:rPr>
                </w:rPrChange>
              </w:rPr>
              <w:t>26~32</w:t>
            </w:r>
          </w:p>
        </w:tc>
        <w:tc>
          <w:tcPr>
            <w:tcW w:w="0" w:type="auto"/>
            <w:tcPrChange w:id="214"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215" w:author="刘孟祺" w:date="2013-04-19T10:53:00Z">
                  <w:rPr>
                    <w:rFonts w:ascii="宋体" w:eastAsia="宋体" w:hAnsi="宋体" w:hint="eastAsia"/>
                    <w:b/>
                    <w:sz w:val="24"/>
                  </w:rPr>
                </w:rPrChange>
              </w:rPr>
              <w:pPrChange w:id="216" w:author="刘孟祺" w:date="2013-04-19T10:53:00Z">
                <w:pPr>
                  <w:jc w:val="center"/>
                </w:pPr>
              </w:pPrChange>
            </w:pPr>
            <w:r w:rsidRPr="00A532BD">
              <w:rPr>
                <w:rFonts w:ascii="宋体" w:eastAsia="宋体" w:hAnsi="宋体" w:hint="eastAsia"/>
                <w:b/>
                <w:sz w:val="21"/>
                <w:szCs w:val="21"/>
                <w:rPrChange w:id="217" w:author="刘孟祺" w:date="2013-04-19T10:53:00Z">
                  <w:rPr>
                    <w:rFonts w:ascii="宋体" w:eastAsia="宋体" w:hAnsi="宋体" w:hint="eastAsia"/>
                    <w:b/>
                    <w:sz w:val="24"/>
                  </w:rPr>
                </w:rPrChange>
              </w:rPr>
              <w:t>000000~999999</w:t>
            </w:r>
          </w:p>
        </w:tc>
        <w:tc>
          <w:tcPr>
            <w:tcW w:w="1634" w:type="dxa"/>
            <w:vMerge/>
            <w:tcPrChange w:id="21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19" w:author="刘孟祺" w:date="2013-04-19T10:53:00Z">
                  <w:rPr>
                    <w:rFonts w:ascii="宋体" w:eastAsia="宋体" w:hAnsi="宋体" w:hint="eastAsia"/>
                    <w:b/>
                    <w:sz w:val="24"/>
                  </w:rPr>
                </w:rPrChange>
              </w:rPr>
              <w:pPrChange w:id="220" w:author="刘孟祺" w:date="2013-04-19T10:53:00Z">
                <w:pPr>
                  <w:jc w:val="center"/>
                </w:pPr>
              </w:pPrChange>
            </w:pPr>
          </w:p>
        </w:tc>
      </w:tr>
      <w:tr w:rsidR="00FC6BD5" w:rsidRPr="00A532BD">
        <w:tc>
          <w:tcPr>
            <w:tcW w:w="0" w:type="auto"/>
            <w:vMerge/>
            <w:tcPrChange w:id="221"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22" w:author="刘孟祺" w:date="2013-04-19T10:53:00Z">
                  <w:rPr>
                    <w:rFonts w:ascii="宋体" w:eastAsia="宋体" w:hAnsi="宋体" w:hint="eastAsia"/>
                    <w:b/>
                    <w:sz w:val="24"/>
                  </w:rPr>
                </w:rPrChange>
              </w:rPr>
              <w:pPrChange w:id="223" w:author="刘孟祺" w:date="2013-04-19T10:53:00Z">
                <w:pPr>
                  <w:jc w:val="center"/>
                </w:pPr>
              </w:pPrChange>
            </w:pPr>
          </w:p>
        </w:tc>
        <w:tc>
          <w:tcPr>
            <w:tcW w:w="0" w:type="auto"/>
            <w:vMerge/>
            <w:shd w:val="clear" w:color="auto" w:fill="auto"/>
            <w:tcPrChange w:id="224"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25" w:author="刘孟祺" w:date="2013-04-19T10:53:00Z">
                  <w:rPr>
                    <w:rFonts w:ascii="宋体" w:eastAsia="宋体" w:hAnsi="宋体" w:hint="eastAsia"/>
                    <w:b/>
                    <w:sz w:val="24"/>
                  </w:rPr>
                </w:rPrChange>
              </w:rPr>
              <w:pPrChange w:id="226" w:author="刘孟祺" w:date="2013-04-19T10:53:00Z">
                <w:pPr>
                  <w:jc w:val="center"/>
                </w:pPr>
              </w:pPrChange>
            </w:pPr>
          </w:p>
        </w:tc>
        <w:tc>
          <w:tcPr>
            <w:tcW w:w="0" w:type="auto"/>
            <w:shd w:val="clear" w:color="auto" w:fill="auto"/>
            <w:tcPrChange w:id="22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28" w:author="刘孟祺" w:date="2013-04-19T10:53:00Z">
                  <w:rPr>
                    <w:rFonts w:ascii="宋体" w:eastAsia="宋体" w:hAnsi="宋体" w:hint="eastAsia"/>
                    <w:b/>
                    <w:sz w:val="24"/>
                  </w:rPr>
                </w:rPrChange>
              </w:rPr>
              <w:pPrChange w:id="229" w:author="刘孟祺" w:date="2013-04-19T10:53:00Z">
                <w:pPr>
                  <w:jc w:val="center"/>
                </w:pPr>
              </w:pPrChange>
            </w:pPr>
            <w:r w:rsidRPr="00A532BD">
              <w:rPr>
                <w:rFonts w:ascii="宋体" w:eastAsia="宋体" w:hAnsi="宋体" w:hint="eastAsia"/>
                <w:b/>
                <w:sz w:val="21"/>
                <w:szCs w:val="21"/>
                <w:rPrChange w:id="230" w:author="刘孟祺" w:date="2013-04-19T10:53:00Z">
                  <w:rPr>
                    <w:rFonts w:ascii="宋体" w:eastAsia="宋体" w:hAnsi="宋体" w:hint="eastAsia"/>
                    <w:b/>
                    <w:sz w:val="24"/>
                  </w:rPr>
                </w:rPrChange>
              </w:rPr>
              <w:t>0</w:t>
            </w:r>
          </w:p>
        </w:tc>
        <w:tc>
          <w:tcPr>
            <w:tcW w:w="0" w:type="auto"/>
            <w:shd w:val="clear" w:color="auto" w:fill="auto"/>
            <w:tcPrChange w:id="23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32" w:author="刘孟祺" w:date="2013-04-19T10:53:00Z">
                  <w:rPr>
                    <w:rFonts w:ascii="宋体" w:eastAsia="宋体" w:hAnsi="宋体" w:hint="eastAsia"/>
                    <w:b/>
                    <w:sz w:val="24"/>
                  </w:rPr>
                </w:rPrChange>
              </w:rPr>
              <w:pPrChange w:id="233" w:author="刘孟祺" w:date="2013-04-19T10:53:00Z">
                <w:pPr>
                  <w:jc w:val="center"/>
                </w:pPr>
              </w:pPrChange>
            </w:pPr>
            <w:r w:rsidRPr="00A532BD">
              <w:rPr>
                <w:rFonts w:ascii="宋体" w:eastAsia="宋体" w:hAnsi="宋体" w:hint="eastAsia"/>
                <w:b/>
                <w:sz w:val="21"/>
                <w:szCs w:val="21"/>
                <w:rPrChange w:id="234" w:author="刘孟祺" w:date="2013-04-19T10:53:00Z">
                  <w:rPr>
                    <w:rFonts w:ascii="宋体" w:eastAsia="宋体" w:hAnsi="宋体" w:hint="eastAsia"/>
                    <w:b/>
                    <w:sz w:val="24"/>
                  </w:rPr>
                </w:rPrChange>
              </w:rPr>
              <w:t>南通地区</w:t>
            </w:r>
          </w:p>
        </w:tc>
        <w:tc>
          <w:tcPr>
            <w:tcW w:w="0" w:type="auto"/>
            <w:shd w:val="clear" w:color="auto" w:fill="auto"/>
            <w:tcPrChange w:id="23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36" w:author="刘孟祺" w:date="2013-04-19T10:53:00Z">
                  <w:rPr>
                    <w:rFonts w:ascii="宋体" w:eastAsia="宋体" w:hAnsi="宋体" w:hint="eastAsia"/>
                    <w:b/>
                    <w:sz w:val="24"/>
                  </w:rPr>
                </w:rPrChange>
              </w:rPr>
              <w:pPrChange w:id="237" w:author="刘孟祺" w:date="2013-04-19T10:53:00Z">
                <w:pPr>
                  <w:jc w:val="center"/>
                </w:pPr>
              </w:pPrChange>
            </w:pPr>
            <w:r w:rsidRPr="00A532BD">
              <w:rPr>
                <w:rFonts w:ascii="宋体" w:eastAsia="宋体" w:hAnsi="宋体" w:hint="eastAsia"/>
                <w:b/>
                <w:sz w:val="21"/>
                <w:szCs w:val="21"/>
                <w:rPrChange w:id="238" w:author="刘孟祺" w:date="2013-04-19T10:53:00Z">
                  <w:rPr>
                    <w:rFonts w:ascii="宋体" w:eastAsia="宋体" w:hAnsi="宋体" w:hint="eastAsia"/>
                    <w:b/>
                    <w:sz w:val="24"/>
                  </w:rPr>
                </w:rPrChange>
              </w:rPr>
              <w:t>33~36</w:t>
            </w:r>
          </w:p>
        </w:tc>
        <w:tc>
          <w:tcPr>
            <w:tcW w:w="0" w:type="auto"/>
            <w:tcPrChange w:id="239"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240" w:author="刘孟祺" w:date="2013-04-19T10:53:00Z">
                  <w:rPr>
                    <w:rFonts w:ascii="宋体" w:eastAsia="宋体" w:hAnsi="宋体" w:hint="eastAsia"/>
                    <w:b/>
                    <w:sz w:val="24"/>
                  </w:rPr>
                </w:rPrChange>
              </w:rPr>
              <w:pPrChange w:id="241" w:author="刘孟祺" w:date="2013-04-19T10:53:00Z">
                <w:pPr>
                  <w:jc w:val="center"/>
                </w:pPr>
              </w:pPrChange>
            </w:pPr>
            <w:r w:rsidRPr="00A532BD">
              <w:rPr>
                <w:rFonts w:ascii="宋体" w:eastAsia="宋体" w:hAnsi="宋体" w:hint="eastAsia"/>
                <w:b/>
                <w:sz w:val="21"/>
                <w:szCs w:val="21"/>
                <w:rPrChange w:id="242" w:author="刘孟祺" w:date="2013-04-19T10:53:00Z">
                  <w:rPr>
                    <w:rFonts w:ascii="宋体" w:eastAsia="宋体" w:hAnsi="宋体" w:hint="eastAsia"/>
                    <w:b/>
                    <w:sz w:val="24"/>
                  </w:rPr>
                </w:rPrChange>
              </w:rPr>
              <w:t>000000~999999</w:t>
            </w:r>
          </w:p>
        </w:tc>
        <w:tc>
          <w:tcPr>
            <w:tcW w:w="1634" w:type="dxa"/>
            <w:vMerge/>
            <w:tcPrChange w:id="24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44" w:author="刘孟祺" w:date="2013-04-19T10:53:00Z">
                  <w:rPr>
                    <w:rFonts w:ascii="宋体" w:eastAsia="宋体" w:hAnsi="宋体" w:hint="eastAsia"/>
                    <w:b/>
                    <w:sz w:val="24"/>
                  </w:rPr>
                </w:rPrChange>
              </w:rPr>
              <w:pPrChange w:id="245" w:author="刘孟祺" w:date="2013-04-19T10:53:00Z">
                <w:pPr>
                  <w:jc w:val="center"/>
                </w:pPr>
              </w:pPrChange>
            </w:pPr>
          </w:p>
        </w:tc>
      </w:tr>
      <w:tr w:rsidR="00FC6BD5" w:rsidRPr="00A532BD">
        <w:tc>
          <w:tcPr>
            <w:tcW w:w="0" w:type="auto"/>
            <w:vMerge/>
            <w:tcPrChange w:id="246"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47" w:author="刘孟祺" w:date="2013-04-19T10:53:00Z">
                  <w:rPr>
                    <w:rFonts w:ascii="宋体" w:eastAsia="宋体" w:hAnsi="宋体" w:hint="eastAsia"/>
                    <w:b/>
                    <w:sz w:val="24"/>
                  </w:rPr>
                </w:rPrChange>
              </w:rPr>
              <w:pPrChange w:id="248" w:author="刘孟祺" w:date="2013-04-19T10:53:00Z">
                <w:pPr>
                  <w:jc w:val="center"/>
                </w:pPr>
              </w:pPrChange>
            </w:pPr>
          </w:p>
        </w:tc>
        <w:tc>
          <w:tcPr>
            <w:tcW w:w="0" w:type="auto"/>
            <w:vMerge/>
            <w:shd w:val="clear" w:color="auto" w:fill="auto"/>
            <w:tcPrChange w:id="249"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50" w:author="刘孟祺" w:date="2013-04-19T10:53:00Z">
                  <w:rPr>
                    <w:rFonts w:ascii="宋体" w:eastAsia="宋体" w:hAnsi="宋体" w:hint="eastAsia"/>
                    <w:b/>
                    <w:sz w:val="24"/>
                  </w:rPr>
                </w:rPrChange>
              </w:rPr>
              <w:pPrChange w:id="251" w:author="刘孟祺" w:date="2013-04-19T10:53:00Z">
                <w:pPr>
                  <w:jc w:val="center"/>
                </w:pPr>
              </w:pPrChange>
            </w:pPr>
          </w:p>
        </w:tc>
        <w:tc>
          <w:tcPr>
            <w:tcW w:w="0" w:type="auto"/>
            <w:shd w:val="clear" w:color="auto" w:fill="auto"/>
            <w:tcPrChange w:id="25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53" w:author="刘孟祺" w:date="2013-04-19T10:53:00Z">
                  <w:rPr>
                    <w:rFonts w:ascii="宋体" w:eastAsia="宋体" w:hAnsi="宋体" w:hint="eastAsia"/>
                    <w:b/>
                    <w:sz w:val="24"/>
                  </w:rPr>
                </w:rPrChange>
              </w:rPr>
              <w:pPrChange w:id="254" w:author="刘孟祺" w:date="2013-04-19T10:53:00Z">
                <w:pPr>
                  <w:jc w:val="center"/>
                </w:pPr>
              </w:pPrChange>
            </w:pPr>
            <w:r w:rsidRPr="00A532BD">
              <w:rPr>
                <w:rFonts w:ascii="宋体" w:eastAsia="宋体" w:hAnsi="宋体" w:hint="eastAsia"/>
                <w:b/>
                <w:sz w:val="21"/>
                <w:szCs w:val="21"/>
                <w:rPrChange w:id="255" w:author="刘孟祺" w:date="2013-04-19T10:53:00Z">
                  <w:rPr>
                    <w:rFonts w:ascii="宋体" w:eastAsia="宋体" w:hAnsi="宋体" w:hint="eastAsia"/>
                    <w:b/>
                    <w:sz w:val="24"/>
                  </w:rPr>
                </w:rPrChange>
              </w:rPr>
              <w:t>0</w:t>
            </w:r>
          </w:p>
        </w:tc>
        <w:tc>
          <w:tcPr>
            <w:tcW w:w="0" w:type="auto"/>
            <w:shd w:val="clear" w:color="auto" w:fill="auto"/>
            <w:tcPrChange w:id="25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57" w:author="刘孟祺" w:date="2013-04-19T10:53:00Z">
                  <w:rPr>
                    <w:rFonts w:ascii="宋体" w:eastAsia="宋体" w:hAnsi="宋体" w:hint="eastAsia"/>
                    <w:b/>
                    <w:sz w:val="24"/>
                  </w:rPr>
                </w:rPrChange>
              </w:rPr>
              <w:pPrChange w:id="258" w:author="刘孟祺" w:date="2013-04-19T10:53:00Z">
                <w:pPr>
                  <w:jc w:val="center"/>
                </w:pPr>
              </w:pPrChange>
            </w:pPr>
            <w:r w:rsidRPr="00A532BD">
              <w:rPr>
                <w:rFonts w:ascii="宋体" w:eastAsia="宋体" w:hAnsi="宋体" w:hint="eastAsia"/>
                <w:b/>
                <w:sz w:val="21"/>
                <w:szCs w:val="21"/>
                <w:rPrChange w:id="259" w:author="刘孟祺" w:date="2013-04-19T10:53:00Z">
                  <w:rPr>
                    <w:rFonts w:ascii="宋体" w:eastAsia="宋体" w:hAnsi="宋体" w:hint="eastAsia"/>
                    <w:b/>
                    <w:sz w:val="24"/>
                  </w:rPr>
                </w:rPrChange>
              </w:rPr>
              <w:t>杭州地区</w:t>
            </w:r>
          </w:p>
        </w:tc>
        <w:tc>
          <w:tcPr>
            <w:tcW w:w="0" w:type="auto"/>
            <w:shd w:val="clear" w:color="auto" w:fill="auto"/>
            <w:tcPrChange w:id="26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61" w:author="刘孟祺" w:date="2013-04-19T10:53:00Z">
                  <w:rPr>
                    <w:rFonts w:ascii="宋体" w:eastAsia="宋体" w:hAnsi="宋体" w:hint="eastAsia"/>
                    <w:b/>
                    <w:sz w:val="24"/>
                  </w:rPr>
                </w:rPrChange>
              </w:rPr>
              <w:pPrChange w:id="262" w:author="刘孟祺" w:date="2013-04-19T10:53:00Z">
                <w:pPr>
                  <w:jc w:val="center"/>
                </w:pPr>
              </w:pPrChange>
            </w:pPr>
            <w:r w:rsidRPr="00A532BD">
              <w:rPr>
                <w:rFonts w:ascii="宋体" w:eastAsia="宋体" w:hAnsi="宋体" w:hint="eastAsia"/>
                <w:b/>
                <w:sz w:val="21"/>
                <w:szCs w:val="21"/>
                <w:rPrChange w:id="263" w:author="刘孟祺" w:date="2013-04-19T10:53:00Z">
                  <w:rPr>
                    <w:rFonts w:ascii="宋体" w:eastAsia="宋体" w:hAnsi="宋体" w:hint="eastAsia"/>
                    <w:b/>
                    <w:sz w:val="24"/>
                  </w:rPr>
                </w:rPrChange>
              </w:rPr>
              <w:t>37~42</w:t>
            </w:r>
          </w:p>
        </w:tc>
        <w:tc>
          <w:tcPr>
            <w:tcW w:w="0" w:type="auto"/>
            <w:tcPrChange w:id="264"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265" w:author="刘孟祺" w:date="2013-04-19T10:53:00Z">
                  <w:rPr>
                    <w:rFonts w:ascii="宋体" w:eastAsia="宋体" w:hAnsi="宋体" w:hint="eastAsia"/>
                    <w:b/>
                    <w:sz w:val="24"/>
                  </w:rPr>
                </w:rPrChange>
              </w:rPr>
              <w:pPrChange w:id="266" w:author="刘孟祺" w:date="2013-04-19T10:53:00Z">
                <w:pPr>
                  <w:jc w:val="center"/>
                </w:pPr>
              </w:pPrChange>
            </w:pPr>
            <w:r w:rsidRPr="00A532BD">
              <w:rPr>
                <w:rFonts w:ascii="宋体" w:eastAsia="宋体" w:hAnsi="宋体" w:hint="eastAsia"/>
                <w:b/>
                <w:sz w:val="21"/>
                <w:szCs w:val="21"/>
                <w:rPrChange w:id="267" w:author="刘孟祺" w:date="2013-04-19T10:53:00Z">
                  <w:rPr>
                    <w:rFonts w:ascii="宋体" w:eastAsia="宋体" w:hAnsi="宋体" w:hint="eastAsia"/>
                    <w:b/>
                    <w:sz w:val="24"/>
                  </w:rPr>
                </w:rPrChange>
              </w:rPr>
              <w:t>000000~999999</w:t>
            </w:r>
          </w:p>
        </w:tc>
        <w:tc>
          <w:tcPr>
            <w:tcW w:w="1634" w:type="dxa"/>
            <w:vMerge/>
            <w:tcPrChange w:id="26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69" w:author="刘孟祺" w:date="2013-04-19T10:53:00Z">
                  <w:rPr>
                    <w:rFonts w:ascii="宋体" w:eastAsia="宋体" w:hAnsi="宋体" w:hint="eastAsia"/>
                    <w:b/>
                    <w:sz w:val="24"/>
                  </w:rPr>
                </w:rPrChange>
              </w:rPr>
              <w:pPrChange w:id="270" w:author="刘孟祺" w:date="2013-04-19T10:53:00Z">
                <w:pPr>
                  <w:jc w:val="center"/>
                </w:pPr>
              </w:pPrChange>
            </w:pPr>
          </w:p>
        </w:tc>
      </w:tr>
      <w:tr w:rsidR="00FC6BD5" w:rsidRPr="00A532BD">
        <w:tc>
          <w:tcPr>
            <w:tcW w:w="0" w:type="auto"/>
            <w:vMerge/>
            <w:tcPrChange w:id="271"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72" w:author="刘孟祺" w:date="2013-04-19T10:53:00Z">
                  <w:rPr>
                    <w:rFonts w:ascii="宋体" w:eastAsia="宋体" w:hAnsi="宋体" w:hint="eastAsia"/>
                    <w:b/>
                    <w:sz w:val="24"/>
                  </w:rPr>
                </w:rPrChange>
              </w:rPr>
              <w:pPrChange w:id="273" w:author="刘孟祺" w:date="2013-04-19T10:53:00Z">
                <w:pPr>
                  <w:jc w:val="center"/>
                </w:pPr>
              </w:pPrChange>
            </w:pPr>
          </w:p>
        </w:tc>
        <w:tc>
          <w:tcPr>
            <w:tcW w:w="0" w:type="auto"/>
            <w:vMerge/>
            <w:shd w:val="clear" w:color="auto" w:fill="auto"/>
            <w:tcPrChange w:id="274"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75" w:author="刘孟祺" w:date="2013-04-19T10:53:00Z">
                  <w:rPr>
                    <w:rFonts w:ascii="宋体" w:eastAsia="宋体" w:hAnsi="宋体" w:hint="eastAsia"/>
                    <w:b/>
                    <w:sz w:val="24"/>
                  </w:rPr>
                </w:rPrChange>
              </w:rPr>
              <w:pPrChange w:id="276" w:author="刘孟祺" w:date="2013-04-19T10:53:00Z">
                <w:pPr>
                  <w:jc w:val="center"/>
                </w:pPr>
              </w:pPrChange>
            </w:pPr>
          </w:p>
        </w:tc>
        <w:tc>
          <w:tcPr>
            <w:tcW w:w="0" w:type="auto"/>
            <w:shd w:val="clear" w:color="auto" w:fill="auto"/>
            <w:tcPrChange w:id="27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78" w:author="刘孟祺" w:date="2013-04-19T10:53:00Z">
                  <w:rPr>
                    <w:rFonts w:ascii="宋体" w:eastAsia="宋体" w:hAnsi="宋体" w:hint="eastAsia"/>
                    <w:b/>
                    <w:sz w:val="24"/>
                  </w:rPr>
                </w:rPrChange>
              </w:rPr>
              <w:pPrChange w:id="279" w:author="刘孟祺" w:date="2013-04-19T10:53:00Z">
                <w:pPr>
                  <w:jc w:val="center"/>
                </w:pPr>
              </w:pPrChange>
            </w:pPr>
            <w:r w:rsidRPr="00A532BD">
              <w:rPr>
                <w:rFonts w:ascii="宋体" w:eastAsia="宋体" w:hAnsi="宋体" w:hint="eastAsia"/>
                <w:b/>
                <w:sz w:val="21"/>
                <w:szCs w:val="21"/>
                <w:rPrChange w:id="280" w:author="刘孟祺" w:date="2013-04-19T10:53:00Z">
                  <w:rPr>
                    <w:rFonts w:ascii="宋体" w:eastAsia="宋体" w:hAnsi="宋体" w:hint="eastAsia"/>
                    <w:b/>
                    <w:sz w:val="24"/>
                  </w:rPr>
                </w:rPrChange>
              </w:rPr>
              <w:t>0</w:t>
            </w:r>
          </w:p>
        </w:tc>
        <w:tc>
          <w:tcPr>
            <w:tcW w:w="0" w:type="auto"/>
            <w:shd w:val="clear" w:color="auto" w:fill="auto"/>
            <w:tcPrChange w:id="28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82" w:author="刘孟祺" w:date="2013-04-19T10:53:00Z">
                  <w:rPr>
                    <w:rFonts w:ascii="宋体" w:eastAsia="宋体" w:hAnsi="宋体" w:hint="eastAsia"/>
                    <w:b/>
                    <w:sz w:val="24"/>
                  </w:rPr>
                </w:rPrChange>
              </w:rPr>
              <w:pPrChange w:id="283" w:author="刘孟祺" w:date="2013-04-19T10:53:00Z">
                <w:pPr>
                  <w:jc w:val="center"/>
                </w:pPr>
              </w:pPrChange>
            </w:pPr>
            <w:r w:rsidRPr="00A532BD">
              <w:rPr>
                <w:rFonts w:ascii="宋体" w:eastAsia="宋体" w:hAnsi="宋体" w:hint="eastAsia"/>
                <w:b/>
                <w:sz w:val="21"/>
                <w:szCs w:val="21"/>
                <w:rPrChange w:id="284" w:author="刘孟祺" w:date="2013-04-19T10:53:00Z">
                  <w:rPr>
                    <w:rFonts w:ascii="宋体" w:eastAsia="宋体" w:hAnsi="宋体" w:hint="eastAsia"/>
                    <w:b/>
                    <w:sz w:val="24"/>
                  </w:rPr>
                </w:rPrChange>
              </w:rPr>
              <w:t>扬州地区</w:t>
            </w:r>
          </w:p>
        </w:tc>
        <w:tc>
          <w:tcPr>
            <w:tcW w:w="0" w:type="auto"/>
            <w:shd w:val="clear" w:color="auto" w:fill="auto"/>
            <w:tcPrChange w:id="28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286" w:author="刘孟祺" w:date="2013-04-19T10:53:00Z">
                  <w:rPr>
                    <w:rFonts w:ascii="宋体" w:eastAsia="宋体" w:hAnsi="宋体" w:hint="eastAsia"/>
                    <w:b/>
                    <w:sz w:val="24"/>
                  </w:rPr>
                </w:rPrChange>
              </w:rPr>
              <w:pPrChange w:id="287" w:author="刘孟祺" w:date="2013-04-19T10:53:00Z">
                <w:pPr>
                  <w:jc w:val="center"/>
                </w:pPr>
              </w:pPrChange>
            </w:pPr>
            <w:r w:rsidRPr="00A532BD">
              <w:rPr>
                <w:rFonts w:ascii="宋体" w:eastAsia="宋体" w:hAnsi="宋体" w:hint="eastAsia"/>
                <w:b/>
                <w:sz w:val="21"/>
                <w:szCs w:val="21"/>
                <w:rPrChange w:id="288" w:author="刘孟祺" w:date="2013-04-19T10:53:00Z">
                  <w:rPr>
                    <w:rFonts w:ascii="宋体" w:eastAsia="宋体" w:hAnsi="宋体" w:hint="eastAsia"/>
                    <w:b/>
                    <w:sz w:val="24"/>
                  </w:rPr>
                </w:rPrChange>
              </w:rPr>
              <w:t>43~46</w:t>
            </w:r>
          </w:p>
        </w:tc>
        <w:tc>
          <w:tcPr>
            <w:tcW w:w="0" w:type="auto"/>
            <w:tcPrChange w:id="289"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290" w:author="刘孟祺" w:date="2013-04-19T10:53:00Z">
                  <w:rPr>
                    <w:rFonts w:ascii="宋体" w:eastAsia="宋体" w:hAnsi="宋体" w:hint="eastAsia"/>
                    <w:b/>
                    <w:sz w:val="24"/>
                  </w:rPr>
                </w:rPrChange>
              </w:rPr>
              <w:pPrChange w:id="291" w:author="刘孟祺" w:date="2013-04-19T10:53:00Z">
                <w:pPr>
                  <w:jc w:val="center"/>
                </w:pPr>
              </w:pPrChange>
            </w:pPr>
            <w:r w:rsidRPr="00A532BD">
              <w:rPr>
                <w:rFonts w:ascii="宋体" w:eastAsia="宋体" w:hAnsi="宋体" w:hint="eastAsia"/>
                <w:b/>
                <w:sz w:val="21"/>
                <w:szCs w:val="21"/>
                <w:rPrChange w:id="292" w:author="刘孟祺" w:date="2013-04-19T10:53:00Z">
                  <w:rPr>
                    <w:rFonts w:ascii="宋体" w:eastAsia="宋体" w:hAnsi="宋体" w:hint="eastAsia"/>
                    <w:b/>
                    <w:sz w:val="24"/>
                  </w:rPr>
                </w:rPrChange>
              </w:rPr>
              <w:t>000000~999999</w:t>
            </w:r>
          </w:p>
        </w:tc>
        <w:tc>
          <w:tcPr>
            <w:tcW w:w="1634" w:type="dxa"/>
            <w:vMerge/>
            <w:tcPrChange w:id="29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94" w:author="刘孟祺" w:date="2013-04-19T10:53:00Z">
                  <w:rPr>
                    <w:rFonts w:ascii="宋体" w:eastAsia="宋体" w:hAnsi="宋体" w:hint="eastAsia"/>
                    <w:b/>
                    <w:sz w:val="24"/>
                  </w:rPr>
                </w:rPrChange>
              </w:rPr>
              <w:pPrChange w:id="295" w:author="刘孟祺" w:date="2013-04-19T10:53:00Z">
                <w:pPr>
                  <w:jc w:val="center"/>
                </w:pPr>
              </w:pPrChange>
            </w:pPr>
          </w:p>
        </w:tc>
      </w:tr>
      <w:tr w:rsidR="00FC6BD5" w:rsidRPr="00A532BD">
        <w:trPr>
          <w:trHeight w:val="312"/>
          <w:trPrChange w:id="296" w:author="刘孟祺" w:date="2013-04-19T10:53:00Z">
            <w:trPr>
              <w:trHeight w:val="312"/>
            </w:trPr>
          </w:trPrChange>
        </w:trPr>
        <w:tc>
          <w:tcPr>
            <w:tcW w:w="0" w:type="auto"/>
            <w:vMerge/>
            <w:tcPrChange w:id="297"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298" w:author="刘孟祺" w:date="2013-04-19T10:53:00Z">
                  <w:rPr>
                    <w:rFonts w:ascii="宋体" w:eastAsia="宋体" w:hAnsi="宋体" w:hint="eastAsia"/>
                    <w:b/>
                    <w:sz w:val="24"/>
                  </w:rPr>
                </w:rPrChange>
              </w:rPr>
              <w:pPrChange w:id="299" w:author="刘孟祺" w:date="2013-04-19T10:53:00Z">
                <w:pPr>
                  <w:jc w:val="center"/>
                </w:pPr>
              </w:pPrChange>
            </w:pPr>
          </w:p>
        </w:tc>
        <w:tc>
          <w:tcPr>
            <w:tcW w:w="0" w:type="auto"/>
            <w:vMerge/>
            <w:shd w:val="clear" w:color="auto" w:fill="auto"/>
            <w:tcPrChange w:id="300"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01" w:author="刘孟祺" w:date="2013-04-19T10:53:00Z">
                  <w:rPr>
                    <w:rFonts w:ascii="宋体" w:eastAsia="宋体" w:hAnsi="宋体" w:hint="eastAsia"/>
                    <w:b/>
                    <w:sz w:val="24"/>
                  </w:rPr>
                </w:rPrChange>
              </w:rPr>
              <w:pPrChange w:id="302" w:author="刘孟祺" w:date="2013-04-19T10:53:00Z">
                <w:pPr>
                  <w:jc w:val="center"/>
                </w:pPr>
              </w:pPrChange>
            </w:pPr>
          </w:p>
        </w:tc>
        <w:tc>
          <w:tcPr>
            <w:tcW w:w="744" w:type="dxa"/>
            <w:shd w:val="clear" w:color="auto" w:fill="auto"/>
            <w:tcPrChange w:id="303"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304" w:author="刘孟祺" w:date="2013-04-19T10:53:00Z">
                  <w:rPr>
                    <w:rFonts w:ascii="宋体" w:eastAsia="宋体" w:hAnsi="宋体"/>
                    <w:b/>
                    <w:sz w:val="24"/>
                  </w:rPr>
                </w:rPrChange>
              </w:rPr>
              <w:pPrChange w:id="305" w:author="刘孟祺" w:date="2013-04-19T10:53:00Z">
                <w:pPr>
                  <w:jc w:val="center"/>
                </w:pPr>
              </w:pPrChange>
            </w:pPr>
            <w:r w:rsidRPr="00A532BD">
              <w:rPr>
                <w:rFonts w:ascii="宋体" w:eastAsia="宋体" w:hAnsi="宋体" w:hint="eastAsia"/>
                <w:b/>
                <w:sz w:val="21"/>
                <w:szCs w:val="21"/>
                <w:rPrChange w:id="306" w:author="刘孟祺" w:date="2013-04-19T10:53:00Z">
                  <w:rPr>
                    <w:rFonts w:ascii="宋体" w:eastAsia="宋体" w:hAnsi="宋体" w:hint="eastAsia"/>
                    <w:b/>
                    <w:sz w:val="24"/>
                  </w:rPr>
                </w:rPrChange>
              </w:rPr>
              <w:t>0</w:t>
            </w:r>
          </w:p>
        </w:tc>
        <w:tc>
          <w:tcPr>
            <w:tcW w:w="1942" w:type="dxa"/>
            <w:shd w:val="clear" w:color="auto" w:fill="auto"/>
            <w:tcPrChange w:id="307"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308" w:author="刘孟祺" w:date="2013-04-19T10:53:00Z">
                  <w:rPr>
                    <w:rFonts w:ascii="宋体" w:eastAsia="宋体" w:hAnsi="宋体"/>
                    <w:b/>
                    <w:sz w:val="24"/>
                  </w:rPr>
                </w:rPrChange>
              </w:rPr>
              <w:pPrChange w:id="309" w:author="刘孟祺" w:date="2013-04-19T10:53:00Z">
                <w:pPr>
                  <w:jc w:val="center"/>
                </w:pPr>
              </w:pPrChange>
            </w:pPr>
            <w:r w:rsidRPr="00A532BD">
              <w:rPr>
                <w:rFonts w:ascii="宋体" w:eastAsia="宋体" w:hAnsi="宋体" w:hint="eastAsia"/>
                <w:b/>
                <w:sz w:val="21"/>
                <w:szCs w:val="21"/>
                <w:rPrChange w:id="310" w:author="刘孟祺" w:date="2013-04-19T10:53:00Z">
                  <w:rPr>
                    <w:rFonts w:ascii="宋体" w:eastAsia="宋体" w:hAnsi="宋体" w:hint="eastAsia"/>
                    <w:b/>
                    <w:sz w:val="24"/>
                  </w:rPr>
                </w:rPrChange>
              </w:rPr>
              <w:t>苏州地区</w:t>
            </w:r>
          </w:p>
        </w:tc>
        <w:tc>
          <w:tcPr>
            <w:tcW w:w="0" w:type="auto"/>
            <w:shd w:val="clear" w:color="auto" w:fill="auto"/>
            <w:tcPrChange w:id="31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312" w:author="刘孟祺" w:date="2013-04-19T10:53:00Z">
                  <w:rPr>
                    <w:rFonts w:ascii="宋体" w:eastAsia="宋体" w:hAnsi="宋体"/>
                    <w:b/>
                    <w:sz w:val="24"/>
                  </w:rPr>
                </w:rPrChange>
              </w:rPr>
              <w:pPrChange w:id="313" w:author="刘孟祺" w:date="2013-04-19T10:53:00Z">
                <w:pPr>
                  <w:jc w:val="center"/>
                </w:pPr>
              </w:pPrChange>
            </w:pPr>
            <w:r w:rsidRPr="00A532BD">
              <w:rPr>
                <w:rFonts w:ascii="宋体" w:eastAsia="宋体" w:hAnsi="宋体" w:hint="eastAsia"/>
                <w:b/>
                <w:sz w:val="21"/>
                <w:szCs w:val="21"/>
                <w:rPrChange w:id="314" w:author="刘孟祺" w:date="2013-04-19T10:53:00Z">
                  <w:rPr>
                    <w:rFonts w:ascii="宋体" w:eastAsia="宋体" w:hAnsi="宋体" w:hint="eastAsia"/>
                    <w:b/>
                    <w:sz w:val="24"/>
                  </w:rPr>
                </w:rPrChange>
              </w:rPr>
              <w:t>47~51</w:t>
            </w:r>
          </w:p>
        </w:tc>
        <w:tc>
          <w:tcPr>
            <w:tcW w:w="0" w:type="auto"/>
            <w:shd w:val="clear" w:color="auto" w:fill="auto"/>
            <w:tcPrChange w:id="31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16" w:author="刘孟祺" w:date="2013-04-19T10:53:00Z">
                  <w:rPr>
                    <w:rFonts w:ascii="宋体" w:eastAsia="宋体" w:hAnsi="宋体" w:hint="eastAsia"/>
                    <w:b/>
                    <w:sz w:val="24"/>
                  </w:rPr>
                </w:rPrChange>
              </w:rPr>
              <w:pPrChange w:id="317" w:author="刘孟祺" w:date="2013-04-19T10:53:00Z">
                <w:pPr>
                  <w:jc w:val="center"/>
                </w:pPr>
              </w:pPrChange>
            </w:pPr>
            <w:r w:rsidRPr="00A532BD">
              <w:rPr>
                <w:rFonts w:ascii="宋体" w:eastAsia="宋体" w:hAnsi="宋体" w:hint="eastAsia"/>
                <w:b/>
                <w:sz w:val="21"/>
                <w:szCs w:val="21"/>
                <w:rPrChange w:id="318" w:author="刘孟祺" w:date="2013-04-19T10:53:00Z">
                  <w:rPr>
                    <w:rFonts w:ascii="宋体" w:eastAsia="宋体" w:hAnsi="宋体" w:hint="eastAsia"/>
                    <w:b/>
                    <w:sz w:val="24"/>
                  </w:rPr>
                </w:rPrChange>
              </w:rPr>
              <w:t>000000~999999</w:t>
            </w:r>
          </w:p>
        </w:tc>
        <w:tc>
          <w:tcPr>
            <w:tcW w:w="1634" w:type="dxa"/>
            <w:vMerge/>
            <w:tcPrChange w:id="319"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320" w:author="刘孟祺" w:date="2013-04-19T10:53:00Z">
                  <w:rPr>
                    <w:rFonts w:ascii="宋体" w:eastAsia="宋体" w:hAnsi="宋体" w:hint="eastAsia"/>
                    <w:b/>
                    <w:sz w:val="24"/>
                  </w:rPr>
                </w:rPrChange>
              </w:rPr>
              <w:pPrChange w:id="321" w:author="刘孟祺" w:date="2013-04-19T10:53:00Z">
                <w:pPr>
                  <w:jc w:val="center"/>
                </w:pPr>
              </w:pPrChange>
            </w:pPr>
          </w:p>
        </w:tc>
      </w:tr>
      <w:tr w:rsidR="00FC6BD5" w:rsidRPr="00A532BD">
        <w:trPr>
          <w:trHeight w:val="311"/>
          <w:trPrChange w:id="322" w:author="刘孟祺" w:date="2013-04-19T10:53:00Z">
            <w:trPr>
              <w:trHeight w:val="311"/>
            </w:trPr>
          </w:trPrChange>
        </w:trPr>
        <w:tc>
          <w:tcPr>
            <w:tcW w:w="0" w:type="auto"/>
            <w:vMerge/>
            <w:tcPrChange w:id="32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324" w:author="刘孟祺" w:date="2013-04-19T10:53:00Z">
                  <w:rPr>
                    <w:rFonts w:ascii="宋体" w:eastAsia="宋体" w:hAnsi="宋体" w:hint="eastAsia"/>
                    <w:b/>
                    <w:sz w:val="24"/>
                  </w:rPr>
                </w:rPrChange>
              </w:rPr>
              <w:pPrChange w:id="325" w:author="刘孟祺" w:date="2013-04-19T10:53:00Z">
                <w:pPr>
                  <w:jc w:val="center"/>
                </w:pPr>
              </w:pPrChange>
            </w:pPr>
          </w:p>
        </w:tc>
        <w:tc>
          <w:tcPr>
            <w:tcW w:w="0" w:type="auto"/>
            <w:vMerge/>
            <w:shd w:val="clear" w:color="auto" w:fill="auto"/>
            <w:tcPrChange w:id="326"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27" w:author="刘孟祺" w:date="2013-04-19T10:53:00Z">
                  <w:rPr>
                    <w:rFonts w:ascii="宋体" w:eastAsia="宋体" w:hAnsi="宋体" w:hint="eastAsia"/>
                    <w:b/>
                    <w:sz w:val="24"/>
                  </w:rPr>
                </w:rPrChange>
              </w:rPr>
              <w:pPrChange w:id="328" w:author="刘孟祺" w:date="2013-04-19T10:53:00Z">
                <w:pPr>
                  <w:jc w:val="center"/>
                </w:pPr>
              </w:pPrChange>
            </w:pPr>
          </w:p>
        </w:tc>
        <w:tc>
          <w:tcPr>
            <w:tcW w:w="744" w:type="dxa"/>
            <w:shd w:val="clear" w:color="auto" w:fill="auto"/>
            <w:tcPrChange w:id="329"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30" w:author="刘孟祺" w:date="2013-04-19T10:53:00Z">
                  <w:rPr>
                    <w:rFonts w:ascii="宋体" w:eastAsia="宋体" w:hAnsi="宋体" w:hint="eastAsia"/>
                    <w:b/>
                    <w:sz w:val="24"/>
                  </w:rPr>
                </w:rPrChange>
              </w:rPr>
              <w:pPrChange w:id="331" w:author="刘孟祺" w:date="2013-04-19T10:53:00Z">
                <w:pPr>
                  <w:jc w:val="center"/>
                </w:pPr>
              </w:pPrChange>
            </w:pPr>
            <w:r w:rsidRPr="00A532BD">
              <w:rPr>
                <w:rFonts w:ascii="宋体" w:eastAsia="宋体" w:hAnsi="宋体" w:hint="eastAsia"/>
                <w:b/>
                <w:sz w:val="21"/>
                <w:szCs w:val="21"/>
                <w:rPrChange w:id="332" w:author="刘孟祺" w:date="2013-04-19T10:53:00Z">
                  <w:rPr>
                    <w:rFonts w:ascii="宋体" w:eastAsia="宋体" w:hAnsi="宋体" w:hint="eastAsia"/>
                    <w:b/>
                    <w:sz w:val="24"/>
                  </w:rPr>
                </w:rPrChange>
              </w:rPr>
              <w:t>0</w:t>
            </w:r>
          </w:p>
        </w:tc>
        <w:tc>
          <w:tcPr>
            <w:tcW w:w="1942" w:type="dxa"/>
            <w:shd w:val="clear" w:color="auto" w:fill="auto"/>
            <w:tcPrChange w:id="333"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34" w:author="刘孟祺" w:date="2013-04-19T10:53:00Z">
                  <w:rPr>
                    <w:rFonts w:ascii="宋体" w:eastAsia="宋体" w:hAnsi="宋体" w:hint="eastAsia"/>
                    <w:b/>
                    <w:sz w:val="24"/>
                  </w:rPr>
                </w:rPrChange>
              </w:rPr>
              <w:pPrChange w:id="335" w:author="刘孟祺" w:date="2013-04-19T10:53:00Z">
                <w:pPr>
                  <w:jc w:val="center"/>
                </w:pPr>
              </w:pPrChange>
            </w:pPr>
            <w:r w:rsidRPr="00A532BD">
              <w:rPr>
                <w:rFonts w:ascii="宋体" w:eastAsia="宋体" w:hAnsi="宋体" w:hint="eastAsia"/>
                <w:b/>
                <w:sz w:val="21"/>
                <w:szCs w:val="21"/>
                <w:rPrChange w:id="336" w:author="刘孟祺" w:date="2013-04-19T10:53:00Z">
                  <w:rPr>
                    <w:rFonts w:ascii="宋体" w:eastAsia="宋体" w:hAnsi="宋体" w:hint="eastAsia"/>
                    <w:b/>
                    <w:sz w:val="24"/>
                  </w:rPr>
                </w:rPrChange>
              </w:rPr>
              <w:t>常州地区</w:t>
            </w:r>
          </w:p>
        </w:tc>
        <w:tc>
          <w:tcPr>
            <w:tcW w:w="0" w:type="auto"/>
            <w:shd w:val="clear" w:color="auto" w:fill="auto"/>
            <w:tcPrChange w:id="33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38" w:author="刘孟祺" w:date="2013-04-19T10:53:00Z">
                  <w:rPr>
                    <w:rFonts w:ascii="宋体" w:eastAsia="宋体" w:hAnsi="宋体" w:hint="eastAsia"/>
                    <w:b/>
                    <w:sz w:val="24"/>
                  </w:rPr>
                </w:rPrChange>
              </w:rPr>
              <w:pPrChange w:id="339" w:author="刘孟祺" w:date="2013-04-19T10:53:00Z">
                <w:pPr>
                  <w:jc w:val="center"/>
                </w:pPr>
              </w:pPrChange>
            </w:pPr>
            <w:r w:rsidRPr="00A532BD">
              <w:rPr>
                <w:rFonts w:ascii="宋体" w:eastAsia="宋体" w:hAnsi="宋体" w:hint="eastAsia"/>
                <w:b/>
                <w:sz w:val="21"/>
                <w:szCs w:val="21"/>
                <w:rPrChange w:id="340" w:author="刘孟祺" w:date="2013-04-19T10:53:00Z">
                  <w:rPr>
                    <w:rFonts w:ascii="宋体" w:eastAsia="宋体" w:hAnsi="宋体" w:hint="eastAsia"/>
                    <w:b/>
                    <w:sz w:val="24"/>
                  </w:rPr>
                </w:rPrChange>
              </w:rPr>
              <w:t>52~56</w:t>
            </w:r>
          </w:p>
        </w:tc>
        <w:tc>
          <w:tcPr>
            <w:tcW w:w="0" w:type="auto"/>
            <w:shd w:val="clear" w:color="auto" w:fill="auto"/>
            <w:tcPrChange w:id="34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42" w:author="刘孟祺" w:date="2013-04-19T10:53:00Z">
                  <w:rPr>
                    <w:rFonts w:ascii="宋体" w:eastAsia="宋体" w:hAnsi="宋体" w:hint="eastAsia"/>
                    <w:b/>
                    <w:sz w:val="24"/>
                  </w:rPr>
                </w:rPrChange>
              </w:rPr>
              <w:pPrChange w:id="343" w:author="刘孟祺" w:date="2013-04-19T10:53:00Z">
                <w:pPr>
                  <w:jc w:val="center"/>
                </w:pPr>
              </w:pPrChange>
            </w:pPr>
            <w:r w:rsidRPr="00A532BD">
              <w:rPr>
                <w:rFonts w:ascii="宋体" w:eastAsia="宋体" w:hAnsi="宋体" w:hint="eastAsia"/>
                <w:b/>
                <w:sz w:val="21"/>
                <w:szCs w:val="21"/>
                <w:rPrChange w:id="344" w:author="刘孟祺" w:date="2013-04-19T10:53:00Z">
                  <w:rPr>
                    <w:rFonts w:ascii="宋体" w:eastAsia="宋体" w:hAnsi="宋体" w:hint="eastAsia"/>
                    <w:b/>
                    <w:sz w:val="24"/>
                  </w:rPr>
                </w:rPrChange>
              </w:rPr>
              <w:t>000000~999999</w:t>
            </w:r>
          </w:p>
        </w:tc>
        <w:tc>
          <w:tcPr>
            <w:tcW w:w="1634" w:type="dxa"/>
            <w:vMerge/>
            <w:tcPrChange w:id="34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346" w:author="刘孟祺" w:date="2013-04-19T10:53:00Z">
                  <w:rPr>
                    <w:rFonts w:ascii="宋体" w:eastAsia="宋体" w:hAnsi="宋体" w:hint="eastAsia"/>
                    <w:b/>
                    <w:sz w:val="24"/>
                  </w:rPr>
                </w:rPrChange>
              </w:rPr>
              <w:pPrChange w:id="347" w:author="刘孟祺" w:date="2013-04-19T10:53:00Z">
                <w:pPr>
                  <w:jc w:val="center"/>
                </w:pPr>
              </w:pPrChange>
            </w:pPr>
          </w:p>
        </w:tc>
      </w:tr>
      <w:tr w:rsidR="00FC6BD5" w:rsidRPr="00A532BD">
        <w:trPr>
          <w:trHeight w:val="311"/>
          <w:trPrChange w:id="348" w:author="刘孟祺" w:date="2013-04-19T10:53:00Z">
            <w:trPr>
              <w:trHeight w:val="311"/>
            </w:trPr>
          </w:trPrChange>
        </w:trPr>
        <w:tc>
          <w:tcPr>
            <w:tcW w:w="0" w:type="auto"/>
            <w:vMerge/>
            <w:tcPrChange w:id="349"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350" w:author="刘孟祺" w:date="2013-04-19T10:53:00Z">
                  <w:rPr>
                    <w:rFonts w:ascii="宋体" w:eastAsia="宋体" w:hAnsi="宋体" w:hint="eastAsia"/>
                    <w:b/>
                    <w:sz w:val="24"/>
                  </w:rPr>
                </w:rPrChange>
              </w:rPr>
              <w:pPrChange w:id="351" w:author="刘孟祺" w:date="2013-04-19T10:53:00Z">
                <w:pPr>
                  <w:jc w:val="center"/>
                </w:pPr>
              </w:pPrChange>
            </w:pPr>
          </w:p>
        </w:tc>
        <w:tc>
          <w:tcPr>
            <w:tcW w:w="0" w:type="auto"/>
            <w:vMerge/>
            <w:shd w:val="clear" w:color="auto" w:fill="auto"/>
            <w:tcPrChange w:id="352"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53" w:author="刘孟祺" w:date="2013-04-19T10:53:00Z">
                  <w:rPr>
                    <w:rFonts w:ascii="宋体" w:eastAsia="宋体" w:hAnsi="宋体" w:hint="eastAsia"/>
                    <w:b/>
                    <w:sz w:val="24"/>
                  </w:rPr>
                </w:rPrChange>
              </w:rPr>
              <w:pPrChange w:id="354" w:author="刘孟祺" w:date="2013-04-19T10:53:00Z">
                <w:pPr>
                  <w:jc w:val="center"/>
                </w:pPr>
              </w:pPrChange>
            </w:pPr>
          </w:p>
        </w:tc>
        <w:tc>
          <w:tcPr>
            <w:tcW w:w="744" w:type="dxa"/>
            <w:shd w:val="clear" w:color="auto" w:fill="auto"/>
            <w:tcPrChange w:id="355"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56" w:author="刘孟祺" w:date="2013-04-19T10:53:00Z">
                  <w:rPr>
                    <w:rFonts w:ascii="宋体" w:eastAsia="宋体" w:hAnsi="宋体" w:hint="eastAsia"/>
                    <w:b/>
                    <w:sz w:val="24"/>
                  </w:rPr>
                </w:rPrChange>
              </w:rPr>
              <w:pPrChange w:id="357" w:author="刘孟祺" w:date="2013-04-19T10:53:00Z">
                <w:pPr>
                  <w:jc w:val="center"/>
                </w:pPr>
              </w:pPrChange>
            </w:pPr>
            <w:r w:rsidRPr="00A532BD">
              <w:rPr>
                <w:rFonts w:ascii="宋体" w:eastAsia="宋体" w:hAnsi="宋体" w:hint="eastAsia"/>
                <w:b/>
                <w:sz w:val="21"/>
                <w:szCs w:val="21"/>
                <w:rPrChange w:id="358" w:author="刘孟祺" w:date="2013-04-19T10:53:00Z">
                  <w:rPr>
                    <w:rFonts w:ascii="宋体" w:eastAsia="宋体" w:hAnsi="宋体" w:hint="eastAsia"/>
                    <w:b/>
                    <w:sz w:val="24"/>
                  </w:rPr>
                </w:rPrChange>
              </w:rPr>
              <w:t>0</w:t>
            </w:r>
          </w:p>
        </w:tc>
        <w:tc>
          <w:tcPr>
            <w:tcW w:w="1942" w:type="dxa"/>
            <w:shd w:val="clear" w:color="auto" w:fill="auto"/>
            <w:tcPrChange w:id="359"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60" w:author="刘孟祺" w:date="2013-04-19T10:53:00Z">
                  <w:rPr>
                    <w:rFonts w:ascii="宋体" w:eastAsia="宋体" w:hAnsi="宋体" w:hint="eastAsia"/>
                    <w:b/>
                    <w:sz w:val="24"/>
                  </w:rPr>
                </w:rPrChange>
              </w:rPr>
              <w:pPrChange w:id="361" w:author="刘孟祺" w:date="2013-04-19T10:53:00Z">
                <w:pPr>
                  <w:jc w:val="center"/>
                </w:pPr>
              </w:pPrChange>
            </w:pPr>
            <w:r w:rsidRPr="00A532BD">
              <w:rPr>
                <w:rFonts w:ascii="宋体" w:eastAsia="宋体" w:hAnsi="宋体" w:hint="eastAsia"/>
                <w:b/>
                <w:sz w:val="21"/>
                <w:szCs w:val="21"/>
                <w:rPrChange w:id="362" w:author="刘孟祺" w:date="2013-04-19T10:53:00Z">
                  <w:rPr>
                    <w:rFonts w:ascii="宋体" w:eastAsia="宋体" w:hAnsi="宋体" w:hint="eastAsia"/>
                    <w:b/>
                    <w:sz w:val="24"/>
                  </w:rPr>
                </w:rPrChange>
              </w:rPr>
              <w:t>新设分行1</w:t>
            </w:r>
          </w:p>
        </w:tc>
        <w:tc>
          <w:tcPr>
            <w:tcW w:w="0" w:type="auto"/>
            <w:shd w:val="clear" w:color="auto" w:fill="auto"/>
            <w:tcPrChange w:id="363"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64" w:author="刘孟祺" w:date="2013-04-19T10:53:00Z">
                  <w:rPr>
                    <w:rFonts w:ascii="宋体" w:eastAsia="宋体" w:hAnsi="宋体" w:hint="eastAsia"/>
                    <w:b/>
                    <w:sz w:val="24"/>
                  </w:rPr>
                </w:rPrChange>
              </w:rPr>
              <w:pPrChange w:id="365" w:author="刘孟祺" w:date="2013-04-19T10:53:00Z">
                <w:pPr>
                  <w:jc w:val="center"/>
                </w:pPr>
              </w:pPrChange>
            </w:pPr>
            <w:r w:rsidRPr="00A532BD">
              <w:rPr>
                <w:rFonts w:ascii="宋体" w:eastAsia="宋体" w:hAnsi="宋体" w:hint="eastAsia"/>
                <w:b/>
                <w:sz w:val="21"/>
                <w:szCs w:val="21"/>
                <w:rPrChange w:id="366" w:author="刘孟祺" w:date="2013-04-19T10:53:00Z">
                  <w:rPr>
                    <w:rFonts w:ascii="宋体" w:eastAsia="宋体" w:hAnsi="宋体" w:hint="eastAsia"/>
                    <w:b/>
                    <w:sz w:val="24"/>
                  </w:rPr>
                </w:rPrChange>
              </w:rPr>
              <w:t>57~xx</w:t>
            </w:r>
          </w:p>
        </w:tc>
        <w:tc>
          <w:tcPr>
            <w:tcW w:w="0" w:type="auto"/>
            <w:shd w:val="clear" w:color="auto" w:fill="auto"/>
            <w:tcPrChange w:id="36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68" w:author="刘孟祺" w:date="2013-04-19T10:53:00Z">
                  <w:rPr>
                    <w:rFonts w:ascii="宋体" w:eastAsia="宋体" w:hAnsi="宋体" w:hint="eastAsia"/>
                    <w:b/>
                    <w:sz w:val="24"/>
                  </w:rPr>
                </w:rPrChange>
              </w:rPr>
              <w:pPrChange w:id="369" w:author="刘孟祺" w:date="2013-04-19T10:53:00Z">
                <w:pPr>
                  <w:jc w:val="center"/>
                </w:pPr>
              </w:pPrChange>
            </w:pPr>
            <w:r w:rsidRPr="00A532BD">
              <w:rPr>
                <w:rFonts w:ascii="宋体" w:eastAsia="宋体" w:hAnsi="宋体" w:hint="eastAsia"/>
                <w:b/>
                <w:sz w:val="21"/>
                <w:szCs w:val="21"/>
                <w:rPrChange w:id="370" w:author="刘孟祺" w:date="2013-04-19T10:53:00Z">
                  <w:rPr>
                    <w:rFonts w:ascii="宋体" w:eastAsia="宋体" w:hAnsi="宋体" w:hint="eastAsia"/>
                    <w:b/>
                    <w:sz w:val="24"/>
                  </w:rPr>
                </w:rPrChange>
              </w:rPr>
              <w:t>000000~999999</w:t>
            </w:r>
          </w:p>
        </w:tc>
        <w:tc>
          <w:tcPr>
            <w:tcW w:w="1634" w:type="dxa"/>
            <w:vMerge/>
            <w:tcPrChange w:id="371"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372" w:author="刘孟祺" w:date="2013-04-19T10:53:00Z">
                  <w:rPr>
                    <w:rFonts w:ascii="宋体" w:eastAsia="宋体" w:hAnsi="宋体" w:hint="eastAsia"/>
                    <w:b/>
                    <w:sz w:val="24"/>
                  </w:rPr>
                </w:rPrChange>
              </w:rPr>
              <w:pPrChange w:id="373" w:author="刘孟祺" w:date="2013-04-19T10:53:00Z">
                <w:pPr>
                  <w:jc w:val="center"/>
                </w:pPr>
              </w:pPrChange>
            </w:pPr>
          </w:p>
        </w:tc>
      </w:tr>
      <w:tr w:rsidR="00FC6BD5" w:rsidRPr="00A532BD">
        <w:trPr>
          <w:trHeight w:val="311"/>
          <w:trPrChange w:id="374" w:author="刘孟祺" w:date="2013-04-19T10:53:00Z">
            <w:trPr>
              <w:trHeight w:val="311"/>
            </w:trPr>
          </w:trPrChange>
        </w:trPr>
        <w:tc>
          <w:tcPr>
            <w:tcW w:w="0" w:type="auto"/>
            <w:vMerge/>
            <w:tcPrChange w:id="37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376" w:author="刘孟祺" w:date="2013-04-19T10:53:00Z">
                  <w:rPr>
                    <w:rFonts w:ascii="宋体" w:eastAsia="宋体" w:hAnsi="宋体" w:hint="eastAsia"/>
                    <w:b/>
                    <w:sz w:val="24"/>
                  </w:rPr>
                </w:rPrChange>
              </w:rPr>
              <w:pPrChange w:id="377" w:author="刘孟祺" w:date="2013-04-19T10:53:00Z">
                <w:pPr>
                  <w:jc w:val="center"/>
                </w:pPr>
              </w:pPrChange>
            </w:pPr>
          </w:p>
        </w:tc>
        <w:tc>
          <w:tcPr>
            <w:tcW w:w="0" w:type="auto"/>
            <w:vMerge/>
            <w:shd w:val="clear" w:color="auto" w:fill="auto"/>
            <w:tcPrChange w:id="378"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79" w:author="刘孟祺" w:date="2013-04-19T10:53:00Z">
                  <w:rPr>
                    <w:rFonts w:ascii="宋体" w:eastAsia="宋体" w:hAnsi="宋体" w:hint="eastAsia"/>
                    <w:b/>
                    <w:sz w:val="24"/>
                  </w:rPr>
                </w:rPrChange>
              </w:rPr>
              <w:pPrChange w:id="380" w:author="刘孟祺" w:date="2013-04-19T10:53:00Z">
                <w:pPr>
                  <w:jc w:val="center"/>
                </w:pPr>
              </w:pPrChange>
            </w:pPr>
          </w:p>
        </w:tc>
        <w:tc>
          <w:tcPr>
            <w:tcW w:w="744" w:type="dxa"/>
            <w:shd w:val="clear" w:color="auto" w:fill="auto"/>
            <w:tcPrChange w:id="381"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82" w:author="刘孟祺" w:date="2013-04-19T10:53:00Z">
                  <w:rPr>
                    <w:rFonts w:ascii="宋体" w:eastAsia="宋体" w:hAnsi="宋体" w:hint="eastAsia"/>
                    <w:b/>
                    <w:sz w:val="24"/>
                  </w:rPr>
                </w:rPrChange>
              </w:rPr>
              <w:pPrChange w:id="383" w:author="刘孟祺" w:date="2013-04-19T10:53:00Z">
                <w:pPr>
                  <w:jc w:val="center"/>
                </w:pPr>
              </w:pPrChange>
            </w:pPr>
            <w:r w:rsidRPr="00A532BD">
              <w:rPr>
                <w:rFonts w:ascii="宋体" w:eastAsia="宋体" w:hAnsi="宋体" w:hint="eastAsia"/>
                <w:b/>
                <w:sz w:val="21"/>
                <w:szCs w:val="21"/>
                <w:rPrChange w:id="384" w:author="刘孟祺" w:date="2013-04-19T10:53:00Z">
                  <w:rPr>
                    <w:rFonts w:ascii="宋体" w:eastAsia="宋体" w:hAnsi="宋体" w:hint="eastAsia"/>
                    <w:b/>
                    <w:sz w:val="24"/>
                  </w:rPr>
                </w:rPrChange>
              </w:rPr>
              <w:t>0</w:t>
            </w:r>
          </w:p>
        </w:tc>
        <w:tc>
          <w:tcPr>
            <w:tcW w:w="1942" w:type="dxa"/>
            <w:shd w:val="clear" w:color="auto" w:fill="auto"/>
            <w:tcPrChange w:id="385"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86" w:author="刘孟祺" w:date="2013-04-19T10:53:00Z">
                  <w:rPr>
                    <w:rFonts w:ascii="宋体" w:eastAsia="宋体" w:hAnsi="宋体" w:hint="eastAsia"/>
                    <w:b/>
                    <w:sz w:val="24"/>
                  </w:rPr>
                </w:rPrChange>
              </w:rPr>
              <w:pPrChange w:id="387" w:author="刘孟祺" w:date="2013-04-19T10:53:00Z">
                <w:pPr>
                  <w:jc w:val="center"/>
                </w:pPr>
              </w:pPrChange>
            </w:pPr>
            <w:r w:rsidRPr="00A532BD">
              <w:rPr>
                <w:rFonts w:ascii="宋体" w:eastAsia="宋体" w:hAnsi="宋体" w:hint="eastAsia"/>
                <w:b/>
                <w:sz w:val="21"/>
                <w:szCs w:val="21"/>
                <w:rPrChange w:id="388" w:author="刘孟祺" w:date="2013-04-19T10:53:00Z">
                  <w:rPr>
                    <w:rFonts w:ascii="宋体" w:eastAsia="宋体" w:hAnsi="宋体" w:hint="eastAsia"/>
                    <w:b/>
                    <w:sz w:val="24"/>
                  </w:rPr>
                </w:rPrChange>
              </w:rPr>
              <w:t>新设分行n</w:t>
            </w:r>
          </w:p>
        </w:tc>
        <w:tc>
          <w:tcPr>
            <w:tcW w:w="0" w:type="auto"/>
            <w:shd w:val="clear" w:color="auto" w:fill="auto"/>
            <w:tcPrChange w:id="38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90" w:author="刘孟祺" w:date="2013-04-19T10:53:00Z">
                  <w:rPr>
                    <w:rFonts w:ascii="宋体" w:eastAsia="宋体" w:hAnsi="宋体" w:hint="eastAsia"/>
                    <w:b/>
                    <w:sz w:val="24"/>
                  </w:rPr>
                </w:rPrChange>
              </w:rPr>
              <w:pPrChange w:id="391" w:author="刘孟祺" w:date="2013-04-19T10:53:00Z">
                <w:pPr>
                  <w:jc w:val="center"/>
                </w:pPr>
              </w:pPrChange>
            </w:pPr>
            <w:r w:rsidRPr="00A532BD">
              <w:rPr>
                <w:rFonts w:ascii="宋体" w:eastAsia="宋体" w:hAnsi="宋体" w:hint="eastAsia"/>
                <w:b/>
                <w:sz w:val="21"/>
                <w:szCs w:val="21"/>
                <w:rPrChange w:id="392" w:author="刘孟祺" w:date="2013-04-19T10:53:00Z">
                  <w:rPr>
                    <w:rFonts w:ascii="宋体" w:eastAsia="宋体" w:hAnsi="宋体" w:hint="eastAsia"/>
                    <w:b/>
                    <w:sz w:val="24"/>
                  </w:rPr>
                </w:rPrChange>
              </w:rPr>
              <w:t>xx~99</w:t>
            </w:r>
          </w:p>
        </w:tc>
        <w:tc>
          <w:tcPr>
            <w:tcW w:w="0" w:type="auto"/>
            <w:shd w:val="clear" w:color="auto" w:fill="auto"/>
            <w:tcPrChange w:id="393"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394" w:author="刘孟祺" w:date="2013-04-19T10:53:00Z">
                  <w:rPr>
                    <w:rFonts w:ascii="宋体" w:eastAsia="宋体" w:hAnsi="宋体" w:hint="eastAsia"/>
                    <w:b/>
                    <w:sz w:val="24"/>
                  </w:rPr>
                </w:rPrChange>
              </w:rPr>
              <w:pPrChange w:id="395" w:author="刘孟祺" w:date="2013-04-19T10:53:00Z">
                <w:pPr>
                  <w:jc w:val="center"/>
                </w:pPr>
              </w:pPrChange>
            </w:pPr>
            <w:r w:rsidRPr="00A532BD">
              <w:rPr>
                <w:rFonts w:ascii="宋体" w:eastAsia="宋体" w:hAnsi="宋体" w:hint="eastAsia"/>
                <w:b/>
                <w:sz w:val="21"/>
                <w:szCs w:val="21"/>
                <w:rPrChange w:id="396" w:author="刘孟祺" w:date="2013-04-19T10:53:00Z">
                  <w:rPr>
                    <w:rFonts w:ascii="宋体" w:eastAsia="宋体" w:hAnsi="宋体" w:hint="eastAsia"/>
                    <w:b/>
                    <w:sz w:val="24"/>
                  </w:rPr>
                </w:rPrChange>
              </w:rPr>
              <w:t>000000~999999</w:t>
            </w:r>
          </w:p>
        </w:tc>
        <w:tc>
          <w:tcPr>
            <w:tcW w:w="1634" w:type="dxa"/>
            <w:vMerge/>
            <w:tcPrChange w:id="397"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398" w:author="刘孟祺" w:date="2013-04-19T10:53:00Z">
                  <w:rPr>
                    <w:rFonts w:ascii="宋体" w:eastAsia="宋体" w:hAnsi="宋体" w:hint="eastAsia"/>
                    <w:b/>
                    <w:sz w:val="24"/>
                  </w:rPr>
                </w:rPrChange>
              </w:rPr>
              <w:pPrChange w:id="399" w:author="刘孟祺" w:date="2013-04-19T10:53:00Z">
                <w:pPr>
                  <w:jc w:val="center"/>
                </w:pPr>
              </w:pPrChange>
            </w:pPr>
          </w:p>
        </w:tc>
      </w:tr>
      <w:tr w:rsidR="00FC6BD5" w:rsidRPr="00A532BD">
        <w:tc>
          <w:tcPr>
            <w:tcW w:w="0" w:type="auto"/>
            <w:vMerge w:val="restart"/>
            <w:tcPrChange w:id="400" w:author="刘孟祺" w:date="2013-04-19T10:53:00Z">
              <w:tcPr>
                <w:tcW w:w="0" w:type="auto"/>
                <w:vMerge w:val="restart"/>
              </w:tcPr>
            </w:tcPrChange>
          </w:tcPr>
          <w:p w:rsidR="00FC6BD5" w:rsidRPr="00A532BD" w:rsidRDefault="00FC6BD5" w:rsidP="00A532BD">
            <w:pPr>
              <w:ind w:firstLineChars="200" w:firstLine="422"/>
              <w:jc w:val="both"/>
              <w:rPr>
                <w:rFonts w:ascii="宋体" w:eastAsia="宋体" w:hAnsi="宋体" w:hint="eastAsia"/>
                <w:b/>
                <w:sz w:val="21"/>
                <w:szCs w:val="21"/>
                <w:rPrChange w:id="401" w:author="刘孟祺" w:date="2013-04-19T10:53:00Z">
                  <w:rPr>
                    <w:rFonts w:ascii="宋体" w:eastAsia="宋体" w:hAnsi="宋体" w:hint="eastAsia"/>
                    <w:b/>
                    <w:sz w:val="24"/>
                  </w:rPr>
                </w:rPrChange>
              </w:rPr>
              <w:pPrChange w:id="402" w:author="刘孟祺" w:date="2013-04-19T10:53:00Z">
                <w:pPr>
                  <w:jc w:val="center"/>
                </w:pPr>
              </w:pPrChange>
            </w:pPr>
            <w:r w:rsidRPr="00A532BD">
              <w:rPr>
                <w:rFonts w:ascii="宋体" w:eastAsia="宋体" w:hAnsi="宋体" w:hint="eastAsia"/>
                <w:b/>
                <w:sz w:val="21"/>
                <w:szCs w:val="21"/>
                <w:rPrChange w:id="403" w:author="刘孟祺" w:date="2013-04-19T10:53:00Z">
                  <w:rPr>
                    <w:rFonts w:ascii="宋体" w:eastAsia="宋体" w:hAnsi="宋体" w:hint="eastAsia"/>
                    <w:b/>
                    <w:sz w:val="24"/>
                  </w:rPr>
                </w:rPrChange>
              </w:rPr>
              <w:t>621777</w:t>
            </w:r>
          </w:p>
        </w:tc>
        <w:tc>
          <w:tcPr>
            <w:tcW w:w="0" w:type="auto"/>
            <w:vMerge w:val="restart"/>
            <w:shd w:val="clear" w:color="auto" w:fill="auto"/>
            <w:tcPrChange w:id="404" w:author="刘孟祺" w:date="2013-04-19T10:53:00Z">
              <w:tcPr>
                <w:tcW w:w="0" w:type="auto"/>
                <w:vMerge w:val="restart"/>
                <w:shd w:val="clear" w:color="auto" w:fill="auto"/>
              </w:tcPr>
            </w:tcPrChange>
          </w:tcPr>
          <w:p w:rsidR="00FC6BD5" w:rsidRPr="00A532BD" w:rsidRDefault="00FC6BD5" w:rsidP="00A532BD">
            <w:pPr>
              <w:jc w:val="both"/>
              <w:rPr>
                <w:rFonts w:ascii="宋体" w:eastAsia="宋体" w:hAnsi="宋体" w:hint="eastAsia"/>
                <w:b/>
                <w:sz w:val="21"/>
                <w:szCs w:val="21"/>
                <w:rPrChange w:id="405" w:author="刘孟祺" w:date="2013-04-19T10:53:00Z">
                  <w:rPr>
                    <w:rFonts w:ascii="宋体" w:eastAsia="宋体" w:hAnsi="宋体" w:hint="eastAsia"/>
                    <w:b/>
                    <w:sz w:val="24"/>
                  </w:rPr>
                </w:rPrChange>
              </w:rPr>
              <w:pPrChange w:id="406" w:author="刘孟祺" w:date="2013-04-19T10:53:00Z">
                <w:pPr>
                  <w:jc w:val="center"/>
                </w:pPr>
              </w:pPrChange>
            </w:pPr>
            <w:r w:rsidRPr="00A532BD">
              <w:rPr>
                <w:rFonts w:ascii="宋体" w:eastAsia="宋体" w:hAnsi="宋体" w:hint="eastAsia"/>
                <w:b/>
                <w:sz w:val="21"/>
                <w:szCs w:val="21"/>
                <w:rPrChange w:id="407" w:author="刘孟祺" w:date="2013-04-19T10:53:00Z">
                  <w:rPr>
                    <w:rFonts w:ascii="宋体" w:eastAsia="宋体" w:hAnsi="宋体" w:hint="eastAsia"/>
                    <w:b/>
                    <w:sz w:val="24"/>
                  </w:rPr>
                </w:rPrChange>
              </w:rPr>
              <w:t>金卡</w:t>
            </w:r>
          </w:p>
        </w:tc>
        <w:tc>
          <w:tcPr>
            <w:tcW w:w="0" w:type="auto"/>
            <w:shd w:val="clear" w:color="auto" w:fill="auto"/>
            <w:tcPrChange w:id="408"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09" w:author="刘孟祺" w:date="2013-04-19T10:53:00Z">
                  <w:rPr>
                    <w:rFonts w:ascii="宋体" w:eastAsia="宋体" w:hAnsi="宋体" w:hint="eastAsia"/>
                    <w:b/>
                    <w:sz w:val="24"/>
                  </w:rPr>
                </w:rPrChange>
              </w:rPr>
              <w:pPrChange w:id="410" w:author="刘孟祺" w:date="2013-04-19T10:53:00Z">
                <w:pPr>
                  <w:jc w:val="center"/>
                </w:pPr>
              </w:pPrChange>
            </w:pPr>
            <w:r w:rsidRPr="00A532BD">
              <w:rPr>
                <w:rFonts w:ascii="宋体" w:eastAsia="宋体" w:hAnsi="宋体" w:hint="eastAsia"/>
                <w:b/>
                <w:sz w:val="21"/>
                <w:szCs w:val="21"/>
                <w:rPrChange w:id="411" w:author="刘孟祺" w:date="2013-04-19T10:53:00Z">
                  <w:rPr>
                    <w:rFonts w:ascii="宋体" w:eastAsia="宋体" w:hAnsi="宋体" w:hint="eastAsia"/>
                    <w:b/>
                    <w:sz w:val="24"/>
                  </w:rPr>
                </w:rPrChange>
              </w:rPr>
              <w:t>1</w:t>
            </w:r>
          </w:p>
        </w:tc>
        <w:tc>
          <w:tcPr>
            <w:tcW w:w="0" w:type="auto"/>
            <w:shd w:val="clear" w:color="auto" w:fill="auto"/>
            <w:tcPrChange w:id="41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13" w:author="刘孟祺" w:date="2013-04-19T10:53:00Z">
                  <w:rPr>
                    <w:rFonts w:ascii="宋体" w:eastAsia="宋体" w:hAnsi="宋体" w:hint="eastAsia"/>
                    <w:b/>
                    <w:sz w:val="24"/>
                  </w:rPr>
                </w:rPrChange>
              </w:rPr>
              <w:pPrChange w:id="414" w:author="刘孟祺" w:date="2013-04-19T10:53:00Z">
                <w:pPr>
                  <w:jc w:val="center"/>
                </w:pPr>
              </w:pPrChange>
            </w:pPr>
            <w:r w:rsidRPr="00A532BD">
              <w:rPr>
                <w:rFonts w:ascii="宋体" w:eastAsia="宋体" w:hAnsi="宋体" w:hint="eastAsia"/>
                <w:b/>
                <w:sz w:val="21"/>
                <w:szCs w:val="21"/>
                <w:rPrChange w:id="415" w:author="刘孟祺" w:date="2013-04-19T10:53:00Z">
                  <w:rPr>
                    <w:rFonts w:ascii="宋体" w:eastAsia="宋体" w:hAnsi="宋体" w:hint="eastAsia"/>
                    <w:b/>
                    <w:sz w:val="24"/>
                  </w:rPr>
                </w:rPrChange>
              </w:rPr>
              <w:t>南京地区</w:t>
            </w:r>
          </w:p>
        </w:tc>
        <w:tc>
          <w:tcPr>
            <w:tcW w:w="0" w:type="auto"/>
            <w:shd w:val="clear" w:color="auto" w:fill="auto"/>
            <w:tcPrChange w:id="41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17" w:author="刘孟祺" w:date="2013-04-19T10:53:00Z">
                  <w:rPr>
                    <w:rFonts w:ascii="宋体" w:eastAsia="宋体" w:hAnsi="宋体" w:hint="eastAsia"/>
                    <w:b/>
                    <w:sz w:val="24"/>
                  </w:rPr>
                </w:rPrChange>
              </w:rPr>
              <w:pPrChange w:id="418" w:author="刘孟祺" w:date="2013-04-19T10:53:00Z">
                <w:pPr>
                  <w:jc w:val="center"/>
                </w:pPr>
              </w:pPrChange>
            </w:pPr>
            <w:r w:rsidRPr="00A532BD">
              <w:rPr>
                <w:rFonts w:ascii="宋体" w:eastAsia="宋体" w:hAnsi="宋体" w:hint="eastAsia"/>
                <w:b/>
                <w:sz w:val="21"/>
                <w:szCs w:val="21"/>
                <w:rPrChange w:id="419" w:author="刘孟祺" w:date="2013-04-19T10:53:00Z">
                  <w:rPr>
                    <w:rFonts w:ascii="宋体" w:eastAsia="宋体" w:hAnsi="宋体" w:hint="eastAsia"/>
                    <w:b/>
                    <w:sz w:val="24"/>
                  </w:rPr>
                </w:rPrChange>
              </w:rPr>
              <w:t>00~04</w:t>
            </w:r>
          </w:p>
        </w:tc>
        <w:tc>
          <w:tcPr>
            <w:tcW w:w="0" w:type="auto"/>
            <w:tcPrChange w:id="420"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421" w:author="刘孟祺" w:date="2013-04-19T10:53:00Z">
                  <w:rPr>
                    <w:rFonts w:ascii="宋体" w:eastAsia="宋体" w:hAnsi="宋体" w:hint="eastAsia"/>
                    <w:b/>
                    <w:sz w:val="24"/>
                  </w:rPr>
                </w:rPrChange>
              </w:rPr>
              <w:pPrChange w:id="422" w:author="刘孟祺" w:date="2013-04-19T10:53:00Z">
                <w:pPr>
                  <w:jc w:val="center"/>
                </w:pPr>
              </w:pPrChange>
            </w:pPr>
            <w:r w:rsidRPr="00A532BD">
              <w:rPr>
                <w:rFonts w:ascii="宋体" w:eastAsia="宋体" w:hAnsi="宋体" w:hint="eastAsia"/>
                <w:b/>
                <w:sz w:val="21"/>
                <w:szCs w:val="21"/>
                <w:rPrChange w:id="423" w:author="刘孟祺" w:date="2013-04-19T10:53:00Z">
                  <w:rPr>
                    <w:rFonts w:ascii="宋体" w:eastAsia="宋体" w:hAnsi="宋体" w:hint="eastAsia"/>
                    <w:b/>
                    <w:sz w:val="24"/>
                  </w:rPr>
                </w:rPrChange>
              </w:rPr>
              <w:t>000000~999999</w:t>
            </w:r>
          </w:p>
        </w:tc>
        <w:tc>
          <w:tcPr>
            <w:tcW w:w="1634" w:type="dxa"/>
            <w:vMerge w:val="restart"/>
            <w:tcPrChange w:id="424" w:author="刘孟祺" w:date="2013-04-19T10:53:00Z">
              <w:tcPr>
                <w:tcW w:w="0" w:type="auto"/>
                <w:vMerge w:val="restart"/>
              </w:tcPr>
            </w:tcPrChange>
          </w:tcPr>
          <w:p w:rsidR="00FC6BD5" w:rsidRPr="00A532BD" w:rsidRDefault="00FC6BD5" w:rsidP="00A532BD">
            <w:pPr>
              <w:jc w:val="both"/>
              <w:rPr>
                <w:rFonts w:ascii="宋体" w:eastAsia="宋体" w:hAnsi="宋体" w:hint="eastAsia"/>
                <w:b/>
                <w:sz w:val="21"/>
                <w:szCs w:val="21"/>
                <w:rPrChange w:id="425" w:author="刘孟祺" w:date="2013-04-19T10:53:00Z">
                  <w:rPr>
                    <w:rFonts w:ascii="宋体" w:eastAsia="宋体" w:hAnsi="宋体" w:hint="eastAsia"/>
                    <w:b/>
                    <w:sz w:val="24"/>
                  </w:rPr>
                </w:rPrChange>
              </w:rPr>
              <w:pPrChange w:id="426" w:author="刘孟祺" w:date="2013-04-19T10:53:00Z">
                <w:pPr>
                  <w:jc w:val="center"/>
                </w:pPr>
              </w:pPrChange>
            </w:pPr>
            <w:r w:rsidRPr="00A532BD">
              <w:rPr>
                <w:rFonts w:ascii="宋体" w:eastAsia="宋体" w:hAnsi="宋体" w:hint="eastAsia"/>
                <w:b/>
                <w:sz w:val="21"/>
                <w:szCs w:val="21"/>
                <w:rPrChange w:id="427" w:author="刘孟祺" w:date="2013-04-19T10:53:00Z">
                  <w:rPr>
                    <w:rFonts w:ascii="宋体" w:eastAsia="宋体" w:hAnsi="宋体" w:hint="eastAsia"/>
                    <w:b/>
                    <w:sz w:val="24"/>
                  </w:rPr>
                </w:rPrChange>
              </w:rPr>
              <w:t>系统自动生成</w:t>
            </w:r>
          </w:p>
        </w:tc>
      </w:tr>
      <w:tr w:rsidR="00FC6BD5" w:rsidRPr="00A532BD">
        <w:tc>
          <w:tcPr>
            <w:tcW w:w="0" w:type="auto"/>
            <w:vMerge/>
            <w:tcPrChange w:id="42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429" w:author="刘孟祺" w:date="2013-04-19T10:53:00Z">
                  <w:rPr>
                    <w:rFonts w:ascii="宋体" w:eastAsia="宋体" w:hAnsi="宋体" w:hint="eastAsia"/>
                    <w:b/>
                    <w:sz w:val="24"/>
                  </w:rPr>
                </w:rPrChange>
              </w:rPr>
              <w:pPrChange w:id="430" w:author="刘孟祺" w:date="2013-04-19T10:53:00Z">
                <w:pPr>
                  <w:jc w:val="center"/>
                </w:pPr>
              </w:pPrChange>
            </w:pPr>
          </w:p>
        </w:tc>
        <w:tc>
          <w:tcPr>
            <w:tcW w:w="0" w:type="auto"/>
            <w:vMerge/>
            <w:shd w:val="clear" w:color="auto" w:fill="auto"/>
            <w:tcPrChange w:id="431"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32" w:author="刘孟祺" w:date="2013-04-19T10:53:00Z">
                  <w:rPr>
                    <w:rFonts w:ascii="宋体" w:eastAsia="宋体" w:hAnsi="宋体" w:hint="eastAsia"/>
                    <w:b/>
                    <w:sz w:val="24"/>
                  </w:rPr>
                </w:rPrChange>
              </w:rPr>
              <w:pPrChange w:id="433" w:author="刘孟祺" w:date="2013-04-19T10:53:00Z">
                <w:pPr>
                  <w:jc w:val="center"/>
                </w:pPr>
              </w:pPrChange>
            </w:pPr>
          </w:p>
        </w:tc>
        <w:tc>
          <w:tcPr>
            <w:tcW w:w="0" w:type="auto"/>
            <w:shd w:val="clear" w:color="auto" w:fill="auto"/>
            <w:tcPrChange w:id="43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35" w:author="刘孟祺" w:date="2013-04-19T10:53:00Z">
                  <w:rPr>
                    <w:rFonts w:ascii="宋体" w:eastAsia="宋体" w:hAnsi="宋体" w:hint="eastAsia"/>
                    <w:b/>
                    <w:sz w:val="24"/>
                  </w:rPr>
                </w:rPrChange>
              </w:rPr>
              <w:pPrChange w:id="436" w:author="刘孟祺" w:date="2013-04-19T10:53:00Z">
                <w:pPr>
                  <w:jc w:val="center"/>
                </w:pPr>
              </w:pPrChange>
            </w:pPr>
            <w:r w:rsidRPr="00A532BD">
              <w:rPr>
                <w:rFonts w:ascii="宋体" w:eastAsia="宋体" w:hAnsi="宋体" w:hint="eastAsia"/>
                <w:b/>
                <w:sz w:val="21"/>
                <w:szCs w:val="21"/>
                <w:rPrChange w:id="437" w:author="刘孟祺" w:date="2013-04-19T10:53:00Z">
                  <w:rPr>
                    <w:rFonts w:ascii="宋体" w:eastAsia="宋体" w:hAnsi="宋体" w:hint="eastAsia"/>
                    <w:b/>
                    <w:sz w:val="24"/>
                  </w:rPr>
                </w:rPrChange>
              </w:rPr>
              <w:t>1</w:t>
            </w:r>
          </w:p>
        </w:tc>
        <w:tc>
          <w:tcPr>
            <w:tcW w:w="0" w:type="auto"/>
            <w:shd w:val="clear" w:color="auto" w:fill="auto"/>
            <w:tcPrChange w:id="438"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39" w:author="刘孟祺" w:date="2013-04-19T10:53:00Z">
                  <w:rPr>
                    <w:rFonts w:ascii="宋体" w:eastAsia="宋体" w:hAnsi="宋体" w:hint="eastAsia"/>
                    <w:b/>
                    <w:sz w:val="24"/>
                  </w:rPr>
                </w:rPrChange>
              </w:rPr>
              <w:pPrChange w:id="440" w:author="刘孟祺" w:date="2013-04-19T10:53:00Z">
                <w:pPr>
                  <w:jc w:val="center"/>
                </w:pPr>
              </w:pPrChange>
            </w:pPr>
            <w:r w:rsidRPr="00A532BD">
              <w:rPr>
                <w:rFonts w:ascii="宋体" w:eastAsia="宋体" w:hAnsi="宋体" w:hint="eastAsia"/>
                <w:b/>
                <w:sz w:val="21"/>
                <w:szCs w:val="21"/>
                <w:rPrChange w:id="441" w:author="刘孟祺" w:date="2013-04-19T10:53:00Z">
                  <w:rPr>
                    <w:rFonts w:ascii="宋体" w:eastAsia="宋体" w:hAnsi="宋体" w:hint="eastAsia"/>
                    <w:b/>
                    <w:sz w:val="24"/>
                  </w:rPr>
                </w:rPrChange>
              </w:rPr>
              <w:t>泰州地区</w:t>
            </w:r>
          </w:p>
        </w:tc>
        <w:tc>
          <w:tcPr>
            <w:tcW w:w="0" w:type="auto"/>
            <w:shd w:val="clear" w:color="auto" w:fill="auto"/>
            <w:tcPrChange w:id="44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43" w:author="刘孟祺" w:date="2013-04-19T10:53:00Z">
                  <w:rPr>
                    <w:rFonts w:ascii="宋体" w:eastAsia="宋体" w:hAnsi="宋体" w:hint="eastAsia"/>
                    <w:b/>
                    <w:sz w:val="24"/>
                  </w:rPr>
                </w:rPrChange>
              </w:rPr>
              <w:pPrChange w:id="444" w:author="刘孟祺" w:date="2013-04-19T10:53:00Z">
                <w:pPr>
                  <w:jc w:val="center"/>
                </w:pPr>
              </w:pPrChange>
            </w:pPr>
            <w:r w:rsidRPr="00A532BD">
              <w:rPr>
                <w:rFonts w:ascii="宋体" w:eastAsia="宋体" w:hAnsi="宋体" w:hint="eastAsia"/>
                <w:b/>
                <w:sz w:val="21"/>
                <w:szCs w:val="21"/>
                <w:rPrChange w:id="445" w:author="刘孟祺" w:date="2013-04-19T10:53:00Z">
                  <w:rPr>
                    <w:rFonts w:ascii="宋体" w:eastAsia="宋体" w:hAnsi="宋体" w:hint="eastAsia"/>
                    <w:b/>
                    <w:sz w:val="24"/>
                  </w:rPr>
                </w:rPrChange>
              </w:rPr>
              <w:t>05~07</w:t>
            </w:r>
          </w:p>
        </w:tc>
        <w:tc>
          <w:tcPr>
            <w:tcW w:w="0" w:type="auto"/>
            <w:tcPrChange w:id="446"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447" w:author="刘孟祺" w:date="2013-04-19T10:53:00Z">
                  <w:rPr>
                    <w:rFonts w:ascii="宋体" w:eastAsia="宋体" w:hAnsi="宋体" w:hint="eastAsia"/>
                    <w:b/>
                    <w:sz w:val="24"/>
                  </w:rPr>
                </w:rPrChange>
              </w:rPr>
              <w:pPrChange w:id="448" w:author="刘孟祺" w:date="2013-04-19T10:53:00Z">
                <w:pPr>
                  <w:jc w:val="center"/>
                </w:pPr>
              </w:pPrChange>
            </w:pPr>
            <w:r w:rsidRPr="00A532BD">
              <w:rPr>
                <w:rFonts w:ascii="宋体" w:eastAsia="宋体" w:hAnsi="宋体" w:hint="eastAsia"/>
                <w:b/>
                <w:sz w:val="21"/>
                <w:szCs w:val="21"/>
                <w:rPrChange w:id="449" w:author="刘孟祺" w:date="2013-04-19T10:53:00Z">
                  <w:rPr>
                    <w:rFonts w:ascii="宋体" w:eastAsia="宋体" w:hAnsi="宋体" w:hint="eastAsia"/>
                    <w:b/>
                    <w:sz w:val="24"/>
                  </w:rPr>
                </w:rPrChange>
              </w:rPr>
              <w:t>000000~999999</w:t>
            </w:r>
          </w:p>
        </w:tc>
        <w:tc>
          <w:tcPr>
            <w:tcW w:w="1634" w:type="dxa"/>
            <w:vMerge/>
            <w:tcPrChange w:id="45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451" w:author="刘孟祺" w:date="2013-04-19T10:53:00Z">
                  <w:rPr>
                    <w:rFonts w:ascii="宋体" w:eastAsia="宋体" w:hAnsi="宋体" w:hint="eastAsia"/>
                    <w:b/>
                    <w:sz w:val="24"/>
                  </w:rPr>
                </w:rPrChange>
              </w:rPr>
              <w:pPrChange w:id="452" w:author="刘孟祺" w:date="2013-04-19T10:53:00Z">
                <w:pPr>
                  <w:jc w:val="center"/>
                </w:pPr>
              </w:pPrChange>
            </w:pPr>
          </w:p>
        </w:tc>
      </w:tr>
      <w:tr w:rsidR="00FC6BD5" w:rsidRPr="00A532BD">
        <w:tc>
          <w:tcPr>
            <w:tcW w:w="0" w:type="auto"/>
            <w:vMerge/>
            <w:tcPrChange w:id="45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454" w:author="刘孟祺" w:date="2013-04-19T10:53:00Z">
                  <w:rPr>
                    <w:rFonts w:ascii="宋体" w:eastAsia="宋体" w:hAnsi="宋体" w:hint="eastAsia"/>
                    <w:b/>
                    <w:sz w:val="24"/>
                  </w:rPr>
                </w:rPrChange>
              </w:rPr>
              <w:pPrChange w:id="455" w:author="刘孟祺" w:date="2013-04-19T10:53:00Z">
                <w:pPr>
                  <w:jc w:val="center"/>
                </w:pPr>
              </w:pPrChange>
            </w:pPr>
          </w:p>
        </w:tc>
        <w:tc>
          <w:tcPr>
            <w:tcW w:w="0" w:type="auto"/>
            <w:vMerge/>
            <w:shd w:val="clear" w:color="auto" w:fill="auto"/>
            <w:tcPrChange w:id="456"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57" w:author="刘孟祺" w:date="2013-04-19T10:53:00Z">
                  <w:rPr>
                    <w:rFonts w:ascii="宋体" w:eastAsia="宋体" w:hAnsi="宋体" w:hint="eastAsia"/>
                    <w:b/>
                    <w:sz w:val="24"/>
                  </w:rPr>
                </w:rPrChange>
              </w:rPr>
              <w:pPrChange w:id="458" w:author="刘孟祺" w:date="2013-04-19T10:53:00Z">
                <w:pPr>
                  <w:jc w:val="center"/>
                </w:pPr>
              </w:pPrChange>
            </w:pPr>
          </w:p>
        </w:tc>
        <w:tc>
          <w:tcPr>
            <w:tcW w:w="0" w:type="auto"/>
            <w:shd w:val="clear" w:color="auto" w:fill="auto"/>
            <w:tcPrChange w:id="45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60" w:author="刘孟祺" w:date="2013-04-19T10:53:00Z">
                  <w:rPr>
                    <w:rFonts w:ascii="宋体" w:eastAsia="宋体" w:hAnsi="宋体" w:hint="eastAsia"/>
                    <w:b/>
                    <w:sz w:val="24"/>
                  </w:rPr>
                </w:rPrChange>
              </w:rPr>
              <w:pPrChange w:id="461" w:author="刘孟祺" w:date="2013-04-19T10:53:00Z">
                <w:pPr>
                  <w:jc w:val="center"/>
                </w:pPr>
              </w:pPrChange>
            </w:pPr>
            <w:r w:rsidRPr="00A532BD">
              <w:rPr>
                <w:rFonts w:ascii="宋体" w:eastAsia="宋体" w:hAnsi="宋体" w:hint="eastAsia"/>
                <w:b/>
                <w:sz w:val="21"/>
                <w:szCs w:val="21"/>
                <w:rPrChange w:id="462" w:author="刘孟祺" w:date="2013-04-19T10:53:00Z">
                  <w:rPr>
                    <w:rFonts w:ascii="宋体" w:eastAsia="宋体" w:hAnsi="宋体" w:hint="eastAsia"/>
                    <w:b/>
                    <w:sz w:val="24"/>
                  </w:rPr>
                </w:rPrChange>
              </w:rPr>
              <w:t>1</w:t>
            </w:r>
          </w:p>
        </w:tc>
        <w:tc>
          <w:tcPr>
            <w:tcW w:w="0" w:type="auto"/>
            <w:shd w:val="clear" w:color="auto" w:fill="auto"/>
            <w:tcPrChange w:id="463"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64" w:author="刘孟祺" w:date="2013-04-19T10:53:00Z">
                  <w:rPr>
                    <w:rFonts w:ascii="宋体" w:eastAsia="宋体" w:hAnsi="宋体" w:hint="eastAsia"/>
                    <w:b/>
                    <w:sz w:val="24"/>
                  </w:rPr>
                </w:rPrChange>
              </w:rPr>
              <w:pPrChange w:id="465" w:author="刘孟祺" w:date="2013-04-19T10:53:00Z">
                <w:pPr>
                  <w:jc w:val="center"/>
                </w:pPr>
              </w:pPrChange>
            </w:pPr>
            <w:r w:rsidRPr="00A532BD">
              <w:rPr>
                <w:rFonts w:ascii="宋体" w:eastAsia="宋体" w:hAnsi="宋体" w:hint="eastAsia"/>
                <w:b/>
                <w:sz w:val="21"/>
                <w:szCs w:val="21"/>
                <w:rPrChange w:id="466" w:author="刘孟祺" w:date="2013-04-19T10:53:00Z">
                  <w:rPr>
                    <w:rFonts w:ascii="宋体" w:eastAsia="宋体" w:hAnsi="宋体" w:hint="eastAsia"/>
                    <w:b/>
                    <w:sz w:val="24"/>
                  </w:rPr>
                </w:rPrChange>
              </w:rPr>
              <w:t>上海地区</w:t>
            </w:r>
          </w:p>
        </w:tc>
        <w:tc>
          <w:tcPr>
            <w:tcW w:w="0" w:type="auto"/>
            <w:shd w:val="clear" w:color="auto" w:fill="auto"/>
            <w:tcPrChange w:id="46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68" w:author="刘孟祺" w:date="2013-04-19T10:53:00Z">
                  <w:rPr>
                    <w:rFonts w:ascii="宋体" w:eastAsia="宋体" w:hAnsi="宋体" w:hint="eastAsia"/>
                    <w:b/>
                    <w:sz w:val="24"/>
                  </w:rPr>
                </w:rPrChange>
              </w:rPr>
              <w:pPrChange w:id="469" w:author="刘孟祺" w:date="2013-04-19T10:53:00Z">
                <w:pPr>
                  <w:jc w:val="center"/>
                </w:pPr>
              </w:pPrChange>
            </w:pPr>
            <w:r w:rsidRPr="00A532BD">
              <w:rPr>
                <w:rFonts w:ascii="宋体" w:eastAsia="宋体" w:hAnsi="宋体" w:hint="eastAsia"/>
                <w:b/>
                <w:sz w:val="21"/>
                <w:szCs w:val="21"/>
                <w:rPrChange w:id="470" w:author="刘孟祺" w:date="2013-04-19T10:53:00Z">
                  <w:rPr>
                    <w:rFonts w:ascii="宋体" w:eastAsia="宋体" w:hAnsi="宋体" w:hint="eastAsia"/>
                    <w:b/>
                    <w:sz w:val="24"/>
                  </w:rPr>
                </w:rPrChange>
              </w:rPr>
              <w:t>8~10</w:t>
            </w:r>
          </w:p>
        </w:tc>
        <w:tc>
          <w:tcPr>
            <w:tcW w:w="0" w:type="auto"/>
            <w:tcPrChange w:id="471"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472" w:author="刘孟祺" w:date="2013-04-19T10:53:00Z">
                  <w:rPr>
                    <w:rFonts w:ascii="宋体" w:eastAsia="宋体" w:hAnsi="宋体" w:hint="eastAsia"/>
                    <w:b/>
                    <w:sz w:val="24"/>
                  </w:rPr>
                </w:rPrChange>
              </w:rPr>
              <w:pPrChange w:id="473" w:author="刘孟祺" w:date="2013-04-19T10:53:00Z">
                <w:pPr>
                  <w:jc w:val="center"/>
                </w:pPr>
              </w:pPrChange>
            </w:pPr>
            <w:r w:rsidRPr="00A532BD">
              <w:rPr>
                <w:rFonts w:ascii="宋体" w:eastAsia="宋体" w:hAnsi="宋体" w:hint="eastAsia"/>
                <w:b/>
                <w:sz w:val="21"/>
                <w:szCs w:val="21"/>
                <w:rPrChange w:id="474" w:author="刘孟祺" w:date="2013-04-19T10:53:00Z">
                  <w:rPr>
                    <w:rFonts w:ascii="宋体" w:eastAsia="宋体" w:hAnsi="宋体" w:hint="eastAsia"/>
                    <w:b/>
                    <w:sz w:val="24"/>
                  </w:rPr>
                </w:rPrChange>
              </w:rPr>
              <w:t>000000~999999</w:t>
            </w:r>
          </w:p>
        </w:tc>
        <w:tc>
          <w:tcPr>
            <w:tcW w:w="1634" w:type="dxa"/>
            <w:vMerge/>
            <w:tcPrChange w:id="47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476" w:author="刘孟祺" w:date="2013-04-19T10:53:00Z">
                  <w:rPr>
                    <w:rFonts w:ascii="宋体" w:eastAsia="宋体" w:hAnsi="宋体" w:hint="eastAsia"/>
                    <w:b/>
                    <w:sz w:val="24"/>
                  </w:rPr>
                </w:rPrChange>
              </w:rPr>
              <w:pPrChange w:id="477" w:author="刘孟祺" w:date="2013-04-19T10:53:00Z">
                <w:pPr>
                  <w:jc w:val="center"/>
                </w:pPr>
              </w:pPrChange>
            </w:pPr>
          </w:p>
        </w:tc>
      </w:tr>
      <w:tr w:rsidR="00FC6BD5" w:rsidRPr="00A532BD">
        <w:tc>
          <w:tcPr>
            <w:tcW w:w="0" w:type="auto"/>
            <w:vMerge/>
            <w:tcPrChange w:id="47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479" w:author="刘孟祺" w:date="2013-04-19T10:53:00Z">
                  <w:rPr>
                    <w:rFonts w:ascii="宋体" w:eastAsia="宋体" w:hAnsi="宋体" w:hint="eastAsia"/>
                    <w:b/>
                    <w:sz w:val="24"/>
                  </w:rPr>
                </w:rPrChange>
              </w:rPr>
              <w:pPrChange w:id="480" w:author="刘孟祺" w:date="2013-04-19T10:53:00Z">
                <w:pPr>
                  <w:jc w:val="center"/>
                </w:pPr>
              </w:pPrChange>
            </w:pPr>
          </w:p>
        </w:tc>
        <w:tc>
          <w:tcPr>
            <w:tcW w:w="0" w:type="auto"/>
            <w:vMerge/>
            <w:shd w:val="clear" w:color="auto" w:fill="auto"/>
            <w:tcPrChange w:id="481"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82" w:author="刘孟祺" w:date="2013-04-19T10:53:00Z">
                  <w:rPr>
                    <w:rFonts w:ascii="宋体" w:eastAsia="宋体" w:hAnsi="宋体" w:hint="eastAsia"/>
                    <w:b/>
                    <w:sz w:val="24"/>
                  </w:rPr>
                </w:rPrChange>
              </w:rPr>
              <w:pPrChange w:id="483" w:author="刘孟祺" w:date="2013-04-19T10:53:00Z">
                <w:pPr>
                  <w:jc w:val="center"/>
                </w:pPr>
              </w:pPrChange>
            </w:pPr>
          </w:p>
        </w:tc>
        <w:tc>
          <w:tcPr>
            <w:tcW w:w="0" w:type="auto"/>
            <w:shd w:val="clear" w:color="auto" w:fill="auto"/>
            <w:tcPrChange w:id="48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85" w:author="刘孟祺" w:date="2013-04-19T10:53:00Z">
                  <w:rPr>
                    <w:rFonts w:ascii="宋体" w:eastAsia="宋体" w:hAnsi="宋体" w:hint="eastAsia"/>
                    <w:b/>
                    <w:sz w:val="24"/>
                  </w:rPr>
                </w:rPrChange>
              </w:rPr>
              <w:pPrChange w:id="486" w:author="刘孟祺" w:date="2013-04-19T10:53:00Z">
                <w:pPr>
                  <w:jc w:val="center"/>
                </w:pPr>
              </w:pPrChange>
            </w:pPr>
            <w:r w:rsidRPr="00A532BD">
              <w:rPr>
                <w:rFonts w:ascii="宋体" w:eastAsia="宋体" w:hAnsi="宋体" w:hint="eastAsia"/>
                <w:b/>
                <w:sz w:val="21"/>
                <w:szCs w:val="21"/>
                <w:rPrChange w:id="487" w:author="刘孟祺" w:date="2013-04-19T10:53:00Z">
                  <w:rPr>
                    <w:rFonts w:ascii="宋体" w:eastAsia="宋体" w:hAnsi="宋体" w:hint="eastAsia"/>
                    <w:b/>
                    <w:sz w:val="24"/>
                  </w:rPr>
                </w:rPrChange>
              </w:rPr>
              <w:t>1</w:t>
            </w:r>
          </w:p>
        </w:tc>
        <w:tc>
          <w:tcPr>
            <w:tcW w:w="0" w:type="auto"/>
            <w:shd w:val="clear" w:color="auto" w:fill="auto"/>
            <w:tcPrChange w:id="488"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89" w:author="刘孟祺" w:date="2013-04-19T10:53:00Z">
                  <w:rPr>
                    <w:rFonts w:ascii="宋体" w:eastAsia="宋体" w:hAnsi="宋体" w:hint="eastAsia"/>
                    <w:b/>
                    <w:sz w:val="24"/>
                  </w:rPr>
                </w:rPrChange>
              </w:rPr>
              <w:pPrChange w:id="490" w:author="刘孟祺" w:date="2013-04-19T10:53:00Z">
                <w:pPr>
                  <w:jc w:val="center"/>
                </w:pPr>
              </w:pPrChange>
            </w:pPr>
            <w:r w:rsidRPr="00A532BD">
              <w:rPr>
                <w:rFonts w:ascii="宋体" w:eastAsia="宋体" w:hAnsi="宋体" w:hint="eastAsia"/>
                <w:b/>
                <w:sz w:val="21"/>
                <w:szCs w:val="21"/>
                <w:rPrChange w:id="491" w:author="刘孟祺" w:date="2013-04-19T10:53:00Z">
                  <w:rPr>
                    <w:rFonts w:ascii="宋体" w:eastAsia="宋体" w:hAnsi="宋体" w:hint="eastAsia"/>
                    <w:b/>
                    <w:sz w:val="24"/>
                  </w:rPr>
                </w:rPrChange>
              </w:rPr>
              <w:t>无锡地区</w:t>
            </w:r>
          </w:p>
        </w:tc>
        <w:tc>
          <w:tcPr>
            <w:tcW w:w="0" w:type="auto"/>
            <w:shd w:val="clear" w:color="auto" w:fill="auto"/>
            <w:tcPrChange w:id="49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493" w:author="刘孟祺" w:date="2013-04-19T10:53:00Z">
                  <w:rPr>
                    <w:rFonts w:ascii="宋体" w:eastAsia="宋体" w:hAnsi="宋体" w:hint="eastAsia"/>
                    <w:b/>
                    <w:sz w:val="24"/>
                  </w:rPr>
                </w:rPrChange>
              </w:rPr>
              <w:pPrChange w:id="494" w:author="刘孟祺" w:date="2013-04-19T10:53:00Z">
                <w:pPr>
                  <w:jc w:val="center"/>
                </w:pPr>
              </w:pPrChange>
            </w:pPr>
            <w:r w:rsidRPr="00A532BD">
              <w:rPr>
                <w:rFonts w:ascii="宋体" w:eastAsia="宋体" w:hAnsi="宋体" w:hint="eastAsia"/>
                <w:b/>
                <w:sz w:val="21"/>
                <w:szCs w:val="21"/>
                <w:rPrChange w:id="495" w:author="刘孟祺" w:date="2013-04-19T10:53:00Z">
                  <w:rPr>
                    <w:rFonts w:ascii="宋体" w:eastAsia="宋体" w:hAnsi="宋体" w:hint="eastAsia"/>
                    <w:b/>
                    <w:sz w:val="24"/>
                  </w:rPr>
                </w:rPrChange>
              </w:rPr>
              <w:t>11-13</w:t>
            </w:r>
          </w:p>
        </w:tc>
        <w:tc>
          <w:tcPr>
            <w:tcW w:w="0" w:type="auto"/>
            <w:tcPrChange w:id="496"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497" w:author="刘孟祺" w:date="2013-04-19T10:53:00Z">
                  <w:rPr>
                    <w:rFonts w:ascii="宋体" w:eastAsia="宋体" w:hAnsi="宋体" w:hint="eastAsia"/>
                    <w:b/>
                    <w:sz w:val="24"/>
                  </w:rPr>
                </w:rPrChange>
              </w:rPr>
              <w:pPrChange w:id="498" w:author="刘孟祺" w:date="2013-04-19T10:53:00Z">
                <w:pPr>
                  <w:jc w:val="center"/>
                </w:pPr>
              </w:pPrChange>
            </w:pPr>
            <w:r w:rsidRPr="00A532BD">
              <w:rPr>
                <w:rFonts w:ascii="宋体" w:eastAsia="宋体" w:hAnsi="宋体" w:hint="eastAsia"/>
                <w:b/>
                <w:sz w:val="21"/>
                <w:szCs w:val="21"/>
                <w:rPrChange w:id="499" w:author="刘孟祺" w:date="2013-04-19T10:53:00Z">
                  <w:rPr>
                    <w:rFonts w:ascii="宋体" w:eastAsia="宋体" w:hAnsi="宋体" w:hint="eastAsia"/>
                    <w:b/>
                    <w:sz w:val="24"/>
                  </w:rPr>
                </w:rPrChange>
              </w:rPr>
              <w:t>000000~999999</w:t>
            </w:r>
          </w:p>
        </w:tc>
        <w:tc>
          <w:tcPr>
            <w:tcW w:w="1634" w:type="dxa"/>
            <w:vMerge/>
            <w:tcPrChange w:id="50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01" w:author="刘孟祺" w:date="2013-04-19T10:53:00Z">
                  <w:rPr>
                    <w:rFonts w:ascii="宋体" w:eastAsia="宋体" w:hAnsi="宋体" w:hint="eastAsia"/>
                    <w:b/>
                    <w:sz w:val="24"/>
                  </w:rPr>
                </w:rPrChange>
              </w:rPr>
              <w:pPrChange w:id="502" w:author="刘孟祺" w:date="2013-04-19T10:53:00Z">
                <w:pPr>
                  <w:jc w:val="center"/>
                </w:pPr>
              </w:pPrChange>
            </w:pPr>
          </w:p>
        </w:tc>
      </w:tr>
      <w:tr w:rsidR="00FC6BD5" w:rsidRPr="00A532BD">
        <w:tc>
          <w:tcPr>
            <w:tcW w:w="0" w:type="auto"/>
            <w:vMerge/>
            <w:tcPrChange w:id="50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04" w:author="刘孟祺" w:date="2013-04-19T10:53:00Z">
                  <w:rPr>
                    <w:rFonts w:ascii="宋体" w:eastAsia="宋体" w:hAnsi="宋体" w:hint="eastAsia"/>
                    <w:b/>
                    <w:sz w:val="24"/>
                  </w:rPr>
                </w:rPrChange>
              </w:rPr>
              <w:pPrChange w:id="505" w:author="刘孟祺" w:date="2013-04-19T10:53:00Z">
                <w:pPr>
                  <w:jc w:val="center"/>
                </w:pPr>
              </w:pPrChange>
            </w:pPr>
          </w:p>
        </w:tc>
        <w:tc>
          <w:tcPr>
            <w:tcW w:w="0" w:type="auto"/>
            <w:vMerge/>
            <w:shd w:val="clear" w:color="auto" w:fill="auto"/>
            <w:tcPrChange w:id="506"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07" w:author="刘孟祺" w:date="2013-04-19T10:53:00Z">
                  <w:rPr>
                    <w:rFonts w:ascii="宋体" w:eastAsia="宋体" w:hAnsi="宋体" w:hint="eastAsia"/>
                    <w:b/>
                    <w:sz w:val="24"/>
                  </w:rPr>
                </w:rPrChange>
              </w:rPr>
              <w:pPrChange w:id="508" w:author="刘孟祺" w:date="2013-04-19T10:53:00Z">
                <w:pPr>
                  <w:jc w:val="center"/>
                </w:pPr>
              </w:pPrChange>
            </w:pPr>
          </w:p>
        </w:tc>
        <w:tc>
          <w:tcPr>
            <w:tcW w:w="0" w:type="auto"/>
            <w:shd w:val="clear" w:color="auto" w:fill="auto"/>
            <w:tcPrChange w:id="50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10" w:author="刘孟祺" w:date="2013-04-19T10:53:00Z">
                  <w:rPr>
                    <w:rFonts w:ascii="宋体" w:eastAsia="宋体" w:hAnsi="宋体" w:hint="eastAsia"/>
                    <w:b/>
                    <w:sz w:val="24"/>
                  </w:rPr>
                </w:rPrChange>
              </w:rPr>
              <w:pPrChange w:id="511" w:author="刘孟祺" w:date="2013-04-19T10:53:00Z">
                <w:pPr>
                  <w:jc w:val="center"/>
                </w:pPr>
              </w:pPrChange>
            </w:pPr>
            <w:r w:rsidRPr="00A532BD">
              <w:rPr>
                <w:rFonts w:ascii="宋体" w:eastAsia="宋体" w:hAnsi="宋体" w:hint="eastAsia"/>
                <w:b/>
                <w:sz w:val="21"/>
                <w:szCs w:val="21"/>
                <w:rPrChange w:id="512" w:author="刘孟祺" w:date="2013-04-19T10:53:00Z">
                  <w:rPr>
                    <w:rFonts w:ascii="宋体" w:eastAsia="宋体" w:hAnsi="宋体" w:hint="eastAsia"/>
                    <w:b/>
                    <w:sz w:val="24"/>
                  </w:rPr>
                </w:rPrChange>
              </w:rPr>
              <w:t>1</w:t>
            </w:r>
          </w:p>
        </w:tc>
        <w:tc>
          <w:tcPr>
            <w:tcW w:w="0" w:type="auto"/>
            <w:shd w:val="clear" w:color="auto" w:fill="auto"/>
            <w:tcPrChange w:id="513"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14" w:author="刘孟祺" w:date="2013-04-19T10:53:00Z">
                  <w:rPr>
                    <w:rFonts w:ascii="宋体" w:eastAsia="宋体" w:hAnsi="宋体" w:hint="eastAsia"/>
                    <w:b/>
                    <w:sz w:val="24"/>
                  </w:rPr>
                </w:rPrChange>
              </w:rPr>
              <w:pPrChange w:id="515" w:author="刘孟祺" w:date="2013-04-19T10:53:00Z">
                <w:pPr>
                  <w:jc w:val="center"/>
                </w:pPr>
              </w:pPrChange>
            </w:pPr>
            <w:r w:rsidRPr="00A532BD">
              <w:rPr>
                <w:rFonts w:ascii="宋体" w:eastAsia="宋体" w:hAnsi="宋体" w:hint="eastAsia"/>
                <w:b/>
                <w:sz w:val="21"/>
                <w:szCs w:val="21"/>
                <w:rPrChange w:id="516" w:author="刘孟祺" w:date="2013-04-19T10:53:00Z">
                  <w:rPr>
                    <w:rFonts w:ascii="宋体" w:eastAsia="宋体" w:hAnsi="宋体" w:hint="eastAsia"/>
                    <w:b/>
                    <w:sz w:val="24"/>
                  </w:rPr>
                </w:rPrChange>
              </w:rPr>
              <w:t>北京地区</w:t>
            </w:r>
          </w:p>
        </w:tc>
        <w:tc>
          <w:tcPr>
            <w:tcW w:w="0" w:type="auto"/>
            <w:shd w:val="clear" w:color="auto" w:fill="auto"/>
            <w:tcPrChange w:id="51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18" w:author="刘孟祺" w:date="2013-04-19T10:53:00Z">
                  <w:rPr>
                    <w:rFonts w:ascii="宋体" w:eastAsia="宋体" w:hAnsi="宋体" w:hint="eastAsia"/>
                    <w:b/>
                    <w:sz w:val="24"/>
                  </w:rPr>
                </w:rPrChange>
              </w:rPr>
              <w:pPrChange w:id="519" w:author="刘孟祺" w:date="2013-04-19T10:53:00Z">
                <w:pPr>
                  <w:jc w:val="center"/>
                </w:pPr>
              </w:pPrChange>
            </w:pPr>
            <w:r w:rsidRPr="00A532BD">
              <w:rPr>
                <w:rFonts w:ascii="宋体" w:eastAsia="宋体" w:hAnsi="宋体" w:hint="eastAsia"/>
                <w:b/>
                <w:sz w:val="21"/>
                <w:szCs w:val="21"/>
                <w:rPrChange w:id="520" w:author="刘孟祺" w:date="2013-04-19T10:53:00Z">
                  <w:rPr>
                    <w:rFonts w:ascii="宋体" w:eastAsia="宋体" w:hAnsi="宋体" w:hint="eastAsia"/>
                    <w:b/>
                    <w:sz w:val="24"/>
                  </w:rPr>
                </w:rPrChange>
              </w:rPr>
              <w:t>14~16</w:t>
            </w:r>
          </w:p>
        </w:tc>
        <w:tc>
          <w:tcPr>
            <w:tcW w:w="0" w:type="auto"/>
            <w:tcPrChange w:id="521"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522" w:author="刘孟祺" w:date="2013-04-19T10:53:00Z">
                  <w:rPr>
                    <w:rFonts w:ascii="宋体" w:eastAsia="宋体" w:hAnsi="宋体" w:hint="eastAsia"/>
                    <w:b/>
                    <w:sz w:val="24"/>
                  </w:rPr>
                </w:rPrChange>
              </w:rPr>
              <w:pPrChange w:id="523" w:author="刘孟祺" w:date="2013-04-19T10:53:00Z">
                <w:pPr>
                  <w:jc w:val="center"/>
                </w:pPr>
              </w:pPrChange>
            </w:pPr>
            <w:r w:rsidRPr="00A532BD">
              <w:rPr>
                <w:rFonts w:ascii="宋体" w:eastAsia="宋体" w:hAnsi="宋体" w:hint="eastAsia"/>
                <w:b/>
                <w:sz w:val="21"/>
                <w:szCs w:val="21"/>
                <w:rPrChange w:id="524" w:author="刘孟祺" w:date="2013-04-19T10:53:00Z">
                  <w:rPr>
                    <w:rFonts w:ascii="宋体" w:eastAsia="宋体" w:hAnsi="宋体" w:hint="eastAsia"/>
                    <w:b/>
                    <w:sz w:val="24"/>
                  </w:rPr>
                </w:rPrChange>
              </w:rPr>
              <w:t>000000~999999</w:t>
            </w:r>
          </w:p>
        </w:tc>
        <w:tc>
          <w:tcPr>
            <w:tcW w:w="1634" w:type="dxa"/>
            <w:vMerge/>
            <w:tcPrChange w:id="52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26" w:author="刘孟祺" w:date="2013-04-19T10:53:00Z">
                  <w:rPr>
                    <w:rFonts w:ascii="宋体" w:eastAsia="宋体" w:hAnsi="宋体" w:hint="eastAsia"/>
                    <w:b/>
                    <w:sz w:val="24"/>
                  </w:rPr>
                </w:rPrChange>
              </w:rPr>
              <w:pPrChange w:id="527" w:author="刘孟祺" w:date="2013-04-19T10:53:00Z">
                <w:pPr>
                  <w:jc w:val="center"/>
                </w:pPr>
              </w:pPrChange>
            </w:pPr>
          </w:p>
        </w:tc>
      </w:tr>
      <w:tr w:rsidR="00FC6BD5" w:rsidRPr="00A532BD">
        <w:tc>
          <w:tcPr>
            <w:tcW w:w="0" w:type="auto"/>
            <w:vMerge/>
            <w:tcPrChange w:id="52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29" w:author="刘孟祺" w:date="2013-04-19T10:53:00Z">
                  <w:rPr>
                    <w:rFonts w:ascii="宋体" w:eastAsia="宋体" w:hAnsi="宋体" w:hint="eastAsia"/>
                    <w:b/>
                    <w:sz w:val="24"/>
                  </w:rPr>
                </w:rPrChange>
              </w:rPr>
              <w:pPrChange w:id="530" w:author="刘孟祺" w:date="2013-04-19T10:53:00Z">
                <w:pPr>
                  <w:jc w:val="center"/>
                </w:pPr>
              </w:pPrChange>
            </w:pPr>
          </w:p>
        </w:tc>
        <w:tc>
          <w:tcPr>
            <w:tcW w:w="0" w:type="auto"/>
            <w:vMerge/>
            <w:shd w:val="clear" w:color="auto" w:fill="auto"/>
            <w:tcPrChange w:id="531"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32" w:author="刘孟祺" w:date="2013-04-19T10:53:00Z">
                  <w:rPr>
                    <w:rFonts w:ascii="宋体" w:eastAsia="宋体" w:hAnsi="宋体" w:hint="eastAsia"/>
                    <w:b/>
                    <w:sz w:val="24"/>
                  </w:rPr>
                </w:rPrChange>
              </w:rPr>
              <w:pPrChange w:id="533" w:author="刘孟祺" w:date="2013-04-19T10:53:00Z">
                <w:pPr>
                  <w:jc w:val="center"/>
                </w:pPr>
              </w:pPrChange>
            </w:pPr>
          </w:p>
        </w:tc>
        <w:tc>
          <w:tcPr>
            <w:tcW w:w="0" w:type="auto"/>
            <w:shd w:val="clear" w:color="auto" w:fill="auto"/>
            <w:tcPrChange w:id="53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35" w:author="刘孟祺" w:date="2013-04-19T10:53:00Z">
                  <w:rPr>
                    <w:rFonts w:ascii="宋体" w:eastAsia="宋体" w:hAnsi="宋体" w:hint="eastAsia"/>
                    <w:b/>
                    <w:sz w:val="24"/>
                  </w:rPr>
                </w:rPrChange>
              </w:rPr>
              <w:pPrChange w:id="536" w:author="刘孟祺" w:date="2013-04-19T10:53:00Z">
                <w:pPr>
                  <w:jc w:val="center"/>
                </w:pPr>
              </w:pPrChange>
            </w:pPr>
            <w:r w:rsidRPr="00A532BD">
              <w:rPr>
                <w:rFonts w:ascii="宋体" w:eastAsia="宋体" w:hAnsi="宋体" w:hint="eastAsia"/>
                <w:b/>
                <w:sz w:val="21"/>
                <w:szCs w:val="21"/>
                <w:rPrChange w:id="537" w:author="刘孟祺" w:date="2013-04-19T10:53:00Z">
                  <w:rPr>
                    <w:rFonts w:ascii="宋体" w:eastAsia="宋体" w:hAnsi="宋体" w:hint="eastAsia"/>
                    <w:b/>
                    <w:sz w:val="24"/>
                  </w:rPr>
                </w:rPrChange>
              </w:rPr>
              <w:t>1</w:t>
            </w:r>
          </w:p>
        </w:tc>
        <w:tc>
          <w:tcPr>
            <w:tcW w:w="0" w:type="auto"/>
            <w:shd w:val="clear" w:color="auto" w:fill="auto"/>
            <w:tcPrChange w:id="538"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39" w:author="刘孟祺" w:date="2013-04-19T10:53:00Z">
                  <w:rPr>
                    <w:rFonts w:ascii="宋体" w:eastAsia="宋体" w:hAnsi="宋体" w:hint="eastAsia"/>
                    <w:b/>
                    <w:sz w:val="24"/>
                  </w:rPr>
                </w:rPrChange>
              </w:rPr>
              <w:pPrChange w:id="540" w:author="刘孟祺" w:date="2013-04-19T10:53:00Z">
                <w:pPr>
                  <w:jc w:val="center"/>
                </w:pPr>
              </w:pPrChange>
            </w:pPr>
            <w:r w:rsidRPr="00A532BD">
              <w:rPr>
                <w:rFonts w:ascii="宋体" w:eastAsia="宋体" w:hAnsi="宋体" w:hint="eastAsia"/>
                <w:b/>
                <w:sz w:val="21"/>
                <w:szCs w:val="21"/>
                <w:rPrChange w:id="541" w:author="刘孟祺" w:date="2013-04-19T10:53:00Z">
                  <w:rPr>
                    <w:rFonts w:ascii="宋体" w:eastAsia="宋体" w:hAnsi="宋体" w:hint="eastAsia"/>
                    <w:b/>
                    <w:sz w:val="24"/>
                  </w:rPr>
                </w:rPrChange>
              </w:rPr>
              <w:t>南通地区</w:t>
            </w:r>
          </w:p>
        </w:tc>
        <w:tc>
          <w:tcPr>
            <w:tcW w:w="0" w:type="auto"/>
            <w:shd w:val="clear" w:color="auto" w:fill="auto"/>
            <w:tcPrChange w:id="54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43" w:author="刘孟祺" w:date="2013-04-19T10:53:00Z">
                  <w:rPr>
                    <w:rFonts w:ascii="宋体" w:eastAsia="宋体" w:hAnsi="宋体" w:hint="eastAsia"/>
                    <w:b/>
                    <w:sz w:val="24"/>
                  </w:rPr>
                </w:rPrChange>
              </w:rPr>
              <w:pPrChange w:id="544" w:author="刘孟祺" w:date="2013-04-19T10:53:00Z">
                <w:pPr>
                  <w:jc w:val="center"/>
                </w:pPr>
              </w:pPrChange>
            </w:pPr>
            <w:r w:rsidRPr="00A532BD">
              <w:rPr>
                <w:rFonts w:ascii="宋体" w:eastAsia="宋体" w:hAnsi="宋体" w:hint="eastAsia"/>
                <w:b/>
                <w:sz w:val="21"/>
                <w:szCs w:val="21"/>
                <w:rPrChange w:id="545" w:author="刘孟祺" w:date="2013-04-19T10:53:00Z">
                  <w:rPr>
                    <w:rFonts w:ascii="宋体" w:eastAsia="宋体" w:hAnsi="宋体" w:hint="eastAsia"/>
                    <w:b/>
                    <w:sz w:val="24"/>
                  </w:rPr>
                </w:rPrChange>
              </w:rPr>
              <w:t>17~19</w:t>
            </w:r>
          </w:p>
        </w:tc>
        <w:tc>
          <w:tcPr>
            <w:tcW w:w="0" w:type="auto"/>
            <w:tcPrChange w:id="546"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547" w:author="刘孟祺" w:date="2013-04-19T10:53:00Z">
                  <w:rPr>
                    <w:rFonts w:ascii="宋体" w:eastAsia="宋体" w:hAnsi="宋体" w:hint="eastAsia"/>
                    <w:b/>
                    <w:sz w:val="24"/>
                  </w:rPr>
                </w:rPrChange>
              </w:rPr>
              <w:pPrChange w:id="548" w:author="刘孟祺" w:date="2013-04-19T10:53:00Z">
                <w:pPr>
                  <w:jc w:val="center"/>
                </w:pPr>
              </w:pPrChange>
            </w:pPr>
            <w:r w:rsidRPr="00A532BD">
              <w:rPr>
                <w:rFonts w:ascii="宋体" w:eastAsia="宋体" w:hAnsi="宋体" w:hint="eastAsia"/>
                <w:b/>
                <w:sz w:val="21"/>
                <w:szCs w:val="21"/>
                <w:rPrChange w:id="549" w:author="刘孟祺" w:date="2013-04-19T10:53:00Z">
                  <w:rPr>
                    <w:rFonts w:ascii="宋体" w:eastAsia="宋体" w:hAnsi="宋体" w:hint="eastAsia"/>
                    <w:b/>
                    <w:sz w:val="24"/>
                  </w:rPr>
                </w:rPrChange>
              </w:rPr>
              <w:t>000000~999999</w:t>
            </w:r>
          </w:p>
        </w:tc>
        <w:tc>
          <w:tcPr>
            <w:tcW w:w="1634" w:type="dxa"/>
            <w:vMerge/>
            <w:tcPrChange w:id="55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51" w:author="刘孟祺" w:date="2013-04-19T10:53:00Z">
                  <w:rPr>
                    <w:rFonts w:ascii="宋体" w:eastAsia="宋体" w:hAnsi="宋体" w:hint="eastAsia"/>
                    <w:b/>
                    <w:sz w:val="24"/>
                  </w:rPr>
                </w:rPrChange>
              </w:rPr>
              <w:pPrChange w:id="552" w:author="刘孟祺" w:date="2013-04-19T10:53:00Z">
                <w:pPr>
                  <w:jc w:val="center"/>
                </w:pPr>
              </w:pPrChange>
            </w:pPr>
          </w:p>
        </w:tc>
      </w:tr>
      <w:tr w:rsidR="00FC6BD5" w:rsidRPr="00A532BD">
        <w:tc>
          <w:tcPr>
            <w:tcW w:w="0" w:type="auto"/>
            <w:vMerge/>
            <w:tcPrChange w:id="55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54" w:author="刘孟祺" w:date="2013-04-19T10:53:00Z">
                  <w:rPr>
                    <w:rFonts w:ascii="宋体" w:eastAsia="宋体" w:hAnsi="宋体" w:hint="eastAsia"/>
                    <w:b/>
                    <w:sz w:val="24"/>
                  </w:rPr>
                </w:rPrChange>
              </w:rPr>
              <w:pPrChange w:id="555" w:author="刘孟祺" w:date="2013-04-19T10:53:00Z">
                <w:pPr>
                  <w:jc w:val="center"/>
                </w:pPr>
              </w:pPrChange>
            </w:pPr>
          </w:p>
        </w:tc>
        <w:tc>
          <w:tcPr>
            <w:tcW w:w="0" w:type="auto"/>
            <w:vMerge/>
            <w:shd w:val="clear" w:color="auto" w:fill="auto"/>
            <w:tcPrChange w:id="556"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57" w:author="刘孟祺" w:date="2013-04-19T10:53:00Z">
                  <w:rPr>
                    <w:rFonts w:ascii="宋体" w:eastAsia="宋体" w:hAnsi="宋体" w:hint="eastAsia"/>
                    <w:b/>
                    <w:sz w:val="24"/>
                  </w:rPr>
                </w:rPrChange>
              </w:rPr>
              <w:pPrChange w:id="558" w:author="刘孟祺" w:date="2013-04-19T10:53:00Z">
                <w:pPr>
                  <w:jc w:val="center"/>
                </w:pPr>
              </w:pPrChange>
            </w:pPr>
          </w:p>
        </w:tc>
        <w:tc>
          <w:tcPr>
            <w:tcW w:w="0" w:type="auto"/>
            <w:shd w:val="clear" w:color="auto" w:fill="auto"/>
            <w:tcPrChange w:id="55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60" w:author="刘孟祺" w:date="2013-04-19T10:53:00Z">
                  <w:rPr>
                    <w:rFonts w:ascii="宋体" w:eastAsia="宋体" w:hAnsi="宋体" w:hint="eastAsia"/>
                    <w:b/>
                    <w:sz w:val="24"/>
                  </w:rPr>
                </w:rPrChange>
              </w:rPr>
              <w:pPrChange w:id="561" w:author="刘孟祺" w:date="2013-04-19T10:53:00Z">
                <w:pPr>
                  <w:jc w:val="center"/>
                </w:pPr>
              </w:pPrChange>
            </w:pPr>
            <w:r w:rsidRPr="00A532BD">
              <w:rPr>
                <w:rFonts w:ascii="宋体" w:eastAsia="宋体" w:hAnsi="宋体" w:hint="eastAsia"/>
                <w:b/>
                <w:sz w:val="21"/>
                <w:szCs w:val="21"/>
                <w:rPrChange w:id="562" w:author="刘孟祺" w:date="2013-04-19T10:53:00Z">
                  <w:rPr>
                    <w:rFonts w:ascii="宋体" w:eastAsia="宋体" w:hAnsi="宋体" w:hint="eastAsia"/>
                    <w:b/>
                    <w:sz w:val="24"/>
                  </w:rPr>
                </w:rPrChange>
              </w:rPr>
              <w:t>1</w:t>
            </w:r>
          </w:p>
        </w:tc>
        <w:tc>
          <w:tcPr>
            <w:tcW w:w="0" w:type="auto"/>
            <w:shd w:val="clear" w:color="auto" w:fill="auto"/>
            <w:tcPrChange w:id="563"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64" w:author="刘孟祺" w:date="2013-04-19T10:53:00Z">
                  <w:rPr>
                    <w:rFonts w:ascii="宋体" w:eastAsia="宋体" w:hAnsi="宋体" w:hint="eastAsia"/>
                    <w:b/>
                    <w:sz w:val="24"/>
                  </w:rPr>
                </w:rPrChange>
              </w:rPr>
              <w:pPrChange w:id="565" w:author="刘孟祺" w:date="2013-04-19T10:53:00Z">
                <w:pPr>
                  <w:jc w:val="center"/>
                </w:pPr>
              </w:pPrChange>
            </w:pPr>
            <w:r w:rsidRPr="00A532BD">
              <w:rPr>
                <w:rFonts w:ascii="宋体" w:eastAsia="宋体" w:hAnsi="宋体" w:hint="eastAsia"/>
                <w:b/>
                <w:sz w:val="21"/>
                <w:szCs w:val="21"/>
                <w:rPrChange w:id="566" w:author="刘孟祺" w:date="2013-04-19T10:53:00Z">
                  <w:rPr>
                    <w:rFonts w:ascii="宋体" w:eastAsia="宋体" w:hAnsi="宋体" w:hint="eastAsia"/>
                    <w:b/>
                    <w:sz w:val="24"/>
                  </w:rPr>
                </w:rPrChange>
              </w:rPr>
              <w:t>杭州地区</w:t>
            </w:r>
          </w:p>
        </w:tc>
        <w:tc>
          <w:tcPr>
            <w:tcW w:w="0" w:type="auto"/>
            <w:shd w:val="clear" w:color="auto" w:fill="auto"/>
            <w:tcPrChange w:id="56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68" w:author="刘孟祺" w:date="2013-04-19T10:53:00Z">
                  <w:rPr>
                    <w:rFonts w:ascii="宋体" w:eastAsia="宋体" w:hAnsi="宋体" w:hint="eastAsia"/>
                    <w:b/>
                    <w:sz w:val="24"/>
                  </w:rPr>
                </w:rPrChange>
              </w:rPr>
              <w:pPrChange w:id="569" w:author="刘孟祺" w:date="2013-04-19T10:53:00Z">
                <w:pPr>
                  <w:jc w:val="center"/>
                </w:pPr>
              </w:pPrChange>
            </w:pPr>
            <w:r w:rsidRPr="00A532BD">
              <w:rPr>
                <w:rFonts w:ascii="宋体" w:eastAsia="宋体" w:hAnsi="宋体" w:hint="eastAsia"/>
                <w:b/>
                <w:sz w:val="21"/>
                <w:szCs w:val="21"/>
                <w:rPrChange w:id="570" w:author="刘孟祺" w:date="2013-04-19T10:53:00Z">
                  <w:rPr>
                    <w:rFonts w:ascii="宋体" w:eastAsia="宋体" w:hAnsi="宋体" w:hint="eastAsia"/>
                    <w:b/>
                    <w:sz w:val="24"/>
                  </w:rPr>
                </w:rPrChange>
              </w:rPr>
              <w:t>20~22</w:t>
            </w:r>
          </w:p>
        </w:tc>
        <w:tc>
          <w:tcPr>
            <w:tcW w:w="0" w:type="auto"/>
            <w:tcPrChange w:id="571"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572" w:author="刘孟祺" w:date="2013-04-19T10:53:00Z">
                  <w:rPr>
                    <w:rFonts w:ascii="宋体" w:eastAsia="宋体" w:hAnsi="宋体" w:hint="eastAsia"/>
                    <w:b/>
                    <w:sz w:val="24"/>
                  </w:rPr>
                </w:rPrChange>
              </w:rPr>
              <w:pPrChange w:id="573" w:author="刘孟祺" w:date="2013-04-19T10:53:00Z">
                <w:pPr>
                  <w:jc w:val="center"/>
                </w:pPr>
              </w:pPrChange>
            </w:pPr>
            <w:r w:rsidRPr="00A532BD">
              <w:rPr>
                <w:rFonts w:ascii="宋体" w:eastAsia="宋体" w:hAnsi="宋体" w:hint="eastAsia"/>
                <w:b/>
                <w:sz w:val="21"/>
                <w:szCs w:val="21"/>
                <w:rPrChange w:id="574" w:author="刘孟祺" w:date="2013-04-19T10:53:00Z">
                  <w:rPr>
                    <w:rFonts w:ascii="宋体" w:eastAsia="宋体" w:hAnsi="宋体" w:hint="eastAsia"/>
                    <w:b/>
                    <w:sz w:val="24"/>
                  </w:rPr>
                </w:rPrChange>
              </w:rPr>
              <w:t>000000~999999</w:t>
            </w:r>
          </w:p>
        </w:tc>
        <w:tc>
          <w:tcPr>
            <w:tcW w:w="1634" w:type="dxa"/>
            <w:vMerge/>
            <w:tcPrChange w:id="57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76" w:author="刘孟祺" w:date="2013-04-19T10:53:00Z">
                  <w:rPr>
                    <w:rFonts w:ascii="宋体" w:eastAsia="宋体" w:hAnsi="宋体" w:hint="eastAsia"/>
                    <w:b/>
                    <w:sz w:val="24"/>
                  </w:rPr>
                </w:rPrChange>
              </w:rPr>
              <w:pPrChange w:id="577" w:author="刘孟祺" w:date="2013-04-19T10:53:00Z">
                <w:pPr>
                  <w:jc w:val="center"/>
                </w:pPr>
              </w:pPrChange>
            </w:pPr>
          </w:p>
        </w:tc>
      </w:tr>
      <w:tr w:rsidR="00FC6BD5" w:rsidRPr="00A532BD">
        <w:tc>
          <w:tcPr>
            <w:tcW w:w="0" w:type="auto"/>
            <w:vMerge/>
            <w:tcPrChange w:id="57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579" w:author="刘孟祺" w:date="2013-04-19T10:53:00Z">
                  <w:rPr>
                    <w:rFonts w:ascii="宋体" w:eastAsia="宋体" w:hAnsi="宋体" w:hint="eastAsia"/>
                    <w:b/>
                    <w:sz w:val="24"/>
                  </w:rPr>
                </w:rPrChange>
              </w:rPr>
              <w:pPrChange w:id="580" w:author="刘孟祺" w:date="2013-04-19T10:53:00Z">
                <w:pPr>
                  <w:jc w:val="center"/>
                </w:pPr>
              </w:pPrChange>
            </w:pPr>
          </w:p>
        </w:tc>
        <w:tc>
          <w:tcPr>
            <w:tcW w:w="0" w:type="auto"/>
            <w:vMerge/>
            <w:shd w:val="clear" w:color="auto" w:fill="auto"/>
            <w:tcPrChange w:id="581"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82" w:author="刘孟祺" w:date="2013-04-19T10:53:00Z">
                  <w:rPr>
                    <w:rFonts w:ascii="宋体" w:eastAsia="宋体" w:hAnsi="宋体" w:hint="eastAsia"/>
                    <w:b/>
                    <w:sz w:val="24"/>
                  </w:rPr>
                </w:rPrChange>
              </w:rPr>
              <w:pPrChange w:id="583" w:author="刘孟祺" w:date="2013-04-19T10:53:00Z">
                <w:pPr>
                  <w:jc w:val="center"/>
                </w:pPr>
              </w:pPrChange>
            </w:pPr>
          </w:p>
        </w:tc>
        <w:tc>
          <w:tcPr>
            <w:tcW w:w="0" w:type="auto"/>
            <w:shd w:val="clear" w:color="auto" w:fill="auto"/>
            <w:tcPrChange w:id="58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85" w:author="刘孟祺" w:date="2013-04-19T10:53:00Z">
                  <w:rPr>
                    <w:rFonts w:ascii="宋体" w:eastAsia="宋体" w:hAnsi="宋体" w:hint="eastAsia"/>
                    <w:b/>
                    <w:sz w:val="24"/>
                  </w:rPr>
                </w:rPrChange>
              </w:rPr>
              <w:pPrChange w:id="586" w:author="刘孟祺" w:date="2013-04-19T10:53:00Z">
                <w:pPr>
                  <w:jc w:val="center"/>
                </w:pPr>
              </w:pPrChange>
            </w:pPr>
            <w:r w:rsidRPr="00A532BD">
              <w:rPr>
                <w:rFonts w:ascii="宋体" w:eastAsia="宋体" w:hAnsi="宋体" w:hint="eastAsia"/>
                <w:b/>
                <w:sz w:val="21"/>
                <w:szCs w:val="21"/>
                <w:rPrChange w:id="587" w:author="刘孟祺" w:date="2013-04-19T10:53:00Z">
                  <w:rPr>
                    <w:rFonts w:ascii="宋体" w:eastAsia="宋体" w:hAnsi="宋体" w:hint="eastAsia"/>
                    <w:b/>
                    <w:sz w:val="24"/>
                  </w:rPr>
                </w:rPrChange>
              </w:rPr>
              <w:t>1</w:t>
            </w:r>
          </w:p>
        </w:tc>
        <w:tc>
          <w:tcPr>
            <w:tcW w:w="0" w:type="auto"/>
            <w:shd w:val="clear" w:color="auto" w:fill="auto"/>
            <w:tcPrChange w:id="588"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89" w:author="刘孟祺" w:date="2013-04-19T10:53:00Z">
                  <w:rPr>
                    <w:rFonts w:ascii="宋体" w:eastAsia="宋体" w:hAnsi="宋体" w:hint="eastAsia"/>
                    <w:b/>
                    <w:sz w:val="24"/>
                  </w:rPr>
                </w:rPrChange>
              </w:rPr>
              <w:pPrChange w:id="590" w:author="刘孟祺" w:date="2013-04-19T10:53:00Z">
                <w:pPr>
                  <w:jc w:val="center"/>
                </w:pPr>
              </w:pPrChange>
            </w:pPr>
            <w:r w:rsidRPr="00A532BD">
              <w:rPr>
                <w:rFonts w:ascii="宋体" w:eastAsia="宋体" w:hAnsi="宋体" w:hint="eastAsia"/>
                <w:b/>
                <w:sz w:val="21"/>
                <w:szCs w:val="21"/>
                <w:rPrChange w:id="591" w:author="刘孟祺" w:date="2013-04-19T10:53:00Z">
                  <w:rPr>
                    <w:rFonts w:ascii="宋体" w:eastAsia="宋体" w:hAnsi="宋体" w:hint="eastAsia"/>
                    <w:b/>
                    <w:sz w:val="24"/>
                  </w:rPr>
                </w:rPrChange>
              </w:rPr>
              <w:t>扬州地区</w:t>
            </w:r>
          </w:p>
        </w:tc>
        <w:tc>
          <w:tcPr>
            <w:tcW w:w="0" w:type="auto"/>
            <w:shd w:val="clear" w:color="auto" w:fill="auto"/>
            <w:tcPrChange w:id="59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593" w:author="刘孟祺" w:date="2013-04-19T10:53:00Z">
                  <w:rPr>
                    <w:rFonts w:ascii="宋体" w:eastAsia="宋体" w:hAnsi="宋体" w:hint="eastAsia"/>
                    <w:b/>
                    <w:sz w:val="24"/>
                  </w:rPr>
                </w:rPrChange>
              </w:rPr>
              <w:pPrChange w:id="594" w:author="刘孟祺" w:date="2013-04-19T10:53:00Z">
                <w:pPr>
                  <w:jc w:val="center"/>
                </w:pPr>
              </w:pPrChange>
            </w:pPr>
            <w:r w:rsidRPr="00A532BD">
              <w:rPr>
                <w:rFonts w:ascii="宋体" w:eastAsia="宋体" w:hAnsi="宋体" w:hint="eastAsia"/>
                <w:b/>
                <w:sz w:val="21"/>
                <w:szCs w:val="21"/>
                <w:rPrChange w:id="595" w:author="刘孟祺" w:date="2013-04-19T10:53:00Z">
                  <w:rPr>
                    <w:rFonts w:ascii="宋体" w:eastAsia="宋体" w:hAnsi="宋体" w:hint="eastAsia"/>
                    <w:b/>
                    <w:sz w:val="24"/>
                  </w:rPr>
                </w:rPrChange>
              </w:rPr>
              <w:t>23~25</w:t>
            </w:r>
          </w:p>
        </w:tc>
        <w:tc>
          <w:tcPr>
            <w:tcW w:w="0" w:type="auto"/>
            <w:tcPrChange w:id="596"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597" w:author="刘孟祺" w:date="2013-04-19T10:53:00Z">
                  <w:rPr>
                    <w:rFonts w:ascii="宋体" w:eastAsia="宋体" w:hAnsi="宋体" w:hint="eastAsia"/>
                    <w:b/>
                    <w:sz w:val="24"/>
                  </w:rPr>
                </w:rPrChange>
              </w:rPr>
              <w:pPrChange w:id="598" w:author="刘孟祺" w:date="2013-04-19T10:53:00Z">
                <w:pPr>
                  <w:jc w:val="center"/>
                </w:pPr>
              </w:pPrChange>
            </w:pPr>
            <w:r w:rsidRPr="00A532BD">
              <w:rPr>
                <w:rFonts w:ascii="宋体" w:eastAsia="宋体" w:hAnsi="宋体" w:hint="eastAsia"/>
                <w:b/>
                <w:sz w:val="21"/>
                <w:szCs w:val="21"/>
                <w:rPrChange w:id="599" w:author="刘孟祺" w:date="2013-04-19T10:53:00Z">
                  <w:rPr>
                    <w:rFonts w:ascii="宋体" w:eastAsia="宋体" w:hAnsi="宋体" w:hint="eastAsia"/>
                    <w:b/>
                    <w:sz w:val="24"/>
                  </w:rPr>
                </w:rPrChange>
              </w:rPr>
              <w:t>000000~999999</w:t>
            </w:r>
          </w:p>
        </w:tc>
        <w:tc>
          <w:tcPr>
            <w:tcW w:w="1634" w:type="dxa"/>
            <w:vMerge/>
            <w:tcPrChange w:id="60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01" w:author="刘孟祺" w:date="2013-04-19T10:53:00Z">
                  <w:rPr>
                    <w:rFonts w:ascii="宋体" w:eastAsia="宋体" w:hAnsi="宋体" w:hint="eastAsia"/>
                    <w:b/>
                    <w:sz w:val="24"/>
                  </w:rPr>
                </w:rPrChange>
              </w:rPr>
              <w:pPrChange w:id="602" w:author="刘孟祺" w:date="2013-04-19T10:53:00Z">
                <w:pPr>
                  <w:jc w:val="center"/>
                </w:pPr>
              </w:pPrChange>
            </w:pPr>
          </w:p>
        </w:tc>
      </w:tr>
      <w:tr w:rsidR="00FC6BD5" w:rsidRPr="00A532BD">
        <w:trPr>
          <w:trHeight w:val="312"/>
          <w:trPrChange w:id="603" w:author="刘孟祺" w:date="2013-04-19T10:53:00Z">
            <w:trPr>
              <w:trHeight w:val="312"/>
            </w:trPr>
          </w:trPrChange>
        </w:trPr>
        <w:tc>
          <w:tcPr>
            <w:tcW w:w="0" w:type="auto"/>
            <w:vMerge/>
            <w:tcPrChange w:id="604"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05" w:author="刘孟祺" w:date="2013-04-19T10:53:00Z">
                  <w:rPr>
                    <w:rFonts w:ascii="宋体" w:eastAsia="宋体" w:hAnsi="宋体" w:hint="eastAsia"/>
                    <w:b/>
                    <w:sz w:val="24"/>
                  </w:rPr>
                </w:rPrChange>
              </w:rPr>
              <w:pPrChange w:id="606" w:author="刘孟祺" w:date="2013-04-19T10:53:00Z">
                <w:pPr>
                  <w:jc w:val="center"/>
                </w:pPr>
              </w:pPrChange>
            </w:pPr>
          </w:p>
        </w:tc>
        <w:tc>
          <w:tcPr>
            <w:tcW w:w="0" w:type="auto"/>
            <w:vMerge/>
            <w:shd w:val="clear" w:color="auto" w:fill="auto"/>
            <w:tcPrChange w:id="607"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08" w:author="刘孟祺" w:date="2013-04-19T10:53:00Z">
                  <w:rPr>
                    <w:rFonts w:ascii="宋体" w:eastAsia="宋体" w:hAnsi="宋体" w:hint="eastAsia"/>
                    <w:b/>
                    <w:sz w:val="24"/>
                  </w:rPr>
                </w:rPrChange>
              </w:rPr>
              <w:pPrChange w:id="609" w:author="刘孟祺" w:date="2013-04-19T10:53:00Z">
                <w:pPr>
                  <w:jc w:val="center"/>
                </w:pPr>
              </w:pPrChange>
            </w:pPr>
          </w:p>
        </w:tc>
        <w:tc>
          <w:tcPr>
            <w:tcW w:w="744" w:type="dxa"/>
            <w:shd w:val="clear" w:color="auto" w:fill="auto"/>
            <w:tcPrChange w:id="610"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611" w:author="刘孟祺" w:date="2013-04-19T10:53:00Z">
                  <w:rPr>
                    <w:rFonts w:ascii="宋体" w:eastAsia="宋体" w:hAnsi="宋体"/>
                    <w:b/>
                    <w:sz w:val="24"/>
                  </w:rPr>
                </w:rPrChange>
              </w:rPr>
              <w:pPrChange w:id="612" w:author="刘孟祺" w:date="2013-04-19T10:53:00Z">
                <w:pPr>
                  <w:jc w:val="center"/>
                </w:pPr>
              </w:pPrChange>
            </w:pPr>
            <w:r w:rsidRPr="00A532BD">
              <w:rPr>
                <w:rFonts w:ascii="宋体" w:eastAsia="宋体" w:hAnsi="宋体" w:hint="eastAsia"/>
                <w:b/>
                <w:sz w:val="21"/>
                <w:szCs w:val="21"/>
                <w:rPrChange w:id="613" w:author="刘孟祺" w:date="2013-04-19T10:53:00Z">
                  <w:rPr>
                    <w:rFonts w:ascii="宋体" w:eastAsia="宋体" w:hAnsi="宋体" w:hint="eastAsia"/>
                    <w:b/>
                    <w:sz w:val="24"/>
                  </w:rPr>
                </w:rPrChange>
              </w:rPr>
              <w:t>1</w:t>
            </w:r>
          </w:p>
        </w:tc>
        <w:tc>
          <w:tcPr>
            <w:tcW w:w="1942" w:type="dxa"/>
            <w:shd w:val="clear" w:color="auto" w:fill="auto"/>
            <w:tcPrChange w:id="614"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615" w:author="刘孟祺" w:date="2013-04-19T10:53:00Z">
                  <w:rPr>
                    <w:rFonts w:ascii="宋体" w:eastAsia="宋体" w:hAnsi="宋体"/>
                    <w:b/>
                    <w:sz w:val="24"/>
                  </w:rPr>
                </w:rPrChange>
              </w:rPr>
              <w:pPrChange w:id="616" w:author="刘孟祺" w:date="2013-04-19T10:53:00Z">
                <w:pPr>
                  <w:jc w:val="center"/>
                </w:pPr>
              </w:pPrChange>
            </w:pPr>
            <w:r w:rsidRPr="00A532BD">
              <w:rPr>
                <w:rFonts w:ascii="宋体" w:eastAsia="宋体" w:hAnsi="宋体" w:hint="eastAsia"/>
                <w:b/>
                <w:sz w:val="21"/>
                <w:szCs w:val="21"/>
                <w:rPrChange w:id="617" w:author="刘孟祺" w:date="2013-04-19T10:53:00Z">
                  <w:rPr>
                    <w:rFonts w:ascii="宋体" w:eastAsia="宋体" w:hAnsi="宋体" w:hint="eastAsia"/>
                    <w:b/>
                    <w:sz w:val="24"/>
                  </w:rPr>
                </w:rPrChange>
              </w:rPr>
              <w:t>苏州地区</w:t>
            </w:r>
          </w:p>
        </w:tc>
        <w:tc>
          <w:tcPr>
            <w:tcW w:w="0" w:type="auto"/>
            <w:shd w:val="clear" w:color="auto" w:fill="auto"/>
            <w:tcPrChange w:id="618"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619" w:author="刘孟祺" w:date="2013-04-19T10:53:00Z">
                  <w:rPr>
                    <w:rFonts w:ascii="宋体" w:eastAsia="宋体" w:hAnsi="宋体"/>
                    <w:b/>
                    <w:sz w:val="24"/>
                  </w:rPr>
                </w:rPrChange>
              </w:rPr>
              <w:pPrChange w:id="620" w:author="刘孟祺" w:date="2013-04-19T10:53:00Z">
                <w:pPr>
                  <w:jc w:val="center"/>
                </w:pPr>
              </w:pPrChange>
            </w:pPr>
            <w:r w:rsidRPr="00A532BD">
              <w:rPr>
                <w:rFonts w:ascii="宋体" w:eastAsia="宋体" w:hAnsi="宋体" w:hint="eastAsia"/>
                <w:b/>
                <w:sz w:val="21"/>
                <w:szCs w:val="21"/>
                <w:rPrChange w:id="621" w:author="刘孟祺" w:date="2013-04-19T10:53:00Z">
                  <w:rPr>
                    <w:rFonts w:ascii="宋体" w:eastAsia="宋体" w:hAnsi="宋体" w:hint="eastAsia"/>
                    <w:b/>
                    <w:sz w:val="24"/>
                  </w:rPr>
                </w:rPrChange>
              </w:rPr>
              <w:t>26~28</w:t>
            </w:r>
          </w:p>
        </w:tc>
        <w:tc>
          <w:tcPr>
            <w:tcW w:w="0" w:type="auto"/>
            <w:shd w:val="clear" w:color="auto" w:fill="auto"/>
            <w:tcPrChange w:id="622"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23" w:author="刘孟祺" w:date="2013-04-19T10:53:00Z">
                  <w:rPr>
                    <w:rFonts w:ascii="宋体" w:eastAsia="宋体" w:hAnsi="宋体" w:hint="eastAsia"/>
                    <w:b/>
                    <w:sz w:val="24"/>
                  </w:rPr>
                </w:rPrChange>
              </w:rPr>
              <w:pPrChange w:id="624" w:author="刘孟祺" w:date="2013-04-19T10:53:00Z">
                <w:pPr>
                  <w:jc w:val="center"/>
                </w:pPr>
              </w:pPrChange>
            </w:pPr>
            <w:r w:rsidRPr="00A532BD">
              <w:rPr>
                <w:rFonts w:ascii="宋体" w:eastAsia="宋体" w:hAnsi="宋体" w:hint="eastAsia"/>
                <w:b/>
                <w:sz w:val="21"/>
                <w:szCs w:val="21"/>
                <w:rPrChange w:id="625" w:author="刘孟祺" w:date="2013-04-19T10:53:00Z">
                  <w:rPr>
                    <w:rFonts w:ascii="宋体" w:eastAsia="宋体" w:hAnsi="宋体" w:hint="eastAsia"/>
                    <w:b/>
                    <w:sz w:val="24"/>
                  </w:rPr>
                </w:rPrChange>
              </w:rPr>
              <w:t>000000~999999</w:t>
            </w:r>
          </w:p>
        </w:tc>
        <w:tc>
          <w:tcPr>
            <w:tcW w:w="1634" w:type="dxa"/>
            <w:vMerge/>
            <w:tcPrChange w:id="626"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27" w:author="刘孟祺" w:date="2013-04-19T10:53:00Z">
                  <w:rPr>
                    <w:rFonts w:ascii="宋体" w:eastAsia="宋体" w:hAnsi="宋体" w:hint="eastAsia"/>
                    <w:b/>
                    <w:sz w:val="24"/>
                  </w:rPr>
                </w:rPrChange>
              </w:rPr>
              <w:pPrChange w:id="628" w:author="刘孟祺" w:date="2013-04-19T10:53:00Z">
                <w:pPr>
                  <w:jc w:val="center"/>
                </w:pPr>
              </w:pPrChange>
            </w:pPr>
          </w:p>
        </w:tc>
      </w:tr>
      <w:tr w:rsidR="00FC6BD5" w:rsidRPr="00A532BD">
        <w:trPr>
          <w:trHeight w:val="311"/>
          <w:trPrChange w:id="629" w:author="刘孟祺" w:date="2013-04-19T10:53:00Z">
            <w:trPr>
              <w:trHeight w:val="311"/>
            </w:trPr>
          </w:trPrChange>
        </w:trPr>
        <w:tc>
          <w:tcPr>
            <w:tcW w:w="0" w:type="auto"/>
            <w:vMerge/>
            <w:tcPrChange w:id="63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31" w:author="刘孟祺" w:date="2013-04-19T10:53:00Z">
                  <w:rPr>
                    <w:rFonts w:ascii="宋体" w:eastAsia="宋体" w:hAnsi="宋体" w:hint="eastAsia"/>
                    <w:b/>
                    <w:sz w:val="24"/>
                  </w:rPr>
                </w:rPrChange>
              </w:rPr>
              <w:pPrChange w:id="632" w:author="刘孟祺" w:date="2013-04-19T10:53:00Z">
                <w:pPr>
                  <w:jc w:val="center"/>
                </w:pPr>
              </w:pPrChange>
            </w:pPr>
          </w:p>
        </w:tc>
        <w:tc>
          <w:tcPr>
            <w:tcW w:w="0" w:type="auto"/>
            <w:vMerge/>
            <w:shd w:val="clear" w:color="auto" w:fill="auto"/>
            <w:tcPrChange w:id="633"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34" w:author="刘孟祺" w:date="2013-04-19T10:53:00Z">
                  <w:rPr>
                    <w:rFonts w:ascii="宋体" w:eastAsia="宋体" w:hAnsi="宋体" w:hint="eastAsia"/>
                    <w:b/>
                    <w:sz w:val="24"/>
                  </w:rPr>
                </w:rPrChange>
              </w:rPr>
              <w:pPrChange w:id="635" w:author="刘孟祺" w:date="2013-04-19T10:53:00Z">
                <w:pPr>
                  <w:jc w:val="center"/>
                </w:pPr>
              </w:pPrChange>
            </w:pPr>
          </w:p>
        </w:tc>
        <w:tc>
          <w:tcPr>
            <w:tcW w:w="744" w:type="dxa"/>
            <w:shd w:val="clear" w:color="auto" w:fill="auto"/>
            <w:tcPrChange w:id="636"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37" w:author="刘孟祺" w:date="2013-04-19T10:53:00Z">
                  <w:rPr>
                    <w:rFonts w:ascii="宋体" w:eastAsia="宋体" w:hAnsi="宋体" w:hint="eastAsia"/>
                    <w:b/>
                    <w:sz w:val="24"/>
                  </w:rPr>
                </w:rPrChange>
              </w:rPr>
              <w:pPrChange w:id="638" w:author="刘孟祺" w:date="2013-04-19T10:53:00Z">
                <w:pPr>
                  <w:jc w:val="center"/>
                </w:pPr>
              </w:pPrChange>
            </w:pPr>
            <w:r w:rsidRPr="00A532BD">
              <w:rPr>
                <w:rFonts w:ascii="宋体" w:eastAsia="宋体" w:hAnsi="宋体" w:hint="eastAsia"/>
                <w:b/>
                <w:sz w:val="21"/>
                <w:szCs w:val="21"/>
                <w:rPrChange w:id="639" w:author="刘孟祺" w:date="2013-04-19T10:53:00Z">
                  <w:rPr>
                    <w:rFonts w:ascii="宋体" w:eastAsia="宋体" w:hAnsi="宋体" w:hint="eastAsia"/>
                    <w:b/>
                    <w:sz w:val="24"/>
                  </w:rPr>
                </w:rPrChange>
              </w:rPr>
              <w:t>1</w:t>
            </w:r>
          </w:p>
        </w:tc>
        <w:tc>
          <w:tcPr>
            <w:tcW w:w="1942" w:type="dxa"/>
            <w:shd w:val="clear" w:color="auto" w:fill="auto"/>
            <w:tcPrChange w:id="640"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41" w:author="刘孟祺" w:date="2013-04-19T10:53:00Z">
                  <w:rPr>
                    <w:rFonts w:ascii="宋体" w:eastAsia="宋体" w:hAnsi="宋体" w:hint="eastAsia"/>
                    <w:b/>
                    <w:sz w:val="24"/>
                  </w:rPr>
                </w:rPrChange>
              </w:rPr>
              <w:pPrChange w:id="642" w:author="刘孟祺" w:date="2013-04-19T10:53:00Z">
                <w:pPr>
                  <w:jc w:val="center"/>
                </w:pPr>
              </w:pPrChange>
            </w:pPr>
            <w:r w:rsidRPr="00A532BD">
              <w:rPr>
                <w:rFonts w:ascii="宋体" w:eastAsia="宋体" w:hAnsi="宋体" w:hint="eastAsia"/>
                <w:b/>
                <w:sz w:val="21"/>
                <w:szCs w:val="21"/>
                <w:rPrChange w:id="643" w:author="刘孟祺" w:date="2013-04-19T10:53:00Z">
                  <w:rPr>
                    <w:rFonts w:ascii="宋体" w:eastAsia="宋体" w:hAnsi="宋体" w:hint="eastAsia"/>
                    <w:b/>
                    <w:sz w:val="24"/>
                  </w:rPr>
                </w:rPrChange>
              </w:rPr>
              <w:t>常州地区</w:t>
            </w:r>
          </w:p>
        </w:tc>
        <w:tc>
          <w:tcPr>
            <w:tcW w:w="0" w:type="auto"/>
            <w:shd w:val="clear" w:color="auto" w:fill="auto"/>
            <w:tcPrChange w:id="64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45" w:author="刘孟祺" w:date="2013-04-19T10:53:00Z">
                  <w:rPr>
                    <w:rFonts w:ascii="宋体" w:eastAsia="宋体" w:hAnsi="宋体" w:hint="eastAsia"/>
                    <w:b/>
                    <w:sz w:val="24"/>
                  </w:rPr>
                </w:rPrChange>
              </w:rPr>
              <w:pPrChange w:id="646" w:author="刘孟祺" w:date="2013-04-19T10:53:00Z">
                <w:pPr>
                  <w:jc w:val="center"/>
                </w:pPr>
              </w:pPrChange>
            </w:pPr>
            <w:r w:rsidRPr="00A532BD">
              <w:rPr>
                <w:rFonts w:ascii="宋体" w:eastAsia="宋体" w:hAnsi="宋体" w:hint="eastAsia"/>
                <w:b/>
                <w:sz w:val="21"/>
                <w:szCs w:val="21"/>
                <w:rPrChange w:id="647" w:author="刘孟祺" w:date="2013-04-19T10:53:00Z">
                  <w:rPr>
                    <w:rFonts w:ascii="宋体" w:eastAsia="宋体" w:hAnsi="宋体" w:hint="eastAsia"/>
                    <w:b/>
                    <w:sz w:val="24"/>
                  </w:rPr>
                </w:rPrChange>
              </w:rPr>
              <w:t>29~31</w:t>
            </w:r>
          </w:p>
        </w:tc>
        <w:tc>
          <w:tcPr>
            <w:tcW w:w="0" w:type="auto"/>
            <w:shd w:val="clear" w:color="auto" w:fill="auto"/>
            <w:tcPrChange w:id="648"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49" w:author="刘孟祺" w:date="2013-04-19T10:53:00Z">
                  <w:rPr>
                    <w:rFonts w:ascii="宋体" w:eastAsia="宋体" w:hAnsi="宋体" w:hint="eastAsia"/>
                    <w:b/>
                    <w:sz w:val="24"/>
                  </w:rPr>
                </w:rPrChange>
              </w:rPr>
              <w:pPrChange w:id="650" w:author="刘孟祺" w:date="2013-04-19T10:53:00Z">
                <w:pPr>
                  <w:jc w:val="center"/>
                </w:pPr>
              </w:pPrChange>
            </w:pPr>
            <w:r w:rsidRPr="00A532BD">
              <w:rPr>
                <w:rFonts w:ascii="宋体" w:eastAsia="宋体" w:hAnsi="宋体" w:hint="eastAsia"/>
                <w:b/>
                <w:sz w:val="21"/>
                <w:szCs w:val="21"/>
                <w:rPrChange w:id="651" w:author="刘孟祺" w:date="2013-04-19T10:53:00Z">
                  <w:rPr>
                    <w:rFonts w:ascii="宋体" w:eastAsia="宋体" w:hAnsi="宋体" w:hint="eastAsia"/>
                    <w:b/>
                    <w:sz w:val="24"/>
                  </w:rPr>
                </w:rPrChange>
              </w:rPr>
              <w:t>000000~999999</w:t>
            </w:r>
          </w:p>
        </w:tc>
        <w:tc>
          <w:tcPr>
            <w:tcW w:w="1634" w:type="dxa"/>
            <w:vMerge/>
            <w:tcPrChange w:id="652"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53" w:author="刘孟祺" w:date="2013-04-19T10:53:00Z">
                  <w:rPr>
                    <w:rFonts w:ascii="宋体" w:eastAsia="宋体" w:hAnsi="宋体" w:hint="eastAsia"/>
                    <w:b/>
                    <w:sz w:val="24"/>
                  </w:rPr>
                </w:rPrChange>
              </w:rPr>
              <w:pPrChange w:id="654" w:author="刘孟祺" w:date="2013-04-19T10:53:00Z">
                <w:pPr>
                  <w:jc w:val="center"/>
                </w:pPr>
              </w:pPrChange>
            </w:pPr>
          </w:p>
        </w:tc>
      </w:tr>
      <w:tr w:rsidR="00FC6BD5" w:rsidRPr="00A532BD">
        <w:trPr>
          <w:trHeight w:val="311"/>
          <w:trPrChange w:id="655" w:author="刘孟祺" w:date="2013-04-19T10:53:00Z">
            <w:trPr>
              <w:trHeight w:val="311"/>
            </w:trPr>
          </w:trPrChange>
        </w:trPr>
        <w:tc>
          <w:tcPr>
            <w:tcW w:w="0" w:type="auto"/>
            <w:vMerge/>
            <w:tcPrChange w:id="656"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57" w:author="刘孟祺" w:date="2013-04-19T10:53:00Z">
                  <w:rPr>
                    <w:rFonts w:ascii="宋体" w:eastAsia="宋体" w:hAnsi="宋体" w:hint="eastAsia"/>
                    <w:b/>
                    <w:sz w:val="24"/>
                  </w:rPr>
                </w:rPrChange>
              </w:rPr>
              <w:pPrChange w:id="658" w:author="刘孟祺" w:date="2013-04-19T10:53:00Z">
                <w:pPr>
                  <w:jc w:val="center"/>
                </w:pPr>
              </w:pPrChange>
            </w:pPr>
          </w:p>
        </w:tc>
        <w:tc>
          <w:tcPr>
            <w:tcW w:w="0" w:type="auto"/>
            <w:vMerge/>
            <w:shd w:val="clear" w:color="auto" w:fill="auto"/>
            <w:tcPrChange w:id="659"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60" w:author="刘孟祺" w:date="2013-04-19T10:53:00Z">
                  <w:rPr>
                    <w:rFonts w:ascii="宋体" w:eastAsia="宋体" w:hAnsi="宋体" w:hint="eastAsia"/>
                    <w:b/>
                    <w:sz w:val="24"/>
                  </w:rPr>
                </w:rPrChange>
              </w:rPr>
              <w:pPrChange w:id="661" w:author="刘孟祺" w:date="2013-04-19T10:53:00Z">
                <w:pPr>
                  <w:jc w:val="center"/>
                </w:pPr>
              </w:pPrChange>
            </w:pPr>
          </w:p>
        </w:tc>
        <w:tc>
          <w:tcPr>
            <w:tcW w:w="744" w:type="dxa"/>
            <w:shd w:val="clear" w:color="auto" w:fill="auto"/>
            <w:tcPrChange w:id="662"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63" w:author="刘孟祺" w:date="2013-04-19T10:53:00Z">
                  <w:rPr>
                    <w:rFonts w:ascii="宋体" w:eastAsia="宋体" w:hAnsi="宋体" w:hint="eastAsia"/>
                    <w:b/>
                    <w:sz w:val="24"/>
                  </w:rPr>
                </w:rPrChange>
              </w:rPr>
              <w:pPrChange w:id="664" w:author="刘孟祺" w:date="2013-04-19T10:53:00Z">
                <w:pPr>
                  <w:jc w:val="center"/>
                </w:pPr>
              </w:pPrChange>
            </w:pPr>
            <w:r w:rsidRPr="00A532BD">
              <w:rPr>
                <w:rFonts w:ascii="宋体" w:eastAsia="宋体" w:hAnsi="宋体" w:hint="eastAsia"/>
                <w:b/>
                <w:sz w:val="21"/>
                <w:szCs w:val="21"/>
                <w:rPrChange w:id="665" w:author="刘孟祺" w:date="2013-04-19T10:53:00Z">
                  <w:rPr>
                    <w:rFonts w:ascii="宋体" w:eastAsia="宋体" w:hAnsi="宋体" w:hint="eastAsia"/>
                    <w:b/>
                    <w:sz w:val="24"/>
                  </w:rPr>
                </w:rPrChange>
              </w:rPr>
              <w:t>1</w:t>
            </w:r>
          </w:p>
        </w:tc>
        <w:tc>
          <w:tcPr>
            <w:tcW w:w="1942" w:type="dxa"/>
            <w:shd w:val="clear" w:color="auto" w:fill="auto"/>
            <w:tcPrChange w:id="666"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67" w:author="刘孟祺" w:date="2013-04-19T10:53:00Z">
                  <w:rPr>
                    <w:rFonts w:ascii="宋体" w:eastAsia="宋体" w:hAnsi="宋体" w:hint="eastAsia"/>
                    <w:b/>
                    <w:sz w:val="24"/>
                  </w:rPr>
                </w:rPrChange>
              </w:rPr>
              <w:pPrChange w:id="668" w:author="刘孟祺" w:date="2013-04-19T10:53:00Z">
                <w:pPr>
                  <w:jc w:val="center"/>
                </w:pPr>
              </w:pPrChange>
            </w:pPr>
            <w:r w:rsidRPr="00A532BD">
              <w:rPr>
                <w:rFonts w:ascii="宋体" w:eastAsia="宋体" w:hAnsi="宋体" w:hint="eastAsia"/>
                <w:b/>
                <w:sz w:val="21"/>
                <w:szCs w:val="21"/>
                <w:rPrChange w:id="669" w:author="刘孟祺" w:date="2013-04-19T10:53:00Z">
                  <w:rPr>
                    <w:rFonts w:ascii="宋体" w:eastAsia="宋体" w:hAnsi="宋体" w:hint="eastAsia"/>
                    <w:b/>
                    <w:sz w:val="24"/>
                  </w:rPr>
                </w:rPrChange>
              </w:rPr>
              <w:t>新设分行1</w:t>
            </w:r>
          </w:p>
        </w:tc>
        <w:tc>
          <w:tcPr>
            <w:tcW w:w="0" w:type="auto"/>
            <w:shd w:val="clear" w:color="auto" w:fill="auto"/>
            <w:tcPrChange w:id="67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71" w:author="刘孟祺" w:date="2013-04-19T10:53:00Z">
                  <w:rPr>
                    <w:rFonts w:ascii="宋体" w:eastAsia="宋体" w:hAnsi="宋体" w:hint="eastAsia"/>
                    <w:b/>
                    <w:sz w:val="24"/>
                  </w:rPr>
                </w:rPrChange>
              </w:rPr>
              <w:pPrChange w:id="672" w:author="刘孟祺" w:date="2013-04-19T10:53:00Z">
                <w:pPr>
                  <w:jc w:val="center"/>
                </w:pPr>
              </w:pPrChange>
            </w:pPr>
            <w:r w:rsidRPr="00A532BD">
              <w:rPr>
                <w:rFonts w:ascii="宋体" w:eastAsia="宋体" w:hAnsi="宋体" w:hint="eastAsia"/>
                <w:b/>
                <w:sz w:val="21"/>
                <w:szCs w:val="21"/>
                <w:rPrChange w:id="673" w:author="刘孟祺" w:date="2013-04-19T10:53:00Z">
                  <w:rPr>
                    <w:rFonts w:ascii="宋体" w:eastAsia="宋体" w:hAnsi="宋体" w:hint="eastAsia"/>
                    <w:b/>
                    <w:sz w:val="24"/>
                  </w:rPr>
                </w:rPrChange>
              </w:rPr>
              <w:t>32~xx</w:t>
            </w:r>
          </w:p>
        </w:tc>
        <w:tc>
          <w:tcPr>
            <w:tcW w:w="0" w:type="auto"/>
            <w:shd w:val="clear" w:color="auto" w:fill="auto"/>
            <w:tcPrChange w:id="67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75" w:author="刘孟祺" w:date="2013-04-19T10:53:00Z">
                  <w:rPr>
                    <w:rFonts w:ascii="宋体" w:eastAsia="宋体" w:hAnsi="宋体" w:hint="eastAsia"/>
                    <w:b/>
                    <w:sz w:val="24"/>
                  </w:rPr>
                </w:rPrChange>
              </w:rPr>
              <w:pPrChange w:id="676" w:author="刘孟祺" w:date="2013-04-19T10:53:00Z">
                <w:pPr>
                  <w:jc w:val="center"/>
                </w:pPr>
              </w:pPrChange>
            </w:pPr>
            <w:r w:rsidRPr="00A532BD">
              <w:rPr>
                <w:rFonts w:ascii="宋体" w:eastAsia="宋体" w:hAnsi="宋体" w:hint="eastAsia"/>
                <w:b/>
                <w:sz w:val="21"/>
                <w:szCs w:val="21"/>
                <w:rPrChange w:id="677" w:author="刘孟祺" w:date="2013-04-19T10:53:00Z">
                  <w:rPr>
                    <w:rFonts w:ascii="宋体" w:eastAsia="宋体" w:hAnsi="宋体" w:hint="eastAsia"/>
                    <w:b/>
                    <w:sz w:val="24"/>
                  </w:rPr>
                </w:rPrChange>
              </w:rPr>
              <w:t>000000~999999</w:t>
            </w:r>
          </w:p>
        </w:tc>
        <w:tc>
          <w:tcPr>
            <w:tcW w:w="1634" w:type="dxa"/>
            <w:vMerge/>
            <w:tcPrChange w:id="678"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79" w:author="刘孟祺" w:date="2013-04-19T10:53:00Z">
                  <w:rPr>
                    <w:rFonts w:ascii="宋体" w:eastAsia="宋体" w:hAnsi="宋体" w:hint="eastAsia"/>
                    <w:b/>
                    <w:sz w:val="24"/>
                  </w:rPr>
                </w:rPrChange>
              </w:rPr>
              <w:pPrChange w:id="680" w:author="刘孟祺" w:date="2013-04-19T10:53:00Z">
                <w:pPr>
                  <w:jc w:val="center"/>
                </w:pPr>
              </w:pPrChange>
            </w:pPr>
          </w:p>
        </w:tc>
      </w:tr>
      <w:tr w:rsidR="00FC6BD5" w:rsidRPr="00A532BD">
        <w:trPr>
          <w:trHeight w:val="311"/>
          <w:trPrChange w:id="681" w:author="刘孟祺" w:date="2013-04-19T10:53:00Z">
            <w:trPr>
              <w:trHeight w:val="311"/>
            </w:trPr>
          </w:trPrChange>
        </w:trPr>
        <w:tc>
          <w:tcPr>
            <w:tcW w:w="0" w:type="auto"/>
            <w:vMerge/>
            <w:tcPrChange w:id="682"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683" w:author="刘孟祺" w:date="2013-04-19T10:53:00Z">
                  <w:rPr>
                    <w:rFonts w:ascii="宋体" w:eastAsia="宋体" w:hAnsi="宋体" w:hint="eastAsia"/>
                    <w:b/>
                    <w:sz w:val="24"/>
                  </w:rPr>
                </w:rPrChange>
              </w:rPr>
              <w:pPrChange w:id="684" w:author="刘孟祺" w:date="2013-04-19T10:53:00Z">
                <w:pPr>
                  <w:jc w:val="center"/>
                </w:pPr>
              </w:pPrChange>
            </w:pPr>
          </w:p>
        </w:tc>
        <w:tc>
          <w:tcPr>
            <w:tcW w:w="0" w:type="auto"/>
            <w:vMerge/>
            <w:shd w:val="clear" w:color="auto" w:fill="auto"/>
            <w:tcPrChange w:id="685"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86" w:author="刘孟祺" w:date="2013-04-19T10:53:00Z">
                  <w:rPr>
                    <w:rFonts w:ascii="宋体" w:eastAsia="宋体" w:hAnsi="宋体" w:hint="eastAsia"/>
                    <w:b/>
                    <w:sz w:val="24"/>
                  </w:rPr>
                </w:rPrChange>
              </w:rPr>
              <w:pPrChange w:id="687" w:author="刘孟祺" w:date="2013-04-19T10:53:00Z">
                <w:pPr>
                  <w:jc w:val="center"/>
                </w:pPr>
              </w:pPrChange>
            </w:pPr>
          </w:p>
        </w:tc>
        <w:tc>
          <w:tcPr>
            <w:tcW w:w="744" w:type="dxa"/>
            <w:shd w:val="clear" w:color="auto" w:fill="auto"/>
            <w:tcPrChange w:id="688"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89" w:author="刘孟祺" w:date="2013-04-19T10:53:00Z">
                  <w:rPr>
                    <w:rFonts w:ascii="宋体" w:eastAsia="宋体" w:hAnsi="宋体" w:hint="eastAsia"/>
                    <w:b/>
                    <w:sz w:val="24"/>
                  </w:rPr>
                </w:rPrChange>
              </w:rPr>
              <w:pPrChange w:id="690" w:author="刘孟祺" w:date="2013-04-19T10:53:00Z">
                <w:pPr>
                  <w:jc w:val="center"/>
                </w:pPr>
              </w:pPrChange>
            </w:pPr>
            <w:r w:rsidRPr="00A532BD">
              <w:rPr>
                <w:rFonts w:ascii="宋体" w:eastAsia="宋体" w:hAnsi="宋体" w:hint="eastAsia"/>
                <w:b/>
                <w:sz w:val="21"/>
                <w:szCs w:val="21"/>
                <w:rPrChange w:id="691" w:author="刘孟祺" w:date="2013-04-19T10:53:00Z">
                  <w:rPr>
                    <w:rFonts w:ascii="宋体" w:eastAsia="宋体" w:hAnsi="宋体" w:hint="eastAsia"/>
                    <w:b/>
                    <w:sz w:val="24"/>
                  </w:rPr>
                </w:rPrChange>
              </w:rPr>
              <w:t>1</w:t>
            </w:r>
          </w:p>
        </w:tc>
        <w:tc>
          <w:tcPr>
            <w:tcW w:w="1942" w:type="dxa"/>
            <w:shd w:val="clear" w:color="auto" w:fill="auto"/>
            <w:tcPrChange w:id="692"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93" w:author="刘孟祺" w:date="2013-04-19T10:53:00Z">
                  <w:rPr>
                    <w:rFonts w:ascii="宋体" w:eastAsia="宋体" w:hAnsi="宋体" w:hint="eastAsia"/>
                    <w:b/>
                    <w:sz w:val="24"/>
                  </w:rPr>
                </w:rPrChange>
              </w:rPr>
              <w:pPrChange w:id="694" w:author="刘孟祺" w:date="2013-04-19T10:53:00Z">
                <w:pPr>
                  <w:jc w:val="center"/>
                </w:pPr>
              </w:pPrChange>
            </w:pPr>
            <w:r w:rsidRPr="00A532BD">
              <w:rPr>
                <w:rFonts w:ascii="宋体" w:eastAsia="宋体" w:hAnsi="宋体" w:hint="eastAsia"/>
                <w:b/>
                <w:sz w:val="21"/>
                <w:szCs w:val="21"/>
                <w:rPrChange w:id="695" w:author="刘孟祺" w:date="2013-04-19T10:53:00Z">
                  <w:rPr>
                    <w:rFonts w:ascii="宋体" w:eastAsia="宋体" w:hAnsi="宋体" w:hint="eastAsia"/>
                    <w:b/>
                    <w:sz w:val="24"/>
                  </w:rPr>
                </w:rPrChange>
              </w:rPr>
              <w:t>新设分行n</w:t>
            </w:r>
          </w:p>
        </w:tc>
        <w:tc>
          <w:tcPr>
            <w:tcW w:w="0" w:type="auto"/>
            <w:shd w:val="clear" w:color="auto" w:fill="auto"/>
            <w:tcPrChange w:id="69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697" w:author="刘孟祺" w:date="2013-04-19T10:53:00Z">
                  <w:rPr>
                    <w:rFonts w:ascii="宋体" w:eastAsia="宋体" w:hAnsi="宋体" w:hint="eastAsia"/>
                    <w:b/>
                    <w:sz w:val="24"/>
                  </w:rPr>
                </w:rPrChange>
              </w:rPr>
              <w:pPrChange w:id="698" w:author="刘孟祺" w:date="2013-04-19T10:53:00Z">
                <w:pPr>
                  <w:jc w:val="center"/>
                </w:pPr>
              </w:pPrChange>
            </w:pPr>
            <w:r w:rsidRPr="00A532BD">
              <w:rPr>
                <w:rFonts w:ascii="宋体" w:eastAsia="宋体" w:hAnsi="宋体" w:hint="eastAsia"/>
                <w:b/>
                <w:sz w:val="21"/>
                <w:szCs w:val="21"/>
                <w:rPrChange w:id="699" w:author="刘孟祺" w:date="2013-04-19T10:53:00Z">
                  <w:rPr>
                    <w:rFonts w:ascii="宋体" w:eastAsia="宋体" w:hAnsi="宋体" w:hint="eastAsia"/>
                    <w:b/>
                    <w:sz w:val="24"/>
                  </w:rPr>
                </w:rPrChange>
              </w:rPr>
              <w:t>xx~99</w:t>
            </w:r>
          </w:p>
        </w:tc>
        <w:tc>
          <w:tcPr>
            <w:tcW w:w="0" w:type="auto"/>
            <w:shd w:val="clear" w:color="auto" w:fill="auto"/>
            <w:tcPrChange w:id="70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01" w:author="刘孟祺" w:date="2013-04-19T10:53:00Z">
                  <w:rPr>
                    <w:rFonts w:ascii="宋体" w:eastAsia="宋体" w:hAnsi="宋体" w:hint="eastAsia"/>
                    <w:b/>
                    <w:sz w:val="24"/>
                  </w:rPr>
                </w:rPrChange>
              </w:rPr>
              <w:pPrChange w:id="702" w:author="刘孟祺" w:date="2013-04-19T10:53:00Z">
                <w:pPr>
                  <w:jc w:val="center"/>
                </w:pPr>
              </w:pPrChange>
            </w:pPr>
            <w:r w:rsidRPr="00A532BD">
              <w:rPr>
                <w:rFonts w:ascii="宋体" w:eastAsia="宋体" w:hAnsi="宋体" w:hint="eastAsia"/>
                <w:b/>
                <w:sz w:val="21"/>
                <w:szCs w:val="21"/>
                <w:rPrChange w:id="703" w:author="刘孟祺" w:date="2013-04-19T10:53:00Z">
                  <w:rPr>
                    <w:rFonts w:ascii="宋体" w:eastAsia="宋体" w:hAnsi="宋体" w:hint="eastAsia"/>
                    <w:b/>
                    <w:sz w:val="24"/>
                  </w:rPr>
                </w:rPrChange>
              </w:rPr>
              <w:t>000000~999999</w:t>
            </w:r>
          </w:p>
        </w:tc>
        <w:tc>
          <w:tcPr>
            <w:tcW w:w="1634" w:type="dxa"/>
            <w:vMerge/>
            <w:tcPrChange w:id="704"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705" w:author="刘孟祺" w:date="2013-04-19T10:53:00Z">
                  <w:rPr>
                    <w:rFonts w:ascii="宋体" w:eastAsia="宋体" w:hAnsi="宋体" w:hint="eastAsia"/>
                    <w:b/>
                    <w:sz w:val="24"/>
                  </w:rPr>
                </w:rPrChange>
              </w:rPr>
              <w:pPrChange w:id="706" w:author="刘孟祺" w:date="2013-04-19T10:53:00Z">
                <w:pPr>
                  <w:jc w:val="center"/>
                </w:pPr>
              </w:pPrChange>
            </w:pPr>
          </w:p>
        </w:tc>
      </w:tr>
      <w:tr w:rsidR="00FC6BD5" w:rsidRPr="00A532BD">
        <w:tc>
          <w:tcPr>
            <w:tcW w:w="0" w:type="auto"/>
            <w:vMerge w:val="restart"/>
            <w:tcPrChange w:id="707" w:author="刘孟祺" w:date="2013-04-19T10:53:00Z">
              <w:tcPr>
                <w:tcW w:w="0" w:type="auto"/>
                <w:vMerge w:val="restart"/>
              </w:tcPr>
            </w:tcPrChange>
          </w:tcPr>
          <w:p w:rsidR="00FC6BD5" w:rsidRPr="00A532BD" w:rsidRDefault="00FC6BD5" w:rsidP="00A532BD">
            <w:pPr>
              <w:ind w:firstLineChars="200" w:firstLine="422"/>
              <w:jc w:val="both"/>
              <w:rPr>
                <w:rFonts w:ascii="宋体" w:eastAsia="宋体" w:hAnsi="宋体" w:hint="eastAsia"/>
                <w:b/>
                <w:sz w:val="21"/>
                <w:szCs w:val="21"/>
                <w:rPrChange w:id="708" w:author="刘孟祺" w:date="2013-04-19T10:53:00Z">
                  <w:rPr>
                    <w:rFonts w:ascii="宋体" w:eastAsia="宋体" w:hAnsi="宋体" w:hint="eastAsia"/>
                    <w:b/>
                    <w:sz w:val="24"/>
                  </w:rPr>
                </w:rPrChange>
              </w:rPr>
              <w:pPrChange w:id="709" w:author="刘孟祺" w:date="2013-04-19T10:53:00Z">
                <w:pPr>
                  <w:jc w:val="center"/>
                </w:pPr>
              </w:pPrChange>
            </w:pPr>
            <w:r w:rsidRPr="00A532BD">
              <w:rPr>
                <w:rFonts w:ascii="宋体" w:eastAsia="宋体" w:hAnsi="宋体" w:hint="eastAsia"/>
                <w:b/>
                <w:sz w:val="21"/>
                <w:szCs w:val="21"/>
                <w:rPrChange w:id="710" w:author="刘孟祺" w:date="2013-04-19T10:53:00Z">
                  <w:rPr>
                    <w:rFonts w:ascii="宋体" w:eastAsia="宋体" w:hAnsi="宋体" w:hint="eastAsia"/>
                    <w:b/>
                    <w:sz w:val="24"/>
                  </w:rPr>
                </w:rPrChange>
              </w:rPr>
              <w:t>621777</w:t>
            </w:r>
          </w:p>
        </w:tc>
        <w:tc>
          <w:tcPr>
            <w:tcW w:w="0" w:type="auto"/>
            <w:vMerge w:val="restart"/>
            <w:shd w:val="clear" w:color="auto" w:fill="auto"/>
            <w:tcPrChange w:id="711" w:author="刘孟祺" w:date="2013-04-19T10:53:00Z">
              <w:tcPr>
                <w:tcW w:w="0" w:type="auto"/>
                <w:vMerge w:val="restart"/>
                <w:shd w:val="clear" w:color="auto" w:fill="auto"/>
              </w:tcPr>
            </w:tcPrChange>
          </w:tcPr>
          <w:p w:rsidR="00FC6BD5" w:rsidRPr="00A532BD" w:rsidRDefault="00FC6BD5" w:rsidP="00A532BD">
            <w:pPr>
              <w:jc w:val="both"/>
              <w:rPr>
                <w:rFonts w:ascii="宋体" w:eastAsia="宋体" w:hAnsi="宋体" w:hint="eastAsia"/>
                <w:b/>
                <w:sz w:val="21"/>
                <w:szCs w:val="21"/>
                <w:rPrChange w:id="712" w:author="刘孟祺" w:date="2013-04-19T10:53:00Z">
                  <w:rPr>
                    <w:rFonts w:ascii="宋体" w:eastAsia="宋体" w:hAnsi="宋体" w:hint="eastAsia"/>
                    <w:b/>
                    <w:sz w:val="24"/>
                  </w:rPr>
                </w:rPrChange>
              </w:rPr>
              <w:pPrChange w:id="713" w:author="刘孟祺" w:date="2013-04-19T10:53:00Z">
                <w:pPr>
                  <w:jc w:val="center"/>
                </w:pPr>
              </w:pPrChange>
            </w:pPr>
            <w:r w:rsidRPr="00A532BD">
              <w:rPr>
                <w:rFonts w:ascii="宋体" w:eastAsia="宋体" w:hAnsi="宋体" w:hint="eastAsia"/>
                <w:b/>
                <w:sz w:val="21"/>
                <w:szCs w:val="21"/>
                <w:rPrChange w:id="714" w:author="刘孟祺" w:date="2013-04-19T10:53:00Z">
                  <w:rPr>
                    <w:rFonts w:ascii="宋体" w:eastAsia="宋体" w:hAnsi="宋体" w:hint="eastAsia"/>
                    <w:b/>
                    <w:sz w:val="24"/>
                  </w:rPr>
                </w:rPrChange>
              </w:rPr>
              <w:t>联名卡</w:t>
            </w:r>
          </w:p>
        </w:tc>
        <w:tc>
          <w:tcPr>
            <w:tcW w:w="0" w:type="auto"/>
            <w:shd w:val="clear" w:color="auto" w:fill="auto"/>
            <w:tcPrChange w:id="71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16" w:author="刘孟祺" w:date="2013-04-19T10:53:00Z">
                  <w:rPr>
                    <w:rFonts w:ascii="宋体" w:eastAsia="宋体" w:hAnsi="宋体" w:hint="eastAsia"/>
                    <w:b/>
                    <w:sz w:val="24"/>
                  </w:rPr>
                </w:rPrChange>
              </w:rPr>
              <w:pPrChange w:id="717" w:author="刘孟祺" w:date="2013-04-19T10:53:00Z">
                <w:pPr>
                  <w:jc w:val="center"/>
                </w:pPr>
              </w:pPrChange>
            </w:pPr>
            <w:r w:rsidRPr="00A532BD">
              <w:rPr>
                <w:rFonts w:ascii="宋体" w:eastAsia="宋体" w:hAnsi="宋体" w:hint="eastAsia"/>
                <w:b/>
                <w:sz w:val="21"/>
                <w:szCs w:val="21"/>
                <w:rPrChange w:id="718" w:author="刘孟祺" w:date="2013-04-19T10:53:00Z">
                  <w:rPr>
                    <w:rFonts w:ascii="宋体" w:eastAsia="宋体" w:hAnsi="宋体" w:hint="eastAsia"/>
                    <w:b/>
                    <w:sz w:val="24"/>
                  </w:rPr>
                </w:rPrChange>
              </w:rPr>
              <w:t>2</w:t>
            </w:r>
          </w:p>
        </w:tc>
        <w:tc>
          <w:tcPr>
            <w:tcW w:w="0" w:type="auto"/>
            <w:shd w:val="clear" w:color="auto" w:fill="auto"/>
            <w:tcPrChange w:id="71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20" w:author="刘孟祺" w:date="2013-04-19T10:53:00Z">
                  <w:rPr>
                    <w:rFonts w:ascii="宋体" w:eastAsia="宋体" w:hAnsi="宋体" w:hint="eastAsia"/>
                    <w:b/>
                    <w:sz w:val="24"/>
                  </w:rPr>
                </w:rPrChange>
              </w:rPr>
              <w:pPrChange w:id="721" w:author="刘孟祺" w:date="2013-04-19T10:53:00Z">
                <w:pPr>
                  <w:jc w:val="center"/>
                </w:pPr>
              </w:pPrChange>
            </w:pPr>
            <w:r w:rsidRPr="00A532BD">
              <w:rPr>
                <w:rFonts w:ascii="宋体" w:eastAsia="宋体" w:hAnsi="宋体" w:hint="eastAsia"/>
                <w:b/>
                <w:sz w:val="21"/>
                <w:szCs w:val="21"/>
                <w:rPrChange w:id="722" w:author="刘孟祺" w:date="2013-04-19T10:53:00Z">
                  <w:rPr>
                    <w:rFonts w:ascii="宋体" w:eastAsia="宋体" w:hAnsi="宋体" w:hint="eastAsia"/>
                    <w:b/>
                    <w:sz w:val="24"/>
                  </w:rPr>
                </w:rPrChange>
              </w:rPr>
              <w:t>南京地区</w:t>
            </w:r>
          </w:p>
        </w:tc>
        <w:tc>
          <w:tcPr>
            <w:tcW w:w="0" w:type="auto"/>
            <w:shd w:val="clear" w:color="auto" w:fill="auto"/>
            <w:tcPrChange w:id="723"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24" w:author="刘孟祺" w:date="2013-04-19T10:53:00Z">
                  <w:rPr>
                    <w:rFonts w:ascii="宋体" w:eastAsia="宋体" w:hAnsi="宋体" w:hint="eastAsia"/>
                    <w:b/>
                    <w:sz w:val="24"/>
                  </w:rPr>
                </w:rPrChange>
              </w:rPr>
              <w:pPrChange w:id="725" w:author="刘孟祺" w:date="2013-04-19T10:53:00Z">
                <w:pPr>
                  <w:jc w:val="center"/>
                </w:pPr>
              </w:pPrChange>
            </w:pPr>
            <w:r w:rsidRPr="00A532BD">
              <w:rPr>
                <w:rFonts w:ascii="宋体" w:eastAsia="宋体" w:hAnsi="宋体" w:hint="eastAsia"/>
                <w:b/>
                <w:sz w:val="21"/>
                <w:szCs w:val="21"/>
                <w:rPrChange w:id="726" w:author="刘孟祺" w:date="2013-04-19T10:53:00Z">
                  <w:rPr>
                    <w:rFonts w:ascii="宋体" w:eastAsia="宋体" w:hAnsi="宋体" w:hint="eastAsia"/>
                    <w:b/>
                    <w:sz w:val="24"/>
                  </w:rPr>
                </w:rPrChange>
              </w:rPr>
              <w:t>00~04</w:t>
            </w:r>
          </w:p>
        </w:tc>
        <w:tc>
          <w:tcPr>
            <w:tcW w:w="0" w:type="auto"/>
            <w:tcPrChange w:id="727"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728" w:author="刘孟祺" w:date="2013-04-19T10:53:00Z">
                  <w:rPr>
                    <w:rFonts w:ascii="宋体" w:eastAsia="宋体" w:hAnsi="宋体" w:hint="eastAsia"/>
                    <w:b/>
                    <w:sz w:val="24"/>
                  </w:rPr>
                </w:rPrChange>
              </w:rPr>
              <w:pPrChange w:id="729" w:author="刘孟祺" w:date="2013-04-19T10:53:00Z">
                <w:pPr>
                  <w:jc w:val="center"/>
                </w:pPr>
              </w:pPrChange>
            </w:pPr>
            <w:r w:rsidRPr="00A532BD">
              <w:rPr>
                <w:rFonts w:ascii="宋体" w:eastAsia="宋体" w:hAnsi="宋体" w:hint="eastAsia"/>
                <w:b/>
                <w:sz w:val="21"/>
                <w:szCs w:val="21"/>
                <w:rPrChange w:id="730" w:author="刘孟祺" w:date="2013-04-19T10:53:00Z">
                  <w:rPr>
                    <w:rFonts w:ascii="宋体" w:eastAsia="宋体" w:hAnsi="宋体" w:hint="eastAsia"/>
                    <w:b/>
                    <w:sz w:val="24"/>
                  </w:rPr>
                </w:rPrChange>
              </w:rPr>
              <w:t>000000~999999</w:t>
            </w:r>
          </w:p>
        </w:tc>
        <w:tc>
          <w:tcPr>
            <w:tcW w:w="1634" w:type="dxa"/>
            <w:vMerge w:val="restart"/>
            <w:tcPrChange w:id="731" w:author="刘孟祺" w:date="2013-04-19T10:53:00Z">
              <w:tcPr>
                <w:tcW w:w="0" w:type="auto"/>
                <w:vMerge w:val="restart"/>
              </w:tcPr>
            </w:tcPrChange>
          </w:tcPr>
          <w:p w:rsidR="00FC6BD5" w:rsidRPr="00A532BD" w:rsidRDefault="00FC6BD5" w:rsidP="00A532BD">
            <w:pPr>
              <w:jc w:val="both"/>
              <w:rPr>
                <w:rFonts w:ascii="宋体" w:eastAsia="宋体" w:hAnsi="宋体" w:hint="eastAsia"/>
                <w:b/>
                <w:sz w:val="21"/>
                <w:szCs w:val="21"/>
                <w:rPrChange w:id="732" w:author="刘孟祺" w:date="2013-04-19T10:53:00Z">
                  <w:rPr>
                    <w:rFonts w:ascii="宋体" w:eastAsia="宋体" w:hAnsi="宋体" w:hint="eastAsia"/>
                    <w:b/>
                    <w:sz w:val="24"/>
                  </w:rPr>
                </w:rPrChange>
              </w:rPr>
              <w:pPrChange w:id="733" w:author="刘孟祺" w:date="2013-04-19T10:54:00Z">
                <w:pPr>
                  <w:jc w:val="center"/>
                </w:pPr>
              </w:pPrChange>
            </w:pPr>
            <w:r w:rsidRPr="00A532BD">
              <w:rPr>
                <w:rFonts w:ascii="宋体" w:eastAsia="宋体" w:hAnsi="宋体" w:hint="eastAsia"/>
                <w:b/>
                <w:sz w:val="21"/>
                <w:szCs w:val="21"/>
                <w:rPrChange w:id="734" w:author="刘孟祺" w:date="2013-04-19T10:53:00Z">
                  <w:rPr>
                    <w:rFonts w:ascii="宋体" w:eastAsia="宋体" w:hAnsi="宋体" w:hint="eastAsia"/>
                    <w:b/>
                    <w:sz w:val="24"/>
                  </w:rPr>
                </w:rPrChange>
              </w:rPr>
              <w:t>系统自动生成</w:t>
            </w:r>
          </w:p>
        </w:tc>
      </w:tr>
      <w:tr w:rsidR="00FC6BD5" w:rsidRPr="00A532BD">
        <w:tc>
          <w:tcPr>
            <w:tcW w:w="0" w:type="auto"/>
            <w:vMerge/>
            <w:tcPrChange w:id="73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736" w:author="刘孟祺" w:date="2013-04-19T10:53:00Z">
                  <w:rPr>
                    <w:rFonts w:ascii="宋体" w:eastAsia="宋体" w:hAnsi="宋体" w:hint="eastAsia"/>
                    <w:b/>
                    <w:sz w:val="24"/>
                  </w:rPr>
                </w:rPrChange>
              </w:rPr>
              <w:pPrChange w:id="737" w:author="刘孟祺" w:date="2013-04-19T10:53:00Z">
                <w:pPr>
                  <w:jc w:val="center"/>
                </w:pPr>
              </w:pPrChange>
            </w:pPr>
          </w:p>
        </w:tc>
        <w:tc>
          <w:tcPr>
            <w:tcW w:w="0" w:type="auto"/>
            <w:vMerge/>
            <w:shd w:val="clear" w:color="auto" w:fill="auto"/>
            <w:tcPrChange w:id="738"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39" w:author="刘孟祺" w:date="2013-04-19T10:53:00Z">
                  <w:rPr>
                    <w:rFonts w:ascii="宋体" w:eastAsia="宋体" w:hAnsi="宋体" w:hint="eastAsia"/>
                    <w:b/>
                    <w:sz w:val="24"/>
                  </w:rPr>
                </w:rPrChange>
              </w:rPr>
              <w:pPrChange w:id="740" w:author="刘孟祺" w:date="2013-04-19T10:53:00Z">
                <w:pPr>
                  <w:jc w:val="center"/>
                </w:pPr>
              </w:pPrChange>
            </w:pPr>
          </w:p>
        </w:tc>
        <w:tc>
          <w:tcPr>
            <w:tcW w:w="0" w:type="auto"/>
            <w:shd w:val="clear" w:color="auto" w:fill="auto"/>
            <w:tcPrChange w:id="74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42" w:author="刘孟祺" w:date="2013-04-19T10:53:00Z">
                  <w:rPr>
                    <w:rFonts w:ascii="宋体" w:eastAsia="宋体" w:hAnsi="宋体" w:hint="eastAsia"/>
                    <w:b/>
                    <w:sz w:val="24"/>
                  </w:rPr>
                </w:rPrChange>
              </w:rPr>
              <w:pPrChange w:id="743" w:author="刘孟祺" w:date="2013-04-19T10:53:00Z">
                <w:pPr>
                  <w:jc w:val="center"/>
                </w:pPr>
              </w:pPrChange>
            </w:pPr>
            <w:r w:rsidRPr="00A532BD">
              <w:rPr>
                <w:rFonts w:ascii="宋体" w:eastAsia="宋体" w:hAnsi="宋体" w:hint="eastAsia"/>
                <w:b/>
                <w:sz w:val="21"/>
                <w:szCs w:val="21"/>
                <w:rPrChange w:id="744" w:author="刘孟祺" w:date="2013-04-19T10:53:00Z">
                  <w:rPr>
                    <w:rFonts w:ascii="宋体" w:eastAsia="宋体" w:hAnsi="宋体" w:hint="eastAsia"/>
                    <w:b/>
                    <w:sz w:val="24"/>
                  </w:rPr>
                </w:rPrChange>
              </w:rPr>
              <w:t>2</w:t>
            </w:r>
          </w:p>
        </w:tc>
        <w:tc>
          <w:tcPr>
            <w:tcW w:w="0" w:type="auto"/>
            <w:shd w:val="clear" w:color="auto" w:fill="auto"/>
            <w:tcPrChange w:id="74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46" w:author="刘孟祺" w:date="2013-04-19T10:53:00Z">
                  <w:rPr>
                    <w:rFonts w:ascii="宋体" w:eastAsia="宋体" w:hAnsi="宋体" w:hint="eastAsia"/>
                    <w:b/>
                    <w:sz w:val="24"/>
                  </w:rPr>
                </w:rPrChange>
              </w:rPr>
              <w:pPrChange w:id="747" w:author="刘孟祺" w:date="2013-04-19T10:53:00Z">
                <w:pPr>
                  <w:jc w:val="center"/>
                </w:pPr>
              </w:pPrChange>
            </w:pPr>
            <w:r w:rsidRPr="00A532BD">
              <w:rPr>
                <w:rFonts w:ascii="宋体" w:eastAsia="宋体" w:hAnsi="宋体" w:hint="eastAsia"/>
                <w:b/>
                <w:sz w:val="21"/>
                <w:szCs w:val="21"/>
                <w:rPrChange w:id="748" w:author="刘孟祺" w:date="2013-04-19T10:53:00Z">
                  <w:rPr>
                    <w:rFonts w:ascii="宋体" w:eastAsia="宋体" w:hAnsi="宋体" w:hint="eastAsia"/>
                    <w:b/>
                    <w:sz w:val="24"/>
                  </w:rPr>
                </w:rPrChange>
              </w:rPr>
              <w:t>泰州地区</w:t>
            </w:r>
          </w:p>
        </w:tc>
        <w:tc>
          <w:tcPr>
            <w:tcW w:w="0" w:type="auto"/>
            <w:shd w:val="clear" w:color="auto" w:fill="auto"/>
            <w:tcPrChange w:id="74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50" w:author="刘孟祺" w:date="2013-04-19T10:53:00Z">
                  <w:rPr>
                    <w:rFonts w:ascii="宋体" w:eastAsia="宋体" w:hAnsi="宋体" w:hint="eastAsia"/>
                    <w:b/>
                    <w:sz w:val="24"/>
                  </w:rPr>
                </w:rPrChange>
              </w:rPr>
              <w:pPrChange w:id="751" w:author="刘孟祺" w:date="2013-04-19T10:53:00Z">
                <w:pPr>
                  <w:jc w:val="center"/>
                </w:pPr>
              </w:pPrChange>
            </w:pPr>
            <w:r w:rsidRPr="00A532BD">
              <w:rPr>
                <w:rFonts w:ascii="宋体" w:eastAsia="宋体" w:hAnsi="宋体" w:hint="eastAsia"/>
                <w:b/>
                <w:sz w:val="21"/>
                <w:szCs w:val="21"/>
                <w:rPrChange w:id="752" w:author="刘孟祺" w:date="2013-04-19T10:53:00Z">
                  <w:rPr>
                    <w:rFonts w:ascii="宋体" w:eastAsia="宋体" w:hAnsi="宋体" w:hint="eastAsia"/>
                    <w:b/>
                    <w:sz w:val="24"/>
                  </w:rPr>
                </w:rPrChange>
              </w:rPr>
              <w:t>05~07</w:t>
            </w:r>
          </w:p>
        </w:tc>
        <w:tc>
          <w:tcPr>
            <w:tcW w:w="0" w:type="auto"/>
            <w:tcPrChange w:id="753"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754" w:author="刘孟祺" w:date="2013-04-19T10:53:00Z">
                  <w:rPr>
                    <w:rFonts w:ascii="宋体" w:eastAsia="宋体" w:hAnsi="宋体" w:hint="eastAsia"/>
                    <w:b/>
                    <w:sz w:val="24"/>
                  </w:rPr>
                </w:rPrChange>
              </w:rPr>
              <w:pPrChange w:id="755" w:author="刘孟祺" w:date="2013-04-19T10:53:00Z">
                <w:pPr>
                  <w:jc w:val="center"/>
                </w:pPr>
              </w:pPrChange>
            </w:pPr>
            <w:r w:rsidRPr="00A532BD">
              <w:rPr>
                <w:rFonts w:ascii="宋体" w:eastAsia="宋体" w:hAnsi="宋体" w:hint="eastAsia"/>
                <w:b/>
                <w:sz w:val="21"/>
                <w:szCs w:val="21"/>
                <w:rPrChange w:id="756" w:author="刘孟祺" w:date="2013-04-19T10:53:00Z">
                  <w:rPr>
                    <w:rFonts w:ascii="宋体" w:eastAsia="宋体" w:hAnsi="宋体" w:hint="eastAsia"/>
                    <w:b/>
                    <w:sz w:val="24"/>
                  </w:rPr>
                </w:rPrChange>
              </w:rPr>
              <w:t>000000~999999</w:t>
            </w:r>
          </w:p>
        </w:tc>
        <w:tc>
          <w:tcPr>
            <w:tcW w:w="1634" w:type="dxa"/>
            <w:vMerge/>
            <w:tcPrChange w:id="757"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758" w:author="刘孟祺" w:date="2013-04-19T10:53:00Z">
                  <w:rPr>
                    <w:rFonts w:ascii="宋体" w:eastAsia="宋体" w:hAnsi="宋体" w:hint="eastAsia"/>
                    <w:b/>
                    <w:sz w:val="24"/>
                  </w:rPr>
                </w:rPrChange>
              </w:rPr>
              <w:pPrChange w:id="759" w:author="刘孟祺" w:date="2013-04-19T10:53:00Z">
                <w:pPr>
                  <w:jc w:val="center"/>
                </w:pPr>
              </w:pPrChange>
            </w:pPr>
          </w:p>
        </w:tc>
      </w:tr>
      <w:tr w:rsidR="00FC6BD5" w:rsidRPr="00A532BD">
        <w:tc>
          <w:tcPr>
            <w:tcW w:w="0" w:type="auto"/>
            <w:vMerge/>
            <w:tcPrChange w:id="76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761" w:author="刘孟祺" w:date="2013-04-19T10:53:00Z">
                  <w:rPr>
                    <w:rFonts w:ascii="宋体" w:eastAsia="宋体" w:hAnsi="宋体" w:hint="eastAsia"/>
                    <w:b/>
                    <w:sz w:val="24"/>
                  </w:rPr>
                </w:rPrChange>
              </w:rPr>
              <w:pPrChange w:id="762" w:author="刘孟祺" w:date="2013-04-19T10:53:00Z">
                <w:pPr>
                  <w:jc w:val="center"/>
                </w:pPr>
              </w:pPrChange>
            </w:pPr>
          </w:p>
        </w:tc>
        <w:tc>
          <w:tcPr>
            <w:tcW w:w="0" w:type="auto"/>
            <w:vMerge/>
            <w:shd w:val="clear" w:color="auto" w:fill="auto"/>
            <w:tcPrChange w:id="763"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64" w:author="刘孟祺" w:date="2013-04-19T10:53:00Z">
                  <w:rPr>
                    <w:rFonts w:ascii="宋体" w:eastAsia="宋体" w:hAnsi="宋体" w:hint="eastAsia"/>
                    <w:b/>
                    <w:sz w:val="24"/>
                  </w:rPr>
                </w:rPrChange>
              </w:rPr>
              <w:pPrChange w:id="765" w:author="刘孟祺" w:date="2013-04-19T10:53:00Z">
                <w:pPr>
                  <w:jc w:val="center"/>
                </w:pPr>
              </w:pPrChange>
            </w:pPr>
          </w:p>
        </w:tc>
        <w:tc>
          <w:tcPr>
            <w:tcW w:w="0" w:type="auto"/>
            <w:shd w:val="clear" w:color="auto" w:fill="auto"/>
            <w:tcPrChange w:id="76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67" w:author="刘孟祺" w:date="2013-04-19T10:53:00Z">
                  <w:rPr>
                    <w:rFonts w:ascii="宋体" w:eastAsia="宋体" w:hAnsi="宋体" w:hint="eastAsia"/>
                    <w:b/>
                    <w:sz w:val="24"/>
                  </w:rPr>
                </w:rPrChange>
              </w:rPr>
              <w:pPrChange w:id="768" w:author="刘孟祺" w:date="2013-04-19T10:53:00Z">
                <w:pPr>
                  <w:jc w:val="center"/>
                </w:pPr>
              </w:pPrChange>
            </w:pPr>
            <w:r w:rsidRPr="00A532BD">
              <w:rPr>
                <w:rFonts w:ascii="宋体" w:eastAsia="宋体" w:hAnsi="宋体" w:hint="eastAsia"/>
                <w:b/>
                <w:sz w:val="21"/>
                <w:szCs w:val="21"/>
                <w:rPrChange w:id="769" w:author="刘孟祺" w:date="2013-04-19T10:53:00Z">
                  <w:rPr>
                    <w:rFonts w:ascii="宋体" w:eastAsia="宋体" w:hAnsi="宋体" w:hint="eastAsia"/>
                    <w:b/>
                    <w:sz w:val="24"/>
                  </w:rPr>
                </w:rPrChange>
              </w:rPr>
              <w:t>2</w:t>
            </w:r>
          </w:p>
        </w:tc>
        <w:tc>
          <w:tcPr>
            <w:tcW w:w="0" w:type="auto"/>
            <w:shd w:val="clear" w:color="auto" w:fill="auto"/>
            <w:tcPrChange w:id="77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71" w:author="刘孟祺" w:date="2013-04-19T10:53:00Z">
                  <w:rPr>
                    <w:rFonts w:ascii="宋体" w:eastAsia="宋体" w:hAnsi="宋体" w:hint="eastAsia"/>
                    <w:b/>
                    <w:sz w:val="24"/>
                  </w:rPr>
                </w:rPrChange>
              </w:rPr>
              <w:pPrChange w:id="772" w:author="刘孟祺" w:date="2013-04-19T10:53:00Z">
                <w:pPr>
                  <w:jc w:val="center"/>
                </w:pPr>
              </w:pPrChange>
            </w:pPr>
            <w:r w:rsidRPr="00A532BD">
              <w:rPr>
                <w:rFonts w:ascii="宋体" w:eastAsia="宋体" w:hAnsi="宋体" w:hint="eastAsia"/>
                <w:b/>
                <w:sz w:val="21"/>
                <w:szCs w:val="21"/>
                <w:rPrChange w:id="773" w:author="刘孟祺" w:date="2013-04-19T10:53:00Z">
                  <w:rPr>
                    <w:rFonts w:ascii="宋体" w:eastAsia="宋体" w:hAnsi="宋体" w:hint="eastAsia"/>
                    <w:b/>
                    <w:sz w:val="24"/>
                  </w:rPr>
                </w:rPrChange>
              </w:rPr>
              <w:t>上海地区</w:t>
            </w:r>
          </w:p>
        </w:tc>
        <w:tc>
          <w:tcPr>
            <w:tcW w:w="0" w:type="auto"/>
            <w:shd w:val="clear" w:color="auto" w:fill="auto"/>
            <w:tcPrChange w:id="77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75" w:author="刘孟祺" w:date="2013-04-19T10:53:00Z">
                  <w:rPr>
                    <w:rFonts w:ascii="宋体" w:eastAsia="宋体" w:hAnsi="宋体" w:hint="eastAsia"/>
                    <w:b/>
                    <w:sz w:val="24"/>
                  </w:rPr>
                </w:rPrChange>
              </w:rPr>
              <w:pPrChange w:id="776" w:author="刘孟祺" w:date="2013-04-19T10:53:00Z">
                <w:pPr>
                  <w:jc w:val="center"/>
                </w:pPr>
              </w:pPrChange>
            </w:pPr>
            <w:r w:rsidRPr="00A532BD">
              <w:rPr>
                <w:rFonts w:ascii="宋体" w:eastAsia="宋体" w:hAnsi="宋体" w:hint="eastAsia"/>
                <w:b/>
                <w:sz w:val="21"/>
                <w:szCs w:val="21"/>
                <w:rPrChange w:id="777" w:author="刘孟祺" w:date="2013-04-19T10:53:00Z">
                  <w:rPr>
                    <w:rFonts w:ascii="宋体" w:eastAsia="宋体" w:hAnsi="宋体" w:hint="eastAsia"/>
                    <w:b/>
                    <w:sz w:val="24"/>
                  </w:rPr>
                </w:rPrChange>
              </w:rPr>
              <w:t>8~10</w:t>
            </w:r>
          </w:p>
        </w:tc>
        <w:tc>
          <w:tcPr>
            <w:tcW w:w="0" w:type="auto"/>
            <w:tcPrChange w:id="778"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779" w:author="刘孟祺" w:date="2013-04-19T10:53:00Z">
                  <w:rPr>
                    <w:rFonts w:ascii="宋体" w:eastAsia="宋体" w:hAnsi="宋体" w:hint="eastAsia"/>
                    <w:b/>
                    <w:sz w:val="24"/>
                  </w:rPr>
                </w:rPrChange>
              </w:rPr>
              <w:pPrChange w:id="780" w:author="刘孟祺" w:date="2013-04-19T10:53:00Z">
                <w:pPr>
                  <w:jc w:val="center"/>
                </w:pPr>
              </w:pPrChange>
            </w:pPr>
            <w:r w:rsidRPr="00A532BD">
              <w:rPr>
                <w:rFonts w:ascii="宋体" w:eastAsia="宋体" w:hAnsi="宋体" w:hint="eastAsia"/>
                <w:b/>
                <w:sz w:val="21"/>
                <w:szCs w:val="21"/>
                <w:rPrChange w:id="781" w:author="刘孟祺" w:date="2013-04-19T10:53:00Z">
                  <w:rPr>
                    <w:rFonts w:ascii="宋体" w:eastAsia="宋体" w:hAnsi="宋体" w:hint="eastAsia"/>
                    <w:b/>
                    <w:sz w:val="24"/>
                  </w:rPr>
                </w:rPrChange>
              </w:rPr>
              <w:t>000000~999999</w:t>
            </w:r>
          </w:p>
        </w:tc>
        <w:tc>
          <w:tcPr>
            <w:tcW w:w="1634" w:type="dxa"/>
            <w:vMerge/>
            <w:tcPrChange w:id="782"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783" w:author="刘孟祺" w:date="2013-04-19T10:53:00Z">
                  <w:rPr>
                    <w:rFonts w:ascii="宋体" w:eastAsia="宋体" w:hAnsi="宋体" w:hint="eastAsia"/>
                    <w:b/>
                    <w:sz w:val="24"/>
                  </w:rPr>
                </w:rPrChange>
              </w:rPr>
              <w:pPrChange w:id="784" w:author="刘孟祺" w:date="2013-04-19T10:53:00Z">
                <w:pPr>
                  <w:jc w:val="center"/>
                </w:pPr>
              </w:pPrChange>
            </w:pPr>
          </w:p>
        </w:tc>
      </w:tr>
      <w:tr w:rsidR="00FC6BD5" w:rsidRPr="00A532BD">
        <w:tc>
          <w:tcPr>
            <w:tcW w:w="0" w:type="auto"/>
            <w:vMerge/>
            <w:tcPrChange w:id="78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786" w:author="刘孟祺" w:date="2013-04-19T10:53:00Z">
                  <w:rPr>
                    <w:rFonts w:ascii="宋体" w:eastAsia="宋体" w:hAnsi="宋体" w:hint="eastAsia"/>
                    <w:b/>
                    <w:sz w:val="24"/>
                  </w:rPr>
                </w:rPrChange>
              </w:rPr>
              <w:pPrChange w:id="787" w:author="刘孟祺" w:date="2013-04-19T10:53:00Z">
                <w:pPr>
                  <w:jc w:val="center"/>
                </w:pPr>
              </w:pPrChange>
            </w:pPr>
          </w:p>
        </w:tc>
        <w:tc>
          <w:tcPr>
            <w:tcW w:w="0" w:type="auto"/>
            <w:vMerge/>
            <w:shd w:val="clear" w:color="auto" w:fill="auto"/>
            <w:tcPrChange w:id="788"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89" w:author="刘孟祺" w:date="2013-04-19T10:53:00Z">
                  <w:rPr>
                    <w:rFonts w:ascii="宋体" w:eastAsia="宋体" w:hAnsi="宋体" w:hint="eastAsia"/>
                    <w:b/>
                    <w:sz w:val="24"/>
                  </w:rPr>
                </w:rPrChange>
              </w:rPr>
              <w:pPrChange w:id="790" w:author="刘孟祺" w:date="2013-04-19T10:53:00Z">
                <w:pPr>
                  <w:jc w:val="center"/>
                </w:pPr>
              </w:pPrChange>
            </w:pPr>
          </w:p>
        </w:tc>
        <w:tc>
          <w:tcPr>
            <w:tcW w:w="0" w:type="auto"/>
            <w:shd w:val="clear" w:color="auto" w:fill="auto"/>
            <w:tcPrChange w:id="79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92" w:author="刘孟祺" w:date="2013-04-19T10:53:00Z">
                  <w:rPr>
                    <w:rFonts w:ascii="宋体" w:eastAsia="宋体" w:hAnsi="宋体" w:hint="eastAsia"/>
                    <w:b/>
                    <w:sz w:val="24"/>
                  </w:rPr>
                </w:rPrChange>
              </w:rPr>
              <w:pPrChange w:id="793" w:author="刘孟祺" w:date="2013-04-19T10:53:00Z">
                <w:pPr>
                  <w:jc w:val="center"/>
                </w:pPr>
              </w:pPrChange>
            </w:pPr>
            <w:r w:rsidRPr="00A532BD">
              <w:rPr>
                <w:rFonts w:ascii="宋体" w:eastAsia="宋体" w:hAnsi="宋体" w:hint="eastAsia"/>
                <w:b/>
                <w:sz w:val="21"/>
                <w:szCs w:val="21"/>
                <w:rPrChange w:id="794" w:author="刘孟祺" w:date="2013-04-19T10:53:00Z">
                  <w:rPr>
                    <w:rFonts w:ascii="宋体" w:eastAsia="宋体" w:hAnsi="宋体" w:hint="eastAsia"/>
                    <w:b/>
                    <w:sz w:val="24"/>
                  </w:rPr>
                </w:rPrChange>
              </w:rPr>
              <w:t>2</w:t>
            </w:r>
          </w:p>
        </w:tc>
        <w:tc>
          <w:tcPr>
            <w:tcW w:w="0" w:type="auto"/>
            <w:shd w:val="clear" w:color="auto" w:fill="auto"/>
            <w:tcPrChange w:id="79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796" w:author="刘孟祺" w:date="2013-04-19T10:53:00Z">
                  <w:rPr>
                    <w:rFonts w:ascii="宋体" w:eastAsia="宋体" w:hAnsi="宋体" w:hint="eastAsia"/>
                    <w:b/>
                    <w:sz w:val="24"/>
                  </w:rPr>
                </w:rPrChange>
              </w:rPr>
              <w:pPrChange w:id="797" w:author="刘孟祺" w:date="2013-04-19T10:53:00Z">
                <w:pPr>
                  <w:jc w:val="center"/>
                </w:pPr>
              </w:pPrChange>
            </w:pPr>
            <w:r w:rsidRPr="00A532BD">
              <w:rPr>
                <w:rFonts w:ascii="宋体" w:eastAsia="宋体" w:hAnsi="宋体" w:hint="eastAsia"/>
                <w:b/>
                <w:sz w:val="21"/>
                <w:szCs w:val="21"/>
                <w:rPrChange w:id="798" w:author="刘孟祺" w:date="2013-04-19T10:53:00Z">
                  <w:rPr>
                    <w:rFonts w:ascii="宋体" w:eastAsia="宋体" w:hAnsi="宋体" w:hint="eastAsia"/>
                    <w:b/>
                    <w:sz w:val="24"/>
                  </w:rPr>
                </w:rPrChange>
              </w:rPr>
              <w:t>无锡地区</w:t>
            </w:r>
          </w:p>
        </w:tc>
        <w:tc>
          <w:tcPr>
            <w:tcW w:w="0" w:type="auto"/>
            <w:shd w:val="clear" w:color="auto" w:fill="auto"/>
            <w:tcPrChange w:id="79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00" w:author="刘孟祺" w:date="2013-04-19T10:53:00Z">
                  <w:rPr>
                    <w:rFonts w:ascii="宋体" w:eastAsia="宋体" w:hAnsi="宋体" w:hint="eastAsia"/>
                    <w:b/>
                    <w:sz w:val="24"/>
                  </w:rPr>
                </w:rPrChange>
              </w:rPr>
              <w:pPrChange w:id="801" w:author="刘孟祺" w:date="2013-04-19T10:53:00Z">
                <w:pPr>
                  <w:jc w:val="center"/>
                </w:pPr>
              </w:pPrChange>
            </w:pPr>
            <w:r w:rsidRPr="00A532BD">
              <w:rPr>
                <w:rFonts w:ascii="宋体" w:eastAsia="宋体" w:hAnsi="宋体" w:hint="eastAsia"/>
                <w:b/>
                <w:sz w:val="21"/>
                <w:szCs w:val="21"/>
                <w:rPrChange w:id="802" w:author="刘孟祺" w:date="2013-04-19T10:53:00Z">
                  <w:rPr>
                    <w:rFonts w:ascii="宋体" w:eastAsia="宋体" w:hAnsi="宋体" w:hint="eastAsia"/>
                    <w:b/>
                    <w:sz w:val="24"/>
                  </w:rPr>
                </w:rPrChange>
              </w:rPr>
              <w:t>11-13</w:t>
            </w:r>
          </w:p>
        </w:tc>
        <w:tc>
          <w:tcPr>
            <w:tcW w:w="0" w:type="auto"/>
            <w:tcPrChange w:id="803"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804" w:author="刘孟祺" w:date="2013-04-19T10:53:00Z">
                  <w:rPr>
                    <w:rFonts w:ascii="宋体" w:eastAsia="宋体" w:hAnsi="宋体" w:hint="eastAsia"/>
                    <w:b/>
                    <w:sz w:val="24"/>
                  </w:rPr>
                </w:rPrChange>
              </w:rPr>
              <w:pPrChange w:id="805" w:author="刘孟祺" w:date="2013-04-19T10:53:00Z">
                <w:pPr>
                  <w:jc w:val="center"/>
                </w:pPr>
              </w:pPrChange>
            </w:pPr>
            <w:r w:rsidRPr="00A532BD">
              <w:rPr>
                <w:rFonts w:ascii="宋体" w:eastAsia="宋体" w:hAnsi="宋体" w:hint="eastAsia"/>
                <w:b/>
                <w:sz w:val="21"/>
                <w:szCs w:val="21"/>
                <w:rPrChange w:id="806" w:author="刘孟祺" w:date="2013-04-19T10:53:00Z">
                  <w:rPr>
                    <w:rFonts w:ascii="宋体" w:eastAsia="宋体" w:hAnsi="宋体" w:hint="eastAsia"/>
                    <w:b/>
                    <w:sz w:val="24"/>
                  </w:rPr>
                </w:rPrChange>
              </w:rPr>
              <w:t>000000~999999</w:t>
            </w:r>
          </w:p>
        </w:tc>
        <w:tc>
          <w:tcPr>
            <w:tcW w:w="1634" w:type="dxa"/>
            <w:vMerge/>
            <w:tcPrChange w:id="807"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08" w:author="刘孟祺" w:date="2013-04-19T10:53:00Z">
                  <w:rPr>
                    <w:rFonts w:ascii="宋体" w:eastAsia="宋体" w:hAnsi="宋体" w:hint="eastAsia"/>
                    <w:b/>
                    <w:sz w:val="24"/>
                  </w:rPr>
                </w:rPrChange>
              </w:rPr>
              <w:pPrChange w:id="809" w:author="刘孟祺" w:date="2013-04-19T10:53:00Z">
                <w:pPr>
                  <w:jc w:val="center"/>
                </w:pPr>
              </w:pPrChange>
            </w:pPr>
          </w:p>
        </w:tc>
      </w:tr>
      <w:tr w:rsidR="00FC6BD5" w:rsidRPr="00A532BD">
        <w:tc>
          <w:tcPr>
            <w:tcW w:w="0" w:type="auto"/>
            <w:vMerge/>
            <w:tcPrChange w:id="81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11" w:author="刘孟祺" w:date="2013-04-19T10:53:00Z">
                  <w:rPr>
                    <w:rFonts w:ascii="宋体" w:eastAsia="宋体" w:hAnsi="宋体" w:hint="eastAsia"/>
                    <w:b/>
                    <w:sz w:val="24"/>
                  </w:rPr>
                </w:rPrChange>
              </w:rPr>
              <w:pPrChange w:id="812" w:author="刘孟祺" w:date="2013-04-19T10:53:00Z">
                <w:pPr>
                  <w:jc w:val="center"/>
                </w:pPr>
              </w:pPrChange>
            </w:pPr>
          </w:p>
        </w:tc>
        <w:tc>
          <w:tcPr>
            <w:tcW w:w="0" w:type="auto"/>
            <w:vMerge/>
            <w:shd w:val="clear" w:color="auto" w:fill="auto"/>
            <w:tcPrChange w:id="813"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14" w:author="刘孟祺" w:date="2013-04-19T10:53:00Z">
                  <w:rPr>
                    <w:rFonts w:ascii="宋体" w:eastAsia="宋体" w:hAnsi="宋体" w:hint="eastAsia"/>
                    <w:b/>
                    <w:sz w:val="24"/>
                  </w:rPr>
                </w:rPrChange>
              </w:rPr>
              <w:pPrChange w:id="815" w:author="刘孟祺" w:date="2013-04-19T10:53:00Z">
                <w:pPr>
                  <w:jc w:val="center"/>
                </w:pPr>
              </w:pPrChange>
            </w:pPr>
          </w:p>
        </w:tc>
        <w:tc>
          <w:tcPr>
            <w:tcW w:w="0" w:type="auto"/>
            <w:shd w:val="clear" w:color="auto" w:fill="auto"/>
            <w:tcPrChange w:id="81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17" w:author="刘孟祺" w:date="2013-04-19T10:53:00Z">
                  <w:rPr>
                    <w:rFonts w:ascii="宋体" w:eastAsia="宋体" w:hAnsi="宋体" w:hint="eastAsia"/>
                    <w:b/>
                    <w:sz w:val="24"/>
                  </w:rPr>
                </w:rPrChange>
              </w:rPr>
              <w:pPrChange w:id="818" w:author="刘孟祺" w:date="2013-04-19T10:53:00Z">
                <w:pPr>
                  <w:jc w:val="center"/>
                </w:pPr>
              </w:pPrChange>
            </w:pPr>
            <w:r w:rsidRPr="00A532BD">
              <w:rPr>
                <w:rFonts w:ascii="宋体" w:eastAsia="宋体" w:hAnsi="宋体" w:hint="eastAsia"/>
                <w:b/>
                <w:sz w:val="21"/>
                <w:szCs w:val="21"/>
                <w:rPrChange w:id="819" w:author="刘孟祺" w:date="2013-04-19T10:53:00Z">
                  <w:rPr>
                    <w:rFonts w:ascii="宋体" w:eastAsia="宋体" w:hAnsi="宋体" w:hint="eastAsia"/>
                    <w:b/>
                    <w:sz w:val="24"/>
                  </w:rPr>
                </w:rPrChange>
              </w:rPr>
              <w:t>2</w:t>
            </w:r>
          </w:p>
        </w:tc>
        <w:tc>
          <w:tcPr>
            <w:tcW w:w="0" w:type="auto"/>
            <w:shd w:val="clear" w:color="auto" w:fill="auto"/>
            <w:tcPrChange w:id="82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21" w:author="刘孟祺" w:date="2013-04-19T10:53:00Z">
                  <w:rPr>
                    <w:rFonts w:ascii="宋体" w:eastAsia="宋体" w:hAnsi="宋体" w:hint="eastAsia"/>
                    <w:b/>
                    <w:sz w:val="24"/>
                  </w:rPr>
                </w:rPrChange>
              </w:rPr>
              <w:pPrChange w:id="822" w:author="刘孟祺" w:date="2013-04-19T10:53:00Z">
                <w:pPr>
                  <w:jc w:val="center"/>
                </w:pPr>
              </w:pPrChange>
            </w:pPr>
            <w:r w:rsidRPr="00A532BD">
              <w:rPr>
                <w:rFonts w:ascii="宋体" w:eastAsia="宋体" w:hAnsi="宋体" w:hint="eastAsia"/>
                <w:b/>
                <w:sz w:val="21"/>
                <w:szCs w:val="21"/>
                <w:rPrChange w:id="823" w:author="刘孟祺" w:date="2013-04-19T10:53:00Z">
                  <w:rPr>
                    <w:rFonts w:ascii="宋体" w:eastAsia="宋体" w:hAnsi="宋体" w:hint="eastAsia"/>
                    <w:b/>
                    <w:sz w:val="24"/>
                  </w:rPr>
                </w:rPrChange>
              </w:rPr>
              <w:t>北京地区</w:t>
            </w:r>
          </w:p>
        </w:tc>
        <w:tc>
          <w:tcPr>
            <w:tcW w:w="0" w:type="auto"/>
            <w:shd w:val="clear" w:color="auto" w:fill="auto"/>
            <w:tcPrChange w:id="82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25" w:author="刘孟祺" w:date="2013-04-19T10:53:00Z">
                  <w:rPr>
                    <w:rFonts w:ascii="宋体" w:eastAsia="宋体" w:hAnsi="宋体" w:hint="eastAsia"/>
                    <w:b/>
                    <w:sz w:val="24"/>
                  </w:rPr>
                </w:rPrChange>
              </w:rPr>
              <w:pPrChange w:id="826" w:author="刘孟祺" w:date="2013-04-19T10:53:00Z">
                <w:pPr>
                  <w:jc w:val="center"/>
                </w:pPr>
              </w:pPrChange>
            </w:pPr>
            <w:r w:rsidRPr="00A532BD">
              <w:rPr>
                <w:rFonts w:ascii="宋体" w:eastAsia="宋体" w:hAnsi="宋体" w:hint="eastAsia"/>
                <w:b/>
                <w:sz w:val="21"/>
                <w:szCs w:val="21"/>
                <w:rPrChange w:id="827" w:author="刘孟祺" w:date="2013-04-19T10:53:00Z">
                  <w:rPr>
                    <w:rFonts w:ascii="宋体" w:eastAsia="宋体" w:hAnsi="宋体" w:hint="eastAsia"/>
                    <w:b/>
                    <w:sz w:val="24"/>
                  </w:rPr>
                </w:rPrChange>
              </w:rPr>
              <w:t>14~16</w:t>
            </w:r>
          </w:p>
        </w:tc>
        <w:tc>
          <w:tcPr>
            <w:tcW w:w="0" w:type="auto"/>
            <w:tcPrChange w:id="828"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829" w:author="刘孟祺" w:date="2013-04-19T10:53:00Z">
                  <w:rPr>
                    <w:rFonts w:ascii="宋体" w:eastAsia="宋体" w:hAnsi="宋体" w:hint="eastAsia"/>
                    <w:b/>
                    <w:sz w:val="24"/>
                  </w:rPr>
                </w:rPrChange>
              </w:rPr>
              <w:pPrChange w:id="830" w:author="刘孟祺" w:date="2013-04-19T10:53:00Z">
                <w:pPr>
                  <w:jc w:val="center"/>
                </w:pPr>
              </w:pPrChange>
            </w:pPr>
            <w:r w:rsidRPr="00A532BD">
              <w:rPr>
                <w:rFonts w:ascii="宋体" w:eastAsia="宋体" w:hAnsi="宋体" w:hint="eastAsia"/>
                <w:b/>
                <w:sz w:val="21"/>
                <w:szCs w:val="21"/>
                <w:rPrChange w:id="831" w:author="刘孟祺" w:date="2013-04-19T10:53:00Z">
                  <w:rPr>
                    <w:rFonts w:ascii="宋体" w:eastAsia="宋体" w:hAnsi="宋体" w:hint="eastAsia"/>
                    <w:b/>
                    <w:sz w:val="24"/>
                  </w:rPr>
                </w:rPrChange>
              </w:rPr>
              <w:t>000000~999999</w:t>
            </w:r>
          </w:p>
        </w:tc>
        <w:tc>
          <w:tcPr>
            <w:tcW w:w="1634" w:type="dxa"/>
            <w:vMerge/>
            <w:tcPrChange w:id="832"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33" w:author="刘孟祺" w:date="2013-04-19T10:53:00Z">
                  <w:rPr>
                    <w:rFonts w:ascii="宋体" w:eastAsia="宋体" w:hAnsi="宋体" w:hint="eastAsia"/>
                    <w:b/>
                    <w:sz w:val="24"/>
                  </w:rPr>
                </w:rPrChange>
              </w:rPr>
              <w:pPrChange w:id="834" w:author="刘孟祺" w:date="2013-04-19T10:53:00Z">
                <w:pPr>
                  <w:jc w:val="center"/>
                </w:pPr>
              </w:pPrChange>
            </w:pPr>
          </w:p>
        </w:tc>
      </w:tr>
      <w:tr w:rsidR="00FC6BD5" w:rsidRPr="00A532BD">
        <w:tc>
          <w:tcPr>
            <w:tcW w:w="0" w:type="auto"/>
            <w:vMerge/>
            <w:tcPrChange w:id="83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36" w:author="刘孟祺" w:date="2013-04-19T10:53:00Z">
                  <w:rPr>
                    <w:rFonts w:ascii="宋体" w:eastAsia="宋体" w:hAnsi="宋体" w:hint="eastAsia"/>
                    <w:b/>
                    <w:sz w:val="24"/>
                  </w:rPr>
                </w:rPrChange>
              </w:rPr>
              <w:pPrChange w:id="837" w:author="刘孟祺" w:date="2013-04-19T10:53:00Z">
                <w:pPr>
                  <w:jc w:val="center"/>
                </w:pPr>
              </w:pPrChange>
            </w:pPr>
          </w:p>
        </w:tc>
        <w:tc>
          <w:tcPr>
            <w:tcW w:w="0" w:type="auto"/>
            <w:vMerge/>
            <w:shd w:val="clear" w:color="auto" w:fill="auto"/>
            <w:tcPrChange w:id="838"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39" w:author="刘孟祺" w:date="2013-04-19T10:53:00Z">
                  <w:rPr>
                    <w:rFonts w:ascii="宋体" w:eastAsia="宋体" w:hAnsi="宋体" w:hint="eastAsia"/>
                    <w:b/>
                    <w:sz w:val="24"/>
                  </w:rPr>
                </w:rPrChange>
              </w:rPr>
              <w:pPrChange w:id="840" w:author="刘孟祺" w:date="2013-04-19T10:53:00Z">
                <w:pPr>
                  <w:jc w:val="center"/>
                </w:pPr>
              </w:pPrChange>
            </w:pPr>
          </w:p>
        </w:tc>
        <w:tc>
          <w:tcPr>
            <w:tcW w:w="0" w:type="auto"/>
            <w:shd w:val="clear" w:color="auto" w:fill="auto"/>
            <w:tcPrChange w:id="84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42" w:author="刘孟祺" w:date="2013-04-19T10:53:00Z">
                  <w:rPr>
                    <w:rFonts w:ascii="宋体" w:eastAsia="宋体" w:hAnsi="宋体" w:hint="eastAsia"/>
                    <w:b/>
                    <w:sz w:val="24"/>
                  </w:rPr>
                </w:rPrChange>
              </w:rPr>
              <w:pPrChange w:id="843" w:author="刘孟祺" w:date="2013-04-19T10:53:00Z">
                <w:pPr>
                  <w:jc w:val="center"/>
                </w:pPr>
              </w:pPrChange>
            </w:pPr>
            <w:r w:rsidRPr="00A532BD">
              <w:rPr>
                <w:rFonts w:ascii="宋体" w:eastAsia="宋体" w:hAnsi="宋体" w:hint="eastAsia"/>
                <w:b/>
                <w:sz w:val="21"/>
                <w:szCs w:val="21"/>
                <w:rPrChange w:id="844" w:author="刘孟祺" w:date="2013-04-19T10:53:00Z">
                  <w:rPr>
                    <w:rFonts w:ascii="宋体" w:eastAsia="宋体" w:hAnsi="宋体" w:hint="eastAsia"/>
                    <w:b/>
                    <w:sz w:val="24"/>
                  </w:rPr>
                </w:rPrChange>
              </w:rPr>
              <w:t>2</w:t>
            </w:r>
          </w:p>
        </w:tc>
        <w:tc>
          <w:tcPr>
            <w:tcW w:w="0" w:type="auto"/>
            <w:shd w:val="clear" w:color="auto" w:fill="auto"/>
            <w:tcPrChange w:id="84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46" w:author="刘孟祺" w:date="2013-04-19T10:53:00Z">
                  <w:rPr>
                    <w:rFonts w:ascii="宋体" w:eastAsia="宋体" w:hAnsi="宋体" w:hint="eastAsia"/>
                    <w:b/>
                    <w:sz w:val="24"/>
                  </w:rPr>
                </w:rPrChange>
              </w:rPr>
              <w:pPrChange w:id="847" w:author="刘孟祺" w:date="2013-04-19T10:53:00Z">
                <w:pPr>
                  <w:jc w:val="center"/>
                </w:pPr>
              </w:pPrChange>
            </w:pPr>
            <w:r w:rsidRPr="00A532BD">
              <w:rPr>
                <w:rFonts w:ascii="宋体" w:eastAsia="宋体" w:hAnsi="宋体" w:hint="eastAsia"/>
                <w:b/>
                <w:sz w:val="21"/>
                <w:szCs w:val="21"/>
                <w:rPrChange w:id="848" w:author="刘孟祺" w:date="2013-04-19T10:53:00Z">
                  <w:rPr>
                    <w:rFonts w:ascii="宋体" w:eastAsia="宋体" w:hAnsi="宋体" w:hint="eastAsia"/>
                    <w:b/>
                    <w:sz w:val="24"/>
                  </w:rPr>
                </w:rPrChange>
              </w:rPr>
              <w:t>南通地区</w:t>
            </w:r>
          </w:p>
        </w:tc>
        <w:tc>
          <w:tcPr>
            <w:tcW w:w="0" w:type="auto"/>
            <w:shd w:val="clear" w:color="auto" w:fill="auto"/>
            <w:tcPrChange w:id="84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50" w:author="刘孟祺" w:date="2013-04-19T10:53:00Z">
                  <w:rPr>
                    <w:rFonts w:ascii="宋体" w:eastAsia="宋体" w:hAnsi="宋体" w:hint="eastAsia"/>
                    <w:b/>
                    <w:sz w:val="24"/>
                  </w:rPr>
                </w:rPrChange>
              </w:rPr>
              <w:pPrChange w:id="851" w:author="刘孟祺" w:date="2013-04-19T10:53:00Z">
                <w:pPr>
                  <w:jc w:val="center"/>
                </w:pPr>
              </w:pPrChange>
            </w:pPr>
            <w:r w:rsidRPr="00A532BD">
              <w:rPr>
                <w:rFonts w:ascii="宋体" w:eastAsia="宋体" w:hAnsi="宋体" w:hint="eastAsia"/>
                <w:b/>
                <w:sz w:val="21"/>
                <w:szCs w:val="21"/>
                <w:rPrChange w:id="852" w:author="刘孟祺" w:date="2013-04-19T10:53:00Z">
                  <w:rPr>
                    <w:rFonts w:ascii="宋体" w:eastAsia="宋体" w:hAnsi="宋体" w:hint="eastAsia"/>
                    <w:b/>
                    <w:sz w:val="24"/>
                  </w:rPr>
                </w:rPrChange>
              </w:rPr>
              <w:t>17~19</w:t>
            </w:r>
          </w:p>
        </w:tc>
        <w:tc>
          <w:tcPr>
            <w:tcW w:w="0" w:type="auto"/>
            <w:tcPrChange w:id="853"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854" w:author="刘孟祺" w:date="2013-04-19T10:53:00Z">
                  <w:rPr>
                    <w:rFonts w:ascii="宋体" w:eastAsia="宋体" w:hAnsi="宋体" w:hint="eastAsia"/>
                    <w:b/>
                    <w:sz w:val="24"/>
                  </w:rPr>
                </w:rPrChange>
              </w:rPr>
              <w:pPrChange w:id="855" w:author="刘孟祺" w:date="2013-04-19T10:53:00Z">
                <w:pPr>
                  <w:jc w:val="center"/>
                </w:pPr>
              </w:pPrChange>
            </w:pPr>
            <w:r w:rsidRPr="00A532BD">
              <w:rPr>
                <w:rFonts w:ascii="宋体" w:eastAsia="宋体" w:hAnsi="宋体" w:hint="eastAsia"/>
                <w:b/>
                <w:sz w:val="21"/>
                <w:szCs w:val="21"/>
                <w:rPrChange w:id="856" w:author="刘孟祺" w:date="2013-04-19T10:53:00Z">
                  <w:rPr>
                    <w:rFonts w:ascii="宋体" w:eastAsia="宋体" w:hAnsi="宋体" w:hint="eastAsia"/>
                    <w:b/>
                    <w:sz w:val="24"/>
                  </w:rPr>
                </w:rPrChange>
              </w:rPr>
              <w:t>000000~999999</w:t>
            </w:r>
          </w:p>
        </w:tc>
        <w:tc>
          <w:tcPr>
            <w:tcW w:w="1634" w:type="dxa"/>
            <w:vMerge/>
            <w:tcPrChange w:id="857"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58" w:author="刘孟祺" w:date="2013-04-19T10:53:00Z">
                  <w:rPr>
                    <w:rFonts w:ascii="宋体" w:eastAsia="宋体" w:hAnsi="宋体" w:hint="eastAsia"/>
                    <w:b/>
                    <w:sz w:val="24"/>
                  </w:rPr>
                </w:rPrChange>
              </w:rPr>
              <w:pPrChange w:id="859" w:author="刘孟祺" w:date="2013-04-19T10:53:00Z">
                <w:pPr>
                  <w:jc w:val="center"/>
                </w:pPr>
              </w:pPrChange>
            </w:pPr>
          </w:p>
        </w:tc>
      </w:tr>
      <w:tr w:rsidR="00FC6BD5" w:rsidRPr="00A532BD">
        <w:tc>
          <w:tcPr>
            <w:tcW w:w="0" w:type="auto"/>
            <w:vMerge/>
            <w:tcPrChange w:id="860"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61" w:author="刘孟祺" w:date="2013-04-19T10:53:00Z">
                  <w:rPr>
                    <w:rFonts w:ascii="宋体" w:eastAsia="宋体" w:hAnsi="宋体" w:hint="eastAsia"/>
                    <w:b/>
                    <w:sz w:val="24"/>
                  </w:rPr>
                </w:rPrChange>
              </w:rPr>
              <w:pPrChange w:id="862" w:author="刘孟祺" w:date="2013-04-19T10:53:00Z">
                <w:pPr>
                  <w:jc w:val="center"/>
                </w:pPr>
              </w:pPrChange>
            </w:pPr>
          </w:p>
        </w:tc>
        <w:tc>
          <w:tcPr>
            <w:tcW w:w="0" w:type="auto"/>
            <w:vMerge/>
            <w:shd w:val="clear" w:color="auto" w:fill="auto"/>
            <w:tcPrChange w:id="863"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64" w:author="刘孟祺" w:date="2013-04-19T10:53:00Z">
                  <w:rPr>
                    <w:rFonts w:ascii="宋体" w:eastAsia="宋体" w:hAnsi="宋体" w:hint="eastAsia"/>
                    <w:b/>
                    <w:sz w:val="24"/>
                  </w:rPr>
                </w:rPrChange>
              </w:rPr>
              <w:pPrChange w:id="865" w:author="刘孟祺" w:date="2013-04-19T10:53:00Z">
                <w:pPr>
                  <w:jc w:val="center"/>
                </w:pPr>
              </w:pPrChange>
            </w:pPr>
          </w:p>
        </w:tc>
        <w:tc>
          <w:tcPr>
            <w:tcW w:w="0" w:type="auto"/>
            <w:shd w:val="clear" w:color="auto" w:fill="auto"/>
            <w:tcPrChange w:id="866"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67" w:author="刘孟祺" w:date="2013-04-19T10:53:00Z">
                  <w:rPr>
                    <w:rFonts w:ascii="宋体" w:eastAsia="宋体" w:hAnsi="宋体" w:hint="eastAsia"/>
                    <w:b/>
                    <w:sz w:val="24"/>
                  </w:rPr>
                </w:rPrChange>
              </w:rPr>
              <w:pPrChange w:id="868" w:author="刘孟祺" w:date="2013-04-19T10:53:00Z">
                <w:pPr>
                  <w:jc w:val="center"/>
                </w:pPr>
              </w:pPrChange>
            </w:pPr>
            <w:r w:rsidRPr="00A532BD">
              <w:rPr>
                <w:rFonts w:ascii="宋体" w:eastAsia="宋体" w:hAnsi="宋体" w:hint="eastAsia"/>
                <w:b/>
                <w:sz w:val="21"/>
                <w:szCs w:val="21"/>
                <w:rPrChange w:id="869" w:author="刘孟祺" w:date="2013-04-19T10:53:00Z">
                  <w:rPr>
                    <w:rFonts w:ascii="宋体" w:eastAsia="宋体" w:hAnsi="宋体" w:hint="eastAsia"/>
                    <w:b/>
                    <w:sz w:val="24"/>
                  </w:rPr>
                </w:rPrChange>
              </w:rPr>
              <w:t>2</w:t>
            </w:r>
          </w:p>
        </w:tc>
        <w:tc>
          <w:tcPr>
            <w:tcW w:w="0" w:type="auto"/>
            <w:shd w:val="clear" w:color="auto" w:fill="auto"/>
            <w:tcPrChange w:id="870"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71" w:author="刘孟祺" w:date="2013-04-19T10:53:00Z">
                  <w:rPr>
                    <w:rFonts w:ascii="宋体" w:eastAsia="宋体" w:hAnsi="宋体" w:hint="eastAsia"/>
                    <w:b/>
                    <w:sz w:val="24"/>
                  </w:rPr>
                </w:rPrChange>
              </w:rPr>
              <w:pPrChange w:id="872" w:author="刘孟祺" w:date="2013-04-19T10:53:00Z">
                <w:pPr>
                  <w:jc w:val="center"/>
                </w:pPr>
              </w:pPrChange>
            </w:pPr>
            <w:r w:rsidRPr="00A532BD">
              <w:rPr>
                <w:rFonts w:ascii="宋体" w:eastAsia="宋体" w:hAnsi="宋体" w:hint="eastAsia"/>
                <w:b/>
                <w:sz w:val="21"/>
                <w:szCs w:val="21"/>
                <w:rPrChange w:id="873" w:author="刘孟祺" w:date="2013-04-19T10:53:00Z">
                  <w:rPr>
                    <w:rFonts w:ascii="宋体" w:eastAsia="宋体" w:hAnsi="宋体" w:hint="eastAsia"/>
                    <w:b/>
                    <w:sz w:val="24"/>
                  </w:rPr>
                </w:rPrChange>
              </w:rPr>
              <w:t>杭州地区</w:t>
            </w:r>
          </w:p>
        </w:tc>
        <w:tc>
          <w:tcPr>
            <w:tcW w:w="0" w:type="auto"/>
            <w:shd w:val="clear" w:color="auto" w:fill="auto"/>
            <w:tcPrChange w:id="874"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75" w:author="刘孟祺" w:date="2013-04-19T10:53:00Z">
                  <w:rPr>
                    <w:rFonts w:ascii="宋体" w:eastAsia="宋体" w:hAnsi="宋体" w:hint="eastAsia"/>
                    <w:b/>
                    <w:sz w:val="24"/>
                  </w:rPr>
                </w:rPrChange>
              </w:rPr>
              <w:pPrChange w:id="876" w:author="刘孟祺" w:date="2013-04-19T10:53:00Z">
                <w:pPr>
                  <w:jc w:val="center"/>
                </w:pPr>
              </w:pPrChange>
            </w:pPr>
            <w:r w:rsidRPr="00A532BD">
              <w:rPr>
                <w:rFonts w:ascii="宋体" w:eastAsia="宋体" w:hAnsi="宋体" w:hint="eastAsia"/>
                <w:b/>
                <w:sz w:val="21"/>
                <w:szCs w:val="21"/>
                <w:rPrChange w:id="877" w:author="刘孟祺" w:date="2013-04-19T10:53:00Z">
                  <w:rPr>
                    <w:rFonts w:ascii="宋体" w:eastAsia="宋体" w:hAnsi="宋体" w:hint="eastAsia"/>
                    <w:b/>
                    <w:sz w:val="24"/>
                  </w:rPr>
                </w:rPrChange>
              </w:rPr>
              <w:t>20~22</w:t>
            </w:r>
          </w:p>
        </w:tc>
        <w:tc>
          <w:tcPr>
            <w:tcW w:w="0" w:type="auto"/>
            <w:tcPrChange w:id="878"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879" w:author="刘孟祺" w:date="2013-04-19T10:53:00Z">
                  <w:rPr>
                    <w:rFonts w:ascii="宋体" w:eastAsia="宋体" w:hAnsi="宋体" w:hint="eastAsia"/>
                    <w:b/>
                    <w:sz w:val="24"/>
                  </w:rPr>
                </w:rPrChange>
              </w:rPr>
              <w:pPrChange w:id="880" w:author="刘孟祺" w:date="2013-04-19T10:53:00Z">
                <w:pPr>
                  <w:jc w:val="center"/>
                </w:pPr>
              </w:pPrChange>
            </w:pPr>
            <w:r w:rsidRPr="00A532BD">
              <w:rPr>
                <w:rFonts w:ascii="宋体" w:eastAsia="宋体" w:hAnsi="宋体" w:hint="eastAsia"/>
                <w:b/>
                <w:sz w:val="21"/>
                <w:szCs w:val="21"/>
                <w:rPrChange w:id="881" w:author="刘孟祺" w:date="2013-04-19T10:53:00Z">
                  <w:rPr>
                    <w:rFonts w:ascii="宋体" w:eastAsia="宋体" w:hAnsi="宋体" w:hint="eastAsia"/>
                    <w:b/>
                    <w:sz w:val="24"/>
                  </w:rPr>
                </w:rPrChange>
              </w:rPr>
              <w:t>000000~999999</w:t>
            </w:r>
          </w:p>
        </w:tc>
        <w:tc>
          <w:tcPr>
            <w:tcW w:w="1634" w:type="dxa"/>
            <w:vMerge/>
            <w:tcPrChange w:id="882"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83" w:author="刘孟祺" w:date="2013-04-19T10:53:00Z">
                  <w:rPr>
                    <w:rFonts w:ascii="宋体" w:eastAsia="宋体" w:hAnsi="宋体" w:hint="eastAsia"/>
                    <w:b/>
                    <w:sz w:val="24"/>
                  </w:rPr>
                </w:rPrChange>
              </w:rPr>
              <w:pPrChange w:id="884" w:author="刘孟祺" w:date="2013-04-19T10:53:00Z">
                <w:pPr>
                  <w:jc w:val="center"/>
                </w:pPr>
              </w:pPrChange>
            </w:pPr>
          </w:p>
        </w:tc>
      </w:tr>
      <w:tr w:rsidR="00FC6BD5" w:rsidRPr="00A532BD">
        <w:tc>
          <w:tcPr>
            <w:tcW w:w="0" w:type="auto"/>
            <w:vMerge/>
            <w:tcPrChange w:id="88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886" w:author="刘孟祺" w:date="2013-04-19T10:53:00Z">
                  <w:rPr>
                    <w:rFonts w:ascii="宋体" w:eastAsia="宋体" w:hAnsi="宋体" w:hint="eastAsia"/>
                    <w:b/>
                    <w:sz w:val="24"/>
                  </w:rPr>
                </w:rPrChange>
              </w:rPr>
              <w:pPrChange w:id="887" w:author="刘孟祺" w:date="2013-04-19T10:53:00Z">
                <w:pPr>
                  <w:jc w:val="center"/>
                </w:pPr>
              </w:pPrChange>
            </w:pPr>
          </w:p>
        </w:tc>
        <w:tc>
          <w:tcPr>
            <w:tcW w:w="0" w:type="auto"/>
            <w:vMerge/>
            <w:shd w:val="clear" w:color="auto" w:fill="auto"/>
            <w:tcPrChange w:id="888"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89" w:author="刘孟祺" w:date="2013-04-19T10:53:00Z">
                  <w:rPr>
                    <w:rFonts w:ascii="宋体" w:eastAsia="宋体" w:hAnsi="宋体" w:hint="eastAsia"/>
                    <w:b/>
                    <w:sz w:val="24"/>
                  </w:rPr>
                </w:rPrChange>
              </w:rPr>
              <w:pPrChange w:id="890" w:author="刘孟祺" w:date="2013-04-19T10:53:00Z">
                <w:pPr>
                  <w:jc w:val="center"/>
                </w:pPr>
              </w:pPrChange>
            </w:pPr>
          </w:p>
        </w:tc>
        <w:tc>
          <w:tcPr>
            <w:tcW w:w="0" w:type="auto"/>
            <w:shd w:val="clear" w:color="auto" w:fill="auto"/>
            <w:tcPrChange w:id="89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92" w:author="刘孟祺" w:date="2013-04-19T10:53:00Z">
                  <w:rPr>
                    <w:rFonts w:ascii="宋体" w:eastAsia="宋体" w:hAnsi="宋体" w:hint="eastAsia"/>
                    <w:b/>
                    <w:sz w:val="24"/>
                  </w:rPr>
                </w:rPrChange>
              </w:rPr>
              <w:pPrChange w:id="893" w:author="刘孟祺" w:date="2013-04-19T10:53:00Z">
                <w:pPr>
                  <w:jc w:val="center"/>
                </w:pPr>
              </w:pPrChange>
            </w:pPr>
            <w:r w:rsidRPr="00A532BD">
              <w:rPr>
                <w:rFonts w:ascii="宋体" w:eastAsia="宋体" w:hAnsi="宋体" w:hint="eastAsia"/>
                <w:b/>
                <w:sz w:val="21"/>
                <w:szCs w:val="21"/>
                <w:rPrChange w:id="894" w:author="刘孟祺" w:date="2013-04-19T10:53:00Z">
                  <w:rPr>
                    <w:rFonts w:ascii="宋体" w:eastAsia="宋体" w:hAnsi="宋体" w:hint="eastAsia"/>
                    <w:b/>
                    <w:sz w:val="24"/>
                  </w:rPr>
                </w:rPrChange>
              </w:rPr>
              <w:t>2</w:t>
            </w:r>
          </w:p>
        </w:tc>
        <w:tc>
          <w:tcPr>
            <w:tcW w:w="0" w:type="auto"/>
            <w:shd w:val="clear" w:color="auto" w:fill="auto"/>
            <w:tcPrChange w:id="89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896" w:author="刘孟祺" w:date="2013-04-19T10:53:00Z">
                  <w:rPr>
                    <w:rFonts w:ascii="宋体" w:eastAsia="宋体" w:hAnsi="宋体" w:hint="eastAsia"/>
                    <w:b/>
                    <w:sz w:val="24"/>
                  </w:rPr>
                </w:rPrChange>
              </w:rPr>
              <w:pPrChange w:id="897" w:author="刘孟祺" w:date="2013-04-19T10:53:00Z">
                <w:pPr>
                  <w:jc w:val="center"/>
                </w:pPr>
              </w:pPrChange>
            </w:pPr>
            <w:r w:rsidRPr="00A532BD">
              <w:rPr>
                <w:rFonts w:ascii="宋体" w:eastAsia="宋体" w:hAnsi="宋体" w:hint="eastAsia"/>
                <w:b/>
                <w:sz w:val="21"/>
                <w:szCs w:val="21"/>
                <w:rPrChange w:id="898" w:author="刘孟祺" w:date="2013-04-19T10:53:00Z">
                  <w:rPr>
                    <w:rFonts w:ascii="宋体" w:eastAsia="宋体" w:hAnsi="宋体" w:hint="eastAsia"/>
                    <w:b/>
                    <w:sz w:val="24"/>
                  </w:rPr>
                </w:rPrChange>
              </w:rPr>
              <w:t>扬州地区</w:t>
            </w:r>
          </w:p>
        </w:tc>
        <w:tc>
          <w:tcPr>
            <w:tcW w:w="0" w:type="auto"/>
            <w:shd w:val="clear" w:color="auto" w:fill="auto"/>
            <w:tcPrChange w:id="89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00" w:author="刘孟祺" w:date="2013-04-19T10:53:00Z">
                  <w:rPr>
                    <w:rFonts w:ascii="宋体" w:eastAsia="宋体" w:hAnsi="宋体" w:hint="eastAsia"/>
                    <w:b/>
                    <w:sz w:val="24"/>
                  </w:rPr>
                </w:rPrChange>
              </w:rPr>
              <w:pPrChange w:id="901" w:author="刘孟祺" w:date="2013-04-19T10:53:00Z">
                <w:pPr>
                  <w:jc w:val="center"/>
                </w:pPr>
              </w:pPrChange>
            </w:pPr>
            <w:r w:rsidRPr="00A532BD">
              <w:rPr>
                <w:rFonts w:ascii="宋体" w:eastAsia="宋体" w:hAnsi="宋体" w:hint="eastAsia"/>
                <w:b/>
                <w:sz w:val="21"/>
                <w:szCs w:val="21"/>
                <w:rPrChange w:id="902" w:author="刘孟祺" w:date="2013-04-19T10:53:00Z">
                  <w:rPr>
                    <w:rFonts w:ascii="宋体" w:eastAsia="宋体" w:hAnsi="宋体" w:hint="eastAsia"/>
                    <w:b/>
                    <w:sz w:val="24"/>
                  </w:rPr>
                </w:rPrChange>
              </w:rPr>
              <w:t>23~25</w:t>
            </w:r>
          </w:p>
        </w:tc>
        <w:tc>
          <w:tcPr>
            <w:tcW w:w="0" w:type="auto"/>
            <w:tcPrChange w:id="903" w:author="刘孟祺" w:date="2013-04-19T10:53: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904" w:author="刘孟祺" w:date="2013-04-19T10:53:00Z">
                  <w:rPr>
                    <w:rFonts w:ascii="宋体" w:eastAsia="宋体" w:hAnsi="宋体" w:hint="eastAsia"/>
                    <w:b/>
                    <w:sz w:val="24"/>
                  </w:rPr>
                </w:rPrChange>
              </w:rPr>
              <w:pPrChange w:id="905" w:author="刘孟祺" w:date="2013-04-19T10:53:00Z">
                <w:pPr>
                  <w:jc w:val="center"/>
                </w:pPr>
              </w:pPrChange>
            </w:pPr>
            <w:r w:rsidRPr="00A532BD">
              <w:rPr>
                <w:rFonts w:ascii="宋体" w:eastAsia="宋体" w:hAnsi="宋体" w:hint="eastAsia"/>
                <w:b/>
                <w:sz w:val="21"/>
                <w:szCs w:val="21"/>
                <w:rPrChange w:id="906" w:author="刘孟祺" w:date="2013-04-19T10:53:00Z">
                  <w:rPr>
                    <w:rFonts w:ascii="宋体" w:eastAsia="宋体" w:hAnsi="宋体" w:hint="eastAsia"/>
                    <w:b/>
                    <w:sz w:val="24"/>
                  </w:rPr>
                </w:rPrChange>
              </w:rPr>
              <w:t>000000~999999</w:t>
            </w:r>
          </w:p>
        </w:tc>
        <w:tc>
          <w:tcPr>
            <w:tcW w:w="1634" w:type="dxa"/>
            <w:vMerge/>
            <w:tcPrChange w:id="907"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08" w:author="刘孟祺" w:date="2013-04-19T10:53:00Z">
                  <w:rPr>
                    <w:rFonts w:ascii="宋体" w:eastAsia="宋体" w:hAnsi="宋体" w:hint="eastAsia"/>
                    <w:b/>
                    <w:sz w:val="24"/>
                  </w:rPr>
                </w:rPrChange>
              </w:rPr>
              <w:pPrChange w:id="909" w:author="刘孟祺" w:date="2013-04-19T10:53:00Z">
                <w:pPr>
                  <w:jc w:val="center"/>
                </w:pPr>
              </w:pPrChange>
            </w:pPr>
          </w:p>
        </w:tc>
      </w:tr>
      <w:tr w:rsidR="00FC6BD5" w:rsidRPr="00A532BD">
        <w:trPr>
          <w:trHeight w:val="312"/>
          <w:trPrChange w:id="910" w:author="刘孟祺" w:date="2013-04-19T10:53:00Z">
            <w:trPr>
              <w:trHeight w:val="312"/>
            </w:trPr>
          </w:trPrChange>
        </w:trPr>
        <w:tc>
          <w:tcPr>
            <w:tcW w:w="0" w:type="auto"/>
            <w:vMerge/>
            <w:tcPrChange w:id="911"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12" w:author="刘孟祺" w:date="2013-04-19T10:53:00Z">
                  <w:rPr>
                    <w:rFonts w:ascii="宋体" w:eastAsia="宋体" w:hAnsi="宋体" w:hint="eastAsia"/>
                    <w:b/>
                    <w:sz w:val="24"/>
                  </w:rPr>
                </w:rPrChange>
              </w:rPr>
              <w:pPrChange w:id="913" w:author="刘孟祺" w:date="2013-04-19T10:53:00Z">
                <w:pPr>
                  <w:jc w:val="center"/>
                </w:pPr>
              </w:pPrChange>
            </w:pPr>
          </w:p>
        </w:tc>
        <w:tc>
          <w:tcPr>
            <w:tcW w:w="0" w:type="auto"/>
            <w:vMerge/>
            <w:shd w:val="clear" w:color="auto" w:fill="auto"/>
            <w:tcPrChange w:id="914"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15" w:author="刘孟祺" w:date="2013-04-19T10:53:00Z">
                  <w:rPr>
                    <w:rFonts w:ascii="宋体" w:eastAsia="宋体" w:hAnsi="宋体" w:hint="eastAsia"/>
                    <w:b/>
                    <w:sz w:val="24"/>
                  </w:rPr>
                </w:rPrChange>
              </w:rPr>
              <w:pPrChange w:id="916" w:author="刘孟祺" w:date="2013-04-19T10:53:00Z">
                <w:pPr>
                  <w:jc w:val="center"/>
                </w:pPr>
              </w:pPrChange>
            </w:pPr>
          </w:p>
        </w:tc>
        <w:tc>
          <w:tcPr>
            <w:tcW w:w="744" w:type="dxa"/>
            <w:shd w:val="clear" w:color="auto" w:fill="auto"/>
            <w:tcPrChange w:id="917"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918" w:author="刘孟祺" w:date="2013-04-19T10:53:00Z">
                  <w:rPr>
                    <w:rFonts w:ascii="宋体" w:eastAsia="宋体" w:hAnsi="宋体"/>
                    <w:b/>
                    <w:sz w:val="24"/>
                  </w:rPr>
                </w:rPrChange>
              </w:rPr>
              <w:pPrChange w:id="919" w:author="刘孟祺" w:date="2013-04-19T10:53:00Z">
                <w:pPr>
                  <w:jc w:val="center"/>
                </w:pPr>
              </w:pPrChange>
            </w:pPr>
            <w:r w:rsidRPr="00A532BD">
              <w:rPr>
                <w:rFonts w:ascii="宋体" w:eastAsia="宋体" w:hAnsi="宋体" w:hint="eastAsia"/>
                <w:b/>
                <w:sz w:val="21"/>
                <w:szCs w:val="21"/>
                <w:rPrChange w:id="920" w:author="刘孟祺" w:date="2013-04-19T10:53:00Z">
                  <w:rPr>
                    <w:rFonts w:ascii="宋体" w:eastAsia="宋体" w:hAnsi="宋体" w:hint="eastAsia"/>
                    <w:b/>
                    <w:sz w:val="24"/>
                  </w:rPr>
                </w:rPrChange>
              </w:rPr>
              <w:t>2</w:t>
            </w:r>
          </w:p>
        </w:tc>
        <w:tc>
          <w:tcPr>
            <w:tcW w:w="1942" w:type="dxa"/>
            <w:shd w:val="clear" w:color="auto" w:fill="auto"/>
            <w:tcPrChange w:id="921"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922" w:author="刘孟祺" w:date="2013-04-19T10:53:00Z">
                  <w:rPr>
                    <w:rFonts w:ascii="宋体" w:eastAsia="宋体" w:hAnsi="宋体"/>
                    <w:b/>
                    <w:sz w:val="24"/>
                  </w:rPr>
                </w:rPrChange>
              </w:rPr>
              <w:pPrChange w:id="923" w:author="刘孟祺" w:date="2013-04-19T10:53:00Z">
                <w:pPr>
                  <w:jc w:val="center"/>
                </w:pPr>
              </w:pPrChange>
            </w:pPr>
            <w:r w:rsidRPr="00A532BD">
              <w:rPr>
                <w:rFonts w:ascii="宋体" w:eastAsia="宋体" w:hAnsi="宋体" w:hint="eastAsia"/>
                <w:b/>
                <w:sz w:val="21"/>
                <w:szCs w:val="21"/>
                <w:rPrChange w:id="924" w:author="刘孟祺" w:date="2013-04-19T10:53:00Z">
                  <w:rPr>
                    <w:rFonts w:ascii="宋体" w:eastAsia="宋体" w:hAnsi="宋体" w:hint="eastAsia"/>
                    <w:b/>
                    <w:sz w:val="24"/>
                  </w:rPr>
                </w:rPrChange>
              </w:rPr>
              <w:t>苏州地区</w:t>
            </w:r>
          </w:p>
        </w:tc>
        <w:tc>
          <w:tcPr>
            <w:tcW w:w="0" w:type="auto"/>
            <w:shd w:val="clear" w:color="auto" w:fill="auto"/>
            <w:tcPrChange w:id="92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926" w:author="刘孟祺" w:date="2013-04-19T10:53:00Z">
                  <w:rPr>
                    <w:rFonts w:ascii="宋体" w:eastAsia="宋体" w:hAnsi="宋体"/>
                    <w:b/>
                    <w:sz w:val="24"/>
                  </w:rPr>
                </w:rPrChange>
              </w:rPr>
              <w:pPrChange w:id="927" w:author="刘孟祺" w:date="2013-04-19T10:53:00Z">
                <w:pPr>
                  <w:jc w:val="center"/>
                </w:pPr>
              </w:pPrChange>
            </w:pPr>
            <w:r w:rsidRPr="00A532BD">
              <w:rPr>
                <w:rFonts w:ascii="宋体" w:eastAsia="宋体" w:hAnsi="宋体" w:hint="eastAsia"/>
                <w:b/>
                <w:sz w:val="21"/>
                <w:szCs w:val="21"/>
                <w:rPrChange w:id="928" w:author="刘孟祺" w:date="2013-04-19T10:53:00Z">
                  <w:rPr>
                    <w:rFonts w:ascii="宋体" w:eastAsia="宋体" w:hAnsi="宋体" w:hint="eastAsia"/>
                    <w:b/>
                    <w:sz w:val="24"/>
                  </w:rPr>
                </w:rPrChange>
              </w:rPr>
              <w:t>26~28</w:t>
            </w:r>
          </w:p>
        </w:tc>
        <w:tc>
          <w:tcPr>
            <w:tcW w:w="0" w:type="auto"/>
            <w:shd w:val="clear" w:color="auto" w:fill="auto"/>
            <w:tcPrChange w:id="929"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30" w:author="刘孟祺" w:date="2013-04-19T10:53:00Z">
                  <w:rPr>
                    <w:rFonts w:ascii="宋体" w:eastAsia="宋体" w:hAnsi="宋体" w:hint="eastAsia"/>
                    <w:b/>
                    <w:sz w:val="24"/>
                  </w:rPr>
                </w:rPrChange>
              </w:rPr>
              <w:pPrChange w:id="931" w:author="刘孟祺" w:date="2013-04-19T10:53:00Z">
                <w:pPr>
                  <w:jc w:val="center"/>
                </w:pPr>
              </w:pPrChange>
            </w:pPr>
            <w:r w:rsidRPr="00A532BD">
              <w:rPr>
                <w:rFonts w:ascii="宋体" w:eastAsia="宋体" w:hAnsi="宋体" w:hint="eastAsia"/>
                <w:b/>
                <w:sz w:val="21"/>
                <w:szCs w:val="21"/>
                <w:rPrChange w:id="932" w:author="刘孟祺" w:date="2013-04-19T10:53:00Z">
                  <w:rPr>
                    <w:rFonts w:ascii="宋体" w:eastAsia="宋体" w:hAnsi="宋体" w:hint="eastAsia"/>
                    <w:b/>
                    <w:sz w:val="24"/>
                  </w:rPr>
                </w:rPrChange>
              </w:rPr>
              <w:t>000000~999999</w:t>
            </w:r>
          </w:p>
        </w:tc>
        <w:tc>
          <w:tcPr>
            <w:tcW w:w="1634" w:type="dxa"/>
            <w:vMerge/>
            <w:tcPrChange w:id="93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34" w:author="刘孟祺" w:date="2013-04-19T10:53:00Z">
                  <w:rPr>
                    <w:rFonts w:ascii="宋体" w:eastAsia="宋体" w:hAnsi="宋体" w:hint="eastAsia"/>
                    <w:b/>
                    <w:sz w:val="24"/>
                  </w:rPr>
                </w:rPrChange>
              </w:rPr>
              <w:pPrChange w:id="935" w:author="刘孟祺" w:date="2013-04-19T10:53:00Z">
                <w:pPr>
                  <w:jc w:val="center"/>
                </w:pPr>
              </w:pPrChange>
            </w:pPr>
          </w:p>
        </w:tc>
      </w:tr>
      <w:tr w:rsidR="00FC6BD5" w:rsidRPr="00A532BD">
        <w:trPr>
          <w:trHeight w:val="311"/>
          <w:trPrChange w:id="936" w:author="刘孟祺" w:date="2013-04-19T10:53:00Z">
            <w:trPr>
              <w:trHeight w:val="311"/>
            </w:trPr>
          </w:trPrChange>
        </w:trPr>
        <w:tc>
          <w:tcPr>
            <w:tcW w:w="0" w:type="auto"/>
            <w:vMerge/>
            <w:tcPrChange w:id="937"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38" w:author="刘孟祺" w:date="2013-04-19T10:53:00Z">
                  <w:rPr>
                    <w:rFonts w:ascii="宋体" w:eastAsia="宋体" w:hAnsi="宋体" w:hint="eastAsia"/>
                    <w:b/>
                    <w:sz w:val="24"/>
                  </w:rPr>
                </w:rPrChange>
              </w:rPr>
              <w:pPrChange w:id="939" w:author="刘孟祺" w:date="2013-04-19T10:53:00Z">
                <w:pPr>
                  <w:jc w:val="center"/>
                </w:pPr>
              </w:pPrChange>
            </w:pPr>
          </w:p>
        </w:tc>
        <w:tc>
          <w:tcPr>
            <w:tcW w:w="0" w:type="auto"/>
            <w:vMerge/>
            <w:shd w:val="clear" w:color="auto" w:fill="auto"/>
            <w:tcPrChange w:id="940"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41" w:author="刘孟祺" w:date="2013-04-19T10:53:00Z">
                  <w:rPr>
                    <w:rFonts w:ascii="宋体" w:eastAsia="宋体" w:hAnsi="宋体" w:hint="eastAsia"/>
                    <w:b/>
                    <w:sz w:val="24"/>
                  </w:rPr>
                </w:rPrChange>
              </w:rPr>
              <w:pPrChange w:id="942" w:author="刘孟祺" w:date="2013-04-19T10:53:00Z">
                <w:pPr>
                  <w:jc w:val="center"/>
                </w:pPr>
              </w:pPrChange>
            </w:pPr>
          </w:p>
        </w:tc>
        <w:tc>
          <w:tcPr>
            <w:tcW w:w="744" w:type="dxa"/>
            <w:shd w:val="clear" w:color="auto" w:fill="auto"/>
            <w:tcPrChange w:id="943"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44" w:author="刘孟祺" w:date="2013-04-19T10:53:00Z">
                  <w:rPr>
                    <w:rFonts w:ascii="宋体" w:eastAsia="宋体" w:hAnsi="宋体" w:hint="eastAsia"/>
                    <w:b/>
                    <w:sz w:val="24"/>
                  </w:rPr>
                </w:rPrChange>
              </w:rPr>
              <w:pPrChange w:id="945" w:author="刘孟祺" w:date="2013-04-19T10:53:00Z">
                <w:pPr>
                  <w:jc w:val="center"/>
                </w:pPr>
              </w:pPrChange>
            </w:pPr>
            <w:r w:rsidRPr="00A532BD">
              <w:rPr>
                <w:rFonts w:ascii="宋体" w:eastAsia="宋体" w:hAnsi="宋体" w:hint="eastAsia"/>
                <w:b/>
                <w:sz w:val="21"/>
                <w:szCs w:val="21"/>
                <w:rPrChange w:id="946" w:author="刘孟祺" w:date="2013-04-19T10:53:00Z">
                  <w:rPr>
                    <w:rFonts w:ascii="宋体" w:eastAsia="宋体" w:hAnsi="宋体" w:hint="eastAsia"/>
                    <w:b/>
                    <w:sz w:val="24"/>
                  </w:rPr>
                </w:rPrChange>
              </w:rPr>
              <w:t>2</w:t>
            </w:r>
          </w:p>
        </w:tc>
        <w:tc>
          <w:tcPr>
            <w:tcW w:w="1942" w:type="dxa"/>
            <w:shd w:val="clear" w:color="auto" w:fill="auto"/>
            <w:tcPrChange w:id="947"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48" w:author="刘孟祺" w:date="2013-04-19T10:53:00Z">
                  <w:rPr>
                    <w:rFonts w:ascii="宋体" w:eastAsia="宋体" w:hAnsi="宋体" w:hint="eastAsia"/>
                    <w:b/>
                    <w:sz w:val="24"/>
                  </w:rPr>
                </w:rPrChange>
              </w:rPr>
              <w:pPrChange w:id="949" w:author="刘孟祺" w:date="2013-04-19T10:53:00Z">
                <w:pPr>
                  <w:jc w:val="center"/>
                </w:pPr>
              </w:pPrChange>
            </w:pPr>
            <w:r w:rsidRPr="00A532BD">
              <w:rPr>
                <w:rFonts w:ascii="宋体" w:eastAsia="宋体" w:hAnsi="宋体" w:hint="eastAsia"/>
                <w:b/>
                <w:sz w:val="21"/>
                <w:szCs w:val="21"/>
                <w:rPrChange w:id="950" w:author="刘孟祺" w:date="2013-04-19T10:53:00Z">
                  <w:rPr>
                    <w:rFonts w:ascii="宋体" w:eastAsia="宋体" w:hAnsi="宋体" w:hint="eastAsia"/>
                    <w:b/>
                    <w:sz w:val="24"/>
                  </w:rPr>
                </w:rPrChange>
              </w:rPr>
              <w:t>常州地区</w:t>
            </w:r>
          </w:p>
        </w:tc>
        <w:tc>
          <w:tcPr>
            <w:tcW w:w="0" w:type="auto"/>
            <w:shd w:val="clear" w:color="auto" w:fill="auto"/>
            <w:tcPrChange w:id="95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52" w:author="刘孟祺" w:date="2013-04-19T10:53:00Z">
                  <w:rPr>
                    <w:rFonts w:ascii="宋体" w:eastAsia="宋体" w:hAnsi="宋体" w:hint="eastAsia"/>
                    <w:b/>
                    <w:sz w:val="24"/>
                  </w:rPr>
                </w:rPrChange>
              </w:rPr>
              <w:pPrChange w:id="953" w:author="刘孟祺" w:date="2013-04-19T10:53:00Z">
                <w:pPr>
                  <w:jc w:val="center"/>
                </w:pPr>
              </w:pPrChange>
            </w:pPr>
            <w:r w:rsidRPr="00A532BD">
              <w:rPr>
                <w:rFonts w:ascii="宋体" w:eastAsia="宋体" w:hAnsi="宋体" w:hint="eastAsia"/>
                <w:b/>
                <w:sz w:val="21"/>
                <w:szCs w:val="21"/>
                <w:rPrChange w:id="954" w:author="刘孟祺" w:date="2013-04-19T10:53:00Z">
                  <w:rPr>
                    <w:rFonts w:ascii="宋体" w:eastAsia="宋体" w:hAnsi="宋体" w:hint="eastAsia"/>
                    <w:b/>
                    <w:sz w:val="24"/>
                  </w:rPr>
                </w:rPrChange>
              </w:rPr>
              <w:t>29~31</w:t>
            </w:r>
          </w:p>
        </w:tc>
        <w:tc>
          <w:tcPr>
            <w:tcW w:w="0" w:type="auto"/>
            <w:shd w:val="clear" w:color="auto" w:fill="auto"/>
            <w:tcPrChange w:id="955"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56" w:author="刘孟祺" w:date="2013-04-19T10:53:00Z">
                  <w:rPr>
                    <w:rFonts w:ascii="宋体" w:eastAsia="宋体" w:hAnsi="宋体" w:hint="eastAsia"/>
                    <w:b/>
                    <w:sz w:val="24"/>
                  </w:rPr>
                </w:rPrChange>
              </w:rPr>
              <w:pPrChange w:id="957" w:author="刘孟祺" w:date="2013-04-19T10:53:00Z">
                <w:pPr>
                  <w:jc w:val="center"/>
                </w:pPr>
              </w:pPrChange>
            </w:pPr>
            <w:r w:rsidRPr="00A532BD">
              <w:rPr>
                <w:rFonts w:ascii="宋体" w:eastAsia="宋体" w:hAnsi="宋体" w:hint="eastAsia"/>
                <w:b/>
                <w:sz w:val="21"/>
                <w:szCs w:val="21"/>
                <w:rPrChange w:id="958" w:author="刘孟祺" w:date="2013-04-19T10:53:00Z">
                  <w:rPr>
                    <w:rFonts w:ascii="宋体" w:eastAsia="宋体" w:hAnsi="宋体" w:hint="eastAsia"/>
                    <w:b/>
                    <w:sz w:val="24"/>
                  </w:rPr>
                </w:rPrChange>
              </w:rPr>
              <w:t>000000~999999</w:t>
            </w:r>
          </w:p>
        </w:tc>
        <w:tc>
          <w:tcPr>
            <w:tcW w:w="1634" w:type="dxa"/>
            <w:vMerge/>
            <w:tcPrChange w:id="959"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60" w:author="刘孟祺" w:date="2013-04-19T10:53:00Z">
                  <w:rPr>
                    <w:rFonts w:ascii="宋体" w:eastAsia="宋体" w:hAnsi="宋体" w:hint="eastAsia"/>
                    <w:b/>
                    <w:sz w:val="24"/>
                  </w:rPr>
                </w:rPrChange>
              </w:rPr>
              <w:pPrChange w:id="961" w:author="刘孟祺" w:date="2013-04-19T10:53:00Z">
                <w:pPr>
                  <w:jc w:val="center"/>
                </w:pPr>
              </w:pPrChange>
            </w:pPr>
          </w:p>
        </w:tc>
      </w:tr>
      <w:tr w:rsidR="00FC6BD5" w:rsidRPr="00A532BD">
        <w:trPr>
          <w:trHeight w:val="311"/>
          <w:trPrChange w:id="962" w:author="刘孟祺" w:date="2013-04-19T10:53:00Z">
            <w:trPr>
              <w:trHeight w:val="311"/>
            </w:trPr>
          </w:trPrChange>
        </w:trPr>
        <w:tc>
          <w:tcPr>
            <w:tcW w:w="0" w:type="auto"/>
            <w:vMerge/>
            <w:tcPrChange w:id="963"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64" w:author="刘孟祺" w:date="2013-04-19T10:53:00Z">
                  <w:rPr>
                    <w:rFonts w:ascii="宋体" w:eastAsia="宋体" w:hAnsi="宋体" w:hint="eastAsia"/>
                    <w:b/>
                    <w:sz w:val="24"/>
                  </w:rPr>
                </w:rPrChange>
              </w:rPr>
              <w:pPrChange w:id="965" w:author="刘孟祺" w:date="2013-04-19T10:53:00Z">
                <w:pPr>
                  <w:jc w:val="center"/>
                </w:pPr>
              </w:pPrChange>
            </w:pPr>
          </w:p>
        </w:tc>
        <w:tc>
          <w:tcPr>
            <w:tcW w:w="0" w:type="auto"/>
            <w:vMerge/>
            <w:shd w:val="clear" w:color="auto" w:fill="auto"/>
            <w:tcPrChange w:id="966"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67" w:author="刘孟祺" w:date="2013-04-19T10:53:00Z">
                  <w:rPr>
                    <w:rFonts w:ascii="宋体" w:eastAsia="宋体" w:hAnsi="宋体" w:hint="eastAsia"/>
                    <w:b/>
                    <w:sz w:val="24"/>
                  </w:rPr>
                </w:rPrChange>
              </w:rPr>
              <w:pPrChange w:id="968" w:author="刘孟祺" w:date="2013-04-19T10:53:00Z">
                <w:pPr>
                  <w:jc w:val="center"/>
                </w:pPr>
              </w:pPrChange>
            </w:pPr>
          </w:p>
        </w:tc>
        <w:tc>
          <w:tcPr>
            <w:tcW w:w="744" w:type="dxa"/>
            <w:shd w:val="clear" w:color="auto" w:fill="auto"/>
            <w:tcPrChange w:id="969"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70" w:author="刘孟祺" w:date="2013-04-19T10:53:00Z">
                  <w:rPr>
                    <w:rFonts w:ascii="宋体" w:eastAsia="宋体" w:hAnsi="宋体" w:hint="eastAsia"/>
                    <w:b/>
                    <w:sz w:val="24"/>
                  </w:rPr>
                </w:rPrChange>
              </w:rPr>
              <w:pPrChange w:id="971" w:author="刘孟祺" w:date="2013-04-19T10:53:00Z">
                <w:pPr>
                  <w:jc w:val="center"/>
                </w:pPr>
              </w:pPrChange>
            </w:pPr>
            <w:r w:rsidRPr="00A532BD">
              <w:rPr>
                <w:rFonts w:ascii="宋体" w:eastAsia="宋体" w:hAnsi="宋体" w:hint="eastAsia"/>
                <w:b/>
                <w:sz w:val="21"/>
                <w:szCs w:val="21"/>
                <w:rPrChange w:id="972" w:author="刘孟祺" w:date="2013-04-19T10:53:00Z">
                  <w:rPr>
                    <w:rFonts w:ascii="宋体" w:eastAsia="宋体" w:hAnsi="宋体" w:hint="eastAsia"/>
                    <w:b/>
                    <w:sz w:val="24"/>
                  </w:rPr>
                </w:rPrChange>
              </w:rPr>
              <w:t>2</w:t>
            </w:r>
          </w:p>
        </w:tc>
        <w:tc>
          <w:tcPr>
            <w:tcW w:w="1942" w:type="dxa"/>
            <w:shd w:val="clear" w:color="auto" w:fill="auto"/>
            <w:tcPrChange w:id="973"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74" w:author="刘孟祺" w:date="2013-04-19T10:53:00Z">
                  <w:rPr>
                    <w:rFonts w:ascii="宋体" w:eastAsia="宋体" w:hAnsi="宋体" w:hint="eastAsia"/>
                    <w:b/>
                    <w:sz w:val="24"/>
                  </w:rPr>
                </w:rPrChange>
              </w:rPr>
              <w:pPrChange w:id="975" w:author="刘孟祺" w:date="2013-04-19T10:53:00Z">
                <w:pPr>
                  <w:jc w:val="center"/>
                </w:pPr>
              </w:pPrChange>
            </w:pPr>
            <w:r w:rsidRPr="00A532BD">
              <w:rPr>
                <w:rFonts w:ascii="宋体" w:eastAsia="宋体" w:hAnsi="宋体" w:hint="eastAsia"/>
                <w:b/>
                <w:sz w:val="21"/>
                <w:szCs w:val="21"/>
                <w:rPrChange w:id="976" w:author="刘孟祺" w:date="2013-04-19T10:53:00Z">
                  <w:rPr>
                    <w:rFonts w:ascii="宋体" w:eastAsia="宋体" w:hAnsi="宋体" w:hint="eastAsia"/>
                    <w:b/>
                    <w:sz w:val="24"/>
                  </w:rPr>
                </w:rPrChange>
              </w:rPr>
              <w:t>新设分行1</w:t>
            </w:r>
          </w:p>
        </w:tc>
        <w:tc>
          <w:tcPr>
            <w:tcW w:w="0" w:type="auto"/>
            <w:shd w:val="clear" w:color="auto" w:fill="auto"/>
            <w:tcPrChange w:id="97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78" w:author="刘孟祺" w:date="2013-04-19T10:53:00Z">
                  <w:rPr>
                    <w:rFonts w:ascii="宋体" w:eastAsia="宋体" w:hAnsi="宋体" w:hint="eastAsia"/>
                    <w:b/>
                    <w:sz w:val="24"/>
                  </w:rPr>
                </w:rPrChange>
              </w:rPr>
              <w:pPrChange w:id="979" w:author="刘孟祺" w:date="2013-04-19T10:53:00Z">
                <w:pPr>
                  <w:jc w:val="center"/>
                </w:pPr>
              </w:pPrChange>
            </w:pPr>
            <w:r w:rsidRPr="00A532BD">
              <w:rPr>
                <w:rFonts w:ascii="宋体" w:eastAsia="宋体" w:hAnsi="宋体" w:hint="eastAsia"/>
                <w:b/>
                <w:sz w:val="21"/>
                <w:szCs w:val="21"/>
                <w:rPrChange w:id="980" w:author="刘孟祺" w:date="2013-04-19T10:53:00Z">
                  <w:rPr>
                    <w:rFonts w:ascii="宋体" w:eastAsia="宋体" w:hAnsi="宋体" w:hint="eastAsia"/>
                    <w:b/>
                    <w:sz w:val="24"/>
                  </w:rPr>
                </w:rPrChange>
              </w:rPr>
              <w:t>32~xx</w:t>
            </w:r>
          </w:p>
        </w:tc>
        <w:tc>
          <w:tcPr>
            <w:tcW w:w="0" w:type="auto"/>
            <w:shd w:val="clear" w:color="auto" w:fill="auto"/>
            <w:tcPrChange w:id="981"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82" w:author="刘孟祺" w:date="2013-04-19T10:53:00Z">
                  <w:rPr>
                    <w:rFonts w:ascii="宋体" w:eastAsia="宋体" w:hAnsi="宋体" w:hint="eastAsia"/>
                    <w:b/>
                    <w:sz w:val="24"/>
                  </w:rPr>
                </w:rPrChange>
              </w:rPr>
              <w:pPrChange w:id="983" w:author="刘孟祺" w:date="2013-04-19T10:53:00Z">
                <w:pPr>
                  <w:jc w:val="center"/>
                </w:pPr>
              </w:pPrChange>
            </w:pPr>
            <w:r w:rsidRPr="00A532BD">
              <w:rPr>
                <w:rFonts w:ascii="宋体" w:eastAsia="宋体" w:hAnsi="宋体" w:hint="eastAsia"/>
                <w:b/>
                <w:sz w:val="21"/>
                <w:szCs w:val="21"/>
                <w:rPrChange w:id="984" w:author="刘孟祺" w:date="2013-04-19T10:53:00Z">
                  <w:rPr>
                    <w:rFonts w:ascii="宋体" w:eastAsia="宋体" w:hAnsi="宋体" w:hint="eastAsia"/>
                    <w:b/>
                    <w:sz w:val="24"/>
                  </w:rPr>
                </w:rPrChange>
              </w:rPr>
              <w:t>000000~999999</w:t>
            </w:r>
          </w:p>
        </w:tc>
        <w:tc>
          <w:tcPr>
            <w:tcW w:w="1634" w:type="dxa"/>
            <w:vMerge/>
            <w:tcPrChange w:id="985"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86" w:author="刘孟祺" w:date="2013-04-19T10:53:00Z">
                  <w:rPr>
                    <w:rFonts w:ascii="宋体" w:eastAsia="宋体" w:hAnsi="宋体" w:hint="eastAsia"/>
                    <w:b/>
                    <w:sz w:val="24"/>
                  </w:rPr>
                </w:rPrChange>
              </w:rPr>
              <w:pPrChange w:id="987" w:author="刘孟祺" w:date="2013-04-19T10:53:00Z">
                <w:pPr>
                  <w:jc w:val="center"/>
                </w:pPr>
              </w:pPrChange>
            </w:pPr>
          </w:p>
        </w:tc>
      </w:tr>
      <w:tr w:rsidR="00FC6BD5" w:rsidRPr="00A532BD">
        <w:trPr>
          <w:trHeight w:val="311"/>
          <w:trPrChange w:id="988" w:author="刘孟祺" w:date="2013-04-19T10:53:00Z">
            <w:trPr>
              <w:trHeight w:val="311"/>
            </w:trPr>
          </w:trPrChange>
        </w:trPr>
        <w:tc>
          <w:tcPr>
            <w:tcW w:w="0" w:type="auto"/>
            <w:vMerge/>
            <w:tcPrChange w:id="989"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990" w:author="刘孟祺" w:date="2013-04-19T10:53:00Z">
                  <w:rPr>
                    <w:rFonts w:ascii="宋体" w:eastAsia="宋体" w:hAnsi="宋体" w:hint="eastAsia"/>
                    <w:b/>
                    <w:sz w:val="24"/>
                  </w:rPr>
                </w:rPrChange>
              </w:rPr>
              <w:pPrChange w:id="991" w:author="刘孟祺" w:date="2013-04-19T10:53:00Z">
                <w:pPr>
                  <w:jc w:val="center"/>
                </w:pPr>
              </w:pPrChange>
            </w:pPr>
          </w:p>
        </w:tc>
        <w:tc>
          <w:tcPr>
            <w:tcW w:w="0" w:type="auto"/>
            <w:vMerge/>
            <w:shd w:val="clear" w:color="auto" w:fill="auto"/>
            <w:tcPrChange w:id="992" w:author="刘孟祺" w:date="2013-04-19T10:53: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93" w:author="刘孟祺" w:date="2013-04-19T10:53:00Z">
                  <w:rPr>
                    <w:rFonts w:ascii="宋体" w:eastAsia="宋体" w:hAnsi="宋体" w:hint="eastAsia"/>
                    <w:b/>
                    <w:sz w:val="24"/>
                  </w:rPr>
                </w:rPrChange>
              </w:rPr>
              <w:pPrChange w:id="994" w:author="刘孟祺" w:date="2013-04-19T10:53:00Z">
                <w:pPr>
                  <w:jc w:val="center"/>
                </w:pPr>
              </w:pPrChange>
            </w:pPr>
          </w:p>
        </w:tc>
        <w:tc>
          <w:tcPr>
            <w:tcW w:w="744" w:type="dxa"/>
            <w:shd w:val="clear" w:color="auto" w:fill="auto"/>
            <w:tcPrChange w:id="995" w:author="刘孟祺" w:date="2013-04-19T10:53:00Z">
              <w:tcPr>
                <w:tcW w:w="346"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996" w:author="刘孟祺" w:date="2013-04-19T10:53:00Z">
                  <w:rPr>
                    <w:rFonts w:ascii="宋体" w:eastAsia="宋体" w:hAnsi="宋体" w:hint="eastAsia"/>
                    <w:b/>
                    <w:sz w:val="24"/>
                  </w:rPr>
                </w:rPrChange>
              </w:rPr>
              <w:pPrChange w:id="997" w:author="刘孟祺" w:date="2013-04-19T10:53:00Z">
                <w:pPr>
                  <w:jc w:val="center"/>
                </w:pPr>
              </w:pPrChange>
            </w:pPr>
            <w:r w:rsidRPr="00A532BD">
              <w:rPr>
                <w:rFonts w:ascii="宋体" w:eastAsia="宋体" w:hAnsi="宋体" w:hint="eastAsia"/>
                <w:b/>
                <w:sz w:val="21"/>
                <w:szCs w:val="21"/>
                <w:rPrChange w:id="998" w:author="刘孟祺" w:date="2013-04-19T10:53:00Z">
                  <w:rPr>
                    <w:rFonts w:ascii="宋体" w:eastAsia="宋体" w:hAnsi="宋体" w:hint="eastAsia"/>
                    <w:b/>
                    <w:sz w:val="24"/>
                  </w:rPr>
                </w:rPrChange>
              </w:rPr>
              <w:t>2</w:t>
            </w:r>
          </w:p>
        </w:tc>
        <w:tc>
          <w:tcPr>
            <w:tcW w:w="1942" w:type="dxa"/>
            <w:shd w:val="clear" w:color="auto" w:fill="auto"/>
            <w:tcPrChange w:id="999" w:author="刘孟祺" w:date="2013-04-19T10:53: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00" w:author="刘孟祺" w:date="2013-04-19T10:53:00Z">
                  <w:rPr>
                    <w:rFonts w:ascii="宋体" w:eastAsia="宋体" w:hAnsi="宋体" w:hint="eastAsia"/>
                    <w:b/>
                    <w:sz w:val="24"/>
                  </w:rPr>
                </w:rPrChange>
              </w:rPr>
              <w:pPrChange w:id="1001" w:author="刘孟祺" w:date="2013-04-19T10:53:00Z">
                <w:pPr>
                  <w:jc w:val="center"/>
                </w:pPr>
              </w:pPrChange>
            </w:pPr>
            <w:r w:rsidRPr="00A532BD">
              <w:rPr>
                <w:rFonts w:ascii="宋体" w:eastAsia="宋体" w:hAnsi="宋体" w:hint="eastAsia"/>
                <w:b/>
                <w:sz w:val="21"/>
                <w:szCs w:val="21"/>
                <w:rPrChange w:id="1002" w:author="刘孟祺" w:date="2013-04-19T10:53:00Z">
                  <w:rPr>
                    <w:rFonts w:ascii="宋体" w:eastAsia="宋体" w:hAnsi="宋体" w:hint="eastAsia"/>
                    <w:b/>
                    <w:sz w:val="24"/>
                  </w:rPr>
                </w:rPrChange>
              </w:rPr>
              <w:t>新设分行n</w:t>
            </w:r>
          </w:p>
        </w:tc>
        <w:tc>
          <w:tcPr>
            <w:tcW w:w="0" w:type="auto"/>
            <w:shd w:val="clear" w:color="auto" w:fill="auto"/>
            <w:tcPrChange w:id="1003"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04" w:author="刘孟祺" w:date="2013-04-19T10:53:00Z">
                  <w:rPr>
                    <w:rFonts w:ascii="宋体" w:eastAsia="宋体" w:hAnsi="宋体" w:hint="eastAsia"/>
                    <w:b/>
                    <w:sz w:val="24"/>
                  </w:rPr>
                </w:rPrChange>
              </w:rPr>
              <w:pPrChange w:id="1005" w:author="刘孟祺" w:date="2013-04-19T10:53:00Z">
                <w:pPr>
                  <w:jc w:val="center"/>
                </w:pPr>
              </w:pPrChange>
            </w:pPr>
            <w:r w:rsidRPr="00A532BD">
              <w:rPr>
                <w:rFonts w:ascii="宋体" w:eastAsia="宋体" w:hAnsi="宋体" w:hint="eastAsia"/>
                <w:b/>
                <w:sz w:val="21"/>
                <w:szCs w:val="21"/>
                <w:rPrChange w:id="1006" w:author="刘孟祺" w:date="2013-04-19T10:53:00Z">
                  <w:rPr>
                    <w:rFonts w:ascii="宋体" w:eastAsia="宋体" w:hAnsi="宋体" w:hint="eastAsia"/>
                    <w:b/>
                    <w:sz w:val="24"/>
                  </w:rPr>
                </w:rPrChange>
              </w:rPr>
              <w:t>xx~99</w:t>
            </w:r>
          </w:p>
        </w:tc>
        <w:tc>
          <w:tcPr>
            <w:tcW w:w="0" w:type="auto"/>
            <w:shd w:val="clear" w:color="auto" w:fill="auto"/>
            <w:tcPrChange w:id="1007" w:author="刘孟祺" w:date="2013-04-19T10:53: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08" w:author="刘孟祺" w:date="2013-04-19T10:53:00Z">
                  <w:rPr>
                    <w:rFonts w:ascii="宋体" w:eastAsia="宋体" w:hAnsi="宋体" w:hint="eastAsia"/>
                    <w:b/>
                    <w:sz w:val="24"/>
                  </w:rPr>
                </w:rPrChange>
              </w:rPr>
              <w:pPrChange w:id="1009" w:author="刘孟祺" w:date="2013-04-19T10:53:00Z">
                <w:pPr>
                  <w:jc w:val="center"/>
                </w:pPr>
              </w:pPrChange>
            </w:pPr>
            <w:r w:rsidRPr="00A532BD">
              <w:rPr>
                <w:rFonts w:ascii="宋体" w:eastAsia="宋体" w:hAnsi="宋体" w:hint="eastAsia"/>
                <w:b/>
                <w:sz w:val="21"/>
                <w:szCs w:val="21"/>
                <w:rPrChange w:id="1010" w:author="刘孟祺" w:date="2013-04-19T10:53:00Z">
                  <w:rPr>
                    <w:rFonts w:ascii="宋体" w:eastAsia="宋体" w:hAnsi="宋体" w:hint="eastAsia"/>
                    <w:b/>
                    <w:sz w:val="24"/>
                  </w:rPr>
                </w:rPrChange>
              </w:rPr>
              <w:t>000000~999999</w:t>
            </w:r>
          </w:p>
        </w:tc>
        <w:tc>
          <w:tcPr>
            <w:tcW w:w="1634" w:type="dxa"/>
            <w:vMerge/>
            <w:tcPrChange w:id="1011" w:author="刘孟祺" w:date="2013-04-19T10:53: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012" w:author="刘孟祺" w:date="2013-04-19T10:53:00Z">
                  <w:rPr>
                    <w:rFonts w:ascii="宋体" w:eastAsia="宋体" w:hAnsi="宋体" w:hint="eastAsia"/>
                    <w:b/>
                    <w:sz w:val="24"/>
                  </w:rPr>
                </w:rPrChange>
              </w:rPr>
              <w:pPrChange w:id="1013" w:author="刘孟祺" w:date="2013-04-19T10:53:00Z">
                <w:pPr>
                  <w:jc w:val="center"/>
                </w:pPr>
              </w:pPrChange>
            </w:pPr>
          </w:p>
        </w:tc>
      </w:tr>
    </w:tbl>
    <w:p w:rsidR="00FC6BD5" w:rsidRPr="003B502E" w:rsidRDefault="00FC6BD5" w:rsidP="00D76B95">
      <w:pPr>
        <w:spacing w:line="360" w:lineRule="auto"/>
        <w:ind w:firstLineChars="200" w:firstLine="482"/>
        <w:jc w:val="both"/>
        <w:rPr>
          <w:rFonts w:ascii="宋体" w:eastAsia="宋体" w:hAnsi="宋体" w:hint="eastAsia"/>
          <w:b/>
          <w:sz w:val="24"/>
        </w:rPr>
        <w:pPrChange w:id="1014" w:author="刘孟祺" w:date="2013-04-19T10:52:00Z">
          <w:pPr>
            <w:jc w:val="center"/>
          </w:pPr>
        </w:pPrChange>
      </w:pPr>
    </w:p>
    <w:p w:rsidR="00FC6BD5" w:rsidRPr="003B502E" w:rsidRDefault="00FC6BD5" w:rsidP="00D76B95">
      <w:pPr>
        <w:spacing w:line="360" w:lineRule="auto"/>
        <w:ind w:firstLineChars="200" w:firstLine="482"/>
        <w:jc w:val="both"/>
        <w:rPr>
          <w:rFonts w:ascii="宋体" w:eastAsia="宋体" w:hAnsi="宋体" w:hint="eastAsia"/>
          <w:b/>
          <w:sz w:val="24"/>
        </w:rPr>
        <w:pPrChange w:id="1015" w:author="刘孟祺" w:date="2013-04-19T10:52:00Z">
          <w:pPr>
            <w:jc w:val="center"/>
          </w:pPr>
        </w:pPrChange>
      </w:pP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016" w:author="刘孟祺" w:date="2013-04-19T10:5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035"/>
        <w:gridCol w:w="1033"/>
        <w:gridCol w:w="744"/>
        <w:gridCol w:w="1942"/>
        <w:gridCol w:w="907"/>
        <w:gridCol w:w="1937"/>
        <w:gridCol w:w="1632"/>
        <w:tblGridChange w:id="1017">
          <w:tblGrid>
            <w:gridCol w:w="1273"/>
            <w:gridCol w:w="457"/>
            <w:gridCol w:w="744"/>
            <w:gridCol w:w="1942"/>
            <w:gridCol w:w="1168"/>
            <w:gridCol w:w="2014"/>
            <w:gridCol w:w="924"/>
          </w:tblGrid>
        </w:tblGridChange>
      </w:tblGrid>
      <w:tr w:rsidR="00FC6BD5" w:rsidRPr="00A532BD">
        <w:tc>
          <w:tcPr>
            <w:tcW w:w="0" w:type="auto"/>
            <w:vMerge w:val="restart"/>
            <w:tcPrChange w:id="1018" w:author="刘孟祺" w:date="2013-04-19T10:56:00Z">
              <w:tcPr>
                <w:tcW w:w="0" w:type="auto"/>
                <w:vMerge w:val="restart"/>
              </w:tcPr>
            </w:tcPrChange>
          </w:tcPr>
          <w:p w:rsidR="00FC6BD5" w:rsidRPr="00A532BD" w:rsidRDefault="00FC6BD5" w:rsidP="00A532BD">
            <w:pPr>
              <w:ind w:firstLineChars="200" w:firstLine="422"/>
              <w:jc w:val="both"/>
              <w:rPr>
                <w:rFonts w:ascii="宋体" w:eastAsia="宋体" w:hAnsi="宋体" w:hint="eastAsia"/>
                <w:b/>
                <w:sz w:val="21"/>
                <w:szCs w:val="21"/>
                <w:rPrChange w:id="1019" w:author="刘孟祺" w:date="2013-04-19T10:54:00Z">
                  <w:rPr>
                    <w:rFonts w:ascii="宋体" w:eastAsia="宋体" w:hAnsi="宋体" w:hint="eastAsia"/>
                    <w:b/>
                    <w:sz w:val="24"/>
                  </w:rPr>
                </w:rPrChange>
              </w:rPr>
              <w:pPrChange w:id="1020" w:author="刘孟祺" w:date="2013-04-19T10:56:00Z">
                <w:pPr>
                  <w:jc w:val="center"/>
                </w:pPr>
              </w:pPrChange>
            </w:pPr>
            <w:r w:rsidRPr="00A532BD">
              <w:rPr>
                <w:rFonts w:ascii="宋体" w:eastAsia="宋体" w:hAnsi="宋体" w:hint="eastAsia"/>
                <w:b/>
                <w:sz w:val="21"/>
                <w:szCs w:val="21"/>
                <w:rPrChange w:id="1021" w:author="刘孟祺" w:date="2013-04-19T10:54:00Z">
                  <w:rPr>
                    <w:rFonts w:ascii="宋体" w:eastAsia="宋体" w:hAnsi="宋体" w:hint="eastAsia"/>
                    <w:b/>
                    <w:sz w:val="24"/>
                  </w:rPr>
                </w:rPrChange>
              </w:rPr>
              <w:t>621777</w:t>
            </w:r>
          </w:p>
        </w:tc>
        <w:tc>
          <w:tcPr>
            <w:tcW w:w="0" w:type="auto"/>
            <w:vMerge w:val="restart"/>
            <w:shd w:val="clear" w:color="auto" w:fill="auto"/>
            <w:tcPrChange w:id="1022" w:author="刘孟祺" w:date="2013-04-19T10:56:00Z">
              <w:tcPr>
                <w:tcW w:w="0" w:type="auto"/>
                <w:vMerge w:val="restart"/>
                <w:shd w:val="clear" w:color="auto" w:fill="auto"/>
              </w:tcPr>
            </w:tcPrChange>
          </w:tcPr>
          <w:p w:rsidR="00FC6BD5" w:rsidRPr="00A532BD" w:rsidRDefault="00FC6BD5" w:rsidP="00A532BD">
            <w:pPr>
              <w:jc w:val="both"/>
              <w:rPr>
                <w:rFonts w:ascii="宋体" w:eastAsia="宋体" w:hAnsi="宋体" w:hint="eastAsia"/>
                <w:b/>
                <w:sz w:val="21"/>
                <w:szCs w:val="21"/>
                <w:rPrChange w:id="1023" w:author="刘孟祺" w:date="2013-04-19T10:54:00Z">
                  <w:rPr>
                    <w:rFonts w:ascii="宋体" w:eastAsia="宋体" w:hAnsi="宋体" w:hint="eastAsia"/>
                    <w:b/>
                    <w:sz w:val="24"/>
                  </w:rPr>
                </w:rPrChange>
              </w:rPr>
              <w:pPrChange w:id="1024" w:author="刘孟祺" w:date="2013-04-19T10:56:00Z">
                <w:pPr>
                  <w:jc w:val="center"/>
                </w:pPr>
              </w:pPrChange>
            </w:pPr>
            <w:r w:rsidRPr="00A532BD">
              <w:rPr>
                <w:rFonts w:ascii="宋体" w:eastAsia="宋体" w:hAnsi="宋体" w:hint="eastAsia"/>
                <w:b/>
                <w:sz w:val="21"/>
                <w:szCs w:val="21"/>
                <w:rPrChange w:id="1025" w:author="刘孟祺" w:date="2013-04-19T10:54:00Z">
                  <w:rPr>
                    <w:rFonts w:ascii="宋体" w:eastAsia="宋体" w:hAnsi="宋体" w:hint="eastAsia"/>
                    <w:b/>
                    <w:sz w:val="24"/>
                  </w:rPr>
                </w:rPrChange>
              </w:rPr>
              <w:t>白金卡</w:t>
            </w:r>
          </w:p>
        </w:tc>
        <w:tc>
          <w:tcPr>
            <w:tcW w:w="0" w:type="auto"/>
            <w:shd w:val="clear" w:color="auto" w:fill="auto"/>
            <w:tcPrChange w:id="1026"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27" w:author="刘孟祺" w:date="2013-04-19T10:54:00Z">
                  <w:rPr>
                    <w:rFonts w:ascii="宋体" w:eastAsia="宋体" w:hAnsi="宋体" w:hint="eastAsia"/>
                    <w:b/>
                    <w:sz w:val="24"/>
                  </w:rPr>
                </w:rPrChange>
              </w:rPr>
              <w:pPrChange w:id="1028" w:author="刘孟祺" w:date="2013-04-19T10:56:00Z">
                <w:pPr>
                  <w:jc w:val="center"/>
                </w:pPr>
              </w:pPrChange>
            </w:pPr>
            <w:r w:rsidRPr="00A532BD">
              <w:rPr>
                <w:rFonts w:ascii="宋体" w:eastAsia="宋体" w:hAnsi="宋体" w:hint="eastAsia"/>
                <w:b/>
                <w:sz w:val="21"/>
                <w:szCs w:val="21"/>
                <w:rPrChange w:id="1029" w:author="刘孟祺" w:date="2013-04-19T10:54:00Z">
                  <w:rPr>
                    <w:rFonts w:ascii="宋体" w:eastAsia="宋体" w:hAnsi="宋体" w:hint="eastAsia"/>
                    <w:b/>
                    <w:sz w:val="24"/>
                  </w:rPr>
                </w:rPrChange>
              </w:rPr>
              <w:t>8</w:t>
            </w:r>
          </w:p>
        </w:tc>
        <w:tc>
          <w:tcPr>
            <w:tcW w:w="0" w:type="auto"/>
            <w:shd w:val="clear" w:color="auto" w:fill="auto"/>
            <w:tcPrChange w:id="1030"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31" w:author="刘孟祺" w:date="2013-04-19T10:54:00Z">
                  <w:rPr>
                    <w:rFonts w:ascii="宋体" w:eastAsia="宋体" w:hAnsi="宋体" w:hint="eastAsia"/>
                    <w:b/>
                    <w:sz w:val="24"/>
                  </w:rPr>
                </w:rPrChange>
              </w:rPr>
              <w:pPrChange w:id="1032" w:author="刘孟祺" w:date="2013-04-19T10:56:00Z">
                <w:pPr>
                  <w:jc w:val="center"/>
                </w:pPr>
              </w:pPrChange>
            </w:pPr>
            <w:r w:rsidRPr="00A532BD">
              <w:rPr>
                <w:rFonts w:ascii="宋体" w:eastAsia="宋体" w:hAnsi="宋体" w:hint="eastAsia"/>
                <w:b/>
                <w:sz w:val="21"/>
                <w:szCs w:val="21"/>
                <w:rPrChange w:id="1033" w:author="刘孟祺" w:date="2013-04-19T10:54:00Z">
                  <w:rPr>
                    <w:rFonts w:ascii="宋体" w:eastAsia="宋体" w:hAnsi="宋体" w:hint="eastAsia"/>
                    <w:b/>
                    <w:sz w:val="24"/>
                  </w:rPr>
                </w:rPrChange>
              </w:rPr>
              <w:t>南京地区</w:t>
            </w:r>
          </w:p>
        </w:tc>
        <w:tc>
          <w:tcPr>
            <w:tcW w:w="0" w:type="auto"/>
            <w:shd w:val="clear" w:color="auto" w:fill="auto"/>
            <w:tcPrChange w:id="1034"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35" w:author="刘孟祺" w:date="2013-04-19T10:54:00Z">
                  <w:rPr>
                    <w:rFonts w:ascii="宋体" w:eastAsia="宋体" w:hAnsi="宋体" w:hint="eastAsia"/>
                    <w:b/>
                    <w:sz w:val="24"/>
                  </w:rPr>
                </w:rPrChange>
              </w:rPr>
              <w:pPrChange w:id="1036" w:author="刘孟祺" w:date="2013-04-19T10:56:00Z">
                <w:pPr>
                  <w:jc w:val="center"/>
                </w:pPr>
              </w:pPrChange>
            </w:pPr>
            <w:r w:rsidRPr="00A532BD">
              <w:rPr>
                <w:rFonts w:ascii="宋体" w:eastAsia="宋体" w:hAnsi="宋体" w:hint="eastAsia"/>
                <w:b/>
                <w:sz w:val="21"/>
                <w:szCs w:val="21"/>
                <w:rPrChange w:id="1037" w:author="刘孟祺" w:date="2013-04-19T10:54:00Z">
                  <w:rPr>
                    <w:rFonts w:ascii="宋体" w:eastAsia="宋体" w:hAnsi="宋体" w:hint="eastAsia"/>
                    <w:b/>
                    <w:sz w:val="24"/>
                  </w:rPr>
                </w:rPrChange>
              </w:rPr>
              <w:t>00~04</w:t>
            </w:r>
          </w:p>
        </w:tc>
        <w:tc>
          <w:tcPr>
            <w:tcW w:w="0" w:type="auto"/>
            <w:tcPrChange w:id="1038"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039" w:author="刘孟祺" w:date="2013-04-19T10:54:00Z">
                  <w:rPr>
                    <w:rFonts w:ascii="宋体" w:eastAsia="宋体" w:hAnsi="宋体" w:hint="eastAsia"/>
                    <w:b/>
                    <w:sz w:val="24"/>
                  </w:rPr>
                </w:rPrChange>
              </w:rPr>
              <w:pPrChange w:id="1040" w:author="刘孟祺" w:date="2013-04-19T10:56:00Z">
                <w:pPr>
                  <w:jc w:val="center"/>
                </w:pPr>
              </w:pPrChange>
            </w:pPr>
            <w:r w:rsidRPr="00A532BD">
              <w:rPr>
                <w:rFonts w:ascii="宋体" w:eastAsia="宋体" w:hAnsi="宋体" w:hint="eastAsia"/>
                <w:b/>
                <w:sz w:val="21"/>
                <w:szCs w:val="21"/>
                <w:rPrChange w:id="1041" w:author="刘孟祺" w:date="2013-04-19T10:54:00Z">
                  <w:rPr>
                    <w:rFonts w:ascii="宋体" w:eastAsia="宋体" w:hAnsi="宋体" w:hint="eastAsia"/>
                    <w:b/>
                    <w:sz w:val="24"/>
                  </w:rPr>
                </w:rPrChange>
              </w:rPr>
              <w:t>000000~999999</w:t>
            </w:r>
          </w:p>
        </w:tc>
        <w:tc>
          <w:tcPr>
            <w:tcW w:w="1632" w:type="dxa"/>
            <w:vMerge w:val="restart"/>
            <w:tcPrChange w:id="1042" w:author="刘孟祺" w:date="2013-04-19T10:56:00Z">
              <w:tcPr>
                <w:tcW w:w="0" w:type="auto"/>
                <w:vMerge w:val="restart"/>
              </w:tcPr>
            </w:tcPrChange>
          </w:tcPr>
          <w:p w:rsidR="00FC6BD5" w:rsidRPr="00A532BD" w:rsidRDefault="00FC6BD5" w:rsidP="00A532BD">
            <w:pPr>
              <w:jc w:val="both"/>
              <w:rPr>
                <w:rFonts w:ascii="宋体" w:eastAsia="宋体" w:hAnsi="宋体" w:hint="eastAsia"/>
                <w:b/>
                <w:sz w:val="21"/>
                <w:szCs w:val="21"/>
                <w:rPrChange w:id="1043" w:author="刘孟祺" w:date="2013-04-19T10:54:00Z">
                  <w:rPr>
                    <w:rFonts w:ascii="宋体" w:eastAsia="宋体" w:hAnsi="宋体" w:hint="eastAsia"/>
                    <w:b/>
                    <w:sz w:val="24"/>
                  </w:rPr>
                </w:rPrChange>
              </w:rPr>
              <w:pPrChange w:id="1044" w:author="刘孟祺" w:date="2013-04-19T10:56:00Z">
                <w:pPr>
                  <w:jc w:val="center"/>
                </w:pPr>
              </w:pPrChange>
            </w:pPr>
            <w:r w:rsidRPr="00A532BD">
              <w:rPr>
                <w:rFonts w:ascii="宋体" w:eastAsia="宋体" w:hAnsi="宋体" w:hint="eastAsia"/>
                <w:b/>
                <w:sz w:val="21"/>
                <w:szCs w:val="21"/>
                <w:rPrChange w:id="1045" w:author="刘孟祺" w:date="2013-04-19T10:54:00Z">
                  <w:rPr>
                    <w:rFonts w:ascii="宋体" w:eastAsia="宋体" w:hAnsi="宋体" w:hint="eastAsia"/>
                    <w:b/>
                    <w:sz w:val="24"/>
                  </w:rPr>
                </w:rPrChange>
              </w:rPr>
              <w:t>系统自动生成</w:t>
            </w:r>
          </w:p>
        </w:tc>
      </w:tr>
      <w:tr w:rsidR="00FC6BD5" w:rsidRPr="00A532BD">
        <w:tc>
          <w:tcPr>
            <w:tcW w:w="0" w:type="auto"/>
            <w:vMerge/>
            <w:tcPrChange w:id="1046"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047" w:author="刘孟祺" w:date="2013-04-19T10:54:00Z">
                  <w:rPr>
                    <w:rFonts w:ascii="宋体" w:eastAsia="宋体" w:hAnsi="宋体" w:hint="eastAsia"/>
                    <w:b/>
                    <w:sz w:val="24"/>
                  </w:rPr>
                </w:rPrChange>
              </w:rPr>
              <w:pPrChange w:id="1048" w:author="刘孟祺" w:date="2013-04-19T10:56:00Z">
                <w:pPr>
                  <w:jc w:val="center"/>
                </w:pPr>
              </w:pPrChange>
            </w:pPr>
          </w:p>
        </w:tc>
        <w:tc>
          <w:tcPr>
            <w:tcW w:w="0" w:type="auto"/>
            <w:vMerge/>
            <w:shd w:val="clear" w:color="auto" w:fill="auto"/>
            <w:tcPrChange w:id="1049"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50" w:author="刘孟祺" w:date="2013-04-19T10:54:00Z">
                  <w:rPr>
                    <w:rFonts w:ascii="宋体" w:eastAsia="宋体" w:hAnsi="宋体" w:hint="eastAsia"/>
                    <w:b/>
                    <w:sz w:val="24"/>
                  </w:rPr>
                </w:rPrChange>
              </w:rPr>
              <w:pPrChange w:id="1051" w:author="刘孟祺" w:date="2013-04-19T10:56:00Z">
                <w:pPr>
                  <w:jc w:val="center"/>
                </w:pPr>
              </w:pPrChange>
            </w:pPr>
          </w:p>
        </w:tc>
        <w:tc>
          <w:tcPr>
            <w:tcW w:w="0" w:type="auto"/>
            <w:shd w:val="clear" w:color="auto" w:fill="auto"/>
            <w:tcPrChange w:id="1052"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53" w:author="刘孟祺" w:date="2013-04-19T10:54:00Z">
                  <w:rPr>
                    <w:rFonts w:ascii="宋体" w:eastAsia="宋体" w:hAnsi="宋体" w:hint="eastAsia"/>
                    <w:b/>
                    <w:sz w:val="24"/>
                  </w:rPr>
                </w:rPrChange>
              </w:rPr>
              <w:pPrChange w:id="1054" w:author="刘孟祺" w:date="2013-04-19T10:56:00Z">
                <w:pPr>
                  <w:jc w:val="center"/>
                </w:pPr>
              </w:pPrChange>
            </w:pPr>
            <w:r w:rsidRPr="00A532BD">
              <w:rPr>
                <w:rFonts w:ascii="宋体" w:eastAsia="宋体" w:hAnsi="宋体" w:hint="eastAsia"/>
                <w:b/>
                <w:sz w:val="21"/>
                <w:szCs w:val="21"/>
                <w:rPrChange w:id="1055" w:author="刘孟祺" w:date="2013-04-19T10:54:00Z">
                  <w:rPr>
                    <w:rFonts w:ascii="宋体" w:eastAsia="宋体" w:hAnsi="宋体" w:hint="eastAsia"/>
                    <w:b/>
                    <w:sz w:val="24"/>
                  </w:rPr>
                </w:rPrChange>
              </w:rPr>
              <w:t>8</w:t>
            </w:r>
          </w:p>
        </w:tc>
        <w:tc>
          <w:tcPr>
            <w:tcW w:w="0" w:type="auto"/>
            <w:shd w:val="clear" w:color="auto" w:fill="auto"/>
            <w:tcPrChange w:id="1056"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57" w:author="刘孟祺" w:date="2013-04-19T10:54:00Z">
                  <w:rPr>
                    <w:rFonts w:ascii="宋体" w:eastAsia="宋体" w:hAnsi="宋体" w:hint="eastAsia"/>
                    <w:b/>
                    <w:sz w:val="24"/>
                  </w:rPr>
                </w:rPrChange>
              </w:rPr>
              <w:pPrChange w:id="1058" w:author="刘孟祺" w:date="2013-04-19T10:56:00Z">
                <w:pPr>
                  <w:jc w:val="center"/>
                </w:pPr>
              </w:pPrChange>
            </w:pPr>
            <w:r w:rsidRPr="00A532BD">
              <w:rPr>
                <w:rFonts w:ascii="宋体" w:eastAsia="宋体" w:hAnsi="宋体" w:hint="eastAsia"/>
                <w:b/>
                <w:sz w:val="21"/>
                <w:szCs w:val="21"/>
                <w:rPrChange w:id="1059" w:author="刘孟祺" w:date="2013-04-19T10:54:00Z">
                  <w:rPr>
                    <w:rFonts w:ascii="宋体" w:eastAsia="宋体" w:hAnsi="宋体" w:hint="eastAsia"/>
                    <w:b/>
                    <w:sz w:val="24"/>
                  </w:rPr>
                </w:rPrChange>
              </w:rPr>
              <w:t>泰州地区</w:t>
            </w:r>
          </w:p>
        </w:tc>
        <w:tc>
          <w:tcPr>
            <w:tcW w:w="0" w:type="auto"/>
            <w:shd w:val="clear" w:color="auto" w:fill="auto"/>
            <w:tcPrChange w:id="1060"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61" w:author="刘孟祺" w:date="2013-04-19T10:54:00Z">
                  <w:rPr>
                    <w:rFonts w:ascii="宋体" w:eastAsia="宋体" w:hAnsi="宋体" w:hint="eastAsia"/>
                    <w:b/>
                    <w:sz w:val="24"/>
                  </w:rPr>
                </w:rPrChange>
              </w:rPr>
              <w:pPrChange w:id="1062" w:author="刘孟祺" w:date="2013-04-19T10:56:00Z">
                <w:pPr>
                  <w:jc w:val="center"/>
                </w:pPr>
              </w:pPrChange>
            </w:pPr>
            <w:r w:rsidRPr="00A532BD">
              <w:rPr>
                <w:rFonts w:ascii="宋体" w:eastAsia="宋体" w:hAnsi="宋体" w:hint="eastAsia"/>
                <w:b/>
                <w:sz w:val="21"/>
                <w:szCs w:val="21"/>
                <w:rPrChange w:id="1063" w:author="刘孟祺" w:date="2013-04-19T10:54:00Z">
                  <w:rPr>
                    <w:rFonts w:ascii="宋体" w:eastAsia="宋体" w:hAnsi="宋体" w:hint="eastAsia"/>
                    <w:b/>
                    <w:sz w:val="24"/>
                  </w:rPr>
                </w:rPrChange>
              </w:rPr>
              <w:t>05~07</w:t>
            </w:r>
          </w:p>
        </w:tc>
        <w:tc>
          <w:tcPr>
            <w:tcW w:w="0" w:type="auto"/>
            <w:tcPrChange w:id="1064"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065" w:author="刘孟祺" w:date="2013-04-19T10:54:00Z">
                  <w:rPr>
                    <w:rFonts w:ascii="宋体" w:eastAsia="宋体" w:hAnsi="宋体" w:hint="eastAsia"/>
                    <w:b/>
                    <w:sz w:val="24"/>
                  </w:rPr>
                </w:rPrChange>
              </w:rPr>
              <w:pPrChange w:id="1066" w:author="刘孟祺" w:date="2013-04-19T10:56:00Z">
                <w:pPr>
                  <w:jc w:val="center"/>
                </w:pPr>
              </w:pPrChange>
            </w:pPr>
            <w:r w:rsidRPr="00A532BD">
              <w:rPr>
                <w:rFonts w:ascii="宋体" w:eastAsia="宋体" w:hAnsi="宋体" w:hint="eastAsia"/>
                <w:b/>
                <w:sz w:val="21"/>
                <w:szCs w:val="21"/>
                <w:rPrChange w:id="1067" w:author="刘孟祺" w:date="2013-04-19T10:54:00Z">
                  <w:rPr>
                    <w:rFonts w:ascii="宋体" w:eastAsia="宋体" w:hAnsi="宋体" w:hint="eastAsia"/>
                    <w:b/>
                    <w:sz w:val="24"/>
                  </w:rPr>
                </w:rPrChange>
              </w:rPr>
              <w:t>000000~999999</w:t>
            </w:r>
          </w:p>
        </w:tc>
        <w:tc>
          <w:tcPr>
            <w:tcW w:w="1632" w:type="dxa"/>
            <w:vMerge/>
            <w:tcPrChange w:id="1068"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069" w:author="刘孟祺" w:date="2013-04-19T10:54:00Z">
                  <w:rPr>
                    <w:rFonts w:ascii="宋体" w:eastAsia="宋体" w:hAnsi="宋体" w:hint="eastAsia"/>
                    <w:b/>
                    <w:sz w:val="24"/>
                  </w:rPr>
                </w:rPrChange>
              </w:rPr>
              <w:pPrChange w:id="1070" w:author="刘孟祺" w:date="2013-04-19T10:56:00Z">
                <w:pPr>
                  <w:jc w:val="center"/>
                </w:pPr>
              </w:pPrChange>
            </w:pPr>
          </w:p>
        </w:tc>
      </w:tr>
      <w:tr w:rsidR="00FC6BD5" w:rsidRPr="00A532BD">
        <w:tc>
          <w:tcPr>
            <w:tcW w:w="0" w:type="auto"/>
            <w:vMerge/>
            <w:tcPrChange w:id="1071"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072" w:author="刘孟祺" w:date="2013-04-19T10:54:00Z">
                  <w:rPr>
                    <w:rFonts w:ascii="宋体" w:eastAsia="宋体" w:hAnsi="宋体" w:hint="eastAsia"/>
                    <w:b/>
                    <w:sz w:val="24"/>
                  </w:rPr>
                </w:rPrChange>
              </w:rPr>
              <w:pPrChange w:id="1073" w:author="刘孟祺" w:date="2013-04-19T10:56:00Z">
                <w:pPr>
                  <w:jc w:val="center"/>
                </w:pPr>
              </w:pPrChange>
            </w:pPr>
          </w:p>
        </w:tc>
        <w:tc>
          <w:tcPr>
            <w:tcW w:w="0" w:type="auto"/>
            <w:vMerge/>
            <w:shd w:val="clear" w:color="auto" w:fill="auto"/>
            <w:tcPrChange w:id="1074"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75" w:author="刘孟祺" w:date="2013-04-19T10:54:00Z">
                  <w:rPr>
                    <w:rFonts w:ascii="宋体" w:eastAsia="宋体" w:hAnsi="宋体" w:hint="eastAsia"/>
                    <w:b/>
                    <w:sz w:val="24"/>
                  </w:rPr>
                </w:rPrChange>
              </w:rPr>
              <w:pPrChange w:id="1076" w:author="刘孟祺" w:date="2013-04-19T10:56:00Z">
                <w:pPr>
                  <w:jc w:val="center"/>
                </w:pPr>
              </w:pPrChange>
            </w:pPr>
          </w:p>
        </w:tc>
        <w:tc>
          <w:tcPr>
            <w:tcW w:w="0" w:type="auto"/>
            <w:shd w:val="clear" w:color="auto" w:fill="auto"/>
            <w:tcPrChange w:id="1077"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78" w:author="刘孟祺" w:date="2013-04-19T10:54:00Z">
                  <w:rPr>
                    <w:rFonts w:ascii="宋体" w:eastAsia="宋体" w:hAnsi="宋体" w:hint="eastAsia"/>
                    <w:b/>
                    <w:sz w:val="24"/>
                  </w:rPr>
                </w:rPrChange>
              </w:rPr>
              <w:pPrChange w:id="1079" w:author="刘孟祺" w:date="2013-04-19T10:56:00Z">
                <w:pPr>
                  <w:jc w:val="center"/>
                </w:pPr>
              </w:pPrChange>
            </w:pPr>
            <w:r w:rsidRPr="00A532BD">
              <w:rPr>
                <w:rFonts w:ascii="宋体" w:eastAsia="宋体" w:hAnsi="宋体" w:hint="eastAsia"/>
                <w:b/>
                <w:sz w:val="21"/>
                <w:szCs w:val="21"/>
                <w:rPrChange w:id="1080" w:author="刘孟祺" w:date="2013-04-19T10:54:00Z">
                  <w:rPr>
                    <w:rFonts w:ascii="宋体" w:eastAsia="宋体" w:hAnsi="宋体" w:hint="eastAsia"/>
                    <w:b/>
                    <w:sz w:val="24"/>
                  </w:rPr>
                </w:rPrChange>
              </w:rPr>
              <w:t>8</w:t>
            </w:r>
          </w:p>
        </w:tc>
        <w:tc>
          <w:tcPr>
            <w:tcW w:w="0" w:type="auto"/>
            <w:shd w:val="clear" w:color="auto" w:fill="auto"/>
            <w:tcPrChange w:id="1081"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82" w:author="刘孟祺" w:date="2013-04-19T10:54:00Z">
                  <w:rPr>
                    <w:rFonts w:ascii="宋体" w:eastAsia="宋体" w:hAnsi="宋体" w:hint="eastAsia"/>
                    <w:b/>
                    <w:sz w:val="24"/>
                  </w:rPr>
                </w:rPrChange>
              </w:rPr>
              <w:pPrChange w:id="1083" w:author="刘孟祺" w:date="2013-04-19T10:56:00Z">
                <w:pPr>
                  <w:jc w:val="center"/>
                </w:pPr>
              </w:pPrChange>
            </w:pPr>
            <w:r w:rsidRPr="00A532BD">
              <w:rPr>
                <w:rFonts w:ascii="宋体" w:eastAsia="宋体" w:hAnsi="宋体" w:hint="eastAsia"/>
                <w:b/>
                <w:sz w:val="21"/>
                <w:szCs w:val="21"/>
                <w:rPrChange w:id="1084" w:author="刘孟祺" w:date="2013-04-19T10:54:00Z">
                  <w:rPr>
                    <w:rFonts w:ascii="宋体" w:eastAsia="宋体" w:hAnsi="宋体" w:hint="eastAsia"/>
                    <w:b/>
                    <w:sz w:val="24"/>
                  </w:rPr>
                </w:rPrChange>
              </w:rPr>
              <w:t>上海地区</w:t>
            </w:r>
          </w:p>
        </w:tc>
        <w:tc>
          <w:tcPr>
            <w:tcW w:w="0" w:type="auto"/>
            <w:shd w:val="clear" w:color="auto" w:fill="auto"/>
            <w:tcPrChange w:id="1085"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086" w:author="刘孟祺" w:date="2013-04-19T10:54:00Z">
                  <w:rPr>
                    <w:rFonts w:ascii="宋体" w:eastAsia="宋体" w:hAnsi="宋体" w:hint="eastAsia"/>
                    <w:b/>
                    <w:sz w:val="24"/>
                  </w:rPr>
                </w:rPrChange>
              </w:rPr>
              <w:pPrChange w:id="1087" w:author="刘孟祺" w:date="2013-04-19T10:56:00Z">
                <w:pPr>
                  <w:jc w:val="center"/>
                </w:pPr>
              </w:pPrChange>
            </w:pPr>
            <w:r w:rsidRPr="00A532BD">
              <w:rPr>
                <w:rFonts w:ascii="宋体" w:eastAsia="宋体" w:hAnsi="宋体" w:hint="eastAsia"/>
                <w:b/>
                <w:sz w:val="21"/>
                <w:szCs w:val="21"/>
                <w:rPrChange w:id="1088" w:author="刘孟祺" w:date="2013-04-19T10:54:00Z">
                  <w:rPr>
                    <w:rFonts w:ascii="宋体" w:eastAsia="宋体" w:hAnsi="宋体" w:hint="eastAsia"/>
                    <w:b/>
                    <w:sz w:val="24"/>
                  </w:rPr>
                </w:rPrChange>
              </w:rPr>
              <w:t>8~10</w:t>
            </w:r>
          </w:p>
        </w:tc>
        <w:tc>
          <w:tcPr>
            <w:tcW w:w="0" w:type="auto"/>
            <w:tcPrChange w:id="1089"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090" w:author="刘孟祺" w:date="2013-04-19T10:54:00Z">
                  <w:rPr>
                    <w:rFonts w:ascii="宋体" w:eastAsia="宋体" w:hAnsi="宋体" w:hint="eastAsia"/>
                    <w:b/>
                    <w:sz w:val="24"/>
                  </w:rPr>
                </w:rPrChange>
              </w:rPr>
              <w:pPrChange w:id="1091" w:author="刘孟祺" w:date="2013-04-19T10:56:00Z">
                <w:pPr>
                  <w:jc w:val="center"/>
                </w:pPr>
              </w:pPrChange>
            </w:pPr>
            <w:r w:rsidRPr="00A532BD">
              <w:rPr>
                <w:rFonts w:ascii="宋体" w:eastAsia="宋体" w:hAnsi="宋体" w:hint="eastAsia"/>
                <w:b/>
                <w:sz w:val="21"/>
                <w:szCs w:val="21"/>
                <w:rPrChange w:id="1092" w:author="刘孟祺" w:date="2013-04-19T10:54:00Z">
                  <w:rPr>
                    <w:rFonts w:ascii="宋体" w:eastAsia="宋体" w:hAnsi="宋体" w:hint="eastAsia"/>
                    <w:b/>
                    <w:sz w:val="24"/>
                  </w:rPr>
                </w:rPrChange>
              </w:rPr>
              <w:t>000000~999999</w:t>
            </w:r>
          </w:p>
        </w:tc>
        <w:tc>
          <w:tcPr>
            <w:tcW w:w="1632" w:type="dxa"/>
            <w:vMerge/>
            <w:tcPrChange w:id="1093"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094" w:author="刘孟祺" w:date="2013-04-19T10:54:00Z">
                  <w:rPr>
                    <w:rFonts w:ascii="宋体" w:eastAsia="宋体" w:hAnsi="宋体" w:hint="eastAsia"/>
                    <w:b/>
                    <w:sz w:val="24"/>
                  </w:rPr>
                </w:rPrChange>
              </w:rPr>
              <w:pPrChange w:id="1095" w:author="刘孟祺" w:date="2013-04-19T10:56:00Z">
                <w:pPr>
                  <w:jc w:val="center"/>
                </w:pPr>
              </w:pPrChange>
            </w:pPr>
          </w:p>
        </w:tc>
      </w:tr>
      <w:tr w:rsidR="00FC6BD5" w:rsidRPr="00A532BD">
        <w:tc>
          <w:tcPr>
            <w:tcW w:w="0" w:type="auto"/>
            <w:vMerge/>
            <w:tcPrChange w:id="1096"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097" w:author="刘孟祺" w:date="2013-04-19T10:54:00Z">
                  <w:rPr>
                    <w:rFonts w:ascii="宋体" w:eastAsia="宋体" w:hAnsi="宋体" w:hint="eastAsia"/>
                    <w:b/>
                    <w:sz w:val="24"/>
                  </w:rPr>
                </w:rPrChange>
              </w:rPr>
              <w:pPrChange w:id="1098" w:author="刘孟祺" w:date="2013-04-19T10:56:00Z">
                <w:pPr>
                  <w:jc w:val="center"/>
                </w:pPr>
              </w:pPrChange>
            </w:pPr>
          </w:p>
        </w:tc>
        <w:tc>
          <w:tcPr>
            <w:tcW w:w="0" w:type="auto"/>
            <w:vMerge/>
            <w:shd w:val="clear" w:color="auto" w:fill="auto"/>
            <w:tcPrChange w:id="1099"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00" w:author="刘孟祺" w:date="2013-04-19T10:54:00Z">
                  <w:rPr>
                    <w:rFonts w:ascii="宋体" w:eastAsia="宋体" w:hAnsi="宋体" w:hint="eastAsia"/>
                    <w:b/>
                    <w:sz w:val="24"/>
                  </w:rPr>
                </w:rPrChange>
              </w:rPr>
              <w:pPrChange w:id="1101" w:author="刘孟祺" w:date="2013-04-19T10:56:00Z">
                <w:pPr>
                  <w:jc w:val="center"/>
                </w:pPr>
              </w:pPrChange>
            </w:pPr>
          </w:p>
        </w:tc>
        <w:tc>
          <w:tcPr>
            <w:tcW w:w="0" w:type="auto"/>
            <w:shd w:val="clear" w:color="auto" w:fill="auto"/>
            <w:tcPrChange w:id="1102"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03" w:author="刘孟祺" w:date="2013-04-19T10:54:00Z">
                  <w:rPr>
                    <w:rFonts w:ascii="宋体" w:eastAsia="宋体" w:hAnsi="宋体" w:hint="eastAsia"/>
                    <w:b/>
                    <w:sz w:val="24"/>
                  </w:rPr>
                </w:rPrChange>
              </w:rPr>
              <w:pPrChange w:id="1104" w:author="刘孟祺" w:date="2013-04-19T10:56:00Z">
                <w:pPr>
                  <w:jc w:val="center"/>
                </w:pPr>
              </w:pPrChange>
            </w:pPr>
            <w:r w:rsidRPr="00A532BD">
              <w:rPr>
                <w:rFonts w:ascii="宋体" w:eastAsia="宋体" w:hAnsi="宋体" w:hint="eastAsia"/>
                <w:b/>
                <w:sz w:val="21"/>
                <w:szCs w:val="21"/>
                <w:rPrChange w:id="1105" w:author="刘孟祺" w:date="2013-04-19T10:54:00Z">
                  <w:rPr>
                    <w:rFonts w:ascii="宋体" w:eastAsia="宋体" w:hAnsi="宋体" w:hint="eastAsia"/>
                    <w:b/>
                    <w:sz w:val="24"/>
                  </w:rPr>
                </w:rPrChange>
              </w:rPr>
              <w:t>8</w:t>
            </w:r>
          </w:p>
        </w:tc>
        <w:tc>
          <w:tcPr>
            <w:tcW w:w="0" w:type="auto"/>
            <w:shd w:val="clear" w:color="auto" w:fill="auto"/>
            <w:tcPrChange w:id="1106"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07" w:author="刘孟祺" w:date="2013-04-19T10:54:00Z">
                  <w:rPr>
                    <w:rFonts w:ascii="宋体" w:eastAsia="宋体" w:hAnsi="宋体" w:hint="eastAsia"/>
                    <w:b/>
                    <w:sz w:val="24"/>
                  </w:rPr>
                </w:rPrChange>
              </w:rPr>
              <w:pPrChange w:id="1108" w:author="刘孟祺" w:date="2013-04-19T10:56:00Z">
                <w:pPr>
                  <w:jc w:val="center"/>
                </w:pPr>
              </w:pPrChange>
            </w:pPr>
            <w:r w:rsidRPr="00A532BD">
              <w:rPr>
                <w:rFonts w:ascii="宋体" w:eastAsia="宋体" w:hAnsi="宋体" w:hint="eastAsia"/>
                <w:b/>
                <w:sz w:val="21"/>
                <w:szCs w:val="21"/>
                <w:rPrChange w:id="1109" w:author="刘孟祺" w:date="2013-04-19T10:54:00Z">
                  <w:rPr>
                    <w:rFonts w:ascii="宋体" w:eastAsia="宋体" w:hAnsi="宋体" w:hint="eastAsia"/>
                    <w:b/>
                    <w:sz w:val="24"/>
                  </w:rPr>
                </w:rPrChange>
              </w:rPr>
              <w:t>无锡地区</w:t>
            </w:r>
          </w:p>
        </w:tc>
        <w:tc>
          <w:tcPr>
            <w:tcW w:w="0" w:type="auto"/>
            <w:shd w:val="clear" w:color="auto" w:fill="auto"/>
            <w:tcPrChange w:id="1110"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11" w:author="刘孟祺" w:date="2013-04-19T10:54:00Z">
                  <w:rPr>
                    <w:rFonts w:ascii="宋体" w:eastAsia="宋体" w:hAnsi="宋体" w:hint="eastAsia"/>
                    <w:b/>
                    <w:sz w:val="24"/>
                  </w:rPr>
                </w:rPrChange>
              </w:rPr>
              <w:pPrChange w:id="1112" w:author="刘孟祺" w:date="2013-04-19T10:56:00Z">
                <w:pPr>
                  <w:jc w:val="center"/>
                </w:pPr>
              </w:pPrChange>
            </w:pPr>
            <w:r w:rsidRPr="00A532BD">
              <w:rPr>
                <w:rFonts w:ascii="宋体" w:eastAsia="宋体" w:hAnsi="宋体" w:hint="eastAsia"/>
                <w:b/>
                <w:sz w:val="21"/>
                <w:szCs w:val="21"/>
                <w:rPrChange w:id="1113" w:author="刘孟祺" w:date="2013-04-19T10:54:00Z">
                  <w:rPr>
                    <w:rFonts w:ascii="宋体" w:eastAsia="宋体" w:hAnsi="宋体" w:hint="eastAsia"/>
                    <w:b/>
                    <w:sz w:val="24"/>
                  </w:rPr>
                </w:rPrChange>
              </w:rPr>
              <w:t>11-13</w:t>
            </w:r>
          </w:p>
        </w:tc>
        <w:tc>
          <w:tcPr>
            <w:tcW w:w="0" w:type="auto"/>
            <w:tcPrChange w:id="1114"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115" w:author="刘孟祺" w:date="2013-04-19T10:54:00Z">
                  <w:rPr>
                    <w:rFonts w:ascii="宋体" w:eastAsia="宋体" w:hAnsi="宋体" w:hint="eastAsia"/>
                    <w:b/>
                    <w:sz w:val="24"/>
                  </w:rPr>
                </w:rPrChange>
              </w:rPr>
              <w:pPrChange w:id="1116" w:author="刘孟祺" w:date="2013-04-19T10:56:00Z">
                <w:pPr>
                  <w:jc w:val="center"/>
                </w:pPr>
              </w:pPrChange>
            </w:pPr>
            <w:r w:rsidRPr="00A532BD">
              <w:rPr>
                <w:rFonts w:ascii="宋体" w:eastAsia="宋体" w:hAnsi="宋体" w:hint="eastAsia"/>
                <w:b/>
                <w:sz w:val="21"/>
                <w:szCs w:val="21"/>
                <w:rPrChange w:id="1117" w:author="刘孟祺" w:date="2013-04-19T10:54:00Z">
                  <w:rPr>
                    <w:rFonts w:ascii="宋体" w:eastAsia="宋体" w:hAnsi="宋体" w:hint="eastAsia"/>
                    <w:b/>
                    <w:sz w:val="24"/>
                  </w:rPr>
                </w:rPrChange>
              </w:rPr>
              <w:t>000000~999999</w:t>
            </w:r>
          </w:p>
        </w:tc>
        <w:tc>
          <w:tcPr>
            <w:tcW w:w="1632" w:type="dxa"/>
            <w:vMerge/>
            <w:tcPrChange w:id="1118"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19" w:author="刘孟祺" w:date="2013-04-19T10:54:00Z">
                  <w:rPr>
                    <w:rFonts w:ascii="宋体" w:eastAsia="宋体" w:hAnsi="宋体" w:hint="eastAsia"/>
                    <w:b/>
                    <w:sz w:val="24"/>
                  </w:rPr>
                </w:rPrChange>
              </w:rPr>
              <w:pPrChange w:id="1120" w:author="刘孟祺" w:date="2013-04-19T10:56:00Z">
                <w:pPr>
                  <w:jc w:val="center"/>
                </w:pPr>
              </w:pPrChange>
            </w:pPr>
          </w:p>
        </w:tc>
      </w:tr>
      <w:tr w:rsidR="00FC6BD5" w:rsidRPr="00A532BD">
        <w:tc>
          <w:tcPr>
            <w:tcW w:w="0" w:type="auto"/>
            <w:vMerge/>
            <w:tcPrChange w:id="1121"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22" w:author="刘孟祺" w:date="2013-04-19T10:54:00Z">
                  <w:rPr>
                    <w:rFonts w:ascii="宋体" w:eastAsia="宋体" w:hAnsi="宋体" w:hint="eastAsia"/>
                    <w:b/>
                    <w:sz w:val="24"/>
                  </w:rPr>
                </w:rPrChange>
              </w:rPr>
              <w:pPrChange w:id="1123" w:author="刘孟祺" w:date="2013-04-19T10:56:00Z">
                <w:pPr>
                  <w:jc w:val="center"/>
                </w:pPr>
              </w:pPrChange>
            </w:pPr>
          </w:p>
        </w:tc>
        <w:tc>
          <w:tcPr>
            <w:tcW w:w="0" w:type="auto"/>
            <w:vMerge/>
            <w:shd w:val="clear" w:color="auto" w:fill="auto"/>
            <w:tcPrChange w:id="1124"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25" w:author="刘孟祺" w:date="2013-04-19T10:54:00Z">
                  <w:rPr>
                    <w:rFonts w:ascii="宋体" w:eastAsia="宋体" w:hAnsi="宋体" w:hint="eastAsia"/>
                    <w:b/>
                    <w:sz w:val="24"/>
                  </w:rPr>
                </w:rPrChange>
              </w:rPr>
              <w:pPrChange w:id="1126" w:author="刘孟祺" w:date="2013-04-19T10:56:00Z">
                <w:pPr>
                  <w:jc w:val="center"/>
                </w:pPr>
              </w:pPrChange>
            </w:pPr>
          </w:p>
        </w:tc>
        <w:tc>
          <w:tcPr>
            <w:tcW w:w="0" w:type="auto"/>
            <w:shd w:val="clear" w:color="auto" w:fill="auto"/>
            <w:tcPrChange w:id="1127"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128" w:author="刘孟祺" w:date="2013-04-19T10:54:00Z">
                  <w:rPr>
                    <w:rFonts w:ascii="宋体" w:eastAsia="宋体" w:hAnsi="宋体"/>
                  </w:rPr>
                </w:rPrChange>
              </w:rPr>
              <w:pPrChange w:id="1129" w:author="刘孟祺" w:date="2013-04-19T10:56:00Z">
                <w:pPr/>
              </w:pPrChange>
            </w:pPr>
            <w:r w:rsidRPr="00A532BD">
              <w:rPr>
                <w:rFonts w:ascii="宋体" w:eastAsia="宋体" w:hAnsi="宋体" w:hint="eastAsia"/>
                <w:b/>
                <w:sz w:val="21"/>
                <w:szCs w:val="21"/>
                <w:rPrChange w:id="1130" w:author="刘孟祺" w:date="2013-04-19T10:54:00Z">
                  <w:rPr>
                    <w:rFonts w:ascii="宋体" w:eastAsia="宋体" w:hAnsi="宋体" w:hint="eastAsia"/>
                    <w:b/>
                    <w:sz w:val="24"/>
                  </w:rPr>
                </w:rPrChange>
              </w:rPr>
              <w:t>8</w:t>
            </w:r>
          </w:p>
        </w:tc>
        <w:tc>
          <w:tcPr>
            <w:tcW w:w="0" w:type="auto"/>
            <w:shd w:val="clear" w:color="auto" w:fill="auto"/>
            <w:tcPrChange w:id="1131"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32" w:author="刘孟祺" w:date="2013-04-19T10:54:00Z">
                  <w:rPr>
                    <w:rFonts w:ascii="宋体" w:eastAsia="宋体" w:hAnsi="宋体" w:hint="eastAsia"/>
                    <w:b/>
                    <w:sz w:val="24"/>
                  </w:rPr>
                </w:rPrChange>
              </w:rPr>
              <w:pPrChange w:id="1133" w:author="刘孟祺" w:date="2013-04-19T10:56:00Z">
                <w:pPr>
                  <w:jc w:val="center"/>
                </w:pPr>
              </w:pPrChange>
            </w:pPr>
            <w:r w:rsidRPr="00A532BD">
              <w:rPr>
                <w:rFonts w:ascii="宋体" w:eastAsia="宋体" w:hAnsi="宋体" w:hint="eastAsia"/>
                <w:b/>
                <w:sz w:val="21"/>
                <w:szCs w:val="21"/>
                <w:rPrChange w:id="1134" w:author="刘孟祺" w:date="2013-04-19T10:54:00Z">
                  <w:rPr>
                    <w:rFonts w:ascii="宋体" w:eastAsia="宋体" w:hAnsi="宋体" w:hint="eastAsia"/>
                    <w:b/>
                    <w:sz w:val="24"/>
                  </w:rPr>
                </w:rPrChange>
              </w:rPr>
              <w:t>北京地区</w:t>
            </w:r>
          </w:p>
        </w:tc>
        <w:tc>
          <w:tcPr>
            <w:tcW w:w="0" w:type="auto"/>
            <w:shd w:val="clear" w:color="auto" w:fill="auto"/>
            <w:tcPrChange w:id="1135"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36" w:author="刘孟祺" w:date="2013-04-19T10:54:00Z">
                  <w:rPr>
                    <w:rFonts w:ascii="宋体" w:eastAsia="宋体" w:hAnsi="宋体" w:hint="eastAsia"/>
                    <w:b/>
                    <w:sz w:val="24"/>
                  </w:rPr>
                </w:rPrChange>
              </w:rPr>
              <w:pPrChange w:id="1137" w:author="刘孟祺" w:date="2013-04-19T10:56:00Z">
                <w:pPr>
                  <w:jc w:val="center"/>
                </w:pPr>
              </w:pPrChange>
            </w:pPr>
            <w:r w:rsidRPr="00A532BD">
              <w:rPr>
                <w:rFonts w:ascii="宋体" w:eastAsia="宋体" w:hAnsi="宋体" w:hint="eastAsia"/>
                <w:b/>
                <w:sz w:val="21"/>
                <w:szCs w:val="21"/>
                <w:rPrChange w:id="1138" w:author="刘孟祺" w:date="2013-04-19T10:54:00Z">
                  <w:rPr>
                    <w:rFonts w:ascii="宋体" w:eastAsia="宋体" w:hAnsi="宋体" w:hint="eastAsia"/>
                    <w:b/>
                    <w:sz w:val="24"/>
                  </w:rPr>
                </w:rPrChange>
              </w:rPr>
              <w:t>14~16</w:t>
            </w:r>
          </w:p>
        </w:tc>
        <w:tc>
          <w:tcPr>
            <w:tcW w:w="0" w:type="auto"/>
            <w:tcPrChange w:id="1139"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140" w:author="刘孟祺" w:date="2013-04-19T10:54:00Z">
                  <w:rPr>
                    <w:rFonts w:ascii="宋体" w:eastAsia="宋体" w:hAnsi="宋体" w:hint="eastAsia"/>
                    <w:b/>
                    <w:sz w:val="24"/>
                  </w:rPr>
                </w:rPrChange>
              </w:rPr>
              <w:pPrChange w:id="1141" w:author="刘孟祺" w:date="2013-04-19T10:56:00Z">
                <w:pPr>
                  <w:jc w:val="center"/>
                </w:pPr>
              </w:pPrChange>
            </w:pPr>
            <w:r w:rsidRPr="00A532BD">
              <w:rPr>
                <w:rFonts w:ascii="宋体" w:eastAsia="宋体" w:hAnsi="宋体" w:hint="eastAsia"/>
                <w:b/>
                <w:sz w:val="21"/>
                <w:szCs w:val="21"/>
                <w:rPrChange w:id="1142" w:author="刘孟祺" w:date="2013-04-19T10:54:00Z">
                  <w:rPr>
                    <w:rFonts w:ascii="宋体" w:eastAsia="宋体" w:hAnsi="宋体" w:hint="eastAsia"/>
                    <w:b/>
                    <w:sz w:val="24"/>
                  </w:rPr>
                </w:rPrChange>
              </w:rPr>
              <w:t>000000~999999</w:t>
            </w:r>
          </w:p>
        </w:tc>
        <w:tc>
          <w:tcPr>
            <w:tcW w:w="1632" w:type="dxa"/>
            <w:vMerge/>
            <w:tcPrChange w:id="1143"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44" w:author="刘孟祺" w:date="2013-04-19T10:54:00Z">
                  <w:rPr>
                    <w:rFonts w:ascii="宋体" w:eastAsia="宋体" w:hAnsi="宋体" w:hint="eastAsia"/>
                    <w:b/>
                    <w:sz w:val="24"/>
                  </w:rPr>
                </w:rPrChange>
              </w:rPr>
              <w:pPrChange w:id="1145" w:author="刘孟祺" w:date="2013-04-19T10:56:00Z">
                <w:pPr>
                  <w:jc w:val="center"/>
                </w:pPr>
              </w:pPrChange>
            </w:pPr>
          </w:p>
        </w:tc>
      </w:tr>
      <w:tr w:rsidR="00FC6BD5" w:rsidRPr="00A532BD">
        <w:tc>
          <w:tcPr>
            <w:tcW w:w="0" w:type="auto"/>
            <w:vMerge/>
            <w:tcPrChange w:id="1146"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47" w:author="刘孟祺" w:date="2013-04-19T10:54:00Z">
                  <w:rPr>
                    <w:rFonts w:ascii="宋体" w:eastAsia="宋体" w:hAnsi="宋体" w:hint="eastAsia"/>
                    <w:b/>
                    <w:sz w:val="24"/>
                  </w:rPr>
                </w:rPrChange>
              </w:rPr>
              <w:pPrChange w:id="1148" w:author="刘孟祺" w:date="2013-04-19T10:56:00Z">
                <w:pPr>
                  <w:jc w:val="center"/>
                </w:pPr>
              </w:pPrChange>
            </w:pPr>
          </w:p>
        </w:tc>
        <w:tc>
          <w:tcPr>
            <w:tcW w:w="0" w:type="auto"/>
            <w:vMerge/>
            <w:shd w:val="clear" w:color="auto" w:fill="auto"/>
            <w:tcPrChange w:id="1149"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50" w:author="刘孟祺" w:date="2013-04-19T10:54:00Z">
                  <w:rPr>
                    <w:rFonts w:ascii="宋体" w:eastAsia="宋体" w:hAnsi="宋体" w:hint="eastAsia"/>
                    <w:b/>
                    <w:sz w:val="24"/>
                  </w:rPr>
                </w:rPrChange>
              </w:rPr>
              <w:pPrChange w:id="1151" w:author="刘孟祺" w:date="2013-04-19T10:56:00Z">
                <w:pPr>
                  <w:jc w:val="center"/>
                </w:pPr>
              </w:pPrChange>
            </w:pPr>
          </w:p>
        </w:tc>
        <w:tc>
          <w:tcPr>
            <w:tcW w:w="0" w:type="auto"/>
            <w:shd w:val="clear" w:color="auto" w:fill="auto"/>
            <w:tcPrChange w:id="1152"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153" w:author="刘孟祺" w:date="2013-04-19T10:54:00Z">
                  <w:rPr>
                    <w:rFonts w:ascii="宋体" w:eastAsia="宋体" w:hAnsi="宋体"/>
                  </w:rPr>
                </w:rPrChange>
              </w:rPr>
              <w:pPrChange w:id="1154" w:author="刘孟祺" w:date="2013-04-19T10:56:00Z">
                <w:pPr/>
              </w:pPrChange>
            </w:pPr>
            <w:r w:rsidRPr="00A532BD">
              <w:rPr>
                <w:rFonts w:ascii="宋体" w:eastAsia="宋体" w:hAnsi="宋体" w:hint="eastAsia"/>
                <w:b/>
                <w:sz w:val="21"/>
                <w:szCs w:val="21"/>
                <w:rPrChange w:id="1155" w:author="刘孟祺" w:date="2013-04-19T10:54:00Z">
                  <w:rPr>
                    <w:rFonts w:ascii="宋体" w:eastAsia="宋体" w:hAnsi="宋体" w:hint="eastAsia"/>
                    <w:b/>
                    <w:sz w:val="24"/>
                  </w:rPr>
                </w:rPrChange>
              </w:rPr>
              <w:t>8</w:t>
            </w:r>
          </w:p>
        </w:tc>
        <w:tc>
          <w:tcPr>
            <w:tcW w:w="0" w:type="auto"/>
            <w:shd w:val="clear" w:color="auto" w:fill="auto"/>
            <w:tcPrChange w:id="1156"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57" w:author="刘孟祺" w:date="2013-04-19T10:54:00Z">
                  <w:rPr>
                    <w:rFonts w:ascii="宋体" w:eastAsia="宋体" w:hAnsi="宋体" w:hint="eastAsia"/>
                    <w:b/>
                    <w:sz w:val="24"/>
                  </w:rPr>
                </w:rPrChange>
              </w:rPr>
              <w:pPrChange w:id="1158" w:author="刘孟祺" w:date="2013-04-19T10:56:00Z">
                <w:pPr>
                  <w:jc w:val="center"/>
                </w:pPr>
              </w:pPrChange>
            </w:pPr>
            <w:r w:rsidRPr="00A532BD">
              <w:rPr>
                <w:rFonts w:ascii="宋体" w:eastAsia="宋体" w:hAnsi="宋体" w:hint="eastAsia"/>
                <w:b/>
                <w:sz w:val="21"/>
                <w:szCs w:val="21"/>
                <w:rPrChange w:id="1159" w:author="刘孟祺" w:date="2013-04-19T10:54:00Z">
                  <w:rPr>
                    <w:rFonts w:ascii="宋体" w:eastAsia="宋体" w:hAnsi="宋体" w:hint="eastAsia"/>
                    <w:b/>
                    <w:sz w:val="24"/>
                  </w:rPr>
                </w:rPrChange>
              </w:rPr>
              <w:t>南通地区</w:t>
            </w:r>
          </w:p>
        </w:tc>
        <w:tc>
          <w:tcPr>
            <w:tcW w:w="0" w:type="auto"/>
            <w:shd w:val="clear" w:color="auto" w:fill="auto"/>
            <w:tcPrChange w:id="1160"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61" w:author="刘孟祺" w:date="2013-04-19T10:54:00Z">
                  <w:rPr>
                    <w:rFonts w:ascii="宋体" w:eastAsia="宋体" w:hAnsi="宋体" w:hint="eastAsia"/>
                    <w:b/>
                    <w:sz w:val="24"/>
                  </w:rPr>
                </w:rPrChange>
              </w:rPr>
              <w:pPrChange w:id="1162" w:author="刘孟祺" w:date="2013-04-19T10:56:00Z">
                <w:pPr>
                  <w:jc w:val="center"/>
                </w:pPr>
              </w:pPrChange>
            </w:pPr>
            <w:r w:rsidRPr="00A532BD">
              <w:rPr>
                <w:rFonts w:ascii="宋体" w:eastAsia="宋体" w:hAnsi="宋体" w:hint="eastAsia"/>
                <w:b/>
                <w:sz w:val="21"/>
                <w:szCs w:val="21"/>
                <w:rPrChange w:id="1163" w:author="刘孟祺" w:date="2013-04-19T10:54:00Z">
                  <w:rPr>
                    <w:rFonts w:ascii="宋体" w:eastAsia="宋体" w:hAnsi="宋体" w:hint="eastAsia"/>
                    <w:b/>
                    <w:sz w:val="24"/>
                  </w:rPr>
                </w:rPrChange>
              </w:rPr>
              <w:t>17~19</w:t>
            </w:r>
          </w:p>
        </w:tc>
        <w:tc>
          <w:tcPr>
            <w:tcW w:w="0" w:type="auto"/>
            <w:tcPrChange w:id="1164"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165" w:author="刘孟祺" w:date="2013-04-19T10:54:00Z">
                  <w:rPr>
                    <w:rFonts w:ascii="宋体" w:eastAsia="宋体" w:hAnsi="宋体" w:hint="eastAsia"/>
                    <w:b/>
                    <w:sz w:val="24"/>
                  </w:rPr>
                </w:rPrChange>
              </w:rPr>
              <w:pPrChange w:id="1166" w:author="刘孟祺" w:date="2013-04-19T10:56:00Z">
                <w:pPr>
                  <w:jc w:val="center"/>
                </w:pPr>
              </w:pPrChange>
            </w:pPr>
            <w:r w:rsidRPr="00A532BD">
              <w:rPr>
                <w:rFonts w:ascii="宋体" w:eastAsia="宋体" w:hAnsi="宋体" w:hint="eastAsia"/>
                <w:b/>
                <w:sz w:val="21"/>
                <w:szCs w:val="21"/>
                <w:rPrChange w:id="1167" w:author="刘孟祺" w:date="2013-04-19T10:54:00Z">
                  <w:rPr>
                    <w:rFonts w:ascii="宋体" w:eastAsia="宋体" w:hAnsi="宋体" w:hint="eastAsia"/>
                    <w:b/>
                    <w:sz w:val="24"/>
                  </w:rPr>
                </w:rPrChange>
              </w:rPr>
              <w:t>000000~999999</w:t>
            </w:r>
          </w:p>
        </w:tc>
        <w:tc>
          <w:tcPr>
            <w:tcW w:w="1632" w:type="dxa"/>
            <w:vMerge/>
            <w:tcPrChange w:id="1168"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69" w:author="刘孟祺" w:date="2013-04-19T10:54:00Z">
                  <w:rPr>
                    <w:rFonts w:ascii="宋体" w:eastAsia="宋体" w:hAnsi="宋体" w:hint="eastAsia"/>
                    <w:b/>
                    <w:sz w:val="24"/>
                  </w:rPr>
                </w:rPrChange>
              </w:rPr>
              <w:pPrChange w:id="1170" w:author="刘孟祺" w:date="2013-04-19T10:56:00Z">
                <w:pPr>
                  <w:jc w:val="center"/>
                </w:pPr>
              </w:pPrChange>
            </w:pPr>
          </w:p>
        </w:tc>
      </w:tr>
      <w:tr w:rsidR="00FC6BD5" w:rsidRPr="00A532BD">
        <w:tc>
          <w:tcPr>
            <w:tcW w:w="0" w:type="auto"/>
            <w:vMerge/>
            <w:tcPrChange w:id="1171"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72" w:author="刘孟祺" w:date="2013-04-19T10:54:00Z">
                  <w:rPr>
                    <w:rFonts w:ascii="宋体" w:eastAsia="宋体" w:hAnsi="宋体" w:hint="eastAsia"/>
                    <w:b/>
                    <w:sz w:val="24"/>
                  </w:rPr>
                </w:rPrChange>
              </w:rPr>
              <w:pPrChange w:id="1173" w:author="刘孟祺" w:date="2013-04-19T10:56:00Z">
                <w:pPr>
                  <w:jc w:val="center"/>
                </w:pPr>
              </w:pPrChange>
            </w:pPr>
          </w:p>
        </w:tc>
        <w:tc>
          <w:tcPr>
            <w:tcW w:w="0" w:type="auto"/>
            <w:vMerge/>
            <w:shd w:val="clear" w:color="auto" w:fill="auto"/>
            <w:tcPrChange w:id="1174"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75" w:author="刘孟祺" w:date="2013-04-19T10:54:00Z">
                  <w:rPr>
                    <w:rFonts w:ascii="宋体" w:eastAsia="宋体" w:hAnsi="宋体" w:hint="eastAsia"/>
                    <w:b/>
                    <w:sz w:val="24"/>
                  </w:rPr>
                </w:rPrChange>
              </w:rPr>
              <w:pPrChange w:id="1176" w:author="刘孟祺" w:date="2013-04-19T10:56:00Z">
                <w:pPr>
                  <w:jc w:val="center"/>
                </w:pPr>
              </w:pPrChange>
            </w:pPr>
          </w:p>
        </w:tc>
        <w:tc>
          <w:tcPr>
            <w:tcW w:w="0" w:type="auto"/>
            <w:shd w:val="clear" w:color="auto" w:fill="auto"/>
            <w:tcPrChange w:id="1177"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178" w:author="刘孟祺" w:date="2013-04-19T10:54:00Z">
                  <w:rPr>
                    <w:rFonts w:ascii="宋体" w:eastAsia="宋体" w:hAnsi="宋体"/>
                  </w:rPr>
                </w:rPrChange>
              </w:rPr>
              <w:pPrChange w:id="1179" w:author="刘孟祺" w:date="2013-04-19T10:56:00Z">
                <w:pPr/>
              </w:pPrChange>
            </w:pPr>
            <w:r w:rsidRPr="00A532BD">
              <w:rPr>
                <w:rFonts w:ascii="宋体" w:eastAsia="宋体" w:hAnsi="宋体" w:hint="eastAsia"/>
                <w:b/>
                <w:sz w:val="21"/>
                <w:szCs w:val="21"/>
                <w:rPrChange w:id="1180" w:author="刘孟祺" w:date="2013-04-19T10:54:00Z">
                  <w:rPr>
                    <w:rFonts w:ascii="宋体" w:eastAsia="宋体" w:hAnsi="宋体" w:hint="eastAsia"/>
                    <w:b/>
                    <w:sz w:val="24"/>
                  </w:rPr>
                </w:rPrChange>
              </w:rPr>
              <w:t>8</w:t>
            </w:r>
          </w:p>
        </w:tc>
        <w:tc>
          <w:tcPr>
            <w:tcW w:w="0" w:type="auto"/>
            <w:shd w:val="clear" w:color="auto" w:fill="auto"/>
            <w:tcPrChange w:id="1181"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82" w:author="刘孟祺" w:date="2013-04-19T10:54:00Z">
                  <w:rPr>
                    <w:rFonts w:ascii="宋体" w:eastAsia="宋体" w:hAnsi="宋体" w:hint="eastAsia"/>
                    <w:b/>
                    <w:sz w:val="24"/>
                  </w:rPr>
                </w:rPrChange>
              </w:rPr>
              <w:pPrChange w:id="1183" w:author="刘孟祺" w:date="2013-04-19T10:56:00Z">
                <w:pPr>
                  <w:jc w:val="center"/>
                </w:pPr>
              </w:pPrChange>
            </w:pPr>
            <w:r w:rsidRPr="00A532BD">
              <w:rPr>
                <w:rFonts w:ascii="宋体" w:eastAsia="宋体" w:hAnsi="宋体" w:hint="eastAsia"/>
                <w:b/>
                <w:sz w:val="21"/>
                <w:szCs w:val="21"/>
                <w:rPrChange w:id="1184" w:author="刘孟祺" w:date="2013-04-19T10:54:00Z">
                  <w:rPr>
                    <w:rFonts w:ascii="宋体" w:eastAsia="宋体" w:hAnsi="宋体" w:hint="eastAsia"/>
                    <w:b/>
                    <w:sz w:val="24"/>
                  </w:rPr>
                </w:rPrChange>
              </w:rPr>
              <w:t>杭州地区</w:t>
            </w:r>
          </w:p>
        </w:tc>
        <w:tc>
          <w:tcPr>
            <w:tcW w:w="0" w:type="auto"/>
            <w:shd w:val="clear" w:color="auto" w:fill="auto"/>
            <w:tcPrChange w:id="1185"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186" w:author="刘孟祺" w:date="2013-04-19T10:54:00Z">
                  <w:rPr>
                    <w:rFonts w:ascii="宋体" w:eastAsia="宋体" w:hAnsi="宋体" w:hint="eastAsia"/>
                    <w:b/>
                    <w:sz w:val="24"/>
                  </w:rPr>
                </w:rPrChange>
              </w:rPr>
              <w:pPrChange w:id="1187" w:author="刘孟祺" w:date="2013-04-19T10:56:00Z">
                <w:pPr>
                  <w:jc w:val="center"/>
                </w:pPr>
              </w:pPrChange>
            </w:pPr>
            <w:r w:rsidRPr="00A532BD">
              <w:rPr>
                <w:rFonts w:ascii="宋体" w:eastAsia="宋体" w:hAnsi="宋体" w:hint="eastAsia"/>
                <w:b/>
                <w:sz w:val="21"/>
                <w:szCs w:val="21"/>
                <w:rPrChange w:id="1188" w:author="刘孟祺" w:date="2013-04-19T10:54:00Z">
                  <w:rPr>
                    <w:rFonts w:ascii="宋体" w:eastAsia="宋体" w:hAnsi="宋体" w:hint="eastAsia"/>
                    <w:b/>
                    <w:sz w:val="24"/>
                  </w:rPr>
                </w:rPrChange>
              </w:rPr>
              <w:t>20~22</w:t>
            </w:r>
          </w:p>
        </w:tc>
        <w:tc>
          <w:tcPr>
            <w:tcW w:w="0" w:type="auto"/>
            <w:tcPrChange w:id="1189"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190" w:author="刘孟祺" w:date="2013-04-19T10:54:00Z">
                  <w:rPr>
                    <w:rFonts w:ascii="宋体" w:eastAsia="宋体" w:hAnsi="宋体" w:hint="eastAsia"/>
                    <w:b/>
                    <w:sz w:val="24"/>
                  </w:rPr>
                </w:rPrChange>
              </w:rPr>
              <w:pPrChange w:id="1191" w:author="刘孟祺" w:date="2013-04-19T10:56:00Z">
                <w:pPr>
                  <w:jc w:val="center"/>
                </w:pPr>
              </w:pPrChange>
            </w:pPr>
            <w:r w:rsidRPr="00A532BD">
              <w:rPr>
                <w:rFonts w:ascii="宋体" w:eastAsia="宋体" w:hAnsi="宋体" w:hint="eastAsia"/>
                <w:b/>
                <w:sz w:val="21"/>
                <w:szCs w:val="21"/>
                <w:rPrChange w:id="1192" w:author="刘孟祺" w:date="2013-04-19T10:54:00Z">
                  <w:rPr>
                    <w:rFonts w:ascii="宋体" w:eastAsia="宋体" w:hAnsi="宋体" w:hint="eastAsia"/>
                    <w:b/>
                    <w:sz w:val="24"/>
                  </w:rPr>
                </w:rPrChange>
              </w:rPr>
              <w:t>000000~999999</w:t>
            </w:r>
          </w:p>
        </w:tc>
        <w:tc>
          <w:tcPr>
            <w:tcW w:w="1632" w:type="dxa"/>
            <w:vMerge/>
            <w:tcPrChange w:id="1193"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94" w:author="刘孟祺" w:date="2013-04-19T10:54:00Z">
                  <w:rPr>
                    <w:rFonts w:ascii="宋体" w:eastAsia="宋体" w:hAnsi="宋体" w:hint="eastAsia"/>
                    <w:b/>
                    <w:sz w:val="24"/>
                  </w:rPr>
                </w:rPrChange>
              </w:rPr>
              <w:pPrChange w:id="1195" w:author="刘孟祺" w:date="2013-04-19T10:56:00Z">
                <w:pPr>
                  <w:jc w:val="center"/>
                </w:pPr>
              </w:pPrChange>
            </w:pPr>
          </w:p>
        </w:tc>
      </w:tr>
      <w:tr w:rsidR="00FC6BD5" w:rsidRPr="00A532BD">
        <w:tc>
          <w:tcPr>
            <w:tcW w:w="0" w:type="auto"/>
            <w:vMerge/>
            <w:tcPrChange w:id="1196"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197" w:author="刘孟祺" w:date="2013-04-19T10:54:00Z">
                  <w:rPr>
                    <w:rFonts w:ascii="宋体" w:eastAsia="宋体" w:hAnsi="宋体" w:hint="eastAsia"/>
                    <w:b/>
                    <w:sz w:val="24"/>
                  </w:rPr>
                </w:rPrChange>
              </w:rPr>
              <w:pPrChange w:id="1198" w:author="刘孟祺" w:date="2013-04-19T10:56:00Z">
                <w:pPr>
                  <w:jc w:val="center"/>
                </w:pPr>
              </w:pPrChange>
            </w:pPr>
          </w:p>
        </w:tc>
        <w:tc>
          <w:tcPr>
            <w:tcW w:w="0" w:type="auto"/>
            <w:vMerge/>
            <w:shd w:val="clear" w:color="auto" w:fill="auto"/>
            <w:tcPrChange w:id="1199"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00" w:author="刘孟祺" w:date="2013-04-19T10:54:00Z">
                  <w:rPr>
                    <w:rFonts w:ascii="宋体" w:eastAsia="宋体" w:hAnsi="宋体" w:hint="eastAsia"/>
                    <w:b/>
                    <w:sz w:val="24"/>
                  </w:rPr>
                </w:rPrChange>
              </w:rPr>
              <w:pPrChange w:id="1201" w:author="刘孟祺" w:date="2013-04-19T10:56:00Z">
                <w:pPr>
                  <w:jc w:val="center"/>
                </w:pPr>
              </w:pPrChange>
            </w:pPr>
          </w:p>
        </w:tc>
        <w:tc>
          <w:tcPr>
            <w:tcW w:w="0" w:type="auto"/>
            <w:shd w:val="clear" w:color="auto" w:fill="auto"/>
            <w:tcPrChange w:id="1202"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203" w:author="刘孟祺" w:date="2013-04-19T10:54:00Z">
                  <w:rPr>
                    <w:rFonts w:ascii="宋体" w:eastAsia="宋体" w:hAnsi="宋体"/>
                  </w:rPr>
                </w:rPrChange>
              </w:rPr>
              <w:pPrChange w:id="1204" w:author="刘孟祺" w:date="2013-04-19T10:56:00Z">
                <w:pPr/>
              </w:pPrChange>
            </w:pPr>
            <w:r w:rsidRPr="00A532BD">
              <w:rPr>
                <w:rFonts w:ascii="宋体" w:eastAsia="宋体" w:hAnsi="宋体" w:hint="eastAsia"/>
                <w:b/>
                <w:sz w:val="21"/>
                <w:szCs w:val="21"/>
                <w:rPrChange w:id="1205" w:author="刘孟祺" w:date="2013-04-19T10:54:00Z">
                  <w:rPr>
                    <w:rFonts w:ascii="宋体" w:eastAsia="宋体" w:hAnsi="宋体" w:hint="eastAsia"/>
                    <w:b/>
                    <w:sz w:val="24"/>
                  </w:rPr>
                </w:rPrChange>
              </w:rPr>
              <w:t>8</w:t>
            </w:r>
          </w:p>
        </w:tc>
        <w:tc>
          <w:tcPr>
            <w:tcW w:w="0" w:type="auto"/>
            <w:shd w:val="clear" w:color="auto" w:fill="auto"/>
            <w:tcPrChange w:id="1206"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07" w:author="刘孟祺" w:date="2013-04-19T10:54:00Z">
                  <w:rPr>
                    <w:rFonts w:ascii="宋体" w:eastAsia="宋体" w:hAnsi="宋体" w:hint="eastAsia"/>
                    <w:b/>
                    <w:sz w:val="24"/>
                  </w:rPr>
                </w:rPrChange>
              </w:rPr>
              <w:pPrChange w:id="1208" w:author="刘孟祺" w:date="2013-04-19T10:56:00Z">
                <w:pPr>
                  <w:jc w:val="center"/>
                </w:pPr>
              </w:pPrChange>
            </w:pPr>
            <w:r w:rsidRPr="00A532BD">
              <w:rPr>
                <w:rFonts w:ascii="宋体" w:eastAsia="宋体" w:hAnsi="宋体" w:hint="eastAsia"/>
                <w:b/>
                <w:sz w:val="21"/>
                <w:szCs w:val="21"/>
                <w:rPrChange w:id="1209" w:author="刘孟祺" w:date="2013-04-19T10:54:00Z">
                  <w:rPr>
                    <w:rFonts w:ascii="宋体" w:eastAsia="宋体" w:hAnsi="宋体" w:hint="eastAsia"/>
                    <w:b/>
                    <w:sz w:val="24"/>
                  </w:rPr>
                </w:rPrChange>
              </w:rPr>
              <w:t>扬州地区</w:t>
            </w:r>
          </w:p>
        </w:tc>
        <w:tc>
          <w:tcPr>
            <w:tcW w:w="0" w:type="auto"/>
            <w:shd w:val="clear" w:color="auto" w:fill="auto"/>
            <w:tcPrChange w:id="1210"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11" w:author="刘孟祺" w:date="2013-04-19T10:54:00Z">
                  <w:rPr>
                    <w:rFonts w:ascii="宋体" w:eastAsia="宋体" w:hAnsi="宋体" w:hint="eastAsia"/>
                    <w:b/>
                    <w:sz w:val="24"/>
                  </w:rPr>
                </w:rPrChange>
              </w:rPr>
              <w:pPrChange w:id="1212" w:author="刘孟祺" w:date="2013-04-19T10:56:00Z">
                <w:pPr>
                  <w:jc w:val="center"/>
                </w:pPr>
              </w:pPrChange>
            </w:pPr>
            <w:r w:rsidRPr="00A532BD">
              <w:rPr>
                <w:rFonts w:ascii="宋体" w:eastAsia="宋体" w:hAnsi="宋体" w:hint="eastAsia"/>
                <w:b/>
                <w:sz w:val="21"/>
                <w:szCs w:val="21"/>
                <w:rPrChange w:id="1213" w:author="刘孟祺" w:date="2013-04-19T10:54:00Z">
                  <w:rPr>
                    <w:rFonts w:ascii="宋体" w:eastAsia="宋体" w:hAnsi="宋体" w:hint="eastAsia"/>
                    <w:b/>
                    <w:sz w:val="24"/>
                  </w:rPr>
                </w:rPrChange>
              </w:rPr>
              <w:t>23~25</w:t>
            </w:r>
          </w:p>
        </w:tc>
        <w:tc>
          <w:tcPr>
            <w:tcW w:w="0" w:type="auto"/>
            <w:tcPrChange w:id="1214" w:author="刘孟祺" w:date="2013-04-19T10:56:00Z">
              <w:tcPr>
                <w:tcW w:w="0" w:type="auto"/>
              </w:tcPr>
            </w:tcPrChange>
          </w:tcPr>
          <w:p w:rsidR="00FC6BD5" w:rsidRPr="00A532BD" w:rsidRDefault="00FC6BD5" w:rsidP="00A532BD">
            <w:pPr>
              <w:ind w:firstLineChars="200" w:firstLine="422"/>
              <w:jc w:val="both"/>
              <w:rPr>
                <w:rFonts w:ascii="宋体" w:eastAsia="宋体" w:hAnsi="宋体" w:hint="eastAsia"/>
                <w:b/>
                <w:sz w:val="21"/>
                <w:szCs w:val="21"/>
                <w:rPrChange w:id="1215" w:author="刘孟祺" w:date="2013-04-19T10:54:00Z">
                  <w:rPr>
                    <w:rFonts w:ascii="宋体" w:eastAsia="宋体" w:hAnsi="宋体" w:hint="eastAsia"/>
                    <w:b/>
                    <w:sz w:val="24"/>
                  </w:rPr>
                </w:rPrChange>
              </w:rPr>
              <w:pPrChange w:id="1216" w:author="刘孟祺" w:date="2013-04-19T10:56:00Z">
                <w:pPr>
                  <w:jc w:val="center"/>
                </w:pPr>
              </w:pPrChange>
            </w:pPr>
            <w:r w:rsidRPr="00A532BD">
              <w:rPr>
                <w:rFonts w:ascii="宋体" w:eastAsia="宋体" w:hAnsi="宋体" w:hint="eastAsia"/>
                <w:b/>
                <w:sz w:val="21"/>
                <w:szCs w:val="21"/>
                <w:rPrChange w:id="1217" w:author="刘孟祺" w:date="2013-04-19T10:54:00Z">
                  <w:rPr>
                    <w:rFonts w:ascii="宋体" w:eastAsia="宋体" w:hAnsi="宋体" w:hint="eastAsia"/>
                    <w:b/>
                    <w:sz w:val="24"/>
                  </w:rPr>
                </w:rPrChange>
              </w:rPr>
              <w:t>000000~999999</w:t>
            </w:r>
          </w:p>
        </w:tc>
        <w:tc>
          <w:tcPr>
            <w:tcW w:w="1632" w:type="dxa"/>
            <w:vMerge/>
            <w:tcPrChange w:id="1218"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19" w:author="刘孟祺" w:date="2013-04-19T10:54:00Z">
                  <w:rPr>
                    <w:rFonts w:ascii="宋体" w:eastAsia="宋体" w:hAnsi="宋体" w:hint="eastAsia"/>
                    <w:b/>
                    <w:sz w:val="24"/>
                  </w:rPr>
                </w:rPrChange>
              </w:rPr>
              <w:pPrChange w:id="1220" w:author="刘孟祺" w:date="2013-04-19T10:56:00Z">
                <w:pPr>
                  <w:jc w:val="center"/>
                </w:pPr>
              </w:pPrChange>
            </w:pPr>
          </w:p>
        </w:tc>
      </w:tr>
      <w:tr w:rsidR="00FC6BD5" w:rsidRPr="00A532BD">
        <w:trPr>
          <w:trHeight w:val="312"/>
          <w:trPrChange w:id="1221" w:author="刘孟祺" w:date="2013-04-19T10:56:00Z">
            <w:trPr>
              <w:trHeight w:val="312"/>
            </w:trPr>
          </w:trPrChange>
        </w:trPr>
        <w:tc>
          <w:tcPr>
            <w:tcW w:w="0" w:type="auto"/>
            <w:vMerge/>
            <w:tcPrChange w:id="1222"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23" w:author="刘孟祺" w:date="2013-04-19T10:54:00Z">
                  <w:rPr>
                    <w:rFonts w:ascii="宋体" w:eastAsia="宋体" w:hAnsi="宋体" w:hint="eastAsia"/>
                    <w:b/>
                    <w:sz w:val="24"/>
                  </w:rPr>
                </w:rPrChange>
              </w:rPr>
              <w:pPrChange w:id="1224" w:author="刘孟祺" w:date="2013-04-19T10:56:00Z">
                <w:pPr>
                  <w:jc w:val="center"/>
                </w:pPr>
              </w:pPrChange>
            </w:pPr>
          </w:p>
        </w:tc>
        <w:tc>
          <w:tcPr>
            <w:tcW w:w="0" w:type="auto"/>
            <w:vMerge/>
            <w:shd w:val="clear" w:color="auto" w:fill="auto"/>
            <w:tcPrChange w:id="1225"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26" w:author="刘孟祺" w:date="2013-04-19T10:54:00Z">
                  <w:rPr>
                    <w:rFonts w:ascii="宋体" w:eastAsia="宋体" w:hAnsi="宋体" w:hint="eastAsia"/>
                    <w:b/>
                    <w:sz w:val="24"/>
                  </w:rPr>
                </w:rPrChange>
              </w:rPr>
              <w:pPrChange w:id="1227" w:author="刘孟祺" w:date="2013-04-19T10:56:00Z">
                <w:pPr>
                  <w:jc w:val="center"/>
                </w:pPr>
              </w:pPrChange>
            </w:pPr>
          </w:p>
        </w:tc>
        <w:tc>
          <w:tcPr>
            <w:tcW w:w="744" w:type="dxa"/>
            <w:shd w:val="clear" w:color="auto" w:fill="auto"/>
            <w:tcPrChange w:id="1228" w:author="刘孟祺" w:date="2013-04-19T10:56:00Z">
              <w:tcPr>
                <w:tcW w:w="346" w:type="dxa"/>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229" w:author="刘孟祺" w:date="2013-04-19T10:54:00Z">
                  <w:rPr>
                    <w:rFonts w:ascii="宋体" w:eastAsia="宋体" w:hAnsi="宋体"/>
                  </w:rPr>
                </w:rPrChange>
              </w:rPr>
              <w:pPrChange w:id="1230" w:author="刘孟祺" w:date="2013-04-19T10:56:00Z">
                <w:pPr/>
              </w:pPrChange>
            </w:pPr>
            <w:r w:rsidRPr="00A532BD">
              <w:rPr>
                <w:rFonts w:ascii="宋体" w:eastAsia="宋体" w:hAnsi="宋体" w:hint="eastAsia"/>
                <w:b/>
                <w:sz w:val="21"/>
                <w:szCs w:val="21"/>
                <w:rPrChange w:id="1231" w:author="刘孟祺" w:date="2013-04-19T10:54:00Z">
                  <w:rPr>
                    <w:rFonts w:ascii="宋体" w:eastAsia="宋体" w:hAnsi="宋体" w:hint="eastAsia"/>
                    <w:b/>
                    <w:sz w:val="24"/>
                  </w:rPr>
                </w:rPrChange>
              </w:rPr>
              <w:t>8</w:t>
            </w:r>
          </w:p>
        </w:tc>
        <w:tc>
          <w:tcPr>
            <w:tcW w:w="1942" w:type="dxa"/>
            <w:shd w:val="clear" w:color="auto" w:fill="auto"/>
            <w:tcPrChange w:id="1232" w:author="刘孟祺" w:date="2013-04-19T10:56:00Z">
              <w:tcPr>
                <w:tcW w:w="1942" w:type="dxa"/>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1233" w:author="刘孟祺" w:date="2013-04-19T10:54:00Z">
                  <w:rPr>
                    <w:rFonts w:ascii="宋体" w:eastAsia="宋体" w:hAnsi="宋体"/>
                    <w:b/>
                    <w:sz w:val="24"/>
                  </w:rPr>
                </w:rPrChange>
              </w:rPr>
              <w:pPrChange w:id="1234" w:author="刘孟祺" w:date="2013-04-19T10:56:00Z">
                <w:pPr>
                  <w:jc w:val="center"/>
                </w:pPr>
              </w:pPrChange>
            </w:pPr>
            <w:r w:rsidRPr="00A532BD">
              <w:rPr>
                <w:rFonts w:ascii="宋体" w:eastAsia="宋体" w:hAnsi="宋体" w:hint="eastAsia"/>
                <w:b/>
                <w:sz w:val="21"/>
                <w:szCs w:val="21"/>
                <w:rPrChange w:id="1235" w:author="刘孟祺" w:date="2013-04-19T10:54:00Z">
                  <w:rPr>
                    <w:rFonts w:ascii="宋体" w:eastAsia="宋体" w:hAnsi="宋体" w:hint="eastAsia"/>
                    <w:b/>
                    <w:sz w:val="24"/>
                  </w:rPr>
                </w:rPrChange>
              </w:rPr>
              <w:t>苏州地区</w:t>
            </w:r>
          </w:p>
        </w:tc>
        <w:tc>
          <w:tcPr>
            <w:tcW w:w="0" w:type="auto"/>
            <w:shd w:val="clear" w:color="auto" w:fill="auto"/>
            <w:tcPrChange w:id="1236"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b/>
                <w:sz w:val="21"/>
                <w:szCs w:val="21"/>
                <w:rPrChange w:id="1237" w:author="刘孟祺" w:date="2013-04-19T10:54:00Z">
                  <w:rPr>
                    <w:rFonts w:ascii="宋体" w:eastAsia="宋体" w:hAnsi="宋体"/>
                    <w:b/>
                    <w:sz w:val="24"/>
                  </w:rPr>
                </w:rPrChange>
              </w:rPr>
              <w:pPrChange w:id="1238" w:author="刘孟祺" w:date="2013-04-19T10:56:00Z">
                <w:pPr>
                  <w:jc w:val="center"/>
                </w:pPr>
              </w:pPrChange>
            </w:pPr>
            <w:r w:rsidRPr="00A532BD">
              <w:rPr>
                <w:rFonts w:ascii="宋体" w:eastAsia="宋体" w:hAnsi="宋体" w:hint="eastAsia"/>
                <w:b/>
                <w:sz w:val="21"/>
                <w:szCs w:val="21"/>
                <w:rPrChange w:id="1239" w:author="刘孟祺" w:date="2013-04-19T10:54:00Z">
                  <w:rPr>
                    <w:rFonts w:ascii="宋体" w:eastAsia="宋体" w:hAnsi="宋体" w:hint="eastAsia"/>
                    <w:b/>
                    <w:sz w:val="24"/>
                  </w:rPr>
                </w:rPrChange>
              </w:rPr>
              <w:t>26~28</w:t>
            </w:r>
          </w:p>
        </w:tc>
        <w:tc>
          <w:tcPr>
            <w:tcW w:w="0" w:type="auto"/>
            <w:shd w:val="clear" w:color="auto" w:fill="auto"/>
            <w:tcPrChange w:id="1240"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41" w:author="刘孟祺" w:date="2013-04-19T10:54:00Z">
                  <w:rPr>
                    <w:rFonts w:ascii="宋体" w:eastAsia="宋体" w:hAnsi="宋体" w:hint="eastAsia"/>
                    <w:b/>
                    <w:sz w:val="24"/>
                  </w:rPr>
                </w:rPrChange>
              </w:rPr>
              <w:pPrChange w:id="1242" w:author="刘孟祺" w:date="2013-04-19T10:56:00Z">
                <w:pPr>
                  <w:jc w:val="center"/>
                </w:pPr>
              </w:pPrChange>
            </w:pPr>
            <w:r w:rsidRPr="00A532BD">
              <w:rPr>
                <w:rFonts w:ascii="宋体" w:eastAsia="宋体" w:hAnsi="宋体" w:hint="eastAsia"/>
                <w:b/>
                <w:sz w:val="21"/>
                <w:szCs w:val="21"/>
                <w:rPrChange w:id="1243" w:author="刘孟祺" w:date="2013-04-19T10:54:00Z">
                  <w:rPr>
                    <w:rFonts w:ascii="宋体" w:eastAsia="宋体" w:hAnsi="宋体" w:hint="eastAsia"/>
                    <w:b/>
                    <w:sz w:val="24"/>
                  </w:rPr>
                </w:rPrChange>
              </w:rPr>
              <w:t>000000~999999</w:t>
            </w:r>
          </w:p>
        </w:tc>
        <w:tc>
          <w:tcPr>
            <w:tcW w:w="1632" w:type="dxa"/>
            <w:vMerge/>
            <w:tcPrChange w:id="1244"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45" w:author="刘孟祺" w:date="2013-04-19T10:54:00Z">
                  <w:rPr>
                    <w:rFonts w:ascii="宋体" w:eastAsia="宋体" w:hAnsi="宋体" w:hint="eastAsia"/>
                    <w:b/>
                    <w:sz w:val="24"/>
                  </w:rPr>
                </w:rPrChange>
              </w:rPr>
              <w:pPrChange w:id="1246" w:author="刘孟祺" w:date="2013-04-19T10:56:00Z">
                <w:pPr>
                  <w:jc w:val="center"/>
                </w:pPr>
              </w:pPrChange>
            </w:pPr>
          </w:p>
        </w:tc>
      </w:tr>
      <w:tr w:rsidR="00FC6BD5" w:rsidRPr="00A532BD">
        <w:trPr>
          <w:trHeight w:val="311"/>
          <w:trPrChange w:id="1247" w:author="刘孟祺" w:date="2013-04-19T10:56:00Z">
            <w:trPr>
              <w:trHeight w:val="311"/>
            </w:trPr>
          </w:trPrChange>
        </w:trPr>
        <w:tc>
          <w:tcPr>
            <w:tcW w:w="0" w:type="auto"/>
            <w:vMerge/>
            <w:tcPrChange w:id="1248"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49" w:author="刘孟祺" w:date="2013-04-19T10:54:00Z">
                  <w:rPr>
                    <w:rFonts w:ascii="宋体" w:eastAsia="宋体" w:hAnsi="宋体" w:hint="eastAsia"/>
                    <w:b/>
                    <w:sz w:val="24"/>
                  </w:rPr>
                </w:rPrChange>
              </w:rPr>
              <w:pPrChange w:id="1250" w:author="刘孟祺" w:date="2013-04-19T10:56:00Z">
                <w:pPr>
                  <w:jc w:val="center"/>
                </w:pPr>
              </w:pPrChange>
            </w:pPr>
          </w:p>
        </w:tc>
        <w:tc>
          <w:tcPr>
            <w:tcW w:w="0" w:type="auto"/>
            <w:vMerge/>
            <w:shd w:val="clear" w:color="auto" w:fill="auto"/>
            <w:tcPrChange w:id="1251"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52" w:author="刘孟祺" w:date="2013-04-19T10:54:00Z">
                  <w:rPr>
                    <w:rFonts w:ascii="宋体" w:eastAsia="宋体" w:hAnsi="宋体" w:hint="eastAsia"/>
                    <w:b/>
                    <w:sz w:val="24"/>
                  </w:rPr>
                </w:rPrChange>
              </w:rPr>
              <w:pPrChange w:id="1253" w:author="刘孟祺" w:date="2013-04-19T10:56:00Z">
                <w:pPr>
                  <w:jc w:val="center"/>
                </w:pPr>
              </w:pPrChange>
            </w:pPr>
          </w:p>
        </w:tc>
        <w:tc>
          <w:tcPr>
            <w:tcW w:w="744" w:type="dxa"/>
            <w:shd w:val="clear" w:color="auto" w:fill="auto"/>
            <w:tcPrChange w:id="1254" w:author="刘孟祺" w:date="2013-04-19T10:56:00Z">
              <w:tcPr>
                <w:tcW w:w="346" w:type="dxa"/>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255" w:author="刘孟祺" w:date="2013-04-19T10:54:00Z">
                  <w:rPr>
                    <w:rFonts w:ascii="宋体" w:eastAsia="宋体" w:hAnsi="宋体"/>
                  </w:rPr>
                </w:rPrChange>
              </w:rPr>
              <w:pPrChange w:id="1256" w:author="刘孟祺" w:date="2013-04-19T10:56:00Z">
                <w:pPr/>
              </w:pPrChange>
            </w:pPr>
            <w:r w:rsidRPr="00A532BD">
              <w:rPr>
                <w:rFonts w:ascii="宋体" w:eastAsia="宋体" w:hAnsi="宋体" w:hint="eastAsia"/>
                <w:b/>
                <w:sz w:val="21"/>
                <w:szCs w:val="21"/>
                <w:rPrChange w:id="1257" w:author="刘孟祺" w:date="2013-04-19T10:54:00Z">
                  <w:rPr>
                    <w:rFonts w:ascii="宋体" w:eastAsia="宋体" w:hAnsi="宋体" w:hint="eastAsia"/>
                    <w:b/>
                    <w:sz w:val="24"/>
                  </w:rPr>
                </w:rPrChange>
              </w:rPr>
              <w:t>8</w:t>
            </w:r>
          </w:p>
        </w:tc>
        <w:tc>
          <w:tcPr>
            <w:tcW w:w="1942" w:type="dxa"/>
            <w:shd w:val="clear" w:color="auto" w:fill="auto"/>
            <w:tcPrChange w:id="1258" w:author="刘孟祺" w:date="2013-04-19T10:56: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59" w:author="刘孟祺" w:date="2013-04-19T10:54:00Z">
                  <w:rPr>
                    <w:rFonts w:ascii="宋体" w:eastAsia="宋体" w:hAnsi="宋体" w:hint="eastAsia"/>
                    <w:b/>
                    <w:sz w:val="24"/>
                  </w:rPr>
                </w:rPrChange>
              </w:rPr>
              <w:pPrChange w:id="1260" w:author="刘孟祺" w:date="2013-04-19T10:56:00Z">
                <w:pPr>
                  <w:jc w:val="center"/>
                </w:pPr>
              </w:pPrChange>
            </w:pPr>
            <w:r w:rsidRPr="00A532BD">
              <w:rPr>
                <w:rFonts w:ascii="宋体" w:eastAsia="宋体" w:hAnsi="宋体" w:hint="eastAsia"/>
                <w:b/>
                <w:sz w:val="21"/>
                <w:szCs w:val="21"/>
                <w:rPrChange w:id="1261" w:author="刘孟祺" w:date="2013-04-19T10:54:00Z">
                  <w:rPr>
                    <w:rFonts w:ascii="宋体" w:eastAsia="宋体" w:hAnsi="宋体" w:hint="eastAsia"/>
                    <w:b/>
                    <w:sz w:val="24"/>
                  </w:rPr>
                </w:rPrChange>
              </w:rPr>
              <w:t>常州地区</w:t>
            </w:r>
          </w:p>
        </w:tc>
        <w:tc>
          <w:tcPr>
            <w:tcW w:w="0" w:type="auto"/>
            <w:shd w:val="clear" w:color="auto" w:fill="auto"/>
            <w:tcPrChange w:id="1262"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63" w:author="刘孟祺" w:date="2013-04-19T10:54:00Z">
                  <w:rPr>
                    <w:rFonts w:ascii="宋体" w:eastAsia="宋体" w:hAnsi="宋体" w:hint="eastAsia"/>
                    <w:b/>
                    <w:sz w:val="24"/>
                  </w:rPr>
                </w:rPrChange>
              </w:rPr>
              <w:pPrChange w:id="1264" w:author="刘孟祺" w:date="2013-04-19T10:56:00Z">
                <w:pPr>
                  <w:jc w:val="center"/>
                </w:pPr>
              </w:pPrChange>
            </w:pPr>
            <w:r w:rsidRPr="00A532BD">
              <w:rPr>
                <w:rFonts w:ascii="宋体" w:eastAsia="宋体" w:hAnsi="宋体" w:hint="eastAsia"/>
                <w:b/>
                <w:sz w:val="21"/>
                <w:szCs w:val="21"/>
                <w:rPrChange w:id="1265" w:author="刘孟祺" w:date="2013-04-19T10:54:00Z">
                  <w:rPr>
                    <w:rFonts w:ascii="宋体" w:eastAsia="宋体" w:hAnsi="宋体" w:hint="eastAsia"/>
                    <w:b/>
                    <w:sz w:val="24"/>
                  </w:rPr>
                </w:rPrChange>
              </w:rPr>
              <w:t>29~31</w:t>
            </w:r>
          </w:p>
        </w:tc>
        <w:tc>
          <w:tcPr>
            <w:tcW w:w="0" w:type="auto"/>
            <w:shd w:val="clear" w:color="auto" w:fill="auto"/>
            <w:tcPrChange w:id="1266"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67" w:author="刘孟祺" w:date="2013-04-19T10:54:00Z">
                  <w:rPr>
                    <w:rFonts w:ascii="宋体" w:eastAsia="宋体" w:hAnsi="宋体" w:hint="eastAsia"/>
                    <w:b/>
                    <w:sz w:val="24"/>
                  </w:rPr>
                </w:rPrChange>
              </w:rPr>
              <w:pPrChange w:id="1268" w:author="刘孟祺" w:date="2013-04-19T10:56:00Z">
                <w:pPr>
                  <w:jc w:val="center"/>
                </w:pPr>
              </w:pPrChange>
            </w:pPr>
            <w:r w:rsidRPr="00A532BD">
              <w:rPr>
                <w:rFonts w:ascii="宋体" w:eastAsia="宋体" w:hAnsi="宋体" w:hint="eastAsia"/>
                <w:b/>
                <w:sz w:val="21"/>
                <w:szCs w:val="21"/>
                <w:rPrChange w:id="1269" w:author="刘孟祺" w:date="2013-04-19T10:54:00Z">
                  <w:rPr>
                    <w:rFonts w:ascii="宋体" w:eastAsia="宋体" w:hAnsi="宋体" w:hint="eastAsia"/>
                    <w:b/>
                    <w:sz w:val="24"/>
                  </w:rPr>
                </w:rPrChange>
              </w:rPr>
              <w:t>000000~999999</w:t>
            </w:r>
          </w:p>
        </w:tc>
        <w:tc>
          <w:tcPr>
            <w:tcW w:w="1632" w:type="dxa"/>
            <w:vMerge/>
            <w:tcPrChange w:id="1270"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71" w:author="刘孟祺" w:date="2013-04-19T10:54:00Z">
                  <w:rPr>
                    <w:rFonts w:ascii="宋体" w:eastAsia="宋体" w:hAnsi="宋体" w:hint="eastAsia"/>
                    <w:b/>
                    <w:sz w:val="24"/>
                  </w:rPr>
                </w:rPrChange>
              </w:rPr>
              <w:pPrChange w:id="1272" w:author="刘孟祺" w:date="2013-04-19T10:56:00Z">
                <w:pPr>
                  <w:jc w:val="center"/>
                </w:pPr>
              </w:pPrChange>
            </w:pPr>
          </w:p>
        </w:tc>
      </w:tr>
      <w:tr w:rsidR="00FC6BD5" w:rsidRPr="00A532BD">
        <w:trPr>
          <w:trHeight w:val="311"/>
          <w:trPrChange w:id="1273" w:author="刘孟祺" w:date="2013-04-19T10:56:00Z">
            <w:trPr>
              <w:trHeight w:val="311"/>
            </w:trPr>
          </w:trPrChange>
        </w:trPr>
        <w:tc>
          <w:tcPr>
            <w:tcW w:w="0" w:type="auto"/>
            <w:vMerge/>
            <w:tcPrChange w:id="1274"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75" w:author="刘孟祺" w:date="2013-04-19T10:54:00Z">
                  <w:rPr>
                    <w:rFonts w:ascii="宋体" w:eastAsia="宋体" w:hAnsi="宋体" w:hint="eastAsia"/>
                    <w:b/>
                    <w:sz w:val="24"/>
                  </w:rPr>
                </w:rPrChange>
              </w:rPr>
              <w:pPrChange w:id="1276" w:author="刘孟祺" w:date="2013-04-19T10:56:00Z">
                <w:pPr>
                  <w:jc w:val="center"/>
                </w:pPr>
              </w:pPrChange>
            </w:pPr>
          </w:p>
        </w:tc>
        <w:tc>
          <w:tcPr>
            <w:tcW w:w="0" w:type="auto"/>
            <w:vMerge/>
            <w:shd w:val="clear" w:color="auto" w:fill="auto"/>
            <w:tcPrChange w:id="1277"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78" w:author="刘孟祺" w:date="2013-04-19T10:54:00Z">
                  <w:rPr>
                    <w:rFonts w:ascii="宋体" w:eastAsia="宋体" w:hAnsi="宋体" w:hint="eastAsia"/>
                    <w:b/>
                    <w:sz w:val="24"/>
                  </w:rPr>
                </w:rPrChange>
              </w:rPr>
              <w:pPrChange w:id="1279" w:author="刘孟祺" w:date="2013-04-19T10:56:00Z">
                <w:pPr>
                  <w:jc w:val="center"/>
                </w:pPr>
              </w:pPrChange>
            </w:pPr>
          </w:p>
        </w:tc>
        <w:tc>
          <w:tcPr>
            <w:tcW w:w="744" w:type="dxa"/>
            <w:shd w:val="clear" w:color="auto" w:fill="auto"/>
            <w:tcPrChange w:id="1280" w:author="刘孟祺" w:date="2013-04-19T10:56:00Z">
              <w:tcPr>
                <w:tcW w:w="346" w:type="dxa"/>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281" w:author="刘孟祺" w:date="2013-04-19T10:54:00Z">
                  <w:rPr>
                    <w:rFonts w:ascii="宋体" w:eastAsia="宋体" w:hAnsi="宋体"/>
                  </w:rPr>
                </w:rPrChange>
              </w:rPr>
              <w:pPrChange w:id="1282" w:author="刘孟祺" w:date="2013-04-19T10:56:00Z">
                <w:pPr/>
              </w:pPrChange>
            </w:pPr>
            <w:r w:rsidRPr="00A532BD">
              <w:rPr>
                <w:rFonts w:ascii="宋体" w:eastAsia="宋体" w:hAnsi="宋体" w:hint="eastAsia"/>
                <w:b/>
                <w:sz w:val="21"/>
                <w:szCs w:val="21"/>
                <w:rPrChange w:id="1283" w:author="刘孟祺" w:date="2013-04-19T10:54:00Z">
                  <w:rPr>
                    <w:rFonts w:ascii="宋体" w:eastAsia="宋体" w:hAnsi="宋体" w:hint="eastAsia"/>
                    <w:b/>
                    <w:sz w:val="24"/>
                  </w:rPr>
                </w:rPrChange>
              </w:rPr>
              <w:t>8</w:t>
            </w:r>
          </w:p>
        </w:tc>
        <w:tc>
          <w:tcPr>
            <w:tcW w:w="1942" w:type="dxa"/>
            <w:shd w:val="clear" w:color="auto" w:fill="auto"/>
            <w:tcPrChange w:id="1284" w:author="刘孟祺" w:date="2013-04-19T10:56: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85" w:author="刘孟祺" w:date="2013-04-19T10:54:00Z">
                  <w:rPr>
                    <w:rFonts w:ascii="宋体" w:eastAsia="宋体" w:hAnsi="宋体" w:hint="eastAsia"/>
                    <w:b/>
                    <w:sz w:val="24"/>
                  </w:rPr>
                </w:rPrChange>
              </w:rPr>
              <w:pPrChange w:id="1286" w:author="刘孟祺" w:date="2013-04-19T10:56:00Z">
                <w:pPr>
                  <w:jc w:val="center"/>
                </w:pPr>
              </w:pPrChange>
            </w:pPr>
            <w:r w:rsidRPr="00A532BD">
              <w:rPr>
                <w:rFonts w:ascii="宋体" w:eastAsia="宋体" w:hAnsi="宋体" w:hint="eastAsia"/>
                <w:b/>
                <w:sz w:val="21"/>
                <w:szCs w:val="21"/>
                <w:rPrChange w:id="1287" w:author="刘孟祺" w:date="2013-04-19T10:54:00Z">
                  <w:rPr>
                    <w:rFonts w:ascii="宋体" w:eastAsia="宋体" w:hAnsi="宋体" w:hint="eastAsia"/>
                    <w:b/>
                    <w:sz w:val="24"/>
                  </w:rPr>
                </w:rPrChange>
              </w:rPr>
              <w:t>新设分行1</w:t>
            </w:r>
          </w:p>
        </w:tc>
        <w:tc>
          <w:tcPr>
            <w:tcW w:w="0" w:type="auto"/>
            <w:shd w:val="clear" w:color="auto" w:fill="auto"/>
            <w:tcPrChange w:id="1288"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89" w:author="刘孟祺" w:date="2013-04-19T10:54:00Z">
                  <w:rPr>
                    <w:rFonts w:ascii="宋体" w:eastAsia="宋体" w:hAnsi="宋体" w:hint="eastAsia"/>
                    <w:b/>
                    <w:sz w:val="24"/>
                  </w:rPr>
                </w:rPrChange>
              </w:rPr>
              <w:pPrChange w:id="1290" w:author="刘孟祺" w:date="2013-04-19T10:56:00Z">
                <w:pPr>
                  <w:jc w:val="center"/>
                </w:pPr>
              </w:pPrChange>
            </w:pPr>
            <w:r w:rsidRPr="00A532BD">
              <w:rPr>
                <w:rFonts w:ascii="宋体" w:eastAsia="宋体" w:hAnsi="宋体" w:hint="eastAsia"/>
                <w:b/>
                <w:sz w:val="21"/>
                <w:szCs w:val="21"/>
                <w:rPrChange w:id="1291" w:author="刘孟祺" w:date="2013-04-19T10:54:00Z">
                  <w:rPr>
                    <w:rFonts w:ascii="宋体" w:eastAsia="宋体" w:hAnsi="宋体" w:hint="eastAsia"/>
                    <w:b/>
                    <w:sz w:val="24"/>
                  </w:rPr>
                </w:rPrChange>
              </w:rPr>
              <w:t>32~xx</w:t>
            </w:r>
          </w:p>
        </w:tc>
        <w:tc>
          <w:tcPr>
            <w:tcW w:w="0" w:type="auto"/>
            <w:shd w:val="clear" w:color="auto" w:fill="auto"/>
            <w:tcPrChange w:id="1292"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293" w:author="刘孟祺" w:date="2013-04-19T10:54:00Z">
                  <w:rPr>
                    <w:rFonts w:ascii="宋体" w:eastAsia="宋体" w:hAnsi="宋体" w:hint="eastAsia"/>
                    <w:b/>
                    <w:sz w:val="24"/>
                  </w:rPr>
                </w:rPrChange>
              </w:rPr>
              <w:pPrChange w:id="1294" w:author="刘孟祺" w:date="2013-04-19T10:56:00Z">
                <w:pPr>
                  <w:jc w:val="center"/>
                </w:pPr>
              </w:pPrChange>
            </w:pPr>
            <w:r w:rsidRPr="00A532BD">
              <w:rPr>
                <w:rFonts w:ascii="宋体" w:eastAsia="宋体" w:hAnsi="宋体" w:hint="eastAsia"/>
                <w:b/>
                <w:sz w:val="21"/>
                <w:szCs w:val="21"/>
                <w:rPrChange w:id="1295" w:author="刘孟祺" w:date="2013-04-19T10:54:00Z">
                  <w:rPr>
                    <w:rFonts w:ascii="宋体" w:eastAsia="宋体" w:hAnsi="宋体" w:hint="eastAsia"/>
                    <w:b/>
                    <w:sz w:val="24"/>
                  </w:rPr>
                </w:rPrChange>
              </w:rPr>
              <w:t>000000~999999</w:t>
            </w:r>
          </w:p>
        </w:tc>
        <w:tc>
          <w:tcPr>
            <w:tcW w:w="1632" w:type="dxa"/>
            <w:vMerge/>
            <w:tcPrChange w:id="1296"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297" w:author="刘孟祺" w:date="2013-04-19T10:54:00Z">
                  <w:rPr>
                    <w:rFonts w:ascii="宋体" w:eastAsia="宋体" w:hAnsi="宋体" w:hint="eastAsia"/>
                    <w:b/>
                    <w:sz w:val="24"/>
                  </w:rPr>
                </w:rPrChange>
              </w:rPr>
              <w:pPrChange w:id="1298" w:author="刘孟祺" w:date="2013-04-19T10:56:00Z">
                <w:pPr>
                  <w:jc w:val="center"/>
                </w:pPr>
              </w:pPrChange>
            </w:pPr>
          </w:p>
        </w:tc>
      </w:tr>
      <w:tr w:rsidR="00FC6BD5" w:rsidRPr="00A532BD">
        <w:trPr>
          <w:trHeight w:val="311"/>
          <w:trPrChange w:id="1299" w:author="刘孟祺" w:date="2013-04-19T10:56:00Z">
            <w:trPr>
              <w:trHeight w:val="311"/>
            </w:trPr>
          </w:trPrChange>
        </w:trPr>
        <w:tc>
          <w:tcPr>
            <w:tcW w:w="0" w:type="auto"/>
            <w:vMerge/>
            <w:tcPrChange w:id="1300"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301" w:author="刘孟祺" w:date="2013-04-19T10:54:00Z">
                  <w:rPr>
                    <w:rFonts w:ascii="宋体" w:eastAsia="宋体" w:hAnsi="宋体" w:hint="eastAsia"/>
                    <w:b/>
                    <w:sz w:val="24"/>
                  </w:rPr>
                </w:rPrChange>
              </w:rPr>
              <w:pPrChange w:id="1302" w:author="刘孟祺" w:date="2013-04-19T10:56:00Z">
                <w:pPr>
                  <w:jc w:val="center"/>
                </w:pPr>
              </w:pPrChange>
            </w:pPr>
          </w:p>
        </w:tc>
        <w:tc>
          <w:tcPr>
            <w:tcW w:w="0" w:type="auto"/>
            <w:vMerge/>
            <w:shd w:val="clear" w:color="auto" w:fill="auto"/>
            <w:tcPrChange w:id="1303" w:author="刘孟祺" w:date="2013-04-19T10:56:00Z">
              <w:tcPr>
                <w:tcW w:w="0" w:type="auto"/>
                <w:vMerge/>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304" w:author="刘孟祺" w:date="2013-04-19T10:54:00Z">
                  <w:rPr>
                    <w:rFonts w:ascii="宋体" w:eastAsia="宋体" w:hAnsi="宋体" w:hint="eastAsia"/>
                    <w:b/>
                    <w:sz w:val="24"/>
                  </w:rPr>
                </w:rPrChange>
              </w:rPr>
              <w:pPrChange w:id="1305" w:author="刘孟祺" w:date="2013-04-19T10:56:00Z">
                <w:pPr>
                  <w:jc w:val="center"/>
                </w:pPr>
              </w:pPrChange>
            </w:pPr>
          </w:p>
        </w:tc>
        <w:tc>
          <w:tcPr>
            <w:tcW w:w="744" w:type="dxa"/>
            <w:shd w:val="clear" w:color="auto" w:fill="auto"/>
            <w:tcPrChange w:id="1306" w:author="刘孟祺" w:date="2013-04-19T10:56:00Z">
              <w:tcPr>
                <w:tcW w:w="346" w:type="dxa"/>
                <w:shd w:val="clear" w:color="auto" w:fill="auto"/>
              </w:tcPr>
            </w:tcPrChange>
          </w:tcPr>
          <w:p w:rsidR="00FC6BD5" w:rsidRPr="00A532BD" w:rsidRDefault="00FC6BD5" w:rsidP="00A532BD">
            <w:pPr>
              <w:ind w:firstLineChars="200" w:firstLine="422"/>
              <w:jc w:val="both"/>
              <w:rPr>
                <w:rFonts w:ascii="宋体" w:eastAsia="宋体" w:hAnsi="宋体"/>
                <w:sz w:val="21"/>
                <w:szCs w:val="21"/>
                <w:rPrChange w:id="1307" w:author="刘孟祺" w:date="2013-04-19T10:54:00Z">
                  <w:rPr>
                    <w:rFonts w:ascii="宋体" w:eastAsia="宋体" w:hAnsi="宋体"/>
                  </w:rPr>
                </w:rPrChange>
              </w:rPr>
              <w:pPrChange w:id="1308" w:author="刘孟祺" w:date="2013-04-19T10:56:00Z">
                <w:pPr/>
              </w:pPrChange>
            </w:pPr>
            <w:r w:rsidRPr="00A532BD">
              <w:rPr>
                <w:rFonts w:ascii="宋体" w:eastAsia="宋体" w:hAnsi="宋体" w:hint="eastAsia"/>
                <w:b/>
                <w:sz w:val="21"/>
                <w:szCs w:val="21"/>
                <w:rPrChange w:id="1309" w:author="刘孟祺" w:date="2013-04-19T10:54:00Z">
                  <w:rPr>
                    <w:rFonts w:ascii="宋体" w:eastAsia="宋体" w:hAnsi="宋体" w:hint="eastAsia"/>
                    <w:b/>
                    <w:sz w:val="24"/>
                  </w:rPr>
                </w:rPrChange>
              </w:rPr>
              <w:t>8</w:t>
            </w:r>
          </w:p>
        </w:tc>
        <w:tc>
          <w:tcPr>
            <w:tcW w:w="1942" w:type="dxa"/>
            <w:shd w:val="clear" w:color="auto" w:fill="auto"/>
            <w:tcPrChange w:id="1310" w:author="刘孟祺" w:date="2013-04-19T10:56:00Z">
              <w:tcPr>
                <w:tcW w:w="1942" w:type="dxa"/>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311" w:author="刘孟祺" w:date="2013-04-19T10:54:00Z">
                  <w:rPr>
                    <w:rFonts w:ascii="宋体" w:eastAsia="宋体" w:hAnsi="宋体" w:hint="eastAsia"/>
                    <w:b/>
                    <w:sz w:val="24"/>
                  </w:rPr>
                </w:rPrChange>
              </w:rPr>
              <w:pPrChange w:id="1312" w:author="刘孟祺" w:date="2013-04-19T10:56:00Z">
                <w:pPr>
                  <w:jc w:val="center"/>
                </w:pPr>
              </w:pPrChange>
            </w:pPr>
            <w:r w:rsidRPr="00A532BD">
              <w:rPr>
                <w:rFonts w:ascii="宋体" w:eastAsia="宋体" w:hAnsi="宋体" w:hint="eastAsia"/>
                <w:b/>
                <w:sz w:val="21"/>
                <w:szCs w:val="21"/>
                <w:rPrChange w:id="1313" w:author="刘孟祺" w:date="2013-04-19T10:54:00Z">
                  <w:rPr>
                    <w:rFonts w:ascii="宋体" w:eastAsia="宋体" w:hAnsi="宋体" w:hint="eastAsia"/>
                    <w:b/>
                    <w:sz w:val="24"/>
                  </w:rPr>
                </w:rPrChange>
              </w:rPr>
              <w:t>新设分行n</w:t>
            </w:r>
          </w:p>
        </w:tc>
        <w:tc>
          <w:tcPr>
            <w:tcW w:w="0" w:type="auto"/>
            <w:shd w:val="clear" w:color="auto" w:fill="auto"/>
            <w:tcPrChange w:id="1314"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315" w:author="刘孟祺" w:date="2013-04-19T10:54:00Z">
                  <w:rPr>
                    <w:rFonts w:ascii="宋体" w:eastAsia="宋体" w:hAnsi="宋体" w:hint="eastAsia"/>
                    <w:b/>
                    <w:sz w:val="24"/>
                  </w:rPr>
                </w:rPrChange>
              </w:rPr>
              <w:pPrChange w:id="1316" w:author="刘孟祺" w:date="2013-04-19T10:56:00Z">
                <w:pPr>
                  <w:jc w:val="center"/>
                </w:pPr>
              </w:pPrChange>
            </w:pPr>
            <w:r w:rsidRPr="00A532BD">
              <w:rPr>
                <w:rFonts w:ascii="宋体" w:eastAsia="宋体" w:hAnsi="宋体" w:hint="eastAsia"/>
                <w:b/>
                <w:sz w:val="21"/>
                <w:szCs w:val="21"/>
                <w:rPrChange w:id="1317" w:author="刘孟祺" w:date="2013-04-19T10:54:00Z">
                  <w:rPr>
                    <w:rFonts w:ascii="宋体" w:eastAsia="宋体" w:hAnsi="宋体" w:hint="eastAsia"/>
                    <w:b/>
                    <w:sz w:val="24"/>
                  </w:rPr>
                </w:rPrChange>
              </w:rPr>
              <w:t>xx~99</w:t>
            </w:r>
          </w:p>
        </w:tc>
        <w:tc>
          <w:tcPr>
            <w:tcW w:w="0" w:type="auto"/>
            <w:shd w:val="clear" w:color="auto" w:fill="auto"/>
            <w:tcPrChange w:id="1318" w:author="刘孟祺" w:date="2013-04-19T10:56:00Z">
              <w:tcPr>
                <w:tcW w:w="0" w:type="auto"/>
                <w:shd w:val="clear" w:color="auto" w:fill="auto"/>
              </w:tcPr>
            </w:tcPrChange>
          </w:tcPr>
          <w:p w:rsidR="00FC6BD5" w:rsidRPr="00A532BD" w:rsidRDefault="00FC6BD5" w:rsidP="00A532BD">
            <w:pPr>
              <w:ind w:firstLineChars="200" w:firstLine="422"/>
              <w:jc w:val="both"/>
              <w:rPr>
                <w:rFonts w:ascii="宋体" w:eastAsia="宋体" w:hAnsi="宋体" w:hint="eastAsia"/>
                <w:b/>
                <w:sz w:val="21"/>
                <w:szCs w:val="21"/>
                <w:rPrChange w:id="1319" w:author="刘孟祺" w:date="2013-04-19T10:54:00Z">
                  <w:rPr>
                    <w:rFonts w:ascii="宋体" w:eastAsia="宋体" w:hAnsi="宋体" w:hint="eastAsia"/>
                    <w:b/>
                    <w:sz w:val="24"/>
                  </w:rPr>
                </w:rPrChange>
              </w:rPr>
              <w:pPrChange w:id="1320" w:author="刘孟祺" w:date="2013-04-19T10:56:00Z">
                <w:pPr>
                  <w:jc w:val="center"/>
                </w:pPr>
              </w:pPrChange>
            </w:pPr>
            <w:r w:rsidRPr="00A532BD">
              <w:rPr>
                <w:rFonts w:ascii="宋体" w:eastAsia="宋体" w:hAnsi="宋体" w:hint="eastAsia"/>
                <w:b/>
                <w:sz w:val="21"/>
                <w:szCs w:val="21"/>
                <w:rPrChange w:id="1321" w:author="刘孟祺" w:date="2013-04-19T10:54:00Z">
                  <w:rPr>
                    <w:rFonts w:ascii="宋体" w:eastAsia="宋体" w:hAnsi="宋体" w:hint="eastAsia"/>
                    <w:b/>
                    <w:sz w:val="24"/>
                  </w:rPr>
                </w:rPrChange>
              </w:rPr>
              <w:t>000000~999999</w:t>
            </w:r>
          </w:p>
        </w:tc>
        <w:tc>
          <w:tcPr>
            <w:tcW w:w="1632" w:type="dxa"/>
            <w:vMerge/>
            <w:tcPrChange w:id="1322" w:author="刘孟祺" w:date="2013-04-19T10:56:00Z">
              <w:tcPr>
                <w:tcW w:w="0" w:type="auto"/>
                <w:vMerge/>
              </w:tcPr>
            </w:tcPrChange>
          </w:tcPr>
          <w:p w:rsidR="00FC6BD5" w:rsidRPr="00A532BD" w:rsidRDefault="00FC6BD5" w:rsidP="00A532BD">
            <w:pPr>
              <w:ind w:firstLineChars="200" w:firstLine="422"/>
              <w:jc w:val="both"/>
              <w:rPr>
                <w:rFonts w:ascii="宋体" w:eastAsia="宋体" w:hAnsi="宋体" w:hint="eastAsia"/>
                <w:b/>
                <w:sz w:val="21"/>
                <w:szCs w:val="21"/>
                <w:rPrChange w:id="1323" w:author="刘孟祺" w:date="2013-04-19T10:54:00Z">
                  <w:rPr>
                    <w:rFonts w:ascii="宋体" w:eastAsia="宋体" w:hAnsi="宋体" w:hint="eastAsia"/>
                    <w:b/>
                    <w:sz w:val="24"/>
                  </w:rPr>
                </w:rPrChange>
              </w:rPr>
              <w:pPrChange w:id="1324" w:author="刘孟祺" w:date="2013-04-19T10:56:00Z">
                <w:pPr>
                  <w:jc w:val="center"/>
                </w:pPr>
              </w:pPrChange>
            </w:pPr>
          </w:p>
        </w:tc>
      </w:tr>
    </w:tbl>
    <w:p w:rsidR="00FC6BD5" w:rsidRPr="003B502E" w:rsidRDefault="00FC6BD5" w:rsidP="00D76B95">
      <w:pPr>
        <w:spacing w:line="360" w:lineRule="auto"/>
        <w:ind w:firstLineChars="200" w:firstLine="482"/>
        <w:jc w:val="both"/>
        <w:rPr>
          <w:rFonts w:ascii="宋体" w:eastAsia="宋体" w:hAnsi="宋体" w:hint="eastAsia"/>
          <w:b/>
          <w:sz w:val="24"/>
        </w:rPr>
        <w:pPrChange w:id="1325" w:author="刘孟祺" w:date="2013-04-19T10:52:00Z">
          <w:pPr>
            <w:jc w:val="center"/>
          </w:pPr>
        </w:pPrChange>
      </w:pPr>
      <w:r w:rsidRPr="003B502E">
        <w:rPr>
          <w:rFonts w:ascii="宋体" w:eastAsia="宋体" w:hAnsi="宋体"/>
          <w:b/>
          <w:sz w:val="24"/>
        </w:rPr>
        <w:t>……</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8"/>
        <w:gridCol w:w="472"/>
        <w:gridCol w:w="540"/>
        <w:gridCol w:w="1800"/>
        <w:gridCol w:w="900"/>
        <w:gridCol w:w="1772"/>
        <w:gridCol w:w="2083"/>
        <w:tblGridChange w:id="1326">
          <w:tblGrid>
            <w:gridCol w:w="1178"/>
            <w:gridCol w:w="472"/>
            <w:gridCol w:w="540"/>
            <w:gridCol w:w="1800"/>
            <w:gridCol w:w="900"/>
            <w:gridCol w:w="1772"/>
            <w:gridCol w:w="2083"/>
          </w:tblGrid>
        </w:tblGridChange>
      </w:tblGrid>
      <w:tr w:rsidR="00342516" w:rsidRPr="003B502E">
        <w:tc>
          <w:tcPr>
            <w:tcW w:w="1178" w:type="dxa"/>
            <w:vMerge w:val="restart"/>
          </w:tcPr>
          <w:p w:rsidR="00FC6BD5" w:rsidRPr="00A532BD" w:rsidRDefault="00FC6BD5" w:rsidP="00342516">
            <w:pPr>
              <w:jc w:val="right"/>
              <w:rPr>
                <w:rFonts w:ascii="宋体" w:eastAsia="宋体" w:hAnsi="宋体" w:hint="eastAsia"/>
                <w:b/>
                <w:sz w:val="21"/>
                <w:szCs w:val="21"/>
                <w:rPrChange w:id="1327" w:author="刘孟祺" w:date="2013-04-19T10:56:00Z">
                  <w:rPr>
                    <w:rFonts w:ascii="宋体" w:eastAsia="宋体" w:hAnsi="宋体" w:hint="eastAsia"/>
                    <w:b/>
                    <w:sz w:val="24"/>
                  </w:rPr>
                </w:rPrChange>
              </w:rPr>
              <w:pPrChange w:id="1328" w:author="刘孟祺" w:date="2013-04-19T10:57:00Z">
                <w:pPr>
                  <w:jc w:val="center"/>
                </w:pPr>
              </w:pPrChange>
            </w:pPr>
            <w:r w:rsidRPr="00A532BD">
              <w:rPr>
                <w:rFonts w:ascii="宋体" w:eastAsia="宋体" w:hAnsi="宋体" w:hint="eastAsia"/>
                <w:b/>
                <w:sz w:val="21"/>
                <w:szCs w:val="21"/>
                <w:rPrChange w:id="1329" w:author="刘孟祺" w:date="2013-04-19T10:56:00Z">
                  <w:rPr>
                    <w:rFonts w:ascii="宋体" w:eastAsia="宋体" w:hAnsi="宋体" w:hint="eastAsia"/>
                    <w:b/>
                    <w:sz w:val="24"/>
                  </w:rPr>
                </w:rPrChange>
              </w:rPr>
              <w:t>621777</w:t>
            </w:r>
            <w:ins w:id="1330" w:author="刘孟祺" w:date="2013-04-19T10:58:00Z">
              <w:r w:rsidR="00342516">
                <w:rPr>
                  <w:rFonts w:ascii="宋体" w:eastAsia="宋体" w:hAnsi="宋体" w:hint="eastAsia"/>
                  <w:b/>
                  <w:sz w:val="21"/>
                  <w:szCs w:val="21"/>
                </w:rPr>
                <w:t xml:space="preserve"> </w:t>
              </w:r>
            </w:ins>
          </w:p>
        </w:tc>
        <w:tc>
          <w:tcPr>
            <w:tcW w:w="472" w:type="dxa"/>
            <w:vMerge w:val="restart"/>
            <w:shd w:val="clear" w:color="auto" w:fill="auto"/>
          </w:tcPr>
          <w:p w:rsidR="00FC6BD5" w:rsidRPr="00A532BD" w:rsidRDefault="00FC6BD5" w:rsidP="00A532BD">
            <w:pPr>
              <w:jc w:val="both"/>
              <w:rPr>
                <w:rFonts w:ascii="宋体" w:eastAsia="宋体" w:hAnsi="宋体" w:hint="eastAsia"/>
                <w:b/>
                <w:sz w:val="21"/>
                <w:szCs w:val="21"/>
                <w:rPrChange w:id="1331" w:author="刘孟祺" w:date="2013-04-19T10:56:00Z">
                  <w:rPr>
                    <w:rFonts w:ascii="宋体" w:eastAsia="宋体" w:hAnsi="宋体" w:hint="eastAsia"/>
                    <w:b/>
                    <w:sz w:val="24"/>
                  </w:rPr>
                </w:rPrChange>
              </w:rPr>
              <w:pPrChange w:id="1332" w:author="刘孟祺" w:date="2013-04-19T10:56:00Z">
                <w:pPr>
                  <w:jc w:val="center"/>
                </w:pPr>
              </w:pPrChange>
            </w:pPr>
            <w:r w:rsidRPr="00A532BD">
              <w:rPr>
                <w:rFonts w:ascii="宋体" w:eastAsia="宋体" w:hAnsi="宋体" w:hint="eastAsia"/>
                <w:b/>
                <w:sz w:val="21"/>
                <w:szCs w:val="21"/>
                <w:rPrChange w:id="1333" w:author="刘孟祺" w:date="2013-04-19T10:56:00Z">
                  <w:rPr>
                    <w:rFonts w:ascii="宋体" w:eastAsia="宋体" w:hAnsi="宋体" w:hint="eastAsia"/>
                    <w:b/>
                    <w:sz w:val="24"/>
                  </w:rPr>
                </w:rPrChange>
              </w:rPr>
              <w:t>特殊卡</w:t>
            </w: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34" w:author="刘孟祺" w:date="2013-04-19T10:56:00Z">
                  <w:rPr>
                    <w:rFonts w:ascii="宋体" w:eastAsia="宋体" w:hAnsi="宋体" w:hint="eastAsia"/>
                    <w:b/>
                    <w:sz w:val="24"/>
                  </w:rPr>
                </w:rPrChange>
              </w:rPr>
              <w:pPrChange w:id="1335" w:author="刘孟祺" w:date="2013-04-19T10:56:00Z">
                <w:pPr>
                  <w:jc w:val="center"/>
                </w:pPr>
              </w:pPrChange>
            </w:pPr>
            <w:r w:rsidRPr="00A532BD">
              <w:rPr>
                <w:rFonts w:ascii="宋体" w:eastAsia="宋体" w:hAnsi="宋体" w:hint="eastAsia"/>
                <w:b/>
                <w:sz w:val="21"/>
                <w:szCs w:val="21"/>
                <w:rPrChange w:id="1336"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37" w:author="刘孟祺" w:date="2013-04-19T10:56:00Z">
                  <w:rPr>
                    <w:rFonts w:ascii="宋体" w:eastAsia="宋体" w:hAnsi="宋体" w:hint="eastAsia"/>
                    <w:b/>
                    <w:sz w:val="24"/>
                  </w:rPr>
                </w:rPrChange>
              </w:rPr>
              <w:pPrChange w:id="1338" w:author="刘孟祺" w:date="2013-04-19T10:56:00Z">
                <w:pPr>
                  <w:jc w:val="center"/>
                </w:pPr>
              </w:pPrChange>
            </w:pPr>
            <w:r w:rsidRPr="00A532BD">
              <w:rPr>
                <w:rFonts w:ascii="宋体" w:eastAsia="宋体" w:hAnsi="宋体" w:hint="eastAsia"/>
                <w:b/>
                <w:sz w:val="21"/>
                <w:szCs w:val="21"/>
                <w:rPrChange w:id="1339" w:author="刘孟祺" w:date="2013-04-19T10:56:00Z">
                  <w:rPr>
                    <w:rFonts w:ascii="宋体" w:eastAsia="宋体" w:hAnsi="宋体" w:hint="eastAsia"/>
                    <w:b/>
                    <w:sz w:val="24"/>
                  </w:rPr>
                </w:rPrChange>
              </w:rPr>
              <w:t>南京地区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340" w:author="刘孟祺" w:date="2013-04-19T10:56:00Z">
                  <w:rPr>
                    <w:rFonts w:ascii="宋体" w:eastAsia="宋体" w:hAnsi="宋体" w:hint="eastAsia"/>
                    <w:b/>
                    <w:sz w:val="24"/>
                  </w:rPr>
                </w:rPrChange>
              </w:rPr>
              <w:pPrChange w:id="1341" w:author="刘孟祺" w:date="2013-04-19T10:57:00Z">
                <w:pPr>
                  <w:jc w:val="center"/>
                </w:pPr>
              </w:pPrChange>
            </w:pPr>
            <w:r w:rsidRPr="00A532BD">
              <w:rPr>
                <w:rFonts w:ascii="宋体" w:eastAsia="宋体" w:hAnsi="宋体" w:hint="eastAsia"/>
                <w:b/>
                <w:sz w:val="21"/>
                <w:szCs w:val="21"/>
                <w:rPrChange w:id="1342" w:author="刘孟祺" w:date="2013-04-19T10:56:00Z">
                  <w:rPr>
                    <w:rFonts w:ascii="宋体" w:eastAsia="宋体" w:hAnsi="宋体" w:hint="eastAsia"/>
                    <w:b/>
                    <w:sz w:val="24"/>
                  </w:rPr>
                </w:rPrChange>
              </w:rPr>
              <w:t>00~04</w:t>
            </w:r>
          </w:p>
        </w:tc>
        <w:tc>
          <w:tcPr>
            <w:tcW w:w="1772" w:type="dxa"/>
          </w:tcPr>
          <w:p w:rsidR="00FC6BD5" w:rsidRPr="00A532BD" w:rsidRDefault="00FC6BD5" w:rsidP="00342516">
            <w:pPr>
              <w:jc w:val="both"/>
              <w:rPr>
                <w:rFonts w:ascii="宋体" w:eastAsia="宋体" w:hAnsi="宋体" w:hint="eastAsia"/>
                <w:b/>
                <w:sz w:val="21"/>
                <w:szCs w:val="21"/>
                <w:rPrChange w:id="1343" w:author="刘孟祺" w:date="2013-04-19T10:56:00Z">
                  <w:rPr>
                    <w:rFonts w:ascii="宋体" w:eastAsia="宋体" w:hAnsi="宋体" w:hint="eastAsia"/>
                    <w:b/>
                    <w:sz w:val="24"/>
                  </w:rPr>
                </w:rPrChange>
              </w:rPr>
              <w:pPrChange w:id="1344" w:author="刘孟祺" w:date="2013-04-19T10:57:00Z">
                <w:pPr>
                  <w:jc w:val="center"/>
                </w:pPr>
              </w:pPrChange>
            </w:pPr>
            <w:r w:rsidRPr="00A532BD">
              <w:rPr>
                <w:rFonts w:ascii="宋体" w:eastAsia="宋体" w:hAnsi="宋体" w:hint="eastAsia"/>
                <w:b/>
                <w:sz w:val="21"/>
                <w:szCs w:val="21"/>
                <w:rPrChange w:id="1345" w:author="刘孟祺" w:date="2013-04-19T10:56:00Z">
                  <w:rPr>
                    <w:rFonts w:ascii="宋体" w:eastAsia="宋体" w:hAnsi="宋体" w:hint="eastAsia"/>
                    <w:b/>
                    <w:sz w:val="24"/>
                  </w:rPr>
                </w:rPrChange>
              </w:rPr>
              <w:t>000000~999999</w:t>
            </w:r>
          </w:p>
        </w:tc>
        <w:tc>
          <w:tcPr>
            <w:tcW w:w="2083" w:type="dxa"/>
            <w:vMerge w:val="restart"/>
          </w:tcPr>
          <w:p w:rsidR="00FC6BD5" w:rsidRPr="003B502E" w:rsidRDefault="00FC6BD5" w:rsidP="00342516">
            <w:pPr>
              <w:ind w:firstLineChars="200" w:firstLine="422"/>
              <w:jc w:val="both"/>
              <w:rPr>
                <w:rFonts w:ascii="宋体" w:eastAsia="宋体" w:hAnsi="宋体" w:hint="eastAsia"/>
                <w:b/>
                <w:sz w:val="24"/>
              </w:rPr>
              <w:pPrChange w:id="1346" w:author="刘孟祺" w:date="2013-04-19T10:57:00Z">
                <w:pPr>
                  <w:jc w:val="center"/>
                </w:pPr>
              </w:pPrChange>
            </w:pPr>
            <w:r w:rsidRPr="00342516">
              <w:rPr>
                <w:rFonts w:ascii="宋体" w:eastAsia="宋体" w:hAnsi="宋体" w:hint="eastAsia"/>
                <w:b/>
                <w:sz w:val="21"/>
                <w:szCs w:val="21"/>
                <w:rPrChange w:id="1347" w:author="刘孟祺" w:date="2013-04-19T10:57:00Z">
                  <w:rPr>
                    <w:rFonts w:ascii="宋体" w:eastAsia="宋体" w:hAnsi="宋体" w:hint="eastAsia"/>
                    <w:b/>
                    <w:sz w:val="24"/>
                  </w:rPr>
                </w:rPrChange>
              </w:rPr>
              <w:t>系统自动生成</w:t>
            </w:r>
          </w:p>
        </w:tc>
      </w:tr>
      <w:tr w:rsidR="00342516" w:rsidRPr="003B502E">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348" w:author="刘孟祺" w:date="2013-04-19T10:56:00Z">
                  <w:rPr>
                    <w:rFonts w:ascii="宋体" w:eastAsia="宋体" w:hAnsi="宋体" w:hint="eastAsia"/>
                    <w:b/>
                    <w:sz w:val="24"/>
                  </w:rPr>
                </w:rPrChange>
              </w:rPr>
              <w:pPrChange w:id="1349"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50" w:author="刘孟祺" w:date="2013-04-19T10:56:00Z">
                  <w:rPr>
                    <w:rFonts w:ascii="宋体" w:eastAsia="宋体" w:hAnsi="宋体" w:hint="eastAsia"/>
                    <w:b/>
                    <w:sz w:val="24"/>
                  </w:rPr>
                </w:rPrChange>
              </w:rPr>
              <w:pPrChange w:id="1351"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52" w:author="刘孟祺" w:date="2013-04-19T10:56:00Z">
                  <w:rPr>
                    <w:rFonts w:ascii="宋体" w:eastAsia="宋体" w:hAnsi="宋体" w:hint="eastAsia"/>
                    <w:b/>
                    <w:sz w:val="24"/>
                  </w:rPr>
                </w:rPrChange>
              </w:rPr>
              <w:pPrChange w:id="1353" w:author="刘孟祺" w:date="2013-04-19T10:56:00Z">
                <w:pPr>
                  <w:jc w:val="center"/>
                </w:pPr>
              </w:pPrChange>
            </w:pPr>
            <w:r w:rsidRPr="00A532BD">
              <w:rPr>
                <w:rFonts w:ascii="宋体" w:eastAsia="宋体" w:hAnsi="宋体" w:hint="eastAsia"/>
                <w:b/>
                <w:sz w:val="21"/>
                <w:szCs w:val="21"/>
                <w:rPrChange w:id="1354"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55" w:author="刘孟祺" w:date="2013-04-19T10:56:00Z">
                  <w:rPr>
                    <w:rFonts w:ascii="宋体" w:eastAsia="宋体" w:hAnsi="宋体" w:hint="eastAsia"/>
                    <w:b/>
                    <w:sz w:val="24"/>
                  </w:rPr>
                </w:rPrChange>
              </w:rPr>
              <w:pPrChange w:id="1356" w:author="刘孟祺" w:date="2013-04-19T10:56:00Z">
                <w:pPr>
                  <w:jc w:val="center"/>
                </w:pPr>
              </w:pPrChange>
            </w:pPr>
            <w:r w:rsidRPr="00A532BD">
              <w:rPr>
                <w:rFonts w:ascii="宋体" w:eastAsia="宋体" w:hAnsi="宋体" w:hint="eastAsia"/>
                <w:b/>
                <w:sz w:val="21"/>
                <w:szCs w:val="21"/>
                <w:rPrChange w:id="1357" w:author="刘孟祺" w:date="2013-04-19T10:56:00Z">
                  <w:rPr>
                    <w:rFonts w:ascii="宋体" w:eastAsia="宋体" w:hAnsi="宋体" w:hint="eastAsia"/>
                    <w:b/>
                    <w:sz w:val="24"/>
                  </w:rPr>
                </w:rPrChange>
              </w:rPr>
              <w:t>泰州地区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358" w:author="刘孟祺" w:date="2013-04-19T10:56:00Z">
                  <w:rPr>
                    <w:rFonts w:ascii="宋体" w:eastAsia="宋体" w:hAnsi="宋体" w:hint="eastAsia"/>
                    <w:b/>
                    <w:sz w:val="24"/>
                  </w:rPr>
                </w:rPrChange>
              </w:rPr>
              <w:pPrChange w:id="1359" w:author="刘孟祺" w:date="2013-04-19T10:57:00Z">
                <w:pPr>
                  <w:jc w:val="center"/>
                </w:pPr>
              </w:pPrChange>
            </w:pPr>
            <w:r w:rsidRPr="00A532BD">
              <w:rPr>
                <w:rFonts w:ascii="宋体" w:eastAsia="宋体" w:hAnsi="宋体" w:hint="eastAsia"/>
                <w:b/>
                <w:sz w:val="21"/>
                <w:szCs w:val="21"/>
                <w:rPrChange w:id="1360" w:author="刘孟祺" w:date="2013-04-19T10:56:00Z">
                  <w:rPr>
                    <w:rFonts w:ascii="宋体" w:eastAsia="宋体" w:hAnsi="宋体" w:hint="eastAsia"/>
                    <w:b/>
                    <w:sz w:val="24"/>
                  </w:rPr>
                </w:rPrChange>
              </w:rPr>
              <w:t>05~07</w:t>
            </w:r>
          </w:p>
        </w:tc>
        <w:tc>
          <w:tcPr>
            <w:tcW w:w="1772" w:type="dxa"/>
          </w:tcPr>
          <w:p w:rsidR="00FC6BD5" w:rsidRPr="00A532BD" w:rsidRDefault="00FC6BD5" w:rsidP="00342516">
            <w:pPr>
              <w:jc w:val="both"/>
              <w:rPr>
                <w:rFonts w:ascii="宋体" w:eastAsia="宋体" w:hAnsi="宋体" w:hint="eastAsia"/>
                <w:b/>
                <w:sz w:val="21"/>
                <w:szCs w:val="21"/>
                <w:rPrChange w:id="1361" w:author="刘孟祺" w:date="2013-04-19T10:56:00Z">
                  <w:rPr>
                    <w:rFonts w:ascii="宋体" w:eastAsia="宋体" w:hAnsi="宋体" w:hint="eastAsia"/>
                    <w:b/>
                    <w:sz w:val="24"/>
                  </w:rPr>
                </w:rPrChange>
              </w:rPr>
              <w:pPrChange w:id="1362" w:author="刘孟祺" w:date="2013-04-19T10:57:00Z">
                <w:pPr>
                  <w:jc w:val="center"/>
                </w:pPr>
              </w:pPrChange>
            </w:pPr>
            <w:r w:rsidRPr="00A532BD">
              <w:rPr>
                <w:rFonts w:ascii="宋体" w:eastAsia="宋体" w:hAnsi="宋体" w:hint="eastAsia"/>
                <w:b/>
                <w:sz w:val="21"/>
                <w:szCs w:val="21"/>
                <w:rPrChange w:id="1363"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364" w:author="刘孟祺" w:date="2013-04-19T10:56:00Z">
                <w:pPr>
                  <w:jc w:val="center"/>
                </w:pPr>
              </w:pPrChange>
            </w:pPr>
          </w:p>
        </w:tc>
      </w:tr>
      <w:tr w:rsidR="00342516" w:rsidRPr="003B502E">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365" w:author="刘孟祺" w:date="2013-04-19T10:56:00Z">
                  <w:rPr>
                    <w:rFonts w:ascii="宋体" w:eastAsia="宋体" w:hAnsi="宋体" w:hint="eastAsia"/>
                    <w:b/>
                    <w:sz w:val="24"/>
                  </w:rPr>
                </w:rPrChange>
              </w:rPr>
              <w:pPrChange w:id="1366"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67" w:author="刘孟祺" w:date="2013-04-19T10:56:00Z">
                  <w:rPr>
                    <w:rFonts w:ascii="宋体" w:eastAsia="宋体" w:hAnsi="宋体" w:hint="eastAsia"/>
                    <w:b/>
                    <w:sz w:val="24"/>
                  </w:rPr>
                </w:rPrChange>
              </w:rPr>
              <w:pPrChange w:id="1368"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69" w:author="刘孟祺" w:date="2013-04-19T10:56:00Z">
                  <w:rPr>
                    <w:rFonts w:ascii="宋体" w:eastAsia="宋体" w:hAnsi="宋体" w:hint="eastAsia"/>
                    <w:b/>
                    <w:sz w:val="24"/>
                  </w:rPr>
                </w:rPrChange>
              </w:rPr>
              <w:pPrChange w:id="1370" w:author="刘孟祺" w:date="2013-04-19T10:56:00Z">
                <w:pPr>
                  <w:jc w:val="center"/>
                </w:pPr>
              </w:pPrChange>
            </w:pPr>
            <w:r w:rsidRPr="00A532BD">
              <w:rPr>
                <w:rFonts w:ascii="宋体" w:eastAsia="宋体" w:hAnsi="宋体" w:hint="eastAsia"/>
                <w:b/>
                <w:sz w:val="21"/>
                <w:szCs w:val="21"/>
                <w:rPrChange w:id="1371"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72" w:author="刘孟祺" w:date="2013-04-19T10:56:00Z">
                  <w:rPr>
                    <w:rFonts w:ascii="宋体" w:eastAsia="宋体" w:hAnsi="宋体" w:hint="eastAsia"/>
                    <w:b/>
                    <w:sz w:val="24"/>
                  </w:rPr>
                </w:rPrChange>
              </w:rPr>
              <w:pPrChange w:id="1373" w:author="刘孟祺" w:date="2013-04-19T10:56:00Z">
                <w:pPr>
                  <w:jc w:val="center"/>
                </w:pPr>
              </w:pPrChange>
            </w:pPr>
            <w:r w:rsidRPr="00A532BD">
              <w:rPr>
                <w:rFonts w:ascii="宋体" w:eastAsia="宋体" w:hAnsi="宋体" w:hint="eastAsia"/>
                <w:b/>
                <w:sz w:val="21"/>
                <w:szCs w:val="21"/>
                <w:rPrChange w:id="1374" w:author="刘孟祺" w:date="2013-04-19T10:56:00Z">
                  <w:rPr>
                    <w:rFonts w:ascii="宋体" w:eastAsia="宋体" w:hAnsi="宋体" w:hint="eastAsia"/>
                    <w:b/>
                    <w:sz w:val="24"/>
                  </w:rPr>
                </w:rPrChange>
              </w:rPr>
              <w:t>上海地区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375" w:author="刘孟祺" w:date="2013-04-19T10:56:00Z">
                  <w:rPr>
                    <w:rFonts w:ascii="宋体" w:eastAsia="宋体" w:hAnsi="宋体" w:hint="eastAsia"/>
                    <w:b/>
                    <w:sz w:val="24"/>
                  </w:rPr>
                </w:rPrChange>
              </w:rPr>
              <w:pPrChange w:id="1376" w:author="刘孟祺" w:date="2013-04-19T10:57:00Z">
                <w:pPr>
                  <w:jc w:val="center"/>
                </w:pPr>
              </w:pPrChange>
            </w:pPr>
            <w:r w:rsidRPr="00A532BD">
              <w:rPr>
                <w:rFonts w:ascii="宋体" w:eastAsia="宋体" w:hAnsi="宋体" w:hint="eastAsia"/>
                <w:b/>
                <w:sz w:val="21"/>
                <w:szCs w:val="21"/>
                <w:rPrChange w:id="1377" w:author="刘孟祺" w:date="2013-04-19T10:56:00Z">
                  <w:rPr>
                    <w:rFonts w:ascii="宋体" w:eastAsia="宋体" w:hAnsi="宋体" w:hint="eastAsia"/>
                    <w:b/>
                    <w:sz w:val="24"/>
                  </w:rPr>
                </w:rPrChange>
              </w:rPr>
              <w:t>8~10</w:t>
            </w:r>
          </w:p>
        </w:tc>
        <w:tc>
          <w:tcPr>
            <w:tcW w:w="1772" w:type="dxa"/>
          </w:tcPr>
          <w:p w:rsidR="00FC6BD5" w:rsidRPr="00A532BD" w:rsidRDefault="00FC6BD5" w:rsidP="00342516">
            <w:pPr>
              <w:jc w:val="both"/>
              <w:rPr>
                <w:rFonts w:ascii="宋体" w:eastAsia="宋体" w:hAnsi="宋体" w:hint="eastAsia"/>
                <w:b/>
                <w:sz w:val="21"/>
                <w:szCs w:val="21"/>
                <w:rPrChange w:id="1378" w:author="刘孟祺" w:date="2013-04-19T10:56:00Z">
                  <w:rPr>
                    <w:rFonts w:ascii="宋体" w:eastAsia="宋体" w:hAnsi="宋体" w:hint="eastAsia"/>
                    <w:b/>
                    <w:sz w:val="24"/>
                  </w:rPr>
                </w:rPrChange>
              </w:rPr>
              <w:pPrChange w:id="1379" w:author="刘孟祺" w:date="2013-04-19T10:57:00Z">
                <w:pPr>
                  <w:jc w:val="center"/>
                </w:pPr>
              </w:pPrChange>
            </w:pPr>
            <w:r w:rsidRPr="00A532BD">
              <w:rPr>
                <w:rFonts w:ascii="宋体" w:eastAsia="宋体" w:hAnsi="宋体" w:hint="eastAsia"/>
                <w:b/>
                <w:sz w:val="21"/>
                <w:szCs w:val="21"/>
                <w:rPrChange w:id="1380"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381" w:author="刘孟祺" w:date="2013-04-19T10:56:00Z">
                <w:pPr>
                  <w:jc w:val="center"/>
                </w:pPr>
              </w:pPrChange>
            </w:pPr>
          </w:p>
        </w:tc>
      </w:tr>
      <w:tr w:rsidR="00342516" w:rsidRPr="003B502E">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382" w:author="刘孟祺" w:date="2013-04-19T10:56:00Z">
                  <w:rPr>
                    <w:rFonts w:ascii="宋体" w:eastAsia="宋体" w:hAnsi="宋体" w:hint="eastAsia"/>
                    <w:b/>
                    <w:sz w:val="24"/>
                  </w:rPr>
                </w:rPrChange>
              </w:rPr>
              <w:pPrChange w:id="1383"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84" w:author="刘孟祺" w:date="2013-04-19T10:56:00Z">
                  <w:rPr>
                    <w:rFonts w:ascii="宋体" w:eastAsia="宋体" w:hAnsi="宋体" w:hint="eastAsia"/>
                    <w:b/>
                    <w:sz w:val="24"/>
                  </w:rPr>
                </w:rPrChange>
              </w:rPr>
              <w:pPrChange w:id="1385"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86" w:author="刘孟祺" w:date="2013-04-19T10:56:00Z">
                  <w:rPr>
                    <w:rFonts w:ascii="宋体" w:eastAsia="宋体" w:hAnsi="宋体" w:hint="eastAsia"/>
                    <w:b/>
                    <w:sz w:val="24"/>
                  </w:rPr>
                </w:rPrChange>
              </w:rPr>
              <w:pPrChange w:id="1387" w:author="刘孟祺" w:date="2013-04-19T10:56:00Z">
                <w:pPr>
                  <w:jc w:val="center"/>
                </w:pPr>
              </w:pPrChange>
            </w:pPr>
            <w:r w:rsidRPr="00A532BD">
              <w:rPr>
                <w:rFonts w:ascii="宋体" w:eastAsia="宋体" w:hAnsi="宋体" w:hint="eastAsia"/>
                <w:b/>
                <w:sz w:val="21"/>
                <w:szCs w:val="21"/>
                <w:rPrChange w:id="1388"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389" w:author="刘孟祺" w:date="2013-04-19T10:56:00Z">
                  <w:rPr>
                    <w:rFonts w:ascii="宋体" w:eastAsia="宋体" w:hAnsi="宋体" w:hint="eastAsia"/>
                    <w:b/>
                    <w:sz w:val="24"/>
                  </w:rPr>
                </w:rPrChange>
              </w:rPr>
              <w:pPrChange w:id="1390" w:author="刘孟祺" w:date="2013-04-19T10:56:00Z">
                <w:pPr>
                  <w:jc w:val="center"/>
                </w:pPr>
              </w:pPrChange>
            </w:pPr>
            <w:r w:rsidRPr="00A532BD">
              <w:rPr>
                <w:rFonts w:ascii="宋体" w:eastAsia="宋体" w:hAnsi="宋体" w:hint="eastAsia"/>
                <w:b/>
                <w:sz w:val="21"/>
                <w:szCs w:val="21"/>
                <w:rPrChange w:id="1391" w:author="刘孟祺" w:date="2013-04-19T10:56:00Z">
                  <w:rPr>
                    <w:rFonts w:ascii="宋体" w:eastAsia="宋体" w:hAnsi="宋体" w:hint="eastAsia"/>
                    <w:b/>
                    <w:sz w:val="24"/>
                  </w:rPr>
                </w:rPrChange>
              </w:rPr>
              <w:t>无锡地区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392" w:author="刘孟祺" w:date="2013-04-19T10:56:00Z">
                  <w:rPr>
                    <w:rFonts w:ascii="宋体" w:eastAsia="宋体" w:hAnsi="宋体" w:hint="eastAsia"/>
                    <w:b/>
                    <w:sz w:val="24"/>
                  </w:rPr>
                </w:rPrChange>
              </w:rPr>
              <w:pPrChange w:id="1393" w:author="刘孟祺" w:date="2013-04-19T10:57:00Z">
                <w:pPr>
                  <w:jc w:val="center"/>
                </w:pPr>
              </w:pPrChange>
            </w:pPr>
            <w:r w:rsidRPr="00A532BD">
              <w:rPr>
                <w:rFonts w:ascii="宋体" w:eastAsia="宋体" w:hAnsi="宋体" w:hint="eastAsia"/>
                <w:b/>
                <w:sz w:val="21"/>
                <w:szCs w:val="21"/>
                <w:rPrChange w:id="1394" w:author="刘孟祺" w:date="2013-04-19T10:56:00Z">
                  <w:rPr>
                    <w:rFonts w:ascii="宋体" w:eastAsia="宋体" w:hAnsi="宋体" w:hint="eastAsia"/>
                    <w:b/>
                    <w:sz w:val="24"/>
                  </w:rPr>
                </w:rPrChange>
              </w:rPr>
              <w:t>11-13</w:t>
            </w:r>
          </w:p>
        </w:tc>
        <w:tc>
          <w:tcPr>
            <w:tcW w:w="1772" w:type="dxa"/>
          </w:tcPr>
          <w:p w:rsidR="00FC6BD5" w:rsidRPr="00A532BD" w:rsidRDefault="00FC6BD5" w:rsidP="00342516">
            <w:pPr>
              <w:jc w:val="both"/>
              <w:rPr>
                <w:rFonts w:ascii="宋体" w:eastAsia="宋体" w:hAnsi="宋体" w:hint="eastAsia"/>
                <w:b/>
                <w:sz w:val="21"/>
                <w:szCs w:val="21"/>
                <w:rPrChange w:id="1395" w:author="刘孟祺" w:date="2013-04-19T10:56:00Z">
                  <w:rPr>
                    <w:rFonts w:ascii="宋体" w:eastAsia="宋体" w:hAnsi="宋体" w:hint="eastAsia"/>
                    <w:b/>
                    <w:sz w:val="24"/>
                  </w:rPr>
                </w:rPrChange>
              </w:rPr>
              <w:pPrChange w:id="1396" w:author="刘孟祺" w:date="2013-04-19T10:57:00Z">
                <w:pPr>
                  <w:jc w:val="center"/>
                </w:pPr>
              </w:pPrChange>
            </w:pPr>
            <w:r w:rsidRPr="00A532BD">
              <w:rPr>
                <w:rFonts w:ascii="宋体" w:eastAsia="宋体" w:hAnsi="宋体" w:hint="eastAsia"/>
                <w:b/>
                <w:sz w:val="21"/>
                <w:szCs w:val="21"/>
                <w:rPrChange w:id="1397"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398" w:author="刘孟祺" w:date="2013-04-19T10:56:00Z">
                <w:pPr>
                  <w:jc w:val="center"/>
                </w:pPr>
              </w:pPrChange>
            </w:pPr>
          </w:p>
        </w:tc>
      </w:tr>
      <w:tr w:rsidR="00342516" w:rsidRPr="003B502E">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399" w:author="刘孟祺" w:date="2013-04-19T10:56:00Z">
                  <w:rPr>
                    <w:rFonts w:ascii="宋体" w:eastAsia="宋体" w:hAnsi="宋体" w:hint="eastAsia"/>
                    <w:b/>
                    <w:sz w:val="24"/>
                  </w:rPr>
                </w:rPrChange>
              </w:rPr>
              <w:pPrChange w:id="1400"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01" w:author="刘孟祺" w:date="2013-04-19T10:56:00Z">
                  <w:rPr>
                    <w:rFonts w:ascii="宋体" w:eastAsia="宋体" w:hAnsi="宋体" w:hint="eastAsia"/>
                    <w:b/>
                    <w:sz w:val="24"/>
                  </w:rPr>
                </w:rPrChange>
              </w:rPr>
              <w:pPrChange w:id="1402"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03" w:author="刘孟祺" w:date="2013-04-19T10:56:00Z">
                  <w:rPr>
                    <w:rFonts w:ascii="宋体" w:eastAsia="宋体" w:hAnsi="宋体" w:hint="eastAsia"/>
                    <w:b/>
                    <w:sz w:val="24"/>
                  </w:rPr>
                </w:rPrChange>
              </w:rPr>
              <w:pPrChange w:id="1404" w:author="刘孟祺" w:date="2013-04-19T10:56:00Z">
                <w:pPr>
                  <w:jc w:val="center"/>
                </w:pPr>
              </w:pPrChange>
            </w:pPr>
            <w:r w:rsidRPr="00A532BD">
              <w:rPr>
                <w:rFonts w:ascii="宋体" w:eastAsia="宋体" w:hAnsi="宋体" w:hint="eastAsia"/>
                <w:b/>
                <w:sz w:val="21"/>
                <w:szCs w:val="21"/>
                <w:rPrChange w:id="1405"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06" w:author="刘孟祺" w:date="2013-04-19T10:56:00Z">
                  <w:rPr>
                    <w:rFonts w:ascii="宋体" w:eastAsia="宋体" w:hAnsi="宋体" w:hint="eastAsia"/>
                    <w:b/>
                    <w:sz w:val="24"/>
                  </w:rPr>
                </w:rPrChange>
              </w:rPr>
              <w:pPrChange w:id="1407" w:author="刘孟祺" w:date="2013-04-19T10:56:00Z">
                <w:pPr>
                  <w:jc w:val="center"/>
                </w:pPr>
              </w:pPrChange>
            </w:pPr>
            <w:r w:rsidRPr="00A532BD">
              <w:rPr>
                <w:rFonts w:ascii="宋体" w:eastAsia="宋体" w:hAnsi="宋体" w:hint="eastAsia"/>
                <w:b/>
                <w:sz w:val="21"/>
                <w:szCs w:val="21"/>
                <w:rPrChange w:id="1408" w:author="刘孟祺" w:date="2013-04-19T10:56:00Z">
                  <w:rPr>
                    <w:rFonts w:ascii="宋体" w:eastAsia="宋体" w:hAnsi="宋体" w:hint="eastAsia"/>
                    <w:b/>
                    <w:sz w:val="24"/>
                  </w:rPr>
                </w:rPrChange>
              </w:rPr>
              <w:t>北京地区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409" w:author="刘孟祺" w:date="2013-04-19T10:56:00Z">
                  <w:rPr>
                    <w:rFonts w:ascii="宋体" w:eastAsia="宋体" w:hAnsi="宋体" w:hint="eastAsia"/>
                    <w:b/>
                    <w:sz w:val="24"/>
                  </w:rPr>
                </w:rPrChange>
              </w:rPr>
              <w:pPrChange w:id="1410" w:author="刘孟祺" w:date="2013-04-19T10:57:00Z">
                <w:pPr>
                  <w:jc w:val="center"/>
                </w:pPr>
              </w:pPrChange>
            </w:pPr>
            <w:r w:rsidRPr="00A532BD">
              <w:rPr>
                <w:rFonts w:ascii="宋体" w:eastAsia="宋体" w:hAnsi="宋体" w:hint="eastAsia"/>
                <w:b/>
                <w:sz w:val="21"/>
                <w:szCs w:val="21"/>
                <w:rPrChange w:id="1411" w:author="刘孟祺" w:date="2013-04-19T10:56:00Z">
                  <w:rPr>
                    <w:rFonts w:ascii="宋体" w:eastAsia="宋体" w:hAnsi="宋体" w:hint="eastAsia"/>
                    <w:b/>
                    <w:sz w:val="24"/>
                  </w:rPr>
                </w:rPrChange>
              </w:rPr>
              <w:t>14~16</w:t>
            </w:r>
          </w:p>
        </w:tc>
        <w:tc>
          <w:tcPr>
            <w:tcW w:w="1772" w:type="dxa"/>
          </w:tcPr>
          <w:p w:rsidR="00FC6BD5" w:rsidRPr="00A532BD" w:rsidRDefault="00FC6BD5" w:rsidP="00342516">
            <w:pPr>
              <w:jc w:val="both"/>
              <w:rPr>
                <w:rFonts w:ascii="宋体" w:eastAsia="宋体" w:hAnsi="宋体" w:hint="eastAsia"/>
                <w:b/>
                <w:sz w:val="21"/>
                <w:szCs w:val="21"/>
                <w:rPrChange w:id="1412" w:author="刘孟祺" w:date="2013-04-19T10:56:00Z">
                  <w:rPr>
                    <w:rFonts w:ascii="宋体" w:eastAsia="宋体" w:hAnsi="宋体" w:hint="eastAsia"/>
                    <w:b/>
                    <w:sz w:val="24"/>
                  </w:rPr>
                </w:rPrChange>
              </w:rPr>
              <w:pPrChange w:id="1413" w:author="刘孟祺" w:date="2013-04-19T10:57:00Z">
                <w:pPr>
                  <w:jc w:val="center"/>
                </w:pPr>
              </w:pPrChange>
            </w:pPr>
            <w:r w:rsidRPr="00A532BD">
              <w:rPr>
                <w:rFonts w:ascii="宋体" w:eastAsia="宋体" w:hAnsi="宋体" w:hint="eastAsia"/>
                <w:b/>
                <w:sz w:val="21"/>
                <w:szCs w:val="21"/>
                <w:rPrChange w:id="1414"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415" w:author="刘孟祺" w:date="2013-04-19T10:56:00Z">
                <w:pPr>
                  <w:jc w:val="center"/>
                </w:pPr>
              </w:pPrChange>
            </w:pPr>
          </w:p>
        </w:tc>
      </w:tr>
      <w:tr w:rsidR="00342516" w:rsidRPr="003B502E">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416" w:author="刘孟祺" w:date="2013-04-19T10:56:00Z">
                  <w:rPr>
                    <w:rFonts w:ascii="宋体" w:eastAsia="宋体" w:hAnsi="宋体" w:hint="eastAsia"/>
                    <w:b/>
                    <w:sz w:val="24"/>
                  </w:rPr>
                </w:rPrChange>
              </w:rPr>
              <w:pPrChange w:id="1417"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18" w:author="刘孟祺" w:date="2013-04-19T10:56:00Z">
                  <w:rPr>
                    <w:rFonts w:ascii="宋体" w:eastAsia="宋体" w:hAnsi="宋体" w:hint="eastAsia"/>
                    <w:b/>
                    <w:sz w:val="24"/>
                  </w:rPr>
                </w:rPrChange>
              </w:rPr>
              <w:pPrChange w:id="1419"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20" w:author="刘孟祺" w:date="2013-04-19T10:56:00Z">
                  <w:rPr>
                    <w:rFonts w:ascii="宋体" w:eastAsia="宋体" w:hAnsi="宋体" w:hint="eastAsia"/>
                    <w:b/>
                    <w:sz w:val="24"/>
                  </w:rPr>
                </w:rPrChange>
              </w:rPr>
              <w:pPrChange w:id="1421" w:author="刘孟祺" w:date="2013-04-19T10:56:00Z">
                <w:pPr>
                  <w:jc w:val="center"/>
                </w:pPr>
              </w:pPrChange>
            </w:pPr>
            <w:r w:rsidRPr="00A532BD">
              <w:rPr>
                <w:rFonts w:ascii="宋体" w:eastAsia="宋体" w:hAnsi="宋体" w:hint="eastAsia"/>
                <w:b/>
                <w:sz w:val="21"/>
                <w:szCs w:val="21"/>
                <w:rPrChange w:id="1422"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23" w:author="刘孟祺" w:date="2013-04-19T10:56:00Z">
                  <w:rPr>
                    <w:rFonts w:ascii="宋体" w:eastAsia="宋体" w:hAnsi="宋体" w:hint="eastAsia"/>
                    <w:b/>
                    <w:sz w:val="24"/>
                  </w:rPr>
                </w:rPrChange>
              </w:rPr>
              <w:pPrChange w:id="1424" w:author="刘孟祺" w:date="2013-04-19T10:56:00Z">
                <w:pPr>
                  <w:jc w:val="center"/>
                </w:pPr>
              </w:pPrChange>
            </w:pPr>
            <w:r w:rsidRPr="00A532BD">
              <w:rPr>
                <w:rFonts w:ascii="宋体" w:eastAsia="宋体" w:hAnsi="宋体" w:hint="eastAsia"/>
                <w:b/>
                <w:sz w:val="21"/>
                <w:szCs w:val="21"/>
                <w:rPrChange w:id="1425" w:author="刘孟祺" w:date="2013-04-19T10:56:00Z">
                  <w:rPr>
                    <w:rFonts w:ascii="宋体" w:eastAsia="宋体" w:hAnsi="宋体" w:hint="eastAsia"/>
                    <w:b/>
                    <w:sz w:val="24"/>
                  </w:rPr>
                </w:rPrChange>
              </w:rPr>
              <w:t>南通地区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426" w:author="刘孟祺" w:date="2013-04-19T10:56:00Z">
                  <w:rPr>
                    <w:rFonts w:ascii="宋体" w:eastAsia="宋体" w:hAnsi="宋体" w:hint="eastAsia"/>
                    <w:b/>
                    <w:sz w:val="24"/>
                  </w:rPr>
                </w:rPrChange>
              </w:rPr>
              <w:pPrChange w:id="1427" w:author="刘孟祺" w:date="2013-04-19T10:57:00Z">
                <w:pPr>
                  <w:jc w:val="center"/>
                </w:pPr>
              </w:pPrChange>
            </w:pPr>
            <w:r w:rsidRPr="00A532BD">
              <w:rPr>
                <w:rFonts w:ascii="宋体" w:eastAsia="宋体" w:hAnsi="宋体" w:hint="eastAsia"/>
                <w:b/>
                <w:sz w:val="21"/>
                <w:szCs w:val="21"/>
                <w:rPrChange w:id="1428" w:author="刘孟祺" w:date="2013-04-19T10:56:00Z">
                  <w:rPr>
                    <w:rFonts w:ascii="宋体" w:eastAsia="宋体" w:hAnsi="宋体" w:hint="eastAsia"/>
                    <w:b/>
                    <w:sz w:val="24"/>
                  </w:rPr>
                </w:rPrChange>
              </w:rPr>
              <w:t>17~19</w:t>
            </w:r>
          </w:p>
        </w:tc>
        <w:tc>
          <w:tcPr>
            <w:tcW w:w="1772" w:type="dxa"/>
          </w:tcPr>
          <w:p w:rsidR="00FC6BD5" w:rsidRPr="00A532BD" w:rsidRDefault="00FC6BD5" w:rsidP="00342516">
            <w:pPr>
              <w:jc w:val="both"/>
              <w:rPr>
                <w:rFonts w:ascii="宋体" w:eastAsia="宋体" w:hAnsi="宋体" w:hint="eastAsia"/>
                <w:b/>
                <w:sz w:val="21"/>
                <w:szCs w:val="21"/>
                <w:rPrChange w:id="1429" w:author="刘孟祺" w:date="2013-04-19T10:56:00Z">
                  <w:rPr>
                    <w:rFonts w:ascii="宋体" w:eastAsia="宋体" w:hAnsi="宋体" w:hint="eastAsia"/>
                    <w:b/>
                    <w:sz w:val="24"/>
                  </w:rPr>
                </w:rPrChange>
              </w:rPr>
              <w:pPrChange w:id="1430" w:author="刘孟祺" w:date="2013-04-19T10:57:00Z">
                <w:pPr>
                  <w:jc w:val="center"/>
                </w:pPr>
              </w:pPrChange>
            </w:pPr>
            <w:r w:rsidRPr="00A532BD">
              <w:rPr>
                <w:rFonts w:ascii="宋体" w:eastAsia="宋体" w:hAnsi="宋体" w:hint="eastAsia"/>
                <w:b/>
                <w:sz w:val="21"/>
                <w:szCs w:val="21"/>
                <w:rPrChange w:id="1431"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432" w:author="刘孟祺" w:date="2013-04-19T10:56:00Z">
                <w:pPr>
                  <w:jc w:val="center"/>
                </w:pPr>
              </w:pPrChange>
            </w:pPr>
          </w:p>
        </w:tc>
      </w:tr>
      <w:tr w:rsidR="00342516" w:rsidRPr="003B502E">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433" w:author="刘孟祺" w:date="2013-04-19T10:56:00Z">
                  <w:rPr>
                    <w:rFonts w:ascii="宋体" w:eastAsia="宋体" w:hAnsi="宋体" w:hint="eastAsia"/>
                    <w:b/>
                    <w:sz w:val="24"/>
                  </w:rPr>
                </w:rPrChange>
              </w:rPr>
              <w:pPrChange w:id="1434"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35" w:author="刘孟祺" w:date="2013-04-19T10:56:00Z">
                  <w:rPr>
                    <w:rFonts w:ascii="宋体" w:eastAsia="宋体" w:hAnsi="宋体" w:hint="eastAsia"/>
                    <w:b/>
                    <w:sz w:val="24"/>
                  </w:rPr>
                </w:rPrChange>
              </w:rPr>
              <w:pPrChange w:id="1436"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37" w:author="刘孟祺" w:date="2013-04-19T10:56:00Z">
                  <w:rPr>
                    <w:rFonts w:ascii="宋体" w:eastAsia="宋体" w:hAnsi="宋体" w:hint="eastAsia"/>
                    <w:b/>
                    <w:sz w:val="24"/>
                  </w:rPr>
                </w:rPrChange>
              </w:rPr>
              <w:pPrChange w:id="1438" w:author="刘孟祺" w:date="2013-04-19T10:56:00Z">
                <w:pPr>
                  <w:jc w:val="center"/>
                </w:pPr>
              </w:pPrChange>
            </w:pPr>
            <w:r w:rsidRPr="00A532BD">
              <w:rPr>
                <w:rFonts w:ascii="宋体" w:eastAsia="宋体" w:hAnsi="宋体" w:hint="eastAsia"/>
                <w:b/>
                <w:sz w:val="21"/>
                <w:szCs w:val="21"/>
                <w:rPrChange w:id="1439"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40" w:author="刘孟祺" w:date="2013-04-19T10:56:00Z">
                  <w:rPr>
                    <w:rFonts w:ascii="宋体" w:eastAsia="宋体" w:hAnsi="宋体" w:hint="eastAsia"/>
                    <w:b/>
                    <w:sz w:val="24"/>
                  </w:rPr>
                </w:rPrChange>
              </w:rPr>
              <w:pPrChange w:id="1441" w:author="刘孟祺" w:date="2013-04-19T10:56:00Z">
                <w:pPr>
                  <w:jc w:val="center"/>
                </w:pPr>
              </w:pPrChange>
            </w:pPr>
            <w:r w:rsidRPr="00A532BD">
              <w:rPr>
                <w:rFonts w:ascii="宋体" w:eastAsia="宋体" w:hAnsi="宋体" w:hint="eastAsia"/>
                <w:b/>
                <w:sz w:val="21"/>
                <w:szCs w:val="21"/>
                <w:rPrChange w:id="1442" w:author="刘孟祺" w:date="2013-04-19T10:56:00Z">
                  <w:rPr>
                    <w:rFonts w:ascii="宋体" w:eastAsia="宋体" w:hAnsi="宋体" w:hint="eastAsia"/>
                    <w:b/>
                    <w:sz w:val="24"/>
                  </w:rPr>
                </w:rPrChange>
              </w:rPr>
              <w:t>杭州地区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443" w:author="刘孟祺" w:date="2013-04-19T10:56:00Z">
                  <w:rPr>
                    <w:rFonts w:ascii="宋体" w:eastAsia="宋体" w:hAnsi="宋体" w:hint="eastAsia"/>
                    <w:b/>
                    <w:sz w:val="24"/>
                  </w:rPr>
                </w:rPrChange>
              </w:rPr>
              <w:pPrChange w:id="1444" w:author="刘孟祺" w:date="2013-04-19T10:57:00Z">
                <w:pPr>
                  <w:jc w:val="center"/>
                </w:pPr>
              </w:pPrChange>
            </w:pPr>
            <w:r w:rsidRPr="00A532BD">
              <w:rPr>
                <w:rFonts w:ascii="宋体" w:eastAsia="宋体" w:hAnsi="宋体" w:hint="eastAsia"/>
                <w:b/>
                <w:sz w:val="21"/>
                <w:szCs w:val="21"/>
                <w:rPrChange w:id="1445" w:author="刘孟祺" w:date="2013-04-19T10:56:00Z">
                  <w:rPr>
                    <w:rFonts w:ascii="宋体" w:eastAsia="宋体" w:hAnsi="宋体" w:hint="eastAsia"/>
                    <w:b/>
                    <w:sz w:val="24"/>
                  </w:rPr>
                </w:rPrChange>
              </w:rPr>
              <w:t>20~22</w:t>
            </w:r>
          </w:p>
        </w:tc>
        <w:tc>
          <w:tcPr>
            <w:tcW w:w="1772" w:type="dxa"/>
          </w:tcPr>
          <w:p w:rsidR="00FC6BD5" w:rsidRPr="00A532BD" w:rsidRDefault="00FC6BD5" w:rsidP="00342516">
            <w:pPr>
              <w:jc w:val="both"/>
              <w:rPr>
                <w:rFonts w:ascii="宋体" w:eastAsia="宋体" w:hAnsi="宋体" w:hint="eastAsia"/>
                <w:b/>
                <w:sz w:val="21"/>
                <w:szCs w:val="21"/>
                <w:rPrChange w:id="1446" w:author="刘孟祺" w:date="2013-04-19T10:56:00Z">
                  <w:rPr>
                    <w:rFonts w:ascii="宋体" w:eastAsia="宋体" w:hAnsi="宋体" w:hint="eastAsia"/>
                    <w:b/>
                    <w:sz w:val="24"/>
                  </w:rPr>
                </w:rPrChange>
              </w:rPr>
              <w:pPrChange w:id="1447" w:author="刘孟祺" w:date="2013-04-19T10:57:00Z">
                <w:pPr>
                  <w:jc w:val="center"/>
                </w:pPr>
              </w:pPrChange>
            </w:pPr>
            <w:r w:rsidRPr="00A532BD">
              <w:rPr>
                <w:rFonts w:ascii="宋体" w:eastAsia="宋体" w:hAnsi="宋体" w:hint="eastAsia"/>
                <w:b/>
                <w:sz w:val="21"/>
                <w:szCs w:val="21"/>
                <w:rPrChange w:id="1448"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449" w:author="刘孟祺" w:date="2013-04-19T10:56:00Z">
                <w:pPr>
                  <w:jc w:val="center"/>
                </w:pPr>
              </w:pPrChange>
            </w:pPr>
          </w:p>
        </w:tc>
      </w:tr>
      <w:tr w:rsidR="00342516" w:rsidRPr="003B502E">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450" w:author="刘孟祺" w:date="2013-04-19T10:56:00Z">
                  <w:rPr>
                    <w:rFonts w:ascii="宋体" w:eastAsia="宋体" w:hAnsi="宋体" w:hint="eastAsia"/>
                    <w:b/>
                    <w:sz w:val="24"/>
                  </w:rPr>
                </w:rPrChange>
              </w:rPr>
              <w:pPrChange w:id="1451"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52" w:author="刘孟祺" w:date="2013-04-19T10:56:00Z">
                  <w:rPr>
                    <w:rFonts w:ascii="宋体" w:eastAsia="宋体" w:hAnsi="宋体" w:hint="eastAsia"/>
                    <w:b/>
                    <w:sz w:val="24"/>
                  </w:rPr>
                </w:rPrChange>
              </w:rPr>
              <w:pPrChange w:id="1453"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54" w:author="刘孟祺" w:date="2013-04-19T10:56:00Z">
                  <w:rPr>
                    <w:rFonts w:ascii="宋体" w:eastAsia="宋体" w:hAnsi="宋体" w:hint="eastAsia"/>
                    <w:b/>
                    <w:sz w:val="24"/>
                  </w:rPr>
                </w:rPrChange>
              </w:rPr>
              <w:pPrChange w:id="1455" w:author="刘孟祺" w:date="2013-04-19T10:56:00Z">
                <w:pPr>
                  <w:jc w:val="center"/>
                </w:pPr>
              </w:pPrChange>
            </w:pPr>
            <w:r w:rsidRPr="00A532BD">
              <w:rPr>
                <w:rFonts w:ascii="宋体" w:eastAsia="宋体" w:hAnsi="宋体" w:hint="eastAsia"/>
                <w:b/>
                <w:sz w:val="21"/>
                <w:szCs w:val="21"/>
                <w:rPrChange w:id="1456"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57" w:author="刘孟祺" w:date="2013-04-19T10:56:00Z">
                  <w:rPr>
                    <w:rFonts w:ascii="宋体" w:eastAsia="宋体" w:hAnsi="宋体" w:hint="eastAsia"/>
                    <w:b/>
                    <w:sz w:val="24"/>
                  </w:rPr>
                </w:rPrChange>
              </w:rPr>
              <w:pPrChange w:id="1458" w:author="刘孟祺" w:date="2013-04-19T10:56:00Z">
                <w:pPr>
                  <w:jc w:val="center"/>
                </w:pPr>
              </w:pPrChange>
            </w:pPr>
            <w:r w:rsidRPr="00A532BD">
              <w:rPr>
                <w:rFonts w:ascii="宋体" w:eastAsia="宋体" w:hAnsi="宋体" w:hint="eastAsia"/>
                <w:b/>
                <w:sz w:val="21"/>
                <w:szCs w:val="21"/>
                <w:rPrChange w:id="1459" w:author="刘孟祺" w:date="2013-04-19T10:56:00Z">
                  <w:rPr>
                    <w:rFonts w:ascii="宋体" w:eastAsia="宋体" w:hAnsi="宋体" w:hint="eastAsia"/>
                    <w:b/>
                    <w:sz w:val="24"/>
                  </w:rPr>
                </w:rPrChange>
              </w:rPr>
              <w:t>扬州地区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460" w:author="刘孟祺" w:date="2013-04-19T10:56:00Z">
                  <w:rPr>
                    <w:rFonts w:ascii="宋体" w:eastAsia="宋体" w:hAnsi="宋体" w:hint="eastAsia"/>
                    <w:b/>
                    <w:sz w:val="24"/>
                  </w:rPr>
                </w:rPrChange>
              </w:rPr>
              <w:pPrChange w:id="1461" w:author="刘孟祺" w:date="2013-04-19T10:57:00Z">
                <w:pPr>
                  <w:jc w:val="center"/>
                </w:pPr>
              </w:pPrChange>
            </w:pPr>
            <w:r w:rsidRPr="00A532BD">
              <w:rPr>
                <w:rFonts w:ascii="宋体" w:eastAsia="宋体" w:hAnsi="宋体" w:hint="eastAsia"/>
                <w:b/>
                <w:sz w:val="21"/>
                <w:szCs w:val="21"/>
                <w:rPrChange w:id="1462" w:author="刘孟祺" w:date="2013-04-19T10:56:00Z">
                  <w:rPr>
                    <w:rFonts w:ascii="宋体" w:eastAsia="宋体" w:hAnsi="宋体" w:hint="eastAsia"/>
                    <w:b/>
                    <w:sz w:val="24"/>
                  </w:rPr>
                </w:rPrChange>
              </w:rPr>
              <w:t>23~25</w:t>
            </w:r>
          </w:p>
        </w:tc>
        <w:tc>
          <w:tcPr>
            <w:tcW w:w="1772" w:type="dxa"/>
          </w:tcPr>
          <w:p w:rsidR="00FC6BD5" w:rsidRPr="00A532BD" w:rsidRDefault="00FC6BD5" w:rsidP="00342516">
            <w:pPr>
              <w:jc w:val="both"/>
              <w:rPr>
                <w:rFonts w:ascii="宋体" w:eastAsia="宋体" w:hAnsi="宋体" w:hint="eastAsia"/>
                <w:b/>
                <w:sz w:val="21"/>
                <w:szCs w:val="21"/>
                <w:rPrChange w:id="1463" w:author="刘孟祺" w:date="2013-04-19T10:56:00Z">
                  <w:rPr>
                    <w:rFonts w:ascii="宋体" w:eastAsia="宋体" w:hAnsi="宋体" w:hint="eastAsia"/>
                    <w:b/>
                    <w:sz w:val="24"/>
                  </w:rPr>
                </w:rPrChange>
              </w:rPr>
              <w:pPrChange w:id="1464" w:author="刘孟祺" w:date="2013-04-19T10:57:00Z">
                <w:pPr>
                  <w:jc w:val="center"/>
                </w:pPr>
              </w:pPrChange>
            </w:pPr>
            <w:r w:rsidRPr="00A532BD">
              <w:rPr>
                <w:rFonts w:ascii="宋体" w:eastAsia="宋体" w:hAnsi="宋体" w:hint="eastAsia"/>
                <w:b/>
                <w:sz w:val="21"/>
                <w:szCs w:val="21"/>
                <w:rPrChange w:id="1465"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466" w:author="刘孟祺" w:date="2013-04-19T10:56:00Z">
                <w:pPr>
                  <w:jc w:val="center"/>
                </w:pPr>
              </w:pPrChange>
            </w:pPr>
          </w:p>
        </w:tc>
      </w:tr>
      <w:tr w:rsidR="00342516" w:rsidRPr="003B502E">
        <w:trPr>
          <w:trHeight w:val="312"/>
        </w:trPr>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467" w:author="刘孟祺" w:date="2013-04-19T10:56:00Z">
                  <w:rPr>
                    <w:rFonts w:ascii="宋体" w:eastAsia="宋体" w:hAnsi="宋体" w:hint="eastAsia"/>
                    <w:b/>
                    <w:sz w:val="24"/>
                  </w:rPr>
                </w:rPrChange>
              </w:rPr>
              <w:pPrChange w:id="1468"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69" w:author="刘孟祺" w:date="2013-04-19T10:56:00Z">
                  <w:rPr>
                    <w:rFonts w:ascii="宋体" w:eastAsia="宋体" w:hAnsi="宋体" w:hint="eastAsia"/>
                    <w:b/>
                    <w:sz w:val="24"/>
                  </w:rPr>
                </w:rPrChange>
              </w:rPr>
              <w:pPrChange w:id="1470"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b/>
                <w:sz w:val="21"/>
                <w:szCs w:val="21"/>
                <w:rPrChange w:id="1471" w:author="刘孟祺" w:date="2013-04-19T10:56:00Z">
                  <w:rPr>
                    <w:rFonts w:ascii="宋体" w:eastAsia="宋体" w:hAnsi="宋体"/>
                    <w:b/>
                    <w:sz w:val="24"/>
                  </w:rPr>
                </w:rPrChange>
              </w:rPr>
              <w:pPrChange w:id="1472" w:author="刘孟祺" w:date="2013-04-19T10:56:00Z">
                <w:pPr>
                  <w:jc w:val="center"/>
                </w:pPr>
              </w:pPrChange>
            </w:pPr>
            <w:r w:rsidRPr="00A532BD">
              <w:rPr>
                <w:rFonts w:ascii="宋体" w:eastAsia="宋体" w:hAnsi="宋体" w:hint="eastAsia"/>
                <w:b/>
                <w:sz w:val="21"/>
                <w:szCs w:val="21"/>
                <w:rPrChange w:id="1473"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b/>
                <w:sz w:val="21"/>
                <w:szCs w:val="21"/>
                <w:rPrChange w:id="1474" w:author="刘孟祺" w:date="2013-04-19T10:56:00Z">
                  <w:rPr>
                    <w:rFonts w:ascii="宋体" w:eastAsia="宋体" w:hAnsi="宋体"/>
                    <w:b/>
                    <w:sz w:val="24"/>
                  </w:rPr>
                </w:rPrChange>
              </w:rPr>
              <w:pPrChange w:id="1475" w:author="刘孟祺" w:date="2013-04-19T10:56:00Z">
                <w:pPr>
                  <w:jc w:val="center"/>
                </w:pPr>
              </w:pPrChange>
            </w:pPr>
            <w:r w:rsidRPr="00A532BD">
              <w:rPr>
                <w:rFonts w:ascii="宋体" w:eastAsia="宋体" w:hAnsi="宋体" w:hint="eastAsia"/>
                <w:b/>
                <w:sz w:val="21"/>
                <w:szCs w:val="21"/>
                <w:rPrChange w:id="1476" w:author="刘孟祺" w:date="2013-04-19T10:56:00Z">
                  <w:rPr>
                    <w:rFonts w:ascii="宋体" w:eastAsia="宋体" w:hAnsi="宋体" w:hint="eastAsia"/>
                    <w:b/>
                    <w:sz w:val="24"/>
                  </w:rPr>
                </w:rPrChange>
              </w:rPr>
              <w:t>苏州地区</w:t>
            </w:r>
          </w:p>
        </w:tc>
        <w:tc>
          <w:tcPr>
            <w:tcW w:w="900" w:type="dxa"/>
            <w:shd w:val="clear" w:color="auto" w:fill="auto"/>
          </w:tcPr>
          <w:p w:rsidR="00FC6BD5" w:rsidRPr="00A532BD" w:rsidRDefault="00FC6BD5" w:rsidP="00342516">
            <w:pPr>
              <w:jc w:val="both"/>
              <w:rPr>
                <w:rFonts w:ascii="宋体" w:eastAsia="宋体" w:hAnsi="宋体"/>
                <w:b/>
                <w:sz w:val="21"/>
                <w:szCs w:val="21"/>
                <w:rPrChange w:id="1477" w:author="刘孟祺" w:date="2013-04-19T10:56:00Z">
                  <w:rPr>
                    <w:rFonts w:ascii="宋体" w:eastAsia="宋体" w:hAnsi="宋体"/>
                    <w:b/>
                    <w:sz w:val="24"/>
                  </w:rPr>
                </w:rPrChange>
              </w:rPr>
              <w:pPrChange w:id="1478" w:author="刘孟祺" w:date="2013-04-19T10:57:00Z">
                <w:pPr>
                  <w:jc w:val="center"/>
                </w:pPr>
              </w:pPrChange>
            </w:pPr>
            <w:r w:rsidRPr="00A532BD">
              <w:rPr>
                <w:rFonts w:ascii="宋体" w:eastAsia="宋体" w:hAnsi="宋体" w:hint="eastAsia"/>
                <w:b/>
                <w:sz w:val="21"/>
                <w:szCs w:val="21"/>
                <w:rPrChange w:id="1479" w:author="刘孟祺" w:date="2013-04-19T10:56:00Z">
                  <w:rPr>
                    <w:rFonts w:ascii="宋体" w:eastAsia="宋体" w:hAnsi="宋体" w:hint="eastAsia"/>
                    <w:b/>
                    <w:sz w:val="24"/>
                  </w:rPr>
                </w:rPrChange>
              </w:rPr>
              <w:t>26~28</w:t>
            </w:r>
          </w:p>
        </w:tc>
        <w:tc>
          <w:tcPr>
            <w:tcW w:w="1772" w:type="dxa"/>
            <w:shd w:val="clear" w:color="auto" w:fill="auto"/>
          </w:tcPr>
          <w:p w:rsidR="00FC6BD5" w:rsidRPr="00A532BD" w:rsidRDefault="00FC6BD5" w:rsidP="00342516">
            <w:pPr>
              <w:jc w:val="both"/>
              <w:rPr>
                <w:rFonts w:ascii="宋体" w:eastAsia="宋体" w:hAnsi="宋体" w:hint="eastAsia"/>
                <w:b/>
                <w:sz w:val="21"/>
                <w:szCs w:val="21"/>
                <w:rPrChange w:id="1480" w:author="刘孟祺" w:date="2013-04-19T10:56:00Z">
                  <w:rPr>
                    <w:rFonts w:ascii="宋体" w:eastAsia="宋体" w:hAnsi="宋体" w:hint="eastAsia"/>
                    <w:b/>
                    <w:sz w:val="24"/>
                  </w:rPr>
                </w:rPrChange>
              </w:rPr>
              <w:pPrChange w:id="1481" w:author="刘孟祺" w:date="2013-04-19T10:57:00Z">
                <w:pPr>
                  <w:jc w:val="center"/>
                </w:pPr>
              </w:pPrChange>
            </w:pPr>
            <w:r w:rsidRPr="00A532BD">
              <w:rPr>
                <w:rFonts w:ascii="宋体" w:eastAsia="宋体" w:hAnsi="宋体" w:hint="eastAsia"/>
                <w:b/>
                <w:sz w:val="21"/>
                <w:szCs w:val="21"/>
                <w:rPrChange w:id="1482"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483" w:author="刘孟祺" w:date="2013-04-19T10:56:00Z">
                <w:pPr>
                  <w:jc w:val="center"/>
                </w:pPr>
              </w:pPrChange>
            </w:pPr>
          </w:p>
        </w:tc>
      </w:tr>
      <w:tr w:rsidR="00342516" w:rsidRPr="003B502E">
        <w:trPr>
          <w:trHeight w:val="311"/>
        </w:trPr>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484" w:author="刘孟祺" w:date="2013-04-19T10:56:00Z">
                  <w:rPr>
                    <w:rFonts w:ascii="宋体" w:eastAsia="宋体" w:hAnsi="宋体" w:hint="eastAsia"/>
                    <w:b/>
                    <w:sz w:val="24"/>
                  </w:rPr>
                </w:rPrChange>
              </w:rPr>
              <w:pPrChange w:id="1485"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86" w:author="刘孟祺" w:date="2013-04-19T10:56:00Z">
                  <w:rPr>
                    <w:rFonts w:ascii="宋体" w:eastAsia="宋体" w:hAnsi="宋体" w:hint="eastAsia"/>
                    <w:b/>
                    <w:sz w:val="24"/>
                  </w:rPr>
                </w:rPrChange>
              </w:rPr>
              <w:pPrChange w:id="1487"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88" w:author="刘孟祺" w:date="2013-04-19T10:56:00Z">
                  <w:rPr>
                    <w:rFonts w:ascii="宋体" w:eastAsia="宋体" w:hAnsi="宋体" w:hint="eastAsia"/>
                    <w:b/>
                    <w:sz w:val="24"/>
                  </w:rPr>
                </w:rPrChange>
              </w:rPr>
              <w:pPrChange w:id="1489" w:author="刘孟祺" w:date="2013-04-19T10:56:00Z">
                <w:pPr>
                  <w:jc w:val="center"/>
                </w:pPr>
              </w:pPrChange>
            </w:pPr>
            <w:r w:rsidRPr="00A532BD">
              <w:rPr>
                <w:rFonts w:ascii="宋体" w:eastAsia="宋体" w:hAnsi="宋体" w:hint="eastAsia"/>
                <w:b/>
                <w:sz w:val="21"/>
                <w:szCs w:val="21"/>
                <w:rPrChange w:id="1490"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491" w:author="刘孟祺" w:date="2013-04-19T10:56:00Z">
                  <w:rPr>
                    <w:rFonts w:ascii="宋体" w:eastAsia="宋体" w:hAnsi="宋体" w:hint="eastAsia"/>
                    <w:b/>
                    <w:sz w:val="24"/>
                  </w:rPr>
                </w:rPrChange>
              </w:rPr>
              <w:pPrChange w:id="1492" w:author="刘孟祺" w:date="2013-04-19T10:56:00Z">
                <w:pPr>
                  <w:jc w:val="center"/>
                </w:pPr>
              </w:pPrChange>
            </w:pPr>
            <w:r w:rsidRPr="00A532BD">
              <w:rPr>
                <w:rFonts w:ascii="宋体" w:eastAsia="宋体" w:hAnsi="宋体" w:hint="eastAsia"/>
                <w:b/>
                <w:sz w:val="21"/>
                <w:szCs w:val="21"/>
                <w:rPrChange w:id="1493" w:author="刘孟祺" w:date="2013-04-19T10:56:00Z">
                  <w:rPr>
                    <w:rFonts w:ascii="宋体" w:eastAsia="宋体" w:hAnsi="宋体" w:hint="eastAsia"/>
                    <w:b/>
                    <w:sz w:val="24"/>
                  </w:rPr>
                </w:rPrChange>
              </w:rPr>
              <w:t>常州地区</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494" w:author="刘孟祺" w:date="2013-04-19T10:56:00Z">
                  <w:rPr>
                    <w:rFonts w:ascii="宋体" w:eastAsia="宋体" w:hAnsi="宋体" w:hint="eastAsia"/>
                    <w:b/>
                    <w:sz w:val="24"/>
                  </w:rPr>
                </w:rPrChange>
              </w:rPr>
              <w:pPrChange w:id="1495" w:author="刘孟祺" w:date="2013-04-19T10:57:00Z">
                <w:pPr>
                  <w:jc w:val="center"/>
                </w:pPr>
              </w:pPrChange>
            </w:pPr>
            <w:r w:rsidRPr="00A532BD">
              <w:rPr>
                <w:rFonts w:ascii="宋体" w:eastAsia="宋体" w:hAnsi="宋体" w:hint="eastAsia"/>
                <w:b/>
                <w:sz w:val="21"/>
                <w:szCs w:val="21"/>
                <w:rPrChange w:id="1496" w:author="刘孟祺" w:date="2013-04-19T10:56:00Z">
                  <w:rPr>
                    <w:rFonts w:ascii="宋体" w:eastAsia="宋体" w:hAnsi="宋体" w:hint="eastAsia"/>
                    <w:b/>
                    <w:sz w:val="24"/>
                  </w:rPr>
                </w:rPrChange>
              </w:rPr>
              <w:t>29~31</w:t>
            </w:r>
          </w:p>
        </w:tc>
        <w:tc>
          <w:tcPr>
            <w:tcW w:w="1772" w:type="dxa"/>
            <w:shd w:val="clear" w:color="auto" w:fill="auto"/>
          </w:tcPr>
          <w:p w:rsidR="00FC6BD5" w:rsidRPr="00A532BD" w:rsidRDefault="00FC6BD5" w:rsidP="00342516">
            <w:pPr>
              <w:jc w:val="both"/>
              <w:rPr>
                <w:rFonts w:ascii="宋体" w:eastAsia="宋体" w:hAnsi="宋体" w:hint="eastAsia"/>
                <w:b/>
                <w:sz w:val="21"/>
                <w:szCs w:val="21"/>
                <w:rPrChange w:id="1497" w:author="刘孟祺" w:date="2013-04-19T10:56:00Z">
                  <w:rPr>
                    <w:rFonts w:ascii="宋体" w:eastAsia="宋体" w:hAnsi="宋体" w:hint="eastAsia"/>
                    <w:b/>
                    <w:sz w:val="24"/>
                  </w:rPr>
                </w:rPrChange>
              </w:rPr>
              <w:pPrChange w:id="1498" w:author="刘孟祺" w:date="2013-04-19T10:57:00Z">
                <w:pPr>
                  <w:jc w:val="center"/>
                </w:pPr>
              </w:pPrChange>
            </w:pPr>
            <w:r w:rsidRPr="00A532BD">
              <w:rPr>
                <w:rFonts w:ascii="宋体" w:eastAsia="宋体" w:hAnsi="宋体" w:hint="eastAsia"/>
                <w:b/>
                <w:sz w:val="21"/>
                <w:szCs w:val="21"/>
                <w:rPrChange w:id="1499"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500" w:author="刘孟祺" w:date="2013-04-19T10:56:00Z">
                <w:pPr>
                  <w:jc w:val="center"/>
                </w:pPr>
              </w:pPrChange>
            </w:pPr>
          </w:p>
        </w:tc>
      </w:tr>
      <w:tr w:rsidR="00342516" w:rsidRPr="003B502E">
        <w:trPr>
          <w:trHeight w:val="311"/>
        </w:trPr>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501" w:author="刘孟祺" w:date="2013-04-19T10:56:00Z">
                  <w:rPr>
                    <w:rFonts w:ascii="宋体" w:eastAsia="宋体" w:hAnsi="宋体" w:hint="eastAsia"/>
                    <w:b/>
                    <w:sz w:val="24"/>
                  </w:rPr>
                </w:rPrChange>
              </w:rPr>
              <w:pPrChange w:id="1502"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503" w:author="刘孟祺" w:date="2013-04-19T10:56:00Z">
                  <w:rPr>
                    <w:rFonts w:ascii="宋体" w:eastAsia="宋体" w:hAnsi="宋体" w:hint="eastAsia"/>
                    <w:b/>
                    <w:sz w:val="24"/>
                  </w:rPr>
                </w:rPrChange>
              </w:rPr>
              <w:pPrChange w:id="1504"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505" w:author="刘孟祺" w:date="2013-04-19T10:56:00Z">
                  <w:rPr>
                    <w:rFonts w:ascii="宋体" w:eastAsia="宋体" w:hAnsi="宋体" w:hint="eastAsia"/>
                    <w:b/>
                    <w:sz w:val="24"/>
                  </w:rPr>
                </w:rPrChange>
              </w:rPr>
              <w:pPrChange w:id="1506" w:author="刘孟祺" w:date="2013-04-19T10:56:00Z">
                <w:pPr>
                  <w:jc w:val="center"/>
                </w:pPr>
              </w:pPrChange>
            </w:pPr>
            <w:r w:rsidRPr="00A532BD">
              <w:rPr>
                <w:rFonts w:ascii="宋体" w:eastAsia="宋体" w:hAnsi="宋体" w:hint="eastAsia"/>
                <w:b/>
                <w:sz w:val="21"/>
                <w:szCs w:val="21"/>
                <w:rPrChange w:id="1507"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508" w:author="刘孟祺" w:date="2013-04-19T10:56:00Z">
                  <w:rPr>
                    <w:rFonts w:ascii="宋体" w:eastAsia="宋体" w:hAnsi="宋体" w:hint="eastAsia"/>
                    <w:b/>
                    <w:sz w:val="24"/>
                  </w:rPr>
                </w:rPrChange>
              </w:rPr>
              <w:pPrChange w:id="1509" w:author="刘孟祺" w:date="2013-04-19T10:56:00Z">
                <w:pPr>
                  <w:jc w:val="center"/>
                </w:pPr>
              </w:pPrChange>
            </w:pPr>
            <w:r w:rsidRPr="00A532BD">
              <w:rPr>
                <w:rFonts w:ascii="宋体" w:eastAsia="宋体" w:hAnsi="宋体" w:hint="eastAsia"/>
                <w:b/>
                <w:sz w:val="21"/>
                <w:szCs w:val="21"/>
                <w:rPrChange w:id="1510" w:author="刘孟祺" w:date="2013-04-19T10:56:00Z">
                  <w:rPr>
                    <w:rFonts w:ascii="宋体" w:eastAsia="宋体" w:hAnsi="宋体" w:hint="eastAsia"/>
                    <w:b/>
                    <w:sz w:val="24"/>
                  </w:rPr>
                </w:rPrChange>
              </w:rPr>
              <w:t>新设分行1</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511" w:author="刘孟祺" w:date="2013-04-19T10:56:00Z">
                  <w:rPr>
                    <w:rFonts w:ascii="宋体" w:eastAsia="宋体" w:hAnsi="宋体" w:hint="eastAsia"/>
                    <w:b/>
                    <w:sz w:val="24"/>
                  </w:rPr>
                </w:rPrChange>
              </w:rPr>
              <w:pPrChange w:id="1512" w:author="刘孟祺" w:date="2013-04-19T10:57:00Z">
                <w:pPr>
                  <w:jc w:val="center"/>
                </w:pPr>
              </w:pPrChange>
            </w:pPr>
            <w:r w:rsidRPr="00A532BD">
              <w:rPr>
                <w:rFonts w:ascii="宋体" w:eastAsia="宋体" w:hAnsi="宋体" w:hint="eastAsia"/>
                <w:b/>
                <w:sz w:val="21"/>
                <w:szCs w:val="21"/>
                <w:rPrChange w:id="1513" w:author="刘孟祺" w:date="2013-04-19T10:56:00Z">
                  <w:rPr>
                    <w:rFonts w:ascii="宋体" w:eastAsia="宋体" w:hAnsi="宋体" w:hint="eastAsia"/>
                    <w:b/>
                    <w:sz w:val="24"/>
                  </w:rPr>
                </w:rPrChange>
              </w:rPr>
              <w:t>32~xx</w:t>
            </w:r>
          </w:p>
        </w:tc>
        <w:tc>
          <w:tcPr>
            <w:tcW w:w="1772" w:type="dxa"/>
            <w:shd w:val="clear" w:color="auto" w:fill="auto"/>
          </w:tcPr>
          <w:p w:rsidR="00FC6BD5" w:rsidRPr="00A532BD" w:rsidRDefault="00FC6BD5" w:rsidP="00342516">
            <w:pPr>
              <w:jc w:val="both"/>
              <w:rPr>
                <w:rFonts w:ascii="宋体" w:eastAsia="宋体" w:hAnsi="宋体" w:hint="eastAsia"/>
                <w:b/>
                <w:sz w:val="21"/>
                <w:szCs w:val="21"/>
                <w:rPrChange w:id="1514" w:author="刘孟祺" w:date="2013-04-19T10:56:00Z">
                  <w:rPr>
                    <w:rFonts w:ascii="宋体" w:eastAsia="宋体" w:hAnsi="宋体" w:hint="eastAsia"/>
                    <w:b/>
                    <w:sz w:val="24"/>
                  </w:rPr>
                </w:rPrChange>
              </w:rPr>
              <w:pPrChange w:id="1515" w:author="刘孟祺" w:date="2013-04-19T10:57:00Z">
                <w:pPr>
                  <w:jc w:val="center"/>
                </w:pPr>
              </w:pPrChange>
            </w:pPr>
            <w:r w:rsidRPr="00A532BD">
              <w:rPr>
                <w:rFonts w:ascii="宋体" w:eastAsia="宋体" w:hAnsi="宋体" w:hint="eastAsia"/>
                <w:b/>
                <w:sz w:val="21"/>
                <w:szCs w:val="21"/>
                <w:rPrChange w:id="1516"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517" w:author="刘孟祺" w:date="2013-04-19T10:56:00Z">
                <w:pPr>
                  <w:jc w:val="center"/>
                </w:pPr>
              </w:pPrChange>
            </w:pPr>
          </w:p>
        </w:tc>
      </w:tr>
      <w:tr w:rsidR="00342516" w:rsidRPr="003B502E">
        <w:trPr>
          <w:trHeight w:val="311"/>
        </w:trPr>
        <w:tc>
          <w:tcPr>
            <w:tcW w:w="1178" w:type="dxa"/>
            <w:vMerge/>
          </w:tcPr>
          <w:p w:rsidR="00FC6BD5" w:rsidRPr="00A532BD" w:rsidRDefault="00FC6BD5" w:rsidP="00A532BD">
            <w:pPr>
              <w:ind w:firstLineChars="200" w:firstLine="422"/>
              <w:jc w:val="both"/>
              <w:rPr>
                <w:rFonts w:ascii="宋体" w:eastAsia="宋体" w:hAnsi="宋体" w:hint="eastAsia"/>
                <w:b/>
                <w:sz w:val="21"/>
                <w:szCs w:val="21"/>
                <w:rPrChange w:id="1518" w:author="刘孟祺" w:date="2013-04-19T10:56:00Z">
                  <w:rPr>
                    <w:rFonts w:ascii="宋体" w:eastAsia="宋体" w:hAnsi="宋体" w:hint="eastAsia"/>
                    <w:b/>
                    <w:sz w:val="24"/>
                  </w:rPr>
                </w:rPrChange>
              </w:rPr>
              <w:pPrChange w:id="1519" w:author="刘孟祺" w:date="2013-04-19T10:56:00Z">
                <w:pPr>
                  <w:jc w:val="center"/>
                </w:pPr>
              </w:pPrChange>
            </w:pPr>
          </w:p>
        </w:tc>
        <w:tc>
          <w:tcPr>
            <w:tcW w:w="472" w:type="dxa"/>
            <w:vMerge/>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520" w:author="刘孟祺" w:date="2013-04-19T10:56:00Z">
                  <w:rPr>
                    <w:rFonts w:ascii="宋体" w:eastAsia="宋体" w:hAnsi="宋体" w:hint="eastAsia"/>
                    <w:b/>
                    <w:sz w:val="24"/>
                  </w:rPr>
                </w:rPrChange>
              </w:rPr>
              <w:pPrChange w:id="1521" w:author="刘孟祺" w:date="2013-04-19T10:56:00Z">
                <w:pPr>
                  <w:jc w:val="center"/>
                </w:pPr>
              </w:pPrChange>
            </w:pPr>
          </w:p>
        </w:tc>
        <w:tc>
          <w:tcPr>
            <w:tcW w:w="54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522" w:author="刘孟祺" w:date="2013-04-19T10:56:00Z">
                  <w:rPr>
                    <w:rFonts w:ascii="宋体" w:eastAsia="宋体" w:hAnsi="宋体" w:hint="eastAsia"/>
                    <w:b/>
                    <w:sz w:val="24"/>
                  </w:rPr>
                </w:rPrChange>
              </w:rPr>
              <w:pPrChange w:id="1523" w:author="刘孟祺" w:date="2013-04-19T10:56:00Z">
                <w:pPr>
                  <w:jc w:val="center"/>
                </w:pPr>
              </w:pPrChange>
            </w:pPr>
            <w:r w:rsidRPr="00A532BD">
              <w:rPr>
                <w:rFonts w:ascii="宋体" w:eastAsia="宋体" w:hAnsi="宋体" w:hint="eastAsia"/>
                <w:b/>
                <w:sz w:val="21"/>
                <w:szCs w:val="21"/>
                <w:rPrChange w:id="1524" w:author="刘孟祺" w:date="2013-04-19T10:56:00Z">
                  <w:rPr>
                    <w:rFonts w:ascii="宋体" w:eastAsia="宋体" w:hAnsi="宋体" w:hint="eastAsia"/>
                    <w:b/>
                    <w:sz w:val="24"/>
                  </w:rPr>
                </w:rPrChange>
              </w:rPr>
              <w:t>9</w:t>
            </w:r>
          </w:p>
        </w:tc>
        <w:tc>
          <w:tcPr>
            <w:tcW w:w="1800" w:type="dxa"/>
            <w:shd w:val="clear" w:color="auto" w:fill="auto"/>
          </w:tcPr>
          <w:p w:rsidR="00FC6BD5" w:rsidRPr="00A532BD" w:rsidRDefault="00FC6BD5" w:rsidP="00A532BD">
            <w:pPr>
              <w:ind w:firstLineChars="200" w:firstLine="422"/>
              <w:jc w:val="both"/>
              <w:rPr>
                <w:rFonts w:ascii="宋体" w:eastAsia="宋体" w:hAnsi="宋体" w:hint="eastAsia"/>
                <w:b/>
                <w:sz w:val="21"/>
                <w:szCs w:val="21"/>
                <w:rPrChange w:id="1525" w:author="刘孟祺" w:date="2013-04-19T10:56:00Z">
                  <w:rPr>
                    <w:rFonts w:ascii="宋体" w:eastAsia="宋体" w:hAnsi="宋体" w:hint="eastAsia"/>
                    <w:b/>
                    <w:sz w:val="24"/>
                  </w:rPr>
                </w:rPrChange>
              </w:rPr>
              <w:pPrChange w:id="1526" w:author="刘孟祺" w:date="2013-04-19T10:56:00Z">
                <w:pPr>
                  <w:jc w:val="center"/>
                </w:pPr>
              </w:pPrChange>
            </w:pPr>
            <w:r w:rsidRPr="00A532BD">
              <w:rPr>
                <w:rFonts w:ascii="宋体" w:eastAsia="宋体" w:hAnsi="宋体" w:hint="eastAsia"/>
                <w:b/>
                <w:sz w:val="21"/>
                <w:szCs w:val="21"/>
                <w:rPrChange w:id="1527" w:author="刘孟祺" w:date="2013-04-19T10:56:00Z">
                  <w:rPr>
                    <w:rFonts w:ascii="宋体" w:eastAsia="宋体" w:hAnsi="宋体" w:hint="eastAsia"/>
                    <w:b/>
                    <w:sz w:val="24"/>
                  </w:rPr>
                </w:rPrChange>
              </w:rPr>
              <w:t>新设分行n</w:t>
            </w:r>
          </w:p>
        </w:tc>
        <w:tc>
          <w:tcPr>
            <w:tcW w:w="900" w:type="dxa"/>
            <w:shd w:val="clear" w:color="auto" w:fill="auto"/>
          </w:tcPr>
          <w:p w:rsidR="00FC6BD5" w:rsidRPr="00A532BD" w:rsidRDefault="00FC6BD5" w:rsidP="00342516">
            <w:pPr>
              <w:jc w:val="both"/>
              <w:rPr>
                <w:rFonts w:ascii="宋体" w:eastAsia="宋体" w:hAnsi="宋体" w:hint="eastAsia"/>
                <w:b/>
                <w:sz w:val="21"/>
                <w:szCs w:val="21"/>
                <w:rPrChange w:id="1528" w:author="刘孟祺" w:date="2013-04-19T10:56:00Z">
                  <w:rPr>
                    <w:rFonts w:ascii="宋体" w:eastAsia="宋体" w:hAnsi="宋体" w:hint="eastAsia"/>
                    <w:b/>
                    <w:sz w:val="24"/>
                  </w:rPr>
                </w:rPrChange>
              </w:rPr>
              <w:pPrChange w:id="1529" w:author="刘孟祺" w:date="2013-04-19T10:57:00Z">
                <w:pPr>
                  <w:jc w:val="center"/>
                </w:pPr>
              </w:pPrChange>
            </w:pPr>
            <w:r w:rsidRPr="00A532BD">
              <w:rPr>
                <w:rFonts w:ascii="宋体" w:eastAsia="宋体" w:hAnsi="宋体" w:hint="eastAsia"/>
                <w:b/>
                <w:sz w:val="21"/>
                <w:szCs w:val="21"/>
                <w:rPrChange w:id="1530" w:author="刘孟祺" w:date="2013-04-19T10:56:00Z">
                  <w:rPr>
                    <w:rFonts w:ascii="宋体" w:eastAsia="宋体" w:hAnsi="宋体" w:hint="eastAsia"/>
                    <w:b/>
                    <w:sz w:val="24"/>
                  </w:rPr>
                </w:rPrChange>
              </w:rPr>
              <w:t>xx~99</w:t>
            </w:r>
          </w:p>
        </w:tc>
        <w:tc>
          <w:tcPr>
            <w:tcW w:w="1772" w:type="dxa"/>
            <w:shd w:val="clear" w:color="auto" w:fill="auto"/>
          </w:tcPr>
          <w:p w:rsidR="00FC6BD5" w:rsidRPr="00A532BD" w:rsidRDefault="00FC6BD5" w:rsidP="00342516">
            <w:pPr>
              <w:jc w:val="both"/>
              <w:rPr>
                <w:rFonts w:ascii="宋体" w:eastAsia="宋体" w:hAnsi="宋体" w:hint="eastAsia"/>
                <w:b/>
                <w:sz w:val="21"/>
                <w:szCs w:val="21"/>
                <w:rPrChange w:id="1531" w:author="刘孟祺" w:date="2013-04-19T10:56:00Z">
                  <w:rPr>
                    <w:rFonts w:ascii="宋体" w:eastAsia="宋体" w:hAnsi="宋体" w:hint="eastAsia"/>
                    <w:b/>
                    <w:sz w:val="24"/>
                  </w:rPr>
                </w:rPrChange>
              </w:rPr>
              <w:pPrChange w:id="1532" w:author="刘孟祺" w:date="2013-04-19T10:57:00Z">
                <w:pPr>
                  <w:jc w:val="center"/>
                </w:pPr>
              </w:pPrChange>
            </w:pPr>
            <w:r w:rsidRPr="00A532BD">
              <w:rPr>
                <w:rFonts w:ascii="宋体" w:eastAsia="宋体" w:hAnsi="宋体" w:hint="eastAsia"/>
                <w:b/>
                <w:sz w:val="21"/>
                <w:szCs w:val="21"/>
                <w:rPrChange w:id="1533" w:author="刘孟祺" w:date="2013-04-19T10:56:00Z">
                  <w:rPr>
                    <w:rFonts w:ascii="宋体" w:eastAsia="宋体" w:hAnsi="宋体" w:hint="eastAsia"/>
                    <w:b/>
                    <w:sz w:val="24"/>
                  </w:rPr>
                </w:rPrChange>
              </w:rPr>
              <w:t>000000~999999</w:t>
            </w:r>
          </w:p>
        </w:tc>
        <w:tc>
          <w:tcPr>
            <w:tcW w:w="2083" w:type="dxa"/>
            <w:vMerge/>
          </w:tcPr>
          <w:p w:rsidR="00FC6BD5" w:rsidRPr="003B502E" w:rsidRDefault="00FC6BD5" w:rsidP="00A532BD">
            <w:pPr>
              <w:ind w:firstLineChars="200" w:firstLine="482"/>
              <w:jc w:val="both"/>
              <w:rPr>
                <w:rFonts w:ascii="宋体" w:eastAsia="宋体" w:hAnsi="宋体" w:hint="eastAsia"/>
                <w:b/>
                <w:sz w:val="24"/>
              </w:rPr>
              <w:pPrChange w:id="1534" w:author="刘孟祺" w:date="2013-04-19T10:56:00Z">
                <w:pPr>
                  <w:jc w:val="center"/>
                </w:pPr>
              </w:pPrChange>
            </w:pPr>
          </w:p>
        </w:tc>
      </w:tr>
    </w:tbl>
    <w:p w:rsidR="00FC6BD5" w:rsidRPr="00D57F49" w:rsidRDefault="00342516" w:rsidP="00D76B95">
      <w:pPr>
        <w:pStyle w:val="a4"/>
        <w:widowControl w:val="0"/>
        <w:numPr>
          <w:ilvl w:val="0"/>
          <w:numId w:val="3"/>
          <w:numberingChange w:id="1535" w:author="蔡彬" w:date="2013-04-19T10:47:00Z" w:original="第%1:10:39:条"/>
        </w:numPr>
        <w:tabs>
          <w:tab w:val="num" w:pos="1260"/>
        </w:tabs>
        <w:spacing w:before="0" w:after="0" w:line="360" w:lineRule="auto"/>
        <w:ind w:left="0" w:firstLineChars="200" w:firstLine="480"/>
        <w:jc w:val="both"/>
        <w:rPr>
          <w:rFonts w:ascii="宋体" w:hAnsi="宋体" w:hint="eastAsia"/>
          <w:color w:val="auto"/>
          <w:szCs w:val="24"/>
        </w:rPr>
        <w:pPrChange w:id="1536" w:author="刘孟祺" w:date="2013-04-19T10:52:00Z">
          <w:pPr>
            <w:pStyle w:val="a4"/>
            <w:widowControl w:val="0"/>
            <w:numPr>
              <w:numId w:val="3"/>
            </w:numPr>
            <w:tabs>
              <w:tab w:val="num" w:pos="1140"/>
              <w:tab w:val="num" w:pos="1260"/>
            </w:tabs>
            <w:snapToGrid w:val="0"/>
            <w:spacing w:beforeLines="50" w:before="156" w:afterLines="50" w:after="156" w:line="360" w:lineRule="auto"/>
            <w:ind w:left="82" w:firstLine="98"/>
            <w:jc w:val="both"/>
          </w:pPr>
        </w:pPrChange>
      </w:pPr>
      <w:ins w:id="1537" w:author="刘孟祺" w:date="2013-04-19T10:58:00Z">
        <w:r>
          <w:rPr>
            <w:rFonts w:hint="eastAsia"/>
          </w:rPr>
          <w:t xml:space="preserve">  </w:t>
        </w:r>
      </w:ins>
      <w:r w:rsidR="00FC6BD5">
        <w:rPr>
          <w:rFonts w:hint="eastAsia"/>
        </w:rPr>
        <w:t>梅花借记</w:t>
      </w:r>
      <w:r w:rsidR="00FC6BD5">
        <w:rPr>
          <w:rFonts w:hint="eastAsia"/>
        </w:rPr>
        <w:t>IC</w:t>
      </w:r>
      <w:r w:rsidR="00FC6BD5" w:rsidRPr="005C39D5">
        <w:rPr>
          <w:rFonts w:hint="eastAsia"/>
        </w:rPr>
        <w:t>卡</w:t>
      </w:r>
      <w:r w:rsidR="00FC6BD5" w:rsidRPr="00BE2092">
        <w:rPr>
          <w:rFonts w:hint="eastAsia"/>
        </w:rPr>
        <w:t>按</w:t>
      </w:r>
      <w:r w:rsidR="00FC6BD5">
        <w:rPr>
          <w:rFonts w:hint="eastAsia"/>
        </w:rPr>
        <w:t>应用分为金融应用和行业应用</w:t>
      </w:r>
    </w:p>
    <w:p w:rsidR="00FC6BD5" w:rsidRDefault="00FC6BD5" w:rsidP="00D76B95">
      <w:pPr>
        <w:pStyle w:val="a4"/>
        <w:widowControl w:val="0"/>
        <w:tabs>
          <w:tab w:val="num" w:pos="1260"/>
        </w:tabs>
        <w:spacing w:before="0" w:after="0" w:line="360" w:lineRule="auto"/>
        <w:ind w:firstLineChars="200" w:firstLine="480"/>
        <w:jc w:val="both"/>
        <w:rPr>
          <w:rFonts w:hint="eastAsia"/>
        </w:rPr>
        <w:pPrChange w:id="1538" w:author="刘孟祺" w:date="2013-04-19T10:52:00Z">
          <w:pPr>
            <w:pStyle w:val="a4"/>
            <w:widowControl w:val="0"/>
            <w:tabs>
              <w:tab w:val="num" w:pos="1260"/>
            </w:tabs>
            <w:snapToGrid w:val="0"/>
            <w:spacing w:beforeLines="50" w:before="156" w:afterLines="50" w:after="156" w:line="360" w:lineRule="auto"/>
            <w:ind w:leftChars="26" w:left="78" w:firstLineChars="250" w:firstLine="600"/>
            <w:jc w:val="both"/>
          </w:pPr>
        </w:pPrChange>
      </w:pPr>
      <w:r>
        <w:rPr>
          <w:rFonts w:hint="eastAsia"/>
        </w:rPr>
        <w:t>金融应用</w:t>
      </w:r>
      <w:r w:rsidRPr="00BE2092">
        <w:rPr>
          <w:rFonts w:hint="eastAsia"/>
        </w:rPr>
        <w:t>是</w:t>
      </w:r>
      <w:r>
        <w:rPr>
          <w:rFonts w:hint="eastAsia"/>
        </w:rPr>
        <w:t>指</w:t>
      </w:r>
      <w:r w:rsidRPr="00BE2092">
        <w:rPr>
          <w:rFonts w:hint="eastAsia"/>
        </w:rPr>
        <w:t>加载我行发行、管理的借记</w:t>
      </w:r>
      <w:r>
        <w:rPr>
          <w:rFonts w:hint="eastAsia"/>
        </w:rPr>
        <w:t>账户</w:t>
      </w:r>
      <w:r w:rsidRPr="00BE2092">
        <w:rPr>
          <w:rFonts w:hint="eastAsia"/>
        </w:rPr>
        <w:t>及电子现金</w:t>
      </w:r>
      <w:r>
        <w:rPr>
          <w:rFonts w:hint="eastAsia"/>
        </w:rPr>
        <w:t>账户，具有借记卡的所有金融功能。</w:t>
      </w:r>
    </w:p>
    <w:p w:rsidR="00FC6BD5" w:rsidRPr="00902D60" w:rsidRDefault="00FC6BD5" w:rsidP="00D76B95">
      <w:pPr>
        <w:pStyle w:val="a4"/>
        <w:widowControl w:val="0"/>
        <w:tabs>
          <w:tab w:val="num" w:pos="1260"/>
        </w:tabs>
        <w:spacing w:before="0" w:after="0" w:line="360" w:lineRule="auto"/>
        <w:ind w:firstLineChars="200" w:firstLine="480"/>
        <w:jc w:val="both"/>
        <w:rPr>
          <w:rFonts w:ascii="宋体" w:hAnsi="宋体" w:hint="eastAsia"/>
          <w:color w:val="auto"/>
          <w:szCs w:val="24"/>
        </w:rPr>
        <w:pPrChange w:id="1539" w:author="刘孟祺" w:date="2013-04-19T10:52:00Z">
          <w:pPr>
            <w:pStyle w:val="a4"/>
            <w:widowControl w:val="0"/>
            <w:tabs>
              <w:tab w:val="num" w:pos="1260"/>
            </w:tabs>
            <w:snapToGrid w:val="0"/>
            <w:spacing w:beforeLines="50" w:before="156" w:afterLines="50" w:after="156" w:line="360" w:lineRule="auto"/>
            <w:ind w:leftChars="26" w:left="78" w:firstLineChars="250" w:firstLine="600"/>
            <w:jc w:val="both"/>
          </w:pPr>
        </w:pPrChange>
      </w:pPr>
      <w:r>
        <w:rPr>
          <w:rFonts w:hint="eastAsia"/>
        </w:rPr>
        <w:t>行业应用是指</w:t>
      </w:r>
      <w:r>
        <w:rPr>
          <w:rFonts w:hint="eastAsia"/>
        </w:rPr>
        <w:t>IC</w:t>
      </w:r>
      <w:r>
        <w:rPr>
          <w:rFonts w:hint="eastAsia"/>
        </w:rPr>
        <w:t>卡可支持除银行以外的其他行业在</w:t>
      </w:r>
      <w:r>
        <w:rPr>
          <w:rFonts w:hint="eastAsia"/>
        </w:rPr>
        <w:t>IC</w:t>
      </w:r>
      <w:r>
        <w:rPr>
          <w:rFonts w:hint="eastAsia"/>
        </w:rPr>
        <w:t>卡上的应用，诸如公共交通、医疗、移动支付等。</w:t>
      </w:r>
    </w:p>
    <w:p w:rsidR="00FC6BD5" w:rsidRPr="002D4A0C" w:rsidRDefault="00FC6BD5" w:rsidP="00D76B95">
      <w:pPr>
        <w:pStyle w:val="a4"/>
        <w:widowControl w:val="0"/>
        <w:tabs>
          <w:tab w:val="num" w:pos="1260"/>
        </w:tabs>
        <w:spacing w:before="0" w:after="0" w:line="360" w:lineRule="auto"/>
        <w:ind w:firstLineChars="200" w:firstLine="480"/>
        <w:jc w:val="both"/>
        <w:rPr>
          <w:rFonts w:ascii="仿宋_GB2312" w:eastAsia="仿宋_GB2312"/>
          <w:sz w:val="28"/>
        </w:rPr>
        <w:pPrChange w:id="1540" w:author="刘孟祺" w:date="2013-04-19T10:52:00Z">
          <w:pPr>
            <w:pStyle w:val="a4"/>
            <w:widowControl w:val="0"/>
            <w:tabs>
              <w:tab w:val="num" w:pos="1260"/>
            </w:tabs>
            <w:snapToGrid w:val="0"/>
            <w:spacing w:beforeLines="50" w:before="156" w:afterLines="50" w:after="156" w:line="360" w:lineRule="auto"/>
            <w:ind w:leftChars="39" w:left="117" w:firstLineChars="250" w:firstLine="600"/>
            <w:jc w:val="both"/>
          </w:pPr>
        </w:pPrChange>
      </w:pPr>
      <w:r>
        <w:rPr>
          <w:rFonts w:hint="eastAsia"/>
        </w:rPr>
        <w:t>各分支机构在</w:t>
      </w:r>
      <w:r w:rsidRPr="00BE2092">
        <w:rPr>
          <w:rFonts w:hint="eastAsia"/>
        </w:rPr>
        <w:t>加载行业应用</w:t>
      </w:r>
      <w:r>
        <w:rPr>
          <w:rFonts w:hint="eastAsia"/>
        </w:rPr>
        <w:t>前，应向总行个人业务</w:t>
      </w:r>
      <w:r w:rsidRPr="00B01E6A">
        <w:rPr>
          <w:rFonts w:hint="eastAsia"/>
        </w:rPr>
        <w:t>部上报项目可行性报告</w:t>
      </w:r>
      <w:r>
        <w:rPr>
          <w:rFonts w:hint="eastAsia"/>
        </w:rPr>
        <w:t>和业务开办请示</w:t>
      </w:r>
      <w:r w:rsidRPr="00B01E6A">
        <w:rPr>
          <w:rFonts w:hint="eastAsia"/>
        </w:rPr>
        <w:t>，经总行审批通过的项目，再按</w:t>
      </w:r>
      <w:r w:rsidRPr="00711678">
        <w:rPr>
          <w:rFonts w:hint="eastAsia"/>
          <w:snapToGrid w:val="0"/>
          <w:szCs w:val="24"/>
        </w:rPr>
        <w:t>《南京市商业银行梅花卡业务管理暂行办法》</w:t>
      </w:r>
      <w:r>
        <w:rPr>
          <w:rFonts w:hint="eastAsia"/>
          <w:snapToGrid w:val="0"/>
          <w:szCs w:val="24"/>
        </w:rPr>
        <w:t>和本办法</w:t>
      </w:r>
      <w:r w:rsidRPr="00B01E6A">
        <w:rPr>
          <w:rFonts w:hint="eastAsia"/>
        </w:rPr>
        <w:t>要求实施。</w:t>
      </w:r>
    </w:p>
    <w:p w:rsidR="00FC6BD5" w:rsidRPr="00D11CCD" w:rsidRDefault="00FC6BD5" w:rsidP="00D76B95">
      <w:pPr>
        <w:pStyle w:val="20"/>
        <w:widowControl w:val="0"/>
        <w:spacing w:after="0" w:line="360" w:lineRule="auto"/>
        <w:ind w:firstLineChars="200" w:firstLine="482"/>
        <w:jc w:val="both"/>
        <w:rPr>
          <w:rFonts w:eastAsia="宋体" w:hint="eastAsia"/>
          <w:color w:val="000000"/>
          <w:sz w:val="24"/>
          <w:szCs w:val="20"/>
          <w:u w:color="000000"/>
        </w:rPr>
        <w:pPrChange w:id="1541" w:author="刘孟祺" w:date="2013-04-19T10:52:00Z">
          <w:pPr>
            <w:pStyle w:val="20"/>
            <w:widowControl w:val="0"/>
            <w:adjustRightInd w:val="0"/>
            <w:snapToGrid w:val="0"/>
            <w:spacing w:after="0" w:line="360" w:lineRule="auto"/>
            <w:ind w:left="420"/>
            <w:jc w:val="both"/>
          </w:pPr>
        </w:pPrChange>
      </w:pPr>
      <w:r w:rsidRPr="00B46EEC">
        <w:rPr>
          <w:rFonts w:eastAsia="宋体" w:hint="eastAsia"/>
          <w:b/>
          <w:color w:val="000000"/>
          <w:sz w:val="24"/>
          <w:szCs w:val="20"/>
          <w:u w:color="000000"/>
        </w:rPr>
        <w:t>第十一条</w:t>
      </w:r>
      <w:r>
        <w:rPr>
          <w:rFonts w:eastAsia="宋体" w:hint="eastAsia"/>
          <w:color w:val="000000"/>
          <w:sz w:val="24"/>
          <w:szCs w:val="20"/>
          <w:u w:color="000000"/>
        </w:rPr>
        <w:t xml:space="preserve"> </w:t>
      </w:r>
      <w:ins w:id="1542" w:author="刘孟祺" w:date="2013-04-19T10:58:00Z">
        <w:r w:rsidR="00342516">
          <w:rPr>
            <w:rFonts w:eastAsia="宋体" w:hint="eastAsia"/>
            <w:color w:val="000000"/>
            <w:sz w:val="24"/>
            <w:szCs w:val="20"/>
            <w:u w:color="000000"/>
          </w:rPr>
          <w:t xml:space="preserve">  </w:t>
        </w:r>
      </w:ins>
      <w:r w:rsidRPr="00D11CCD">
        <w:rPr>
          <w:rFonts w:eastAsia="宋体" w:hint="eastAsia"/>
          <w:color w:val="000000"/>
          <w:sz w:val="24"/>
          <w:szCs w:val="20"/>
          <w:u w:color="000000"/>
        </w:rPr>
        <w:t>梅花借记</w:t>
      </w:r>
      <w:r w:rsidRPr="00D11CCD">
        <w:rPr>
          <w:rFonts w:eastAsia="宋体" w:hint="eastAsia"/>
          <w:color w:val="000000"/>
          <w:sz w:val="24"/>
          <w:szCs w:val="20"/>
          <w:u w:color="000000"/>
        </w:rPr>
        <w:t>IC</w:t>
      </w:r>
      <w:r w:rsidRPr="00D11CCD">
        <w:rPr>
          <w:rFonts w:eastAsia="宋体" w:hint="eastAsia"/>
          <w:color w:val="000000"/>
          <w:sz w:val="24"/>
          <w:szCs w:val="20"/>
          <w:u w:color="000000"/>
        </w:rPr>
        <w:t>卡按</w:t>
      </w:r>
      <w:r>
        <w:rPr>
          <w:rFonts w:eastAsia="宋体" w:hint="eastAsia"/>
          <w:color w:val="000000"/>
          <w:sz w:val="24"/>
          <w:szCs w:val="20"/>
          <w:u w:color="000000"/>
        </w:rPr>
        <w:t>介质类型</w:t>
      </w:r>
      <w:r w:rsidRPr="00D11CCD">
        <w:rPr>
          <w:rFonts w:eastAsia="宋体" w:hint="eastAsia"/>
          <w:color w:val="000000"/>
          <w:sz w:val="24"/>
          <w:szCs w:val="20"/>
          <w:u w:color="000000"/>
        </w:rPr>
        <w:t>分为复合卡和</w:t>
      </w:r>
      <w:r>
        <w:rPr>
          <w:rFonts w:eastAsia="宋体" w:hint="eastAsia"/>
          <w:color w:val="000000"/>
          <w:sz w:val="24"/>
          <w:szCs w:val="20"/>
          <w:u w:color="000000"/>
        </w:rPr>
        <w:t>纯</w:t>
      </w:r>
      <w:r w:rsidRPr="00D11CCD">
        <w:rPr>
          <w:rFonts w:eastAsia="宋体" w:hint="eastAsia"/>
          <w:color w:val="000000"/>
          <w:sz w:val="24"/>
          <w:szCs w:val="20"/>
          <w:u w:color="000000"/>
        </w:rPr>
        <w:t>芯片卡。</w:t>
      </w:r>
    </w:p>
    <w:p w:rsidR="00FC6BD5" w:rsidRDefault="00FC6BD5" w:rsidP="00D76B95">
      <w:pPr>
        <w:pStyle w:val="20"/>
        <w:spacing w:after="0" w:line="360" w:lineRule="auto"/>
        <w:ind w:firstLineChars="200" w:firstLine="480"/>
        <w:jc w:val="both"/>
        <w:rPr>
          <w:rFonts w:eastAsia="宋体" w:hint="eastAsia"/>
          <w:color w:val="000000"/>
          <w:sz w:val="24"/>
          <w:szCs w:val="20"/>
          <w:u w:color="000000"/>
        </w:rPr>
        <w:pPrChange w:id="1543" w:author="刘孟祺" w:date="2013-04-19T10:52:00Z">
          <w:pPr>
            <w:pStyle w:val="20"/>
            <w:adjustRightInd w:val="0"/>
            <w:snapToGrid w:val="0"/>
            <w:ind w:firstLineChars="200" w:firstLine="480"/>
          </w:pPr>
        </w:pPrChange>
      </w:pPr>
      <w:r w:rsidRPr="00D11CCD">
        <w:rPr>
          <w:rFonts w:eastAsia="宋体" w:hint="eastAsia"/>
          <w:color w:val="000000"/>
          <w:sz w:val="24"/>
          <w:szCs w:val="20"/>
          <w:u w:color="000000"/>
        </w:rPr>
        <w:t>复合卡同时具备磁条和接触</w:t>
      </w:r>
      <w:r w:rsidRPr="00D11CCD">
        <w:rPr>
          <w:rFonts w:eastAsia="宋体" w:hint="eastAsia"/>
          <w:color w:val="000000"/>
          <w:sz w:val="24"/>
          <w:szCs w:val="20"/>
          <w:u w:color="000000"/>
        </w:rPr>
        <w:t>/</w:t>
      </w:r>
      <w:r w:rsidRPr="00D11CCD">
        <w:rPr>
          <w:rFonts w:eastAsia="宋体" w:hint="eastAsia"/>
          <w:color w:val="000000"/>
          <w:sz w:val="24"/>
          <w:szCs w:val="20"/>
          <w:u w:color="000000"/>
        </w:rPr>
        <w:t>非接触芯片，</w:t>
      </w:r>
      <w:r>
        <w:rPr>
          <w:rFonts w:eastAsia="宋体" w:hint="eastAsia"/>
          <w:color w:val="000000"/>
          <w:sz w:val="24"/>
          <w:szCs w:val="20"/>
          <w:u w:color="000000"/>
        </w:rPr>
        <w:t>可同时支持芯片和磁条两种介质，在可以受理芯片的受理点读取芯片，在其他受理点则读取磁条。</w:t>
      </w:r>
    </w:p>
    <w:p w:rsidR="00FC6BD5" w:rsidRPr="00D11CCD" w:rsidRDefault="00FC6BD5" w:rsidP="00D76B95">
      <w:pPr>
        <w:pStyle w:val="20"/>
        <w:spacing w:after="0" w:line="360" w:lineRule="auto"/>
        <w:ind w:firstLineChars="200" w:firstLine="480"/>
        <w:jc w:val="both"/>
        <w:rPr>
          <w:rFonts w:eastAsia="宋体" w:hint="eastAsia"/>
          <w:color w:val="000000"/>
          <w:sz w:val="24"/>
          <w:szCs w:val="20"/>
          <w:u w:color="000000"/>
        </w:rPr>
        <w:pPrChange w:id="1544" w:author="刘孟祺" w:date="2013-04-19T10:52:00Z">
          <w:pPr>
            <w:pStyle w:val="20"/>
            <w:adjustRightInd w:val="0"/>
            <w:snapToGrid w:val="0"/>
            <w:ind w:firstLineChars="200" w:firstLine="480"/>
          </w:pPr>
        </w:pPrChange>
      </w:pPr>
      <w:r>
        <w:rPr>
          <w:rFonts w:eastAsia="宋体" w:hint="eastAsia"/>
          <w:color w:val="000000"/>
          <w:sz w:val="24"/>
          <w:szCs w:val="20"/>
          <w:u w:color="000000"/>
        </w:rPr>
        <w:t>纯</w:t>
      </w:r>
      <w:r w:rsidRPr="00D11CCD">
        <w:rPr>
          <w:rFonts w:eastAsia="宋体" w:hint="eastAsia"/>
          <w:color w:val="000000"/>
          <w:sz w:val="24"/>
          <w:szCs w:val="20"/>
          <w:u w:color="000000"/>
        </w:rPr>
        <w:t>芯片卡只具备接触</w:t>
      </w:r>
      <w:r w:rsidRPr="00D11CCD">
        <w:rPr>
          <w:rFonts w:eastAsia="宋体" w:hint="eastAsia"/>
          <w:color w:val="000000"/>
          <w:sz w:val="24"/>
          <w:szCs w:val="20"/>
          <w:u w:color="000000"/>
        </w:rPr>
        <w:t>/</w:t>
      </w:r>
      <w:r>
        <w:rPr>
          <w:rFonts w:eastAsia="宋体" w:hint="eastAsia"/>
          <w:color w:val="000000"/>
          <w:sz w:val="24"/>
          <w:szCs w:val="20"/>
          <w:u w:color="000000"/>
        </w:rPr>
        <w:t>非接触芯片，以芯片作为唯一交易介质，只能在具有芯片读取设备的受理点使用。</w:t>
      </w:r>
    </w:p>
    <w:p w:rsidR="00FC6BD5" w:rsidRDefault="00FC6BD5" w:rsidP="00D76B95">
      <w:pPr>
        <w:pStyle w:val="20"/>
        <w:spacing w:after="0" w:line="360" w:lineRule="auto"/>
        <w:ind w:firstLineChars="200" w:firstLine="482"/>
        <w:jc w:val="both"/>
        <w:rPr>
          <w:rFonts w:ascii="宋体" w:eastAsia="宋体" w:hAnsi="宋体" w:hint="eastAsia"/>
          <w:snapToGrid w:val="0"/>
          <w:sz w:val="24"/>
        </w:rPr>
        <w:pPrChange w:id="1545" w:author="刘孟祺" w:date="2013-04-19T10:52:00Z">
          <w:pPr>
            <w:pStyle w:val="20"/>
            <w:adjustRightInd w:val="0"/>
            <w:snapToGrid w:val="0"/>
            <w:ind w:firstLineChars="200" w:firstLine="482"/>
          </w:pPr>
        </w:pPrChange>
      </w:pPr>
      <w:r>
        <w:rPr>
          <w:rFonts w:ascii="宋体" w:eastAsia="宋体" w:hAnsi="宋体" w:hint="eastAsia"/>
          <w:b/>
          <w:snapToGrid w:val="0"/>
          <w:sz w:val="24"/>
        </w:rPr>
        <w:t>第十二</w:t>
      </w:r>
      <w:r w:rsidRPr="00D11CCD">
        <w:rPr>
          <w:rFonts w:ascii="宋体" w:eastAsia="宋体" w:hAnsi="宋体" w:hint="eastAsia"/>
          <w:b/>
          <w:snapToGrid w:val="0"/>
          <w:sz w:val="24"/>
        </w:rPr>
        <w:t xml:space="preserve">条  </w:t>
      </w:r>
      <w:r w:rsidRPr="00D11CCD">
        <w:rPr>
          <w:rFonts w:ascii="宋体" w:eastAsia="宋体" w:hAnsi="宋体" w:hint="eastAsia"/>
          <w:snapToGrid w:val="0"/>
          <w:sz w:val="24"/>
        </w:rPr>
        <w:t>梅花借记IC卡账户按性质分为主账户和电子现金账户。</w:t>
      </w:r>
    </w:p>
    <w:p w:rsidR="00FC6BD5" w:rsidRDefault="00FC6BD5" w:rsidP="00D76B95">
      <w:pPr>
        <w:pStyle w:val="20"/>
        <w:spacing w:after="0" w:line="360" w:lineRule="auto"/>
        <w:ind w:firstLineChars="200" w:firstLine="480"/>
        <w:jc w:val="both"/>
        <w:rPr>
          <w:rFonts w:ascii="宋体" w:eastAsia="宋体" w:hAnsi="宋体" w:hint="eastAsia"/>
          <w:snapToGrid w:val="0"/>
          <w:sz w:val="24"/>
        </w:rPr>
        <w:pPrChange w:id="1546" w:author="刘孟祺" w:date="2013-04-19T10:52:00Z">
          <w:pPr>
            <w:pStyle w:val="20"/>
            <w:adjustRightInd w:val="0"/>
            <w:snapToGrid w:val="0"/>
            <w:ind w:firstLineChars="200" w:firstLine="480"/>
          </w:pPr>
        </w:pPrChange>
      </w:pPr>
      <w:r>
        <w:rPr>
          <w:rFonts w:ascii="宋体" w:eastAsia="宋体" w:hAnsi="宋体" w:hint="eastAsia"/>
          <w:snapToGrid w:val="0"/>
          <w:sz w:val="24"/>
        </w:rPr>
        <w:t>主账户是发卡行后台系统开立的一个普通个人借记账户，主账户与电子现金账户之间形成签约绑定关系。</w:t>
      </w:r>
    </w:p>
    <w:p w:rsidR="00FC6BD5" w:rsidRDefault="00FC6BD5" w:rsidP="00D76B95">
      <w:pPr>
        <w:pStyle w:val="20"/>
        <w:spacing w:after="0" w:line="360" w:lineRule="auto"/>
        <w:ind w:firstLineChars="200" w:firstLine="480"/>
        <w:jc w:val="both"/>
        <w:rPr>
          <w:rFonts w:ascii="宋体" w:eastAsia="宋体" w:hAnsi="宋体" w:hint="eastAsia"/>
          <w:snapToGrid w:val="0"/>
          <w:sz w:val="24"/>
        </w:rPr>
        <w:pPrChange w:id="1547" w:author="刘孟祺" w:date="2013-04-19T10:52:00Z">
          <w:pPr>
            <w:pStyle w:val="20"/>
            <w:adjustRightInd w:val="0"/>
            <w:snapToGrid w:val="0"/>
            <w:ind w:firstLineChars="200" w:firstLine="480"/>
          </w:pPr>
        </w:pPrChange>
      </w:pPr>
      <w:r>
        <w:rPr>
          <w:rFonts w:ascii="宋体" w:eastAsia="宋体" w:hAnsi="宋体" w:hint="eastAsia"/>
          <w:snapToGrid w:val="0"/>
          <w:sz w:val="24"/>
        </w:rPr>
        <w:t>电子现金账户是发卡行后台系统为IC卡开立的用于支付结算的账户，可与持卡人所属借记卡建立签约绑定关系。</w:t>
      </w:r>
    </w:p>
    <w:p w:rsidR="00FC6BD5" w:rsidRPr="009E2922" w:rsidRDefault="00FC6BD5" w:rsidP="00D76B95">
      <w:pPr>
        <w:pStyle w:val="20"/>
        <w:spacing w:after="0" w:line="360" w:lineRule="auto"/>
        <w:ind w:firstLineChars="200" w:firstLine="480"/>
        <w:jc w:val="both"/>
        <w:rPr>
          <w:rFonts w:ascii="宋体" w:eastAsia="宋体" w:hAnsi="宋体" w:hint="eastAsia"/>
          <w:snapToGrid w:val="0"/>
          <w:sz w:val="24"/>
        </w:rPr>
        <w:pPrChange w:id="1548" w:author="刘孟祺" w:date="2013-04-19T10:52:00Z">
          <w:pPr>
            <w:pStyle w:val="20"/>
            <w:adjustRightInd w:val="0"/>
            <w:snapToGrid w:val="0"/>
            <w:ind w:firstLineChars="200" w:firstLine="480"/>
          </w:pPr>
        </w:pPrChange>
      </w:pPr>
      <w:r w:rsidRPr="009E2922">
        <w:rPr>
          <w:rFonts w:ascii="宋体" w:eastAsia="宋体" w:hAnsi="宋体" w:hint="eastAsia"/>
          <w:snapToGrid w:val="0"/>
          <w:sz w:val="24"/>
        </w:rPr>
        <w:t>与电子现金账户</w:t>
      </w:r>
      <w:r>
        <w:rPr>
          <w:rFonts w:ascii="宋体" w:eastAsia="宋体" w:hAnsi="宋体" w:hint="eastAsia"/>
          <w:snapToGrid w:val="0"/>
          <w:sz w:val="24"/>
        </w:rPr>
        <w:t>形成</w:t>
      </w:r>
      <w:r w:rsidRPr="009E2922">
        <w:rPr>
          <w:rFonts w:ascii="宋体" w:eastAsia="宋体" w:hAnsi="宋体" w:hint="eastAsia"/>
          <w:snapToGrid w:val="0"/>
          <w:sz w:val="24"/>
        </w:rPr>
        <w:t>签约绑定关系的主账户即为指定账户，本行或他行可用于向电子现金账户</w:t>
      </w:r>
      <w:r>
        <w:rPr>
          <w:rFonts w:ascii="宋体" w:eastAsia="宋体" w:hAnsi="宋体" w:hint="eastAsia"/>
          <w:snapToGrid w:val="0"/>
          <w:sz w:val="24"/>
        </w:rPr>
        <w:t>圈存</w:t>
      </w:r>
      <w:r w:rsidRPr="009E2922">
        <w:rPr>
          <w:rFonts w:ascii="宋体" w:eastAsia="宋体" w:hAnsi="宋体" w:hint="eastAsia"/>
          <w:snapToGrid w:val="0"/>
          <w:sz w:val="24"/>
        </w:rPr>
        <w:t>的任一个人借记账户称为非指定账户。</w:t>
      </w:r>
    </w:p>
    <w:p w:rsidR="00FC6BD5" w:rsidRPr="00D11CCD" w:rsidRDefault="00FC6BD5" w:rsidP="00D76B95">
      <w:pPr>
        <w:pStyle w:val="20"/>
        <w:widowControl w:val="0"/>
        <w:numPr>
          <w:ilvl w:val="0"/>
          <w:numId w:val="4"/>
          <w:numberingChange w:id="1549" w:author="蔡彬" w:date="2013-04-19T10:47:00Z" w:original="第十三条"/>
        </w:numPr>
        <w:spacing w:after="0" w:line="360" w:lineRule="auto"/>
        <w:ind w:left="0" w:firstLineChars="200" w:firstLine="480"/>
        <w:jc w:val="both"/>
        <w:rPr>
          <w:rFonts w:ascii="宋体" w:eastAsia="宋体" w:hAnsi="宋体" w:hint="eastAsia"/>
          <w:snapToGrid w:val="0"/>
          <w:sz w:val="24"/>
        </w:rPr>
        <w:pPrChange w:id="1550" w:author="刘孟祺" w:date="2013-04-19T10:52:00Z">
          <w:pPr>
            <w:pStyle w:val="20"/>
            <w:widowControl w:val="0"/>
            <w:numPr>
              <w:numId w:val="4"/>
            </w:numPr>
            <w:tabs>
              <w:tab w:val="num" w:pos="420"/>
            </w:tabs>
            <w:adjustRightInd w:val="0"/>
            <w:snapToGrid w:val="0"/>
            <w:spacing w:after="0" w:line="360" w:lineRule="auto"/>
            <w:ind w:left="420" w:firstLine="120"/>
            <w:jc w:val="both"/>
          </w:pPr>
        </w:pPrChange>
      </w:pPr>
      <w:r w:rsidRPr="00D11CCD">
        <w:rPr>
          <w:rFonts w:ascii="宋体" w:eastAsia="宋体" w:hAnsi="宋体" w:hint="eastAsia"/>
          <w:snapToGrid w:val="0"/>
          <w:sz w:val="24"/>
        </w:rPr>
        <w:t>梅花借记IC卡只可单卡使用，不可开立附属卡。</w:t>
      </w:r>
    </w:p>
    <w:p w:rsidR="00FC6BD5" w:rsidRDefault="00FC6BD5" w:rsidP="00D76B95">
      <w:pPr>
        <w:pStyle w:val="20"/>
        <w:spacing w:after="0" w:line="360" w:lineRule="auto"/>
        <w:ind w:firstLineChars="200" w:firstLine="482"/>
        <w:jc w:val="both"/>
        <w:rPr>
          <w:rFonts w:ascii="宋体" w:eastAsia="宋体" w:hAnsi="宋体" w:hint="eastAsia"/>
          <w:snapToGrid w:val="0"/>
          <w:sz w:val="24"/>
        </w:rPr>
        <w:pPrChange w:id="1551" w:author="刘孟祺" w:date="2013-04-19T10:52:00Z">
          <w:pPr>
            <w:pStyle w:val="20"/>
            <w:adjustRightInd w:val="0"/>
            <w:snapToGrid w:val="0"/>
            <w:ind w:firstLineChars="200" w:firstLine="482"/>
          </w:pPr>
        </w:pPrChange>
      </w:pPr>
      <w:r w:rsidRPr="00D11CCD">
        <w:rPr>
          <w:rFonts w:ascii="宋体" w:eastAsia="宋体" w:hAnsi="宋体" w:hint="eastAsia"/>
          <w:b/>
          <w:bCs/>
          <w:snapToGrid w:val="0"/>
          <w:sz w:val="24"/>
        </w:rPr>
        <w:t xml:space="preserve">第十四条  </w:t>
      </w:r>
      <w:r w:rsidRPr="00D11CCD">
        <w:rPr>
          <w:rFonts w:ascii="宋体" w:eastAsia="宋体" w:hAnsi="宋体" w:hint="eastAsia"/>
          <w:snapToGrid w:val="0"/>
          <w:sz w:val="24"/>
        </w:rPr>
        <w:t>梅花借记IC卡有效期最长为10年，过期即失效，但梅花借记IC卡账户下尚未结清的债权债务关系仍然有效。</w:t>
      </w:r>
    </w:p>
    <w:p w:rsidR="00FC6BD5" w:rsidRPr="00D11CCD" w:rsidRDefault="00FC6BD5" w:rsidP="00D76B95">
      <w:pPr>
        <w:pStyle w:val="20"/>
        <w:spacing w:after="0" w:line="360" w:lineRule="auto"/>
        <w:ind w:firstLineChars="200" w:firstLine="482"/>
        <w:jc w:val="both"/>
        <w:rPr>
          <w:rFonts w:ascii="宋体" w:eastAsia="宋体" w:hAnsi="宋体" w:hint="eastAsia"/>
          <w:snapToGrid w:val="0"/>
          <w:sz w:val="24"/>
        </w:rPr>
        <w:pPrChange w:id="1552" w:author="刘孟祺" w:date="2013-04-19T10:52:00Z">
          <w:pPr>
            <w:pStyle w:val="20"/>
            <w:adjustRightInd w:val="0"/>
            <w:snapToGrid w:val="0"/>
            <w:ind w:firstLineChars="200" w:firstLine="482"/>
          </w:pPr>
        </w:pPrChange>
      </w:pPr>
      <w:r w:rsidRPr="00D11CCD">
        <w:rPr>
          <w:rFonts w:ascii="宋体" w:eastAsia="宋体" w:hAnsi="宋体" w:hint="eastAsia"/>
          <w:b/>
          <w:bCs/>
          <w:snapToGrid w:val="0"/>
          <w:sz w:val="24"/>
        </w:rPr>
        <w:lastRenderedPageBreak/>
        <w:t>第十</w:t>
      </w:r>
      <w:r>
        <w:rPr>
          <w:rFonts w:ascii="宋体" w:eastAsia="宋体" w:hAnsi="宋体" w:hint="eastAsia"/>
          <w:b/>
          <w:bCs/>
          <w:snapToGrid w:val="0"/>
          <w:sz w:val="24"/>
        </w:rPr>
        <w:t>五</w:t>
      </w:r>
      <w:r w:rsidRPr="00D11CCD">
        <w:rPr>
          <w:rFonts w:ascii="宋体" w:eastAsia="宋体" w:hAnsi="宋体" w:hint="eastAsia"/>
          <w:b/>
          <w:bCs/>
          <w:snapToGrid w:val="0"/>
          <w:sz w:val="24"/>
        </w:rPr>
        <w:t xml:space="preserve">条 </w:t>
      </w:r>
      <w:r w:rsidRPr="00D11CCD">
        <w:rPr>
          <w:rFonts w:ascii="宋体" w:eastAsia="宋体" w:hAnsi="宋体" w:hint="eastAsia"/>
          <w:b/>
          <w:bCs/>
          <w:snapToGrid w:val="0"/>
          <w:color w:val="FF0000"/>
          <w:sz w:val="24"/>
        </w:rPr>
        <w:t xml:space="preserve"> </w:t>
      </w:r>
      <w:r w:rsidRPr="00D11CCD">
        <w:rPr>
          <w:rFonts w:ascii="宋体" w:eastAsia="宋体" w:hAnsi="宋体" w:hint="eastAsia"/>
          <w:bCs/>
          <w:snapToGrid w:val="0"/>
          <w:sz w:val="24"/>
        </w:rPr>
        <w:t>梅花借记IC卡</w:t>
      </w:r>
      <w:r w:rsidRPr="00D11CCD">
        <w:rPr>
          <w:rFonts w:ascii="宋体" w:eastAsia="宋体" w:hAnsi="宋体" w:hint="eastAsia"/>
          <w:snapToGrid w:val="0"/>
          <w:sz w:val="24"/>
        </w:rPr>
        <w:t>采用预制卡发卡。</w:t>
      </w:r>
    </w:p>
    <w:p w:rsidR="00FC6BD5" w:rsidRPr="00D11CCD" w:rsidRDefault="00FC6BD5" w:rsidP="00D76B95">
      <w:pPr>
        <w:pStyle w:val="20"/>
        <w:spacing w:after="0" w:line="360" w:lineRule="auto"/>
        <w:ind w:firstLineChars="200" w:firstLine="480"/>
        <w:jc w:val="both"/>
        <w:rPr>
          <w:rFonts w:ascii="宋体" w:eastAsia="宋体" w:hAnsi="宋体" w:hint="eastAsia"/>
          <w:snapToGrid w:val="0"/>
          <w:color w:val="FF0000"/>
          <w:sz w:val="24"/>
        </w:rPr>
        <w:pPrChange w:id="1553" w:author="刘孟祺" w:date="2013-04-19T10:52:00Z">
          <w:pPr>
            <w:pStyle w:val="20"/>
            <w:adjustRightInd w:val="0"/>
            <w:snapToGrid w:val="0"/>
            <w:ind w:firstLineChars="200" w:firstLine="480"/>
          </w:pPr>
        </w:pPrChange>
      </w:pPr>
    </w:p>
    <w:p w:rsidR="00FC6BD5" w:rsidRPr="00342516" w:rsidRDefault="00FC6BD5" w:rsidP="00342516">
      <w:pPr>
        <w:pStyle w:val="1"/>
        <w:numPr>
          <w:ilvl w:val="0"/>
          <w:numId w:val="0"/>
        </w:numPr>
        <w:snapToGrid/>
        <w:spacing w:after="0" w:line="360" w:lineRule="auto"/>
        <w:ind w:left="168" w:hangingChars="73" w:hanging="168"/>
        <w:jc w:val="center"/>
        <w:rPr>
          <w:rFonts w:ascii="黑体" w:eastAsia="黑体" w:hint="eastAsia"/>
          <w:b w:val="0"/>
          <w:sz w:val="24"/>
          <w:szCs w:val="24"/>
          <w:lang w:eastAsia="zh-CN"/>
          <w:rPrChange w:id="1554" w:author="刘孟祺" w:date="2013-04-19T10:59:00Z">
            <w:rPr>
              <w:rFonts w:ascii="宋体" w:eastAsia="宋体" w:hAnsi="宋体" w:hint="eastAsia"/>
              <w:b/>
              <w:snapToGrid w:val="0"/>
              <w:sz w:val="36"/>
              <w:szCs w:val="36"/>
            </w:rPr>
          </w:rPrChange>
        </w:rPr>
        <w:pPrChange w:id="1555" w:author="刘孟祺" w:date="2013-04-19T10:59:00Z">
          <w:pPr>
            <w:pStyle w:val="20"/>
            <w:adjustRightInd w:val="0"/>
            <w:snapToGrid w:val="0"/>
            <w:ind w:firstLineChars="200" w:firstLine="723"/>
            <w:jc w:val="center"/>
          </w:pPr>
        </w:pPrChange>
      </w:pPr>
      <w:r w:rsidRPr="00342516">
        <w:rPr>
          <w:rFonts w:ascii="黑体" w:eastAsia="黑体" w:hint="eastAsia"/>
          <w:b w:val="0"/>
          <w:sz w:val="24"/>
          <w:szCs w:val="24"/>
          <w:lang w:eastAsia="zh-CN"/>
          <w:rPrChange w:id="1556" w:author="刘孟祺" w:date="2013-04-19T10:59:00Z">
            <w:rPr>
              <w:rFonts w:ascii="宋体" w:eastAsia="宋体" w:hAnsi="宋体" w:hint="eastAsia"/>
              <w:b/>
              <w:snapToGrid w:val="0"/>
              <w:sz w:val="36"/>
              <w:szCs w:val="36"/>
            </w:rPr>
          </w:rPrChange>
        </w:rPr>
        <w:t>第四章  交易规则</w:t>
      </w:r>
    </w:p>
    <w:p w:rsidR="00FC6BD5" w:rsidRPr="00D11CCD" w:rsidRDefault="00FC6BD5" w:rsidP="00D76B95">
      <w:pPr>
        <w:pStyle w:val="20"/>
        <w:spacing w:after="0" w:line="360" w:lineRule="auto"/>
        <w:ind w:firstLineChars="200" w:firstLine="482"/>
        <w:jc w:val="both"/>
        <w:rPr>
          <w:rFonts w:ascii="宋体" w:eastAsia="宋体" w:hAnsi="宋体" w:hint="eastAsia"/>
          <w:b/>
          <w:bCs/>
          <w:snapToGrid w:val="0"/>
          <w:sz w:val="24"/>
        </w:rPr>
        <w:pPrChange w:id="1557" w:author="刘孟祺" w:date="2013-04-19T10:52:00Z">
          <w:pPr>
            <w:pStyle w:val="20"/>
            <w:adjustRightInd w:val="0"/>
            <w:snapToGrid w:val="0"/>
            <w:ind w:firstLineChars="200" w:firstLine="482"/>
          </w:pPr>
        </w:pPrChange>
      </w:pPr>
      <w:r w:rsidRPr="00D11CCD">
        <w:rPr>
          <w:rFonts w:ascii="宋体" w:eastAsia="宋体" w:hAnsi="宋体" w:hint="eastAsia"/>
          <w:b/>
          <w:bCs/>
          <w:snapToGrid w:val="0"/>
          <w:sz w:val="24"/>
        </w:rPr>
        <w:t>第十</w:t>
      </w:r>
      <w:r>
        <w:rPr>
          <w:rFonts w:ascii="宋体" w:eastAsia="宋体" w:hAnsi="宋体" w:hint="eastAsia"/>
          <w:b/>
          <w:bCs/>
          <w:snapToGrid w:val="0"/>
          <w:sz w:val="24"/>
        </w:rPr>
        <w:t>六</w:t>
      </w:r>
      <w:r w:rsidRPr="00D11CCD">
        <w:rPr>
          <w:rFonts w:ascii="宋体" w:eastAsia="宋体" w:hAnsi="宋体" w:hint="eastAsia"/>
          <w:b/>
          <w:bCs/>
          <w:snapToGrid w:val="0"/>
          <w:sz w:val="24"/>
        </w:rPr>
        <w:t xml:space="preserve">条 </w:t>
      </w:r>
      <w:r w:rsidRPr="00D11CCD">
        <w:rPr>
          <w:rFonts w:ascii="宋体" w:eastAsia="宋体" w:hAnsi="宋体" w:hint="eastAsia"/>
          <w:snapToGrid w:val="0"/>
          <w:sz w:val="24"/>
        </w:rPr>
        <w:t>梅花借记IC卡办理借记卡各类业务时的规定及操作流程，如本</w:t>
      </w:r>
      <w:r>
        <w:rPr>
          <w:rFonts w:ascii="宋体" w:eastAsia="宋体" w:hAnsi="宋体" w:hint="eastAsia"/>
          <w:snapToGrid w:val="0"/>
          <w:sz w:val="24"/>
        </w:rPr>
        <w:t>办法</w:t>
      </w:r>
      <w:r w:rsidRPr="00D11CCD">
        <w:rPr>
          <w:rFonts w:ascii="宋体" w:eastAsia="宋体" w:hAnsi="宋体" w:hint="eastAsia"/>
          <w:snapToGrid w:val="0"/>
          <w:sz w:val="24"/>
        </w:rPr>
        <w:t>无特别说明，均参照同类磁条借记卡处理。</w:t>
      </w:r>
    </w:p>
    <w:p w:rsidR="00FC6BD5" w:rsidRPr="00D11CCD" w:rsidRDefault="00FC6BD5" w:rsidP="00D76B95">
      <w:pPr>
        <w:pStyle w:val="20"/>
        <w:spacing w:after="0" w:line="360" w:lineRule="auto"/>
        <w:ind w:firstLineChars="200" w:firstLine="482"/>
        <w:jc w:val="both"/>
        <w:rPr>
          <w:rFonts w:ascii="宋体" w:eastAsia="宋体" w:hAnsi="宋体" w:hint="eastAsia"/>
          <w:b/>
          <w:bCs/>
          <w:snapToGrid w:val="0"/>
          <w:sz w:val="24"/>
        </w:rPr>
        <w:pPrChange w:id="1558" w:author="刘孟祺" w:date="2013-04-19T10:52:00Z">
          <w:pPr>
            <w:pStyle w:val="20"/>
            <w:adjustRightInd w:val="0"/>
            <w:snapToGrid w:val="0"/>
            <w:ind w:firstLineChars="200" w:firstLine="482"/>
          </w:pPr>
        </w:pPrChange>
      </w:pPr>
      <w:r w:rsidRPr="00D11CCD">
        <w:rPr>
          <w:rFonts w:ascii="宋体" w:eastAsia="宋体" w:hAnsi="宋体" w:hint="eastAsia"/>
          <w:b/>
          <w:bCs/>
          <w:snapToGrid w:val="0"/>
          <w:sz w:val="24"/>
        </w:rPr>
        <w:t>第十</w:t>
      </w:r>
      <w:r>
        <w:rPr>
          <w:rFonts w:ascii="宋体" w:eastAsia="宋体" w:hAnsi="宋体" w:hint="eastAsia"/>
          <w:b/>
          <w:bCs/>
          <w:snapToGrid w:val="0"/>
          <w:sz w:val="24"/>
        </w:rPr>
        <w:t>七</w:t>
      </w:r>
      <w:r w:rsidRPr="00D11CCD">
        <w:rPr>
          <w:rFonts w:ascii="宋体" w:eastAsia="宋体" w:hAnsi="宋体" w:hint="eastAsia"/>
          <w:b/>
          <w:bCs/>
          <w:snapToGrid w:val="0"/>
          <w:sz w:val="24"/>
        </w:rPr>
        <w:t xml:space="preserve">条  </w:t>
      </w:r>
      <w:r w:rsidRPr="00D11CCD">
        <w:rPr>
          <w:rFonts w:ascii="宋体" w:eastAsia="宋体" w:hAnsi="宋体" w:hint="eastAsia"/>
          <w:bCs/>
          <w:snapToGrid w:val="0"/>
          <w:sz w:val="24"/>
        </w:rPr>
        <w:t>梅花借记IC卡开卡</w:t>
      </w:r>
    </w:p>
    <w:p w:rsidR="00FC6BD5" w:rsidRPr="00D11CCD" w:rsidRDefault="00FC6BD5" w:rsidP="00D76B95">
      <w:pPr>
        <w:pStyle w:val="20"/>
        <w:spacing w:after="0" w:line="360" w:lineRule="auto"/>
        <w:ind w:firstLineChars="200" w:firstLine="480"/>
        <w:jc w:val="both"/>
        <w:rPr>
          <w:rFonts w:ascii="宋体" w:eastAsia="宋体" w:hAnsi="宋体" w:hint="eastAsia"/>
          <w:snapToGrid w:val="0"/>
          <w:sz w:val="24"/>
        </w:rPr>
        <w:pPrChange w:id="1559" w:author="刘孟祺" w:date="2013-04-19T10:52:00Z">
          <w:pPr>
            <w:pStyle w:val="20"/>
            <w:adjustRightInd w:val="0"/>
            <w:snapToGrid w:val="0"/>
            <w:ind w:firstLineChars="200" w:firstLine="480"/>
          </w:pPr>
        </w:pPrChange>
      </w:pPr>
      <w:r w:rsidRPr="00D11CCD">
        <w:rPr>
          <w:rFonts w:ascii="宋体" w:eastAsia="宋体" w:hAnsi="宋体" w:hint="eastAsia"/>
          <w:snapToGrid w:val="0"/>
          <w:sz w:val="24"/>
        </w:rPr>
        <w:t>申领人持有效身份证件至分支机构营业网点柜面办理，经办柜员按原磁条借记卡开卡流程，在综合业务系统前端通过IC卡开卡交易进行操作。</w:t>
      </w:r>
    </w:p>
    <w:p w:rsidR="00FC6BD5" w:rsidRPr="00D11CCD" w:rsidRDefault="00FC6BD5" w:rsidP="00D76B95">
      <w:pPr>
        <w:pStyle w:val="20"/>
        <w:spacing w:after="0" w:line="360" w:lineRule="auto"/>
        <w:ind w:firstLineChars="200" w:firstLine="482"/>
        <w:jc w:val="both"/>
        <w:rPr>
          <w:rFonts w:ascii="宋体" w:eastAsia="宋体" w:hAnsi="宋体" w:hint="eastAsia"/>
          <w:snapToGrid w:val="0"/>
          <w:sz w:val="24"/>
        </w:rPr>
        <w:pPrChange w:id="1560" w:author="刘孟祺" w:date="2013-04-19T10:52:00Z">
          <w:pPr>
            <w:pStyle w:val="20"/>
            <w:adjustRightInd w:val="0"/>
            <w:snapToGrid w:val="0"/>
            <w:ind w:firstLineChars="200" w:firstLine="482"/>
          </w:pPr>
        </w:pPrChange>
      </w:pPr>
      <w:r w:rsidRPr="00932D13">
        <w:rPr>
          <w:rFonts w:ascii="宋体" w:eastAsia="宋体" w:hAnsi="宋体" w:hint="eastAsia"/>
          <w:b/>
          <w:bCs/>
          <w:snapToGrid w:val="0"/>
          <w:sz w:val="24"/>
        </w:rPr>
        <w:t>第十八条</w:t>
      </w:r>
      <w:r w:rsidRPr="00D11CCD">
        <w:rPr>
          <w:rFonts w:ascii="宋体" w:eastAsia="宋体" w:hAnsi="宋体" w:hint="eastAsia"/>
          <w:b/>
          <w:snapToGrid w:val="0"/>
        </w:rPr>
        <w:t xml:space="preserve">  </w:t>
      </w:r>
      <w:r w:rsidRPr="00D11CCD">
        <w:rPr>
          <w:rFonts w:ascii="宋体" w:eastAsia="宋体" w:hAnsi="宋体" w:hint="eastAsia"/>
          <w:snapToGrid w:val="0"/>
          <w:sz w:val="24"/>
        </w:rPr>
        <w:t>梅花借记IC卡下设电子现金账户，在客户领取IC卡，</w:t>
      </w:r>
      <w:r w:rsidRPr="00B05B36">
        <w:rPr>
          <w:rFonts w:ascii="宋体" w:eastAsia="宋体" w:hAnsi="宋体" w:hint="eastAsia"/>
          <w:snapToGrid w:val="0"/>
          <w:sz w:val="24"/>
          <w:highlight w:val="yellow"/>
          <w:rPrChange w:id="1561" w:author="Administrator" w:date="2015-12-23T09:52:00Z">
            <w:rPr>
              <w:rFonts w:ascii="宋体" w:eastAsia="宋体" w:hAnsi="宋体" w:hint="eastAsia"/>
              <w:snapToGrid w:val="0"/>
              <w:sz w:val="24"/>
            </w:rPr>
          </w:rPrChange>
        </w:rPr>
        <w:t>办理第一笔电子现金圈存时，我行自动为其开立。</w:t>
      </w:r>
    </w:p>
    <w:p w:rsidR="00FC6BD5" w:rsidRDefault="00FC6BD5" w:rsidP="00D76B95">
      <w:pPr>
        <w:pStyle w:val="20"/>
        <w:spacing w:after="0" w:line="360" w:lineRule="auto"/>
        <w:ind w:firstLineChars="200" w:firstLine="480"/>
        <w:jc w:val="both"/>
        <w:rPr>
          <w:rFonts w:ascii="宋体" w:eastAsia="宋体" w:hAnsi="宋体" w:hint="eastAsia"/>
          <w:snapToGrid w:val="0"/>
          <w:sz w:val="24"/>
        </w:rPr>
        <w:pPrChange w:id="1562" w:author="刘孟祺" w:date="2013-04-19T10:52:00Z">
          <w:pPr>
            <w:pStyle w:val="20"/>
            <w:adjustRightInd w:val="0"/>
            <w:snapToGrid w:val="0"/>
            <w:ind w:firstLineChars="200" w:firstLine="480"/>
          </w:pPr>
        </w:pPrChange>
      </w:pPr>
      <w:r w:rsidRPr="00D11CCD">
        <w:rPr>
          <w:rFonts w:ascii="宋体" w:eastAsia="宋体" w:hAnsi="宋体" w:hint="eastAsia"/>
          <w:snapToGrid w:val="0"/>
          <w:sz w:val="24"/>
        </w:rPr>
        <w:t>电子现金账户仅支持人民币结算，</w:t>
      </w:r>
      <w:r>
        <w:rPr>
          <w:rFonts w:ascii="宋体" w:eastAsia="宋体" w:hAnsi="宋体" w:hint="eastAsia"/>
          <w:snapToGrid w:val="0"/>
          <w:sz w:val="24"/>
        </w:rPr>
        <w:t>不记名</w:t>
      </w:r>
      <w:r w:rsidRPr="00D11CCD">
        <w:rPr>
          <w:rFonts w:ascii="宋体" w:eastAsia="宋体" w:hAnsi="宋体" w:hint="eastAsia"/>
          <w:snapToGrid w:val="0"/>
          <w:sz w:val="24"/>
        </w:rPr>
        <w:t>，不挂失，不计付利息，不</w:t>
      </w:r>
      <w:r>
        <w:rPr>
          <w:rFonts w:ascii="宋体" w:eastAsia="宋体" w:hAnsi="宋体" w:hint="eastAsia"/>
          <w:snapToGrid w:val="0"/>
          <w:sz w:val="24"/>
        </w:rPr>
        <w:t>支持取现业务，电子现金余额不能超过监管机构规定（</w:t>
      </w:r>
      <w:r w:rsidRPr="00D11CCD">
        <w:rPr>
          <w:rFonts w:ascii="宋体" w:eastAsia="宋体" w:hAnsi="宋体" w:hint="eastAsia"/>
          <w:snapToGrid w:val="0"/>
          <w:sz w:val="24"/>
        </w:rPr>
        <w:t>1000</w:t>
      </w:r>
      <w:r>
        <w:rPr>
          <w:rFonts w:ascii="宋体" w:eastAsia="宋体" w:hAnsi="宋体" w:hint="eastAsia"/>
          <w:snapToGrid w:val="0"/>
          <w:sz w:val="24"/>
        </w:rPr>
        <w:t>元（含））</w:t>
      </w:r>
      <w:r w:rsidRPr="00D11CCD">
        <w:rPr>
          <w:rFonts w:ascii="宋体" w:eastAsia="宋体" w:hAnsi="宋体" w:hint="eastAsia"/>
          <w:snapToGrid w:val="0"/>
          <w:sz w:val="24"/>
        </w:rPr>
        <w:t>。</w:t>
      </w:r>
    </w:p>
    <w:p w:rsidR="00FC6BD5" w:rsidRPr="00D11CCD" w:rsidRDefault="00FC6BD5" w:rsidP="00D76B95">
      <w:pPr>
        <w:pStyle w:val="20"/>
        <w:spacing w:after="0" w:line="360" w:lineRule="auto"/>
        <w:ind w:firstLineChars="200" w:firstLine="480"/>
        <w:jc w:val="both"/>
        <w:rPr>
          <w:rFonts w:ascii="宋体" w:eastAsia="宋体" w:hAnsi="宋体"/>
          <w:snapToGrid w:val="0"/>
          <w:sz w:val="24"/>
        </w:rPr>
        <w:pPrChange w:id="1563" w:author="刘孟祺" w:date="2013-04-19T10:52:00Z">
          <w:pPr>
            <w:pStyle w:val="20"/>
            <w:adjustRightInd w:val="0"/>
            <w:snapToGrid w:val="0"/>
            <w:ind w:firstLineChars="200" w:firstLine="480"/>
          </w:pPr>
        </w:pPrChange>
      </w:pPr>
      <w:r>
        <w:rPr>
          <w:rFonts w:ascii="宋体" w:eastAsia="宋体" w:hAnsi="宋体" w:hint="eastAsia"/>
          <w:snapToGrid w:val="0"/>
          <w:sz w:val="24"/>
        </w:rPr>
        <w:t>电子现金账户</w:t>
      </w:r>
      <w:r w:rsidRPr="00D11CCD">
        <w:rPr>
          <w:rFonts w:ascii="宋体" w:eastAsia="宋体" w:hAnsi="宋体" w:hint="eastAsia"/>
          <w:snapToGrid w:val="0"/>
          <w:sz w:val="24"/>
        </w:rPr>
        <w:t>须先圈存（即充值）后消费，销户时可进行圈提（即将电子现金账户余额转入卡活期</w:t>
      </w:r>
      <w:r>
        <w:rPr>
          <w:rFonts w:ascii="宋体" w:eastAsia="宋体" w:hAnsi="宋体" w:hint="eastAsia"/>
          <w:snapToGrid w:val="0"/>
          <w:sz w:val="24"/>
        </w:rPr>
        <w:t>主账户）。</w:t>
      </w:r>
      <w:r w:rsidRPr="00D11CCD">
        <w:rPr>
          <w:rFonts w:ascii="宋体" w:eastAsia="宋体" w:hAnsi="宋体"/>
          <w:snapToGrid w:val="0"/>
          <w:sz w:val="24"/>
        </w:rPr>
        <w:t xml:space="preserve"> </w:t>
      </w:r>
    </w:p>
    <w:p w:rsidR="00FC6BD5" w:rsidRDefault="00FC6BD5" w:rsidP="00D76B95">
      <w:pPr>
        <w:pStyle w:val="20"/>
        <w:widowControl w:val="0"/>
        <w:numPr>
          <w:ilvl w:val="0"/>
          <w:numId w:val="5"/>
          <w:numberingChange w:id="1564" w:author="蔡彬" w:date="2013-04-19T10:47:00Z" w:original="第十九条"/>
        </w:numPr>
        <w:spacing w:after="0" w:line="360" w:lineRule="auto"/>
        <w:ind w:left="0" w:firstLineChars="200" w:firstLine="480"/>
        <w:jc w:val="both"/>
        <w:rPr>
          <w:rFonts w:ascii="宋体" w:eastAsia="宋体" w:hAnsi="宋体" w:hint="eastAsia"/>
          <w:snapToGrid w:val="0"/>
          <w:sz w:val="24"/>
        </w:rPr>
        <w:pPrChange w:id="1565" w:author="刘孟祺" w:date="2013-04-19T10:52:00Z">
          <w:pPr>
            <w:pStyle w:val="20"/>
            <w:widowControl w:val="0"/>
            <w:numPr>
              <w:numId w:val="5"/>
            </w:numPr>
            <w:tabs>
              <w:tab w:val="num" w:pos="420"/>
            </w:tabs>
            <w:adjustRightInd w:val="0"/>
            <w:snapToGrid w:val="0"/>
            <w:spacing w:after="0" w:line="360" w:lineRule="auto"/>
            <w:ind w:left="420" w:firstLine="120"/>
            <w:jc w:val="both"/>
          </w:pPr>
        </w:pPrChange>
      </w:pPr>
      <w:r w:rsidRPr="00D11CCD">
        <w:rPr>
          <w:rFonts w:ascii="宋体" w:eastAsia="宋体" w:hAnsi="宋体" w:hint="eastAsia"/>
          <w:snapToGrid w:val="0"/>
          <w:sz w:val="24"/>
        </w:rPr>
        <w:t>梅花借记IC卡查询</w:t>
      </w:r>
    </w:p>
    <w:p w:rsidR="00FC6BD5" w:rsidRPr="00D11CCD" w:rsidRDefault="00FC6BD5" w:rsidP="00D76B95">
      <w:pPr>
        <w:pStyle w:val="20"/>
        <w:widowControl w:val="0"/>
        <w:spacing w:after="0" w:line="360" w:lineRule="auto"/>
        <w:ind w:firstLineChars="200" w:firstLine="480"/>
        <w:jc w:val="both"/>
        <w:rPr>
          <w:rFonts w:ascii="宋体" w:eastAsia="宋体" w:hAnsi="宋体" w:hint="eastAsia"/>
          <w:snapToGrid w:val="0"/>
          <w:sz w:val="24"/>
        </w:rPr>
        <w:pPrChange w:id="1566" w:author="刘孟祺" w:date="2013-04-19T10:52:00Z">
          <w:pPr>
            <w:pStyle w:val="20"/>
            <w:widowControl w:val="0"/>
            <w:adjustRightInd w:val="0"/>
            <w:snapToGrid w:val="0"/>
            <w:spacing w:after="0" w:line="360" w:lineRule="auto"/>
            <w:ind w:firstLineChars="200" w:firstLine="480"/>
            <w:jc w:val="both"/>
          </w:pPr>
        </w:pPrChange>
      </w:pPr>
      <w:r>
        <w:rPr>
          <w:rFonts w:ascii="宋体" w:eastAsia="宋体" w:hAnsi="宋体" w:hint="eastAsia"/>
          <w:snapToGrid w:val="0"/>
          <w:sz w:val="24"/>
        </w:rPr>
        <w:t>梅花借记IC卡查询分为</w:t>
      </w:r>
      <w:r w:rsidRPr="00B05B36">
        <w:rPr>
          <w:rFonts w:ascii="宋体" w:eastAsia="宋体" w:hAnsi="宋体" w:hint="eastAsia"/>
          <w:snapToGrid w:val="0"/>
          <w:sz w:val="24"/>
          <w:highlight w:val="yellow"/>
          <w:rPrChange w:id="1567" w:author="Administrator" w:date="2015-12-23T09:52:00Z">
            <w:rPr>
              <w:rFonts w:ascii="宋体" w:eastAsia="宋体" w:hAnsi="宋体" w:hint="eastAsia"/>
              <w:snapToGrid w:val="0"/>
              <w:sz w:val="24"/>
            </w:rPr>
          </w:rPrChange>
        </w:rPr>
        <w:t>主账户查询和电子现金账户查询。</w:t>
      </w:r>
    </w:p>
    <w:p w:rsidR="00FC6BD5" w:rsidRDefault="00FC6BD5" w:rsidP="00D76B95">
      <w:pPr>
        <w:pStyle w:val="20"/>
        <w:spacing w:after="0" w:line="360" w:lineRule="auto"/>
        <w:ind w:firstLineChars="200" w:firstLine="480"/>
        <w:jc w:val="both"/>
        <w:rPr>
          <w:rFonts w:ascii="宋体" w:eastAsia="宋体" w:hAnsi="宋体" w:hint="eastAsia"/>
          <w:snapToGrid w:val="0"/>
          <w:sz w:val="24"/>
        </w:rPr>
        <w:pPrChange w:id="1568" w:author="刘孟祺" w:date="2013-04-19T10:52:00Z">
          <w:pPr>
            <w:pStyle w:val="20"/>
            <w:adjustRightInd w:val="0"/>
            <w:snapToGrid w:val="0"/>
            <w:ind w:firstLineChars="200" w:firstLine="480"/>
          </w:pPr>
        </w:pPrChange>
      </w:pPr>
      <w:r>
        <w:rPr>
          <w:rFonts w:ascii="宋体" w:eastAsia="宋体" w:hAnsi="宋体" w:hint="eastAsia"/>
          <w:snapToGrid w:val="0"/>
          <w:sz w:val="24"/>
        </w:rPr>
        <w:t>主账户查询：</w:t>
      </w:r>
      <w:r w:rsidRPr="00D11CCD">
        <w:rPr>
          <w:rFonts w:ascii="宋体" w:eastAsia="宋体" w:hAnsi="宋体" w:hint="eastAsia"/>
          <w:snapToGrid w:val="0"/>
          <w:sz w:val="24"/>
        </w:rPr>
        <w:t>持卡人</w:t>
      </w:r>
      <w:r>
        <w:rPr>
          <w:rFonts w:ascii="宋体" w:eastAsia="宋体" w:hAnsi="宋体" w:hint="eastAsia"/>
          <w:snapToGrid w:val="0"/>
          <w:sz w:val="24"/>
        </w:rPr>
        <w:t>可在本行渠道（柜面、自助设备、网上银行、手机银行）以及跨行自助设备上进行主账户的交易明细和余额查询，主账户查询与原磁条借记卡的查询方式相同。</w:t>
      </w:r>
    </w:p>
    <w:p w:rsidR="00FC6BD5" w:rsidRDefault="00FC6BD5" w:rsidP="00D76B95">
      <w:pPr>
        <w:pStyle w:val="20"/>
        <w:spacing w:after="0" w:line="360" w:lineRule="auto"/>
        <w:ind w:firstLineChars="200" w:firstLine="480"/>
        <w:jc w:val="both"/>
        <w:rPr>
          <w:rFonts w:ascii="宋体" w:eastAsia="宋体" w:hAnsi="宋体" w:hint="eastAsia"/>
          <w:snapToGrid w:val="0"/>
          <w:sz w:val="24"/>
        </w:rPr>
        <w:pPrChange w:id="1569" w:author="刘孟祺" w:date="2013-04-19T10:52:00Z">
          <w:pPr>
            <w:pStyle w:val="20"/>
            <w:adjustRightInd w:val="0"/>
            <w:snapToGrid w:val="0"/>
            <w:ind w:firstLineChars="200" w:firstLine="480"/>
          </w:pPr>
        </w:pPrChange>
      </w:pPr>
      <w:r w:rsidRPr="00D11CCD">
        <w:rPr>
          <w:rFonts w:ascii="宋体" w:eastAsia="宋体" w:hAnsi="宋体" w:hint="eastAsia"/>
          <w:snapToGrid w:val="0"/>
          <w:sz w:val="24"/>
        </w:rPr>
        <w:t>电子现金</w:t>
      </w:r>
      <w:r>
        <w:rPr>
          <w:rFonts w:ascii="宋体" w:eastAsia="宋体" w:hAnsi="宋体" w:hint="eastAsia"/>
          <w:snapToGrid w:val="0"/>
          <w:sz w:val="24"/>
        </w:rPr>
        <w:t>余额查询：电子现金只支持脱机查询，持卡人可持卡在本行柜面、自助设备以及跨行自助设备上脱机查询电子现金</w:t>
      </w:r>
      <w:r w:rsidRPr="00D11CCD">
        <w:rPr>
          <w:rFonts w:ascii="宋体" w:eastAsia="宋体" w:hAnsi="宋体" w:hint="eastAsia"/>
          <w:snapToGrid w:val="0"/>
          <w:sz w:val="24"/>
        </w:rPr>
        <w:t>余额和</w:t>
      </w:r>
      <w:r>
        <w:rPr>
          <w:rFonts w:ascii="宋体" w:eastAsia="宋体" w:hAnsi="宋体" w:hint="eastAsia"/>
          <w:snapToGrid w:val="0"/>
          <w:sz w:val="24"/>
        </w:rPr>
        <w:t>交易</w:t>
      </w:r>
      <w:r w:rsidRPr="00D11CCD">
        <w:rPr>
          <w:rFonts w:ascii="宋体" w:eastAsia="宋体" w:hAnsi="宋体" w:hint="eastAsia"/>
          <w:snapToGrid w:val="0"/>
          <w:sz w:val="24"/>
        </w:rPr>
        <w:t>明细（</w:t>
      </w:r>
      <w:r>
        <w:rPr>
          <w:rFonts w:ascii="宋体" w:eastAsia="宋体" w:hAnsi="宋体" w:hint="eastAsia"/>
          <w:snapToGrid w:val="0"/>
          <w:sz w:val="24"/>
        </w:rPr>
        <w:t>一般可查询卡内记载的最近</w:t>
      </w:r>
      <w:r w:rsidRPr="00D11CCD">
        <w:rPr>
          <w:rFonts w:ascii="宋体" w:eastAsia="宋体" w:hAnsi="宋体" w:hint="eastAsia"/>
          <w:snapToGrid w:val="0"/>
          <w:sz w:val="24"/>
        </w:rPr>
        <w:t>10笔交易）。</w:t>
      </w:r>
    </w:p>
    <w:p w:rsidR="00FC6BD5" w:rsidRDefault="00FC6BD5" w:rsidP="00D76B95">
      <w:pPr>
        <w:pStyle w:val="20"/>
        <w:spacing w:after="0" w:line="360" w:lineRule="auto"/>
        <w:ind w:firstLineChars="200" w:firstLine="482"/>
        <w:jc w:val="both"/>
        <w:rPr>
          <w:rFonts w:ascii="宋体" w:eastAsia="宋体" w:hAnsi="宋体" w:hint="eastAsia"/>
          <w:snapToGrid w:val="0"/>
          <w:sz w:val="24"/>
        </w:rPr>
        <w:pPrChange w:id="1570" w:author="刘孟祺" w:date="2013-04-19T10:52:00Z">
          <w:pPr>
            <w:pStyle w:val="20"/>
            <w:adjustRightInd w:val="0"/>
            <w:snapToGrid w:val="0"/>
            <w:ind w:firstLineChars="200" w:firstLine="482"/>
          </w:pPr>
        </w:pPrChange>
      </w:pPr>
      <w:r w:rsidRPr="00490686">
        <w:rPr>
          <w:rFonts w:ascii="宋体" w:eastAsia="宋体" w:hAnsi="宋体" w:hint="eastAsia"/>
          <w:b/>
          <w:snapToGrid w:val="0"/>
          <w:sz w:val="24"/>
        </w:rPr>
        <w:t>第二十条</w:t>
      </w:r>
      <w:r>
        <w:rPr>
          <w:rFonts w:ascii="宋体" w:eastAsia="宋体" w:hAnsi="宋体" w:hint="eastAsia"/>
          <w:snapToGrid w:val="0"/>
          <w:sz w:val="24"/>
        </w:rPr>
        <w:t xml:space="preserve"> 梅花借记IC卡消费</w:t>
      </w:r>
    </w:p>
    <w:p w:rsidR="00FC6BD5" w:rsidRDefault="00FC6BD5" w:rsidP="00D76B95">
      <w:pPr>
        <w:pStyle w:val="20"/>
        <w:spacing w:after="0" w:line="360" w:lineRule="auto"/>
        <w:ind w:firstLineChars="200" w:firstLine="480"/>
        <w:jc w:val="both"/>
        <w:rPr>
          <w:rFonts w:ascii="宋体" w:eastAsia="宋体" w:hAnsi="宋体" w:hint="eastAsia"/>
          <w:snapToGrid w:val="0"/>
          <w:sz w:val="24"/>
        </w:rPr>
        <w:pPrChange w:id="1571" w:author="刘孟祺" w:date="2013-04-19T10:52:00Z">
          <w:pPr>
            <w:pStyle w:val="20"/>
            <w:adjustRightInd w:val="0"/>
            <w:snapToGrid w:val="0"/>
            <w:ind w:firstLineChars="200" w:firstLine="480"/>
          </w:pPr>
        </w:pPrChange>
      </w:pPr>
      <w:r>
        <w:rPr>
          <w:rFonts w:ascii="宋体" w:eastAsia="宋体" w:hAnsi="宋体" w:hint="eastAsia"/>
          <w:snapToGrid w:val="0"/>
          <w:sz w:val="24"/>
        </w:rPr>
        <w:t>梅花借记IC卡的消费有</w:t>
      </w:r>
      <w:r w:rsidRPr="00B05B36">
        <w:rPr>
          <w:rFonts w:ascii="宋体" w:eastAsia="宋体" w:hAnsi="宋体" w:hint="eastAsia"/>
          <w:snapToGrid w:val="0"/>
          <w:sz w:val="24"/>
          <w:highlight w:val="yellow"/>
          <w:rPrChange w:id="1572" w:author="Administrator" w:date="2015-12-23T09:54:00Z">
            <w:rPr>
              <w:rFonts w:ascii="宋体" w:eastAsia="宋体" w:hAnsi="宋体" w:hint="eastAsia"/>
              <w:snapToGrid w:val="0"/>
              <w:sz w:val="24"/>
            </w:rPr>
          </w:rPrChange>
        </w:rPr>
        <w:t>联机消费和脱机消费两种方式</w:t>
      </w:r>
      <w:r>
        <w:rPr>
          <w:rFonts w:ascii="宋体" w:eastAsia="宋体" w:hAnsi="宋体" w:hint="eastAsia"/>
          <w:snapToGrid w:val="0"/>
          <w:sz w:val="24"/>
        </w:rPr>
        <w:t>。</w:t>
      </w:r>
    </w:p>
    <w:p w:rsidR="00FC6BD5" w:rsidRDefault="00FC6BD5" w:rsidP="00D76B95">
      <w:pPr>
        <w:pStyle w:val="20"/>
        <w:spacing w:after="0" w:line="360" w:lineRule="auto"/>
        <w:ind w:firstLineChars="200" w:firstLine="480"/>
        <w:jc w:val="both"/>
        <w:rPr>
          <w:rFonts w:ascii="宋体" w:eastAsia="宋体" w:hAnsi="宋体" w:hint="eastAsia"/>
          <w:snapToGrid w:val="0"/>
          <w:sz w:val="24"/>
        </w:rPr>
        <w:pPrChange w:id="1573" w:author="刘孟祺" w:date="2013-04-19T10:52:00Z">
          <w:pPr>
            <w:pStyle w:val="20"/>
            <w:adjustRightInd w:val="0"/>
            <w:snapToGrid w:val="0"/>
            <w:ind w:firstLineChars="200" w:firstLine="480"/>
          </w:pPr>
        </w:pPrChange>
      </w:pPr>
      <w:r>
        <w:rPr>
          <w:rFonts w:ascii="宋体" w:eastAsia="宋体" w:hAnsi="宋体" w:hint="eastAsia"/>
          <w:snapToGrid w:val="0"/>
          <w:sz w:val="24"/>
        </w:rPr>
        <w:t>联机消费：梅花借记IC卡联机消费分为磁条方式联机消费和IC卡借记应用。</w:t>
      </w:r>
    </w:p>
    <w:p w:rsidR="00FC6BD5" w:rsidRDefault="00342516" w:rsidP="00342516">
      <w:pPr>
        <w:pStyle w:val="20"/>
        <w:numPr>
          <w:numberingChange w:id="1574" w:author="蔡彬" w:date="2013-04-19T10:47:00Z" w:original="%1:1:0:、"/>
        </w:numPr>
        <w:spacing w:after="0" w:line="360" w:lineRule="auto"/>
        <w:ind w:firstLineChars="200" w:firstLine="480"/>
        <w:jc w:val="both"/>
        <w:rPr>
          <w:rFonts w:ascii="宋体" w:eastAsia="宋体" w:hAnsi="宋体" w:hint="eastAsia"/>
          <w:snapToGrid w:val="0"/>
          <w:sz w:val="24"/>
        </w:rPr>
        <w:pPrChange w:id="1575" w:author="刘孟祺" w:date="2013-04-19T10:59:00Z">
          <w:pPr>
            <w:pStyle w:val="20"/>
            <w:numPr>
              <w:numId w:val="6"/>
            </w:numPr>
            <w:tabs>
              <w:tab w:val="num" w:pos="2075"/>
            </w:tabs>
            <w:adjustRightInd w:val="0"/>
            <w:snapToGrid w:val="0"/>
            <w:ind w:left="2075" w:hanging="360"/>
          </w:pPr>
        </w:pPrChange>
      </w:pPr>
      <w:ins w:id="1576" w:author="刘孟祺" w:date="2013-04-19T10:59:00Z">
        <w:r>
          <w:rPr>
            <w:rFonts w:ascii="宋体" w:eastAsia="宋体" w:hAnsi="宋体" w:hint="eastAsia"/>
            <w:snapToGrid w:val="0"/>
            <w:sz w:val="24"/>
          </w:rPr>
          <w:t>1、</w:t>
        </w:r>
      </w:ins>
      <w:r w:rsidR="00FC6BD5">
        <w:rPr>
          <w:rFonts w:ascii="宋体" w:eastAsia="宋体" w:hAnsi="宋体" w:hint="eastAsia"/>
          <w:snapToGrid w:val="0"/>
          <w:sz w:val="24"/>
        </w:rPr>
        <w:t>磁条方式联机消费：客户持卡在消费终端（POS）上刷卡，输入消费金额和交易密码后联机完成消费交易，此方式与原磁条卡消费方式相同。</w:t>
      </w:r>
    </w:p>
    <w:p w:rsidR="00FC6BD5" w:rsidRDefault="00342516" w:rsidP="00342516">
      <w:pPr>
        <w:pStyle w:val="20"/>
        <w:numPr>
          <w:numberingChange w:id="1577" w:author="蔡彬" w:date="2013-04-19T10:47:00Z" w:original="%1:2:0:、"/>
        </w:numPr>
        <w:spacing w:after="0" w:line="360" w:lineRule="auto"/>
        <w:ind w:firstLineChars="200" w:firstLine="480"/>
        <w:jc w:val="both"/>
        <w:rPr>
          <w:rFonts w:ascii="宋体" w:eastAsia="宋体" w:hAnsi="宋体" w:hint="eastAsia"/>
          <w:snapToGrid w:val="0"/>
          <w:sz w:val="24"/>
        </w:rPr>
        <w:pPrChange w:id="1578" w:author="刘孟祺" w:date="2013-04-19T10:59:00Z">
          <w:pPr>
            <w:pStyle w:val="20"/>
            <w:numPr>
              <w:numId w:val="6"/>
            </w:numPr>
            <w:tabs>
              <w:tab w:val="num" w:pos="2075"/>
            </w:tabs>
            <w:adjustRightInd w:val="0"/>
            <w:snapToGrid w:val="0"/>
            <w:ind w:left="2075" w:hanging="360"/>
          </w:pPr>
        </w:pPrChange>
      </w:pPr>
      <w:ins w:id="1579" w:author="刘孟祺" w:date="2013-04-19T10:59:00Z">
        <w:r>
          <w:rPr>
            <w:rFonts w:ascii="宋体" w:eastAsia="宋体" w:hAnsi="宋体" w:hint="eastAsia"/>
            <w:snapToGrid w:val="0"/>
            <w:sz w:val="24"/>
          </w:rPr>
          <w:t>2、</w:t>
        </w:r>
      </w:ins>
      <w:r w:rsidR="00FC6BD5">
        <w:rPr>
          <w:rFonts w:ascii="宋体" w:eastAsia="宋体" w:hAnsi="宋体" w:hint="eastAsia"/>
          <w:snapToGrid w:val="0"/>
          <w:sz w:val="24"/>
        </w:rPr>
        <w:t>IC卡借记应用：客户持卡在消费终端（POS）上以IC卡电子现金余额进行消费，当电子现金余额不足时，消费终端自动以主账户向发卡行发起联机</w:t>
      </w:r>
      <w:r w:rsidR="00FC6BD5">
        <w:rPr>
          <w:rFonts w:ascii="宋体" w:eastAsia="宋体" w:hAnsi="宋体" w:hint="eastAsia"/>
          <w:snapToGrid w:val="0"/>
          <w:sz w:val="24"/>
        </w:rPr>
        <w:lastRenderedPageBreak/>
        <w:t>消费交易，客户需输入交易密码，交易金额将全额扣减主账户金额，联机消费交易不影响电子现金余额。</w:t>
      </w:r>
    </w:p>
    <w:p w:rsidR="00FC6BD5" w:rsidRPr="000F494C" w:rsidRDefault="00FC6BD5" w:rsidP="00D76B95">
      <w:pPr>
        <w:pStyle w:val="20"/>
        <w:spacing w:after="0" w:line="360" w:lineRule="auto"/>
        <w:ind w:firstLineChars="200" w:firstLine="480"/>
        <w:jc w:val="both"/>
        <w:rPr>
          <w:rFonts w:ascii="宋体" w:eastAsia="宋体" w:hAnsi="宋体" w:hint="eastAsia"/>
          <w:snapToGrid w:val="0"/>
          <w:sz w:val="24"/>
        </w:rPr>
        <w:pPrChange w:id="1580" w:author="刘孟祺" w:date="2013-04-19T10:52:00Z">
          <w:pPr>
            <w:pStyle w:val="20"/>
            <w:adjustRightInd w:val="0"/>
            <w:snapToGrid w:val="0"/>
            <w:ind w:left="1781" w:hangingChars="742" w:hanging="1781"/>
          </w:pPr>
        </w:pPrChange>
      </w:pPr>
      <w:del w:id="1581" w:author="刘孟祺" w:date="2013-04-19T11:00:00Z">
        <w:r w:rsidDel="00342516">
          <w:rPr>
            <w:rFonts w:ascii="宋体" w:eastAsia="宋体" w:hAnsi="宋体" w:hint="eastAsia"/>
            <w:snapToGrid w:val="0"/>
            <w:sz w:val="24"/>
          </w:rPr>
          <w:delText xml:space="preserve">    </w:delText>
        </w:r>
      </w:del>
      <w:del w:id="1582" w:author="刘孟祺" w:date="2013-04-19T10:59:00Z">
        <w:r w:rsidDel="00342516">
          <w:rPr>
            <w:rFonts w:ascii="宋体" w:eastAsia="宋体" w:hAnsi="宋体" w:hint="eastAsia"/>
            <w:snapToGrid w:val="0"/>
            <w:sz w:val="24"/>
          </w:rPr>
          <w:delText xml:space="preserve">  </w:delText>
        </w:r>
      </w:del>
      <w:r>
        <w:rPr>
          <w:rFonts w:ascii="宋体" w:eastAsia="宋体" w:hAnsi="宋体" w:hint="eastAsia"/>
          <w:snapToGrid w:val="0"/>
          <w:sz w:val="24"/>
        </w:rPr>
        <w:t>脱机消费：客户持卡在消费终端（POS）以IC卡内电子现金余额完成消费交易，无需输入交易密码，交易金额将全额扣减电子现金账户内余额。</w:t>
      </w:r>
    </w:p>
    <w:p w:rsidR="00FC6BD5" w:rsidRPr="00D11CCD" w:rsidRDefault="00FC6BD5" w:rsidP="00D76B95">
      <w:pPr>
        <w:pStyle w:val="20"/>
        <w:spacing w:after="0" w:line="360" w:lineRule="auto"/>
        <w:ind w:firstLineChars="200" w:firstLine="482"/>
        <w:jc w:val="both"/>
        <w:rPr>
          <w:rFonts w:ascii="宋体" w:eastAsia="宋体" w:hAnsi="宋体" w:hint="eastAsia"/>
          <w:snapToGrid w:val="0"/>
          <w:sz w:val="24"/>
        </w:rPr>
        <w:pPrChange w:id="1583" w:author="刘孟祺" w:date="2013-04-19T10:52:00Z">
          <w:pPr>
            <w:pStyle w:val="20"/>
            <w:adjustRightInd w:val="0"/>
            <w:snapToGrid w:val="0"/>
            <w:ind w:firstLineChars="200" w:firstLine="482"/>
          </w:pPr>
        </w:pPrChange>
      </w:pPr>
      <w:r w:rsidRPr="00D11CCD">
        <w:rPr>
          <w:rFonts w:ascii="宋体" w:eastAsia="宋体" w:hAnsi="宋体" w:hint="eastAsia"/>
          <w:b/>
          <w:snapToGrid w:val="0"/>
          <w:sz w:val="24"/>
        </w:rPr>
        <w:t>第二十</w:t>
      </w:r>
      <w:r>
        <w:rPr>
          <w:rFonts w:ascii="宋体" w:eastAsia="宋体" w:hAnsi="宋体" w:hint="eastAsia"/>
          <w:b/>
          <w:snapToGrid w:val="0"/>
          <w:sz w:val="24"/>
        </w:rPr>
        <w:t>一</w:t>
      </w:r>
      <w:r w:rsidRPr="00D11CCD">
        <w:rPr>
          <w:rFonts w:ascii="宋体" w:eastAsia="宋体" w:hAnsi="宋体" w:hint="eastAsia"/>
          <w:b/>
          <w:snapToGrid w:val="0"/>
          <w:sz w:val="24"/>
        </w:rPr>
        <w:t>条</w:t>
      </w:r>
      <w:ins w:id="1584" w:author="刘孟祺" w:date="2013-04-19T10:59:00Z">
        <w:r w:rsidR="00342516">
          <w:rPr>
            <w:rFonts w:ascii="宋体" w:eastAsia="宋体" w:hAnsi="宋体" w:hint="eastAsia"/>
            <w:b/>
            <w:snapToGrid w:val="0"/>
            <w:sz w:val="24"/>
          </w:rPr>
          <w:t xml:space="preserve"> </w:t>
        </w:r>
      </w:ins>
      <w:r w:rsidRPr="00D11CCD">
        <w:rPr>
          <w:rFonts w:ascii="宋体" w:eastAsia="宋体" w:hAnsi="宋体" w:hint="eastAsia"/>
          <w:snapToGrid w:val="0"/>
          <w:sz w:val="24"/>
        </w:rPr>
        <w:t xml:space="preserve"> 梅花借记IC卡圈存</w:t>
      </w:r>
    </w:p>
    <w:p w:rsidR="00FC6BD5" w:rsidRPr="00D11CCD" w:rsidRDefault="00FC6BD5" w:rsidP="00D76B95">
      <w:pPr>
        <w:pStyle w:val="20"/>
        <w:tabs>
          <w:tab w:val="num" w:pos="0"/>
        </w:tabs>
        <w:spacing w:after="0" w:line="360" w:lineRule="auto"/>
        <w:ind w:firstLineChars="200" w:firstLine="480"/>
        <w:jc w:val="both"/>
        <w:outlineLvl w:val="0"/>
        <w:rPr>
          <w:rFonts w:ascii="宋体" w:eastAsia="宋体" w:hAnsi="宋体" w:hint="eastAsia"/>
          <w:snapToGrid w:val="0"/>
          <w:sz w:val="24"/>
        </w:rPr>
        <w:pPrChange w:id="1585" w:author="刘孟祺" w:date="2013-04-19T10:52:00Z">
          <w:pPr>
            <w:pStyle w:val="20"/>
            <w:tabs>
              <w:tab w:val="num" w:pos="0"/>
            </w:tabs>
            <w:adjustRightInd w:val="0"/>
            <w:snapToGrid w:val="0"/>
            <w:ind w:leftChars="-171" w:left="-513" w:firstLineChars="399" w:firstLine="958"/>
            <w:outlineLvl w:val="0"/>
          </w:pPr>
        </w:pPrChange>
      </w:pPr>
      <w:r w:rsidRPr="00D11CCD">
        <w:rPr>
          <w:rFonts w:ascii="宋体" w:eastAsia="宋体" w:hAnsi="宋体" w:hint="eastAsia"/>
          <w:snapToGrid w:val="0"/>
          <w:sz w:val="24"/>
        </w:rPr>
        <w:t>一、定义</w:t>
      </w:r>
    </w:p>
    <w:p w:rsidR="00FC6BD5" w:rsidRPr="001F5473" w:rsidRDefault="00FC6BD5" w:rsidP="00D76B95">
      <w:pPr>
        <w:pStyle w:val="20"/>
        <w:tabs>
          <w:tab w:val="num" w:pos="0"/>
        </w:tabs>
        <w:spacing w:after="0" w:line="360" w:lineRule="auto"/>
        <w:ind w:firstLineChars="200" w:firstLine="480"/>
        <w:jc w:val="both"/>
        <w:rPr>
          <w:rFonts w:ascii="宋体" w:eastAsia="宋体" w:hAnsi="宋体"/>
          <w:snapToGrid w:val="0"/>
          <w:sz w:val="24"/>
        </w:rPr>
        <w:pPrChange w:id="1586" w:author="刘孟祺" w:date="2013-04-19T10:52:00Z">
          <w:pPr>
            <w:pStyle w:val="20"/>
            <w:tabs>
              <w:tab w:val="num" w:pos="0"/>
            </w:tabs>
            <w:adjustRightInd w:val="0"/>
            <w:snapToGrid w:val="0"/>
            <w:ind w:leftChars="-57" w:left="-171" w:firstLineChars="200" w:firstLine="480"/>
          </w:pPr>
        </w:pPrChange>
      </w:pPr>
      <w:r w:rsidRPr="001F5473">
        <w:rPr>
          <w:rFonts w:ascii="宋体" w:eastAsia="宋体" w:hAnsi="宋体" w:hint="eastAsia"/>
          <w:snapToGrid w:val="0"/>
          <w:sz w:val="24"/>
        </w:rPr>
        <w:t>圈存是指增加IC卡中电子现金余额的过程。从主账户中将金额划入电子现金账户称为指定账户圈存，从任一借记卡中将资金划入电子现金账户，称为非指定账户圈存。圈存后的电子现金余额不能超过电子现金余额上限（1000元）。</w:t>
      </w:r>
      <w:r w:rsidRPr="001F5473">
        <w:rPr>
          <w:rFonts w:ascii="宋体" w:eastAsia="宋体" w:hAnsi="宋体"/>
          <w:snapToGrid w:val="0"/>
          <w:sz w:val="24"/>
        </w:rPr>
        <w:t xml:space="preserve"> </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587" w:author="刘孟祺" w:date="2013-04-19T10:52:00Z">
          <w:pPr>
            <w:pStyle w:val="20"/>
            <w:tabs>
              <w:tab w:val="num" w:pos="0"/>
            </w:tabs>
            <w:adjustRightInd w:val="0"/>
            <w:snapToGrid w:val="0"/>
            <w:ind w:leftChars="-171" w:left="-513" w:firstLineChars="350" w:firstLine="840"/>
          </w:pPr>
        </w:pPrChange>
      </w:pPr>
      <w:r w:rsidRPr="00D11CCD">
        <w:rPr>
          <w:rFonts w:ascii="宋体" w:eastAsia="宋体" w:hAnsi="宋体" w:hint="eastAsia"/>
          <w:snapToGrid w:val="0"/>
          <w:sz w:val="24"/>
        </w:rPr>
        <w:t>梅花借记IC卡圈存可通过我行营业网点柜面和自助设备办理</w:t>
      </w:r>
      <w:r>
        <w:rPr>
          <w:rFonts w:ascii="宋体" w:eastAsia="宋体" w:hAnsi="宋体" w:hint="eastAsia"/>
          <w:snapToGrid w:val="0"/>
          <w:sz w:val="24"/>
        </w:rPr>
        <w:t>，</w:t>
      </w:r>
      <w:r w:rsidRPr="006B766B">
        <w:rPr>
          <w:rFonts w:ascii="宋体" w:eastAsia="宋体" w:hAnsi="宋体" w:hint="eastAsia"/>
          <w:snapToGrid w:val="0"/>
          <w:sz w:val="24"/>
        </w:rPr>
        <w:t>也可通过他行已开通跨行圈存功能的自助设备办理。</w:t>
      </w:r>
    </w:p>
    <w:p w:rsidR="00FC6BD5" w:rsidRPr="00D11CCD" w:rsidRDefault="00FC6BD5" w:rsidP="00D76B95">
      <w:pPr>
        <w:pStyle w:val="20"/>
        <w:tabs>
          <w:tab w:val="num" w:pos="0"/>
        </w:tabs>
        <w:spacing w:after="0" w:line="360" w:lineRule="auto"/>
        <w:ind w:firstLineChars="200" w:firstLine="480"/>
        <w:jc w:val="both"/>
        <w:outlineLvl w:val="0"/>
        <w:rPr>
          <w:rFonts w:ascii="宋体" w:eastAsia="宋体" w:hAnsi="宋体" w:hint="eastAsia"/>
          <w:snapToGrid w:val="0"/>
          <w:sz w:val="24"/>
        </w:rPr>
        <w:pPrChange w:id="1588" w:author="刘孟祺" w:date="2013-04-19T10:52:00Z">
          <w:pPr>
            <w:pStyle w:val="20"/>
            <w:tabs>
              <w:tab w:val="num" w:pos="0"/>
            </w:tabs>
            <w:adjustRightInd w:val="0"/>
            <w:snapToGrid w:val="0"/>
            <w:ind w:leftChars="-171" w:left="-513" w:firstLineChars="350" w:firstLine="840"/>
            <w:outlineLvl w:val="0"/>
          </w:pPr>
        </w:pPrChange>
      </w:pPr>
      <w:r w:rsidRPr="00D11CCD">
        <w:rPr>
          <w:rFonts w:ascii="宋体" w:eastAsia="宋体" w:hAnsi="宋体" w:hint="eastAsia"/>
          <w:snapToGrid w:val="0"/>
          <w:sz w:val="24"/>
        </w:rPr>
        <w:t>二、营业网点柜面办理流程</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589" w:author="刘孟祺" w:date="2013-04-19T10:52:00Z">
          <w:pPr>
            <w:pStyle w:val="20"/>
            <w:tabs>
              <w:tab w:val="num" w:pos="0"/>
            </w:tabs>
            <w:adjustRightInd w:val="0"/>
            <w:snapToGrid w:val="0"/>
            <w:ind w:leftChars="-57" w:left="-171" w:firstLineChars="200" w:firstLine="480"/>
          </w:pPr>
        </w:pPrChange>
      </w:pPr>
      <w:r w:rsidRPr="00D11CCD">
        <w:rPr>
          <w:rFonts w:ascii="宋体" w:eastAsia="宋体" w:hAnsi="宋体" w:hint="eastAsia"/>
          <w:snapToGrid w:val="0"/>
          <w:sz w:val="24"/>
        </w:rPr>
        <w:t>持卡人携梅花借记IC卡办理圈存业务时，营业网点柜员通过“IC卡圈存”交易办理，客户输入梅花借记IC卡交易密码确认，交易成功后，打印一式两联“业务专用凭证”，交客户签字确认，并加盖“业务清讫章”，第一联随当日传票上缴，第二联交客户。</w:t>
      </w:r>
    </w:p>
    <w:p w:rsidR="00FC6BD5" w:rsidRPr="00D11CCD" w:rsidRDefault="00FC6BD5" w:rsidP="00D76B95">
      <w:pPr>
        <w:pStyle w:val="20"/>
        <w:tabs>
          <w:tab w:val="num" w:pos="0"/>
        </w:tabs>
        <w:spacing w:after="0" w:line="360" w:lineRule="auto"/>
        <w:ind w:firstLineChars="200" w:firstLine="480"/>
        <w:jc w:val="both"/>
        <w:outlineLvl w:val="0"/>
        <w:rPr>
          <w:rFonts w:ascii="宋体" w:eastAsia="宋体" w:hAnsi="宋体" w:hint="eastAsia"/>
          <w:snapToGrid w:val="0"/>
          <w:sz w:val="24"/>
        </w:rPr>
        <w:pPrChange w:id="1590" w:author="刘孟祺" w:date="2013-04-19T10:52:00Z">
          <w:pPr>
            <w:pStyle w:val="20"/>
            <w:tabs>
              <w:tab w:val="num" w:pos="0"/>
            </w:tabs>
            <w:adjustRightInd w:val="0"/>
            <w:snapToGrid w:val="0"/>
            <w:ind w:leftChars="-171" w:left="-513" w:firstLineChars="350" w:firstLine="840"/>
            <w:outlineLvl w:val="0"/>
          </w:pPr>
        </w:pPrChange>
      </w:pPr>
      <w:r w:rsidRPr="00D11CCD">
        <w:rPr>
          <w:rFonts w:ascii="宋体" w:eastAsia="宋体" w:hAnsi="宋体" w:hint="eastAsia"/>
          <w:snapToGrid w:val="0"/>
          <w:sz w:val="24"/>
        </w:rPr>
        <w:t>三、风险要点</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591" w:author="刘孟祺" w:date="2013-04-19T10:52:00Z">
          <w:pPr>
            <w:pStyle w:val="20"/>
            <w:tabs>
              <w:tab w:val="num" w:pos="0"/>
            </w:tabs>
            <w:adjustRightInd w:val="0"/>
            <w:snapToGrid w:val="0"/>
            <w:ind w:leftChars="-171" w:left="-513" w:firstLineChars="350" w:firstLine="840"/>
          </w:pPr>
        </w:pPrChange>
      </w:pPr>
      <w:r w:rsidRPr="00D11CCD">
        <w:rPr>
          <w:rFonts w:ascii="宋体" w:eastAsia="宋体" w:hAnsi="宋体" w:hint="eastAsia"/>
          <w:snapToGrid w:val="0"/>
          <w:sz w:val="24"/>
        </w:rPr>
        <w:t>1、业务办理过程中，柜员强行拔卡或移走卡片，会造成圈存失败。</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z w:val="24"/>
        </w:rPr>
        <w:pPrChange w:id="1592" w:author="刘孟祺" w:date="2013-04-19T10:52:00Z">
          <w:pPr>
            <w:pStyle w:val="20"/>
            <w:tabs>
              <w:tab w:val="num" w:pos="0"/>
            </w:tabs>
            <w:adjustRightInd w:val="0"/>
            <w:snapToGrid w:val="0"/>
            <w:ind w:leftChars="-57" w:left="-171" w:firstLineChars="250" w:firstLine="600"/>
          </w:pPr>
        </w:pPrChange>
      </w:pPr>
      <w:r w:rsidRPr="00D11CCD">
        <w:rPr>
          <w:rFonts w:ascii="宋体" w:eastAsia="宋体" w:hAnsi="宋体" w:hint="eastAsia"/>
          <w:snapToGrid w:val="0"/>
          <w:sz w:val="24"/>
        </w:rPr>
        <w:t>2、圈存后电子现金账户</w:t>
      </w:r>
      <w:r w:rsidRPr="00D11CCD">
        <w:rPr>
          <w:rFonts w:ascii="宋体" w:eastAsia="宋体" w:hAnsi="宋体" w:hint="eastAsia"/>
          <w:sz w:val="24"/>
        </w:rPr>
        <w:t>余额不得超过人民银行规定的最高限额，否则圈存失败。</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z w:val="24"/>
        </w:rPr>
        <w:pPrChange w:id="1593" w:author="刘孟祺" w:date="2013-04-19T10:52:00Z">
          <w:pPr>
            <w:pStyle w:val="20"/>
            <w:tabs>
              <w:tab w:val="num" w:pos="0"/>
            </w:tabs>
            <w:adjustRightInd w:val="0"/>
            <w:snapToGrid w:val="0"/>
            <w:ind w:leftChars="-171" w:left="-513" w:firstLineChars="399" w:firstLine="958"/>
          </w:pPr>
        </w:pPrChange>
      </w:pPr>
      <w:r w:rsidRPr="00D11CCD">
        <w:rPr>
          <w:rFonts w:ascii="宋体" w:eastAsia="宋体" w:hAnsi="宋体" w:hint="eastAsia"/>
          <w:sz w:val="24"/>
        </w:rPr>
        <w:t>3、圈存交易只支持有卡圈存，不支持无卡圈存。</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594" w:author="刘孟祺" w:date="2013-04-19T10:52:00Z">
          <w:pPr>
            <w:pStyle w:val="20"/>
            <w:tabs>
              <w:tab w:val="num" w:pos="0"/>
            </w:tabs>
            <w:adjustRightInd w:val="0"/>
            <w:snapToGrid w:val="0"/>
            <w:ind w:leftChars="-171" w:left="-513" w:firstLineChars="399" w:firstLine="958"/>
          </w:pPr>
        </w:pPrChange>
      </w:pPr>
      <w:r w:rsidRPr="00D11CCD">
        <w:rPr>
          <w:rFonts w:ascii="宋体" w:eastAsia="宋体" w:hAnsi="宋体" w:hint="eastAsia"/>
          <w:sz w:val="24"/>
        </w:rPr>
        <w:t>4、本交易不能取消，若发生圈存错误时，可通过圈提功能完成反交易。</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i/>
          <w:sz w:val="24"/>
        </w:rPr>
        <w:pPrChange w:id="1595" w:author="刘孟祺" w:date="2013-04-19T10:52:00Z">
          <w:pPr>
            <w:pStyle w:val="20"/>
            <w:tabs>
              <w:tab w:val="num" w:pos="0"/>
            </w:tabs>
            <w:adjustRightInd w:val="0"/>
            <w:snapToGrid w:val="0"/>
            <w:ind w:leftChars="-171" w:left="-513" w:firstLineChars="399" w:firstLine="958"/>
          </w:pPr>
        </w:pPrChange>
      </w:pPr>
      <w:r w:rsidRPr="00D11CCD">
        <w:rPr>
          <w:rFonts w:ascii="宋体" w:eastAsia="宋体" w:hAnsi="宋体" w:hint="eastAsia"/>
          <w:snapToGrid w:val="0"/>
          <w:sz w:val="24"/>
        </w:rPr>
        <w:t>5、非指定账户圈存时需验证转出卡、转入卡片实物及转出卡取款密码。</w:t>
      </w:r>
    </w:p>
    <w:p w:rsidR="00FC6BD5" w:rsidRPr="00D11CCD" w:rsidRDefault="00FC6BD5" w:rsidP="00D76B95">
      <w:pPr>
        <w:pStyle w:val="20"/>
        <w:spacing w:after="0" w:line="360" w:lineRule="auto"/>
        <w:ind w:firstLineChars="200" w:firstLine="482"/>
        <w:jc w:val="both"/>
        <w:rPr>
          <w:rFonts w:ascii="宋体" w:eastAsia="宋体" w:hAnsi="宋体" w:hint="eastAsia"/>
          <w:snapToGrid w:val="0"/>
          <w:sz w:val="24"/>
        </w:rPr>
        <w:pPrChange w:id="1596" w:author="刘孟祺" w:date="2013-04-19T10:52:00Z">
          <w:pPr>
            <w:pStyle w:val="20"/>
            <w:adjustRightInd w:val="0"/>
            <w:snapToGrid w:val="0"/>
            <w:ind w:leftChars="-171" w:left="-513" w:firstLineChars="298" w:firstLine="718"/>
          </w:pPr>
        </w:pPrChange>
      </w:pPr>
      <w:r w:rsidRPr="00D11CCD">
        <w:rPr>
          <w:rFonts w:ascii="宋体" w:eastAsia="宋体" w:hAnsi="宋体" w:hint="eastAsia"/>
          <w:b/>
          <w:snapToGrid w:val="0"/>
          <w:sz w:val="24"/>
        </w:rPr>
        <w:t>第二十</w:t>
      </w:r>
      <w:r>
        <w:rPr>
          <w:rFonts w:ascii="宋体" w:eastAsia="宋体" w:hAnsi="宋体" w:hint="eastAsia"/>
          <w:b/>
          <w:snapToGrid w:val="0"/>
          <w:sz w:val="24"/>
        </w:rPr>
        <w:t>二</w:t>
      </w:r>
      <w:r w:rsidRPr="00D11CCD">
        <w:rPr>
          <w:rFonts w:ascii="宋体" w:eastAsia="宋体" w:hAnsi="宋体" w:hint="eastAsia"/>
          <w:b/>
          <w:snapToGrid w:val="0"/>
          <w:sz w:val="24"/>
        </w:rPr>
        <w:t>条</w:t>
      </w:r>
      <w:r w:rsidRPr="00D11CCD">
        <w:rPr>
          <w:rFonts w:ascii="宋体" w:eastAsia="宋体" w:hAnsi="宋体" w:hint="eastAsia"/>
          <w:snapToGrid w:val="0"/>
          <w:sz w:val="24"/>
        </w:rPr>
        <w:t xml:space="preserve"> 梅花借记IC卡圈提</w:t>
      </w:r>
    </w:p>
    <w:p w:rsidR="00FC6BD5" w:rsidRPr="00D11CCD" w:rsidRDefault="00FC6BD5" w:rsidP="00D76B95">
      <w:pPr>
        <w:pStyle w:val="20"/>
        <w:tabs>
          <w:tab w:val="num" w:pos="0"/>
        </w:tabs>
        <w:spacing w:after="0" w:line="360" w:lineRule="auto"/>
        <w:ind w:firstLineChars="200" w:firstLine="480"/>
        <w:jc w:val="both"/>
        <w:outlineLvl w:val="0"/>
        <w:rPr>
          <w:rFonts w:ascii="宋体" w:eastAsia="宋体" w:hAnsi="宋体" w:hint="eastAsia"/>
          <w:snapToGrid w:val="0"/>
          <w:sz w:val="24"/>
        </w:rPr>
        <w:pPrChange w:id="1597" w:author="刘孟祺" w:date="2013-04-19T10:52:00Z">
          <w:pPr>
            <w:pStyle w:val="20"/>
            <w:tabs>
              <w:tab w:val="num" w:pos="0"/>
            </w:tabs>
            <w:adjustRightInd w:val="0"/>
            <w:snapToGrid w:val="0"/>
            <w:ind w:leftChars="-171" w:left="-513" w:firstLineChars="300" w:firstLine="720"/>
            <w:outlineLvl w:val="0"/>
          </w:pPr>
        </w:pPrChange>
      </w:pPr>
      <w:r w:rsidRPr="00D11CCD">
        <w:rPr>
          <w:rFonts w:ascii="宋体" w:eastAsia="宋体" w:hAnsi="宋体" w:hint="eastAsia"/>
          <w:snapToGrid w:val="0"/>
          <w:sz w:val="24"/>
        </w:rPr>
        <w:t>一、定义</w:t>
      </w:r>
    </w:p>
    <w:p w:rsidR="00FC6BD5" w:rsidRPr="001F5473" w:rsidRDefault="00FC6BD5" w:rsidP="00D76B95">
      <w:pPr>
        <w:pStyle w:val="20"/>
        <w:tabs>
          <w:tab w:val="num" w:pos="0"/>
        </w:tabs>
        <w:spacing w:after="0" w:line="360" w:lineRule="auto"/>
        <w:ind w:firstLineChars="200" w:firstLine="480"/>
        <w:jc w:val="both"/>
        <w:rPr>
          <w:rFonts w:ascii="宋体" w:eastAsia="宋体" w:hAnsi="宋体"/>
          <w:snapToGrid w:val="0"/>
          <w:sz w:val="24"/>
        </w:rPr>
        <w:pPrChange w:id="1598" w:author="刘孟祺" w:date="2013-04-19T10:52:00Z">
          <w:pPr>
            <w:pStyle w:val="20"/>
            <w:tabs>
              <w:tab w:val="num" w:pos="0"/>
            </w:tabs>
            <w:adjustRightInd w:val="0"/>
            <w:snapToGrid w:val="0"/>
            <w:ind w:firstLineChars="250" w:firstLine="600"/>
          </w:pPr>
        </w:pPrChange>
      </w:pPr>
      <w:r w:rsidRPr="001F5473">
        <w:rPr>
          <w:rFonts w:ascii="宋体" w:eastAsia="宋体" w:hAnsi="宋体" w:hint="eastAsia"/>
          <w:snapToGrid w:val="0"/>
          <w:sz w:val="24"/>
        </w:rPr>
        <w:t>圈提是减少卡中电子现金余额的过程。圈提将电子现金账户中全部</w:t>
      </w:r>
      <w:r>
        <w:rPr>
          <w:rFonts w:ascii="宋体" w:eastAsia="宋体" w:hAnsi="宋体" w:hint="eastAsia"/>
          <w:snapToGrid w:val="0"/>
          <w:sz w:val="24"/>
        </w:rPr>
        <w:t>或部分金</w:t>
      </w:r>
      <w:r w:rsidRPr="001F5473">
        <w:rPr>
          <w:rFonts w:ascii="宋体" w:eastAsia="宋体" w:hAnsi="宋体" w:hint="eastAsia"/>
          <w:snapToGrid w:val="0"/>
          <w:sz w:val="24"/>
        </w:rPr>
        <w:t>额转入卡片主账户返还给持卡人。</w:t>
      </w:r>
      <w:r w:rsidRPr="00D11CCD">
        <w:rPr>
          <w:rFonts w:ascii="宋体" w:eastAsia="宋体" w:hAnsi="宋体" w:hint="eastAsia"/>
          <w:snapToGrid w:val="0"/>
          <w:sz w:val="24"/>
        </w:rPr>
        <w:t>圈提按交易金额分为部分圈提和全额圈提。</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599" w:author="刘孟祺" w:date="2013-04-19T10:52:00Z">
          <w:pPr>
            <w:pStyle w:val="20"/>
            <w:tabs>
              <w:tab w:val="num" w:pos="0"/>
            </w:tabs>
            <w:adjustRightInd w:val="0"/>
            <w:snapToGrid w:val="0"/>
            <w:ind w:leftChars="-171" w:left="-513" w:firstLineChars="448" w:firstLine="1075"/>
          </w:pPr>
        </w:pPrChange>
      </w:pPr>
      <w:r w:rsidRPr="00D11CCD">
        <w:rPr>
          <w:rFonts w:ascii="宋体" w:eastAsia="宋体" w:hAnsi="宋体" w:hint="eastAsia"/>
          <w:snapToGrid w:val="0"/>
          <w:sz w:val="24"/>
        </w:rPr>
        <w:t>梅花借记IC卡圈提可通过我行营业网点柜面和自助设备办理。</w:t>
      </w:r>
    </w:p>
    <w:p w:rsidR="00FC6BD5" w:rsidRPr="00D11CCD" w:rsidRDefault="00FC6BD5" w:rsidP="00D76B95">
      <w:pPr>
        <w:pStyle w:val="20"/>
        <w:tabs>
          <w:tab w:val="num" w:pos="0"/>
        </w:tabs>
        <w:spacing w:after="0" w:line="360" w:lineRule="auto"/>
        <w:ind w:firstLineChars="200" w:firstLine="480"/>
        <w:jc w:val="both"/>
        <w:outlineLvl w:val="0"/>
        <w:rPr>
          <w:rFonts w:ascii="宋体" w:eastAsia="宋体" w:hAnsi="宋体" w:hint="eastAsia"/>
          <w:snapToGrid w:val="0"/>
          <w:sz w:val="24"/>
        </w:rPr>
        <w:pPrChange w:id="1600" w:author="刘孟祺" w:date="2013-04-19T10:52:00Z">
          <w:pPr>
            <w:pStyle w:val="20"/>
            <w:tabs>
              <w:tab w:val="num" w:pos="0"/>
            </w:tabs>
            <w:adjustRightInd w:val="0"/>
            <w:snapToGrid w:val="0"/>
            <w:ind w:leftChars="-171" w:left="-513" w:firstLineChars="300" w:firstLine="720"/>
            <w:outlineLvl w:val="0"/>
          </w:pPr>
        </w:pPrChange>
      </w:pPr>
      <w:r w:rsidRPr="00D11CCD">
        <w:rPr>
          <w:rFonts w:ascii="宋体" w:eastAsia="宋体" w:hAnsi="宋体" w:hint="eastAsia"/>
          <w:snapToGrid w:val="0"/>
          <w:sz w:val="24"/>
        </w:rPr>
        <w:t>二、营业网点柜面办理流程</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01" w:author="刘孟祺" w:date="2013-04-19T10:52:00Z">
          <w:pPr>
            <w:pStyle w:val="20"/>
            <w:tabs>
              <w:tab w:val="num" w:pos="0"/>
            </w:tabs>
            <w:adjustRightInd w:val="0"/>
            <w:snapToGrid w:val="0"/>
            <w:ind w:firstLineChars="250" w:firstLine="600"/>
          </w:pPr>
        </w:pPrChange>
      </w:pPr>
      <w:r w:rsidRPr="00D11CCD">
        <w:rPr>
          <w:rFonts w:ascii="宋体" w:eastAsia="宋体" w:hAnsi="宋体" w:hint="eastAsia"/>
          <w:snapToGrid w:val="0"/>
          <w:sz w:val="24"/>
        </w:rPr>
        <w:lastRenderedPageBreak/>
        <w:t>持卡人携梅花借记IC卡办理圈提业务时，营业网点柜员通过“IC卡圈提”交易办理，交易成功后，打印一式两联“业务专用凭证”，交客户签字确认，并加盖“业务清讫章”，第一联随当日传票上缴，第二联交客户。</w:t>
      </w:r>
    </w:p>
    <w:p w:rsidR="00FC6BD5" w:rsidRPr="00D11CCD" w:rsidRDefault="00FC6BD5" w:rsidP="00D76B95">
      <w:pPr>
        <w:pStyle w:val="20"/>
        <w:tabs>
          <w:tab w:val="num" w:pos="0"/>
        </w:tabs>
        <w:spacing w:after="0" w:line="360" w:lineRule="auto"/>
        <w:ind w:firstLineChars="200" w:firstLine="480"/>
        <w:jc w:val="both"/>
        <w:outlineLvl w:val="0"/>
        <w:rPr>
          <w:rFonts w:ascii="宋体" w:eastAsia="宋体" w:hAnsi="宋体" w:hint="eastAsia"/>
          <w:snapToGrid w:val="0"/>
          <w:sz w:val="24"/>
        </w:rPr>
        <w:pPrChange w:id="1602" w:author="刘孟祺" w:date="2013-04-19T10:52:00Z">
          <w:pPr>
            <w:pStyle w:val="20"/>
            <w:tabs>
              <w:tab w:val="num" w:pos="0"/>
            </w:tabs>
            <w:adjustRightInd w:val="0"/>
            <w:snapToGrid w:val="0"/>
            <w:ind w:leftChars="-171" w:left="-513" w:firstLineChars="300" w:firstLine="720"/>
            <w:outlineLvl w:val="0"/>
          </w:pPr>
        </w:pPrChange>
      </w:pPr>
      <w:r w:rsidRPr="00D11CCD">
        <w:rPr>
          <w:rFonts w:ascii="宋体" w:eastAsia="宋体" w:hAnsi="宋体" w:hint="eastAsia"/>
          <w:snapToGrid w:val="0"/>
          <w:sz w:val="24"/>
        </w:rPr>
        <w:t>三、风险要点</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03" w:author="刘孟祺" w:date="2013-04-19T10:52:00Z">
          <w:pPr>
            <w:pStyle w:val="20"/>
            <w:tabs>
              <w:tab w:val="num" w:pos="0"/>
            </w:tabs>
            <w:adjustRightInd w:val="0"/>
            <w:snapToGrid w:val="0"/>
            <w:ind w:leftChars="-171" w:left="-513" w:firstLineChars="300" w:firstLine="720"/>
          </w:pPr>
        </w:pPrChange>
      </w:pPr>
      <w:r w:rsidRPr="00D11CCD">
        <w:rPr>
          <w:rFonts w:ascii="宋体" w:eastAsia="宋体" w:hAnsi="宋体" w:hint="eastAsia"/>
          <w:snapToGrid w:val="0"/>
          <w:sz w:val="24"/>
        </w:rPr>
        <w:t>1、业务办理过程中，柜员强行拔卡或移走卡片，会造成圈提失败。</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z w:val="24"/>
        </w:rPr>
        <w:pPrChange w:id="1604" w:author="刘孟祺" w:date="2013-04-19T10:52:00Z">
          <w:pPr>
            <w:pStyle w:val="20"/>
            <w:tabs>
              <w:tab w:val="num" w:pos="0"/>
            </w:tabs>
            <w:adjustRightInd w:val="0"/>
            <w:snapToGrid w:val="0"/>
            <w:ind w:leftChars="-171" w:left="-513" w:firstLineChars="300" w:firstLine="720"/>
          </w:pPr>
        </w:pPrChange>
      </w:pPr>
      <w:r w:rsidRPr="00D11CCD">
        <w:rPr>
          <w:rFonts w:ascii="宋体" w:eastAsia="宋体" w:hAnsi="宋体" w:hint="eastAsia"/>
          <w:sz w:val="24"/>
        </w:rPr>
        <w:t>2、圈提交易只支持有卡圈提，不支持无卡圈提。</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05" w:author="刘孟祺" w:date="2013-04-19T10:52:00Z">
          <w:pPr>
            <w:pStyle w:val="20"/>
            <w:tabs>
              <w:tab w:val="num" w:pos="0"/>
            </w:tabs>
            <w:adjustRightInd w:val="0"/>
            <w:snapToGrid w:val="0"/>
            <w:ind w:leftChars="-171" w:left="-513" w:firstLineChars="300" w:firstLine="720"/>
          </w:pPr>
        </w:pPrChange>
      </w:pPr>
      <w:r w:rsidRPr="00D11CCD">
        <w:rPr>
          <w:rFonts w:ascii="宋体" w:eastAsia="宋体" w:hAnsi="宋体" w:hint="eastAsia"/>
          <w:sz w:val="24"/>
        </w:rPr>
        <w:t>3、本交易不能取消，若发生圈提金额错误时，可通过圈存功能完成反交易。</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i/>
          <w:sz w:val="24"/>
        </w:rPr>
        <w:pPrChange w:id="1606" w:author="刘孟祺" w:date="2013-04-19T10:52:00Z">
          <w:pPr>
            <w:pStyle w:val="20"/>
            <w:tabs>
              <w:tab w:val="num" w:pos="0"/>
            </w:tabs>
            <w:adjustRightInd w:val="0"/>
            <w:snapToGrid w:val="0"/>
            <w:ind w:leftChars="-171" w:left="-513" w:firstLineChars="300" w:firstLine="720"/>
          </w:pPr>
        </w:pPrChange>
      </w:pPr>
      <w:r w:rsidRPr="00D11CCD">
        <w:rPr>
          <w:rFonts w:ascii="宋体" w:eastAsia="宋体" w:hAnsi="宋体" w:hint="eastAsia"/>
          <w:snapToGrid w:val="0"/>
          <w:sz w:val="24"/>
        </w:rPr>
        <w:t>4、电子现金账户不能办理现金圈提。</w:t>
      </w:r>
    </w:p>
    <w:p w:rsidR="00FC6BD5" w:rsidRPr="00D11CCD" w:rsidRDefault="00FC6BD5" w:rsidP="00D76B95">
      <w:pPr>
        <w:pStyle w:val="20"/>
        <w:tabs>
          <w:tab w:val="num" w:pos="0"/>
        </w:tabs>
        <w:spacing w:after="0" w:line="360" w:lineRule="auto"/>
        <w:ind w:firstLineChars="200" w:firstLine="482"/>
        <w:jc w:val="both"/>
        <w:rPr>
          <w:rFonts w:ascii="宋体" w:eastAsia="宋体" w:hAnsi="宋体" w:hint="eastAsia"/>
          <w:b/>
          <w:bCs/>
          <w:snapToGrid w:val="0"/>
          <w:sz w:val="24"/>
        </w:rPr>
        <w:pPrChange w:id="1607" w:author="刘孟祺" w:date="2013-04-19T10:52:00Z">
          <w:pPr>
            <w:pStyle w:val="20"/>
            <w:tabs>
              <w:tab w:val="num" w:pos="0"/>
            </w:tabs>
            <w:adjustRightInd w:val="0"/>
            <w:snapToGrid w:val="0"/>
            <w:ind w:left="-360" w:firstLineChars="200" w:firstLine="482"/>
          </w:pPr>
        </w:pPrChange>
      </w:pPr>
      <w:r w:rsidRPr="00D11CCD">
        <w:rPr>
          <w:rFonts w:ascii="宋体" w:eastAsia="宋体" w:hAnsi="宋体" w:hint="eastAsia"/>
          <w:b/>
          <w:bCs/>
          <w:snapToGrid w:val="0"/>
          <w:sz w:val="24"/>
        </w:rPr>
        <w:t>第二十</w:t>
      </w:r>
      <w:r>
        <w:rPr>
          <w:rFonts w:ascii="宋体" w:eastAsia="宋体" w:hAnsi="宋体" w:hint="eastAsia"/>
          <w:b/>
          <w:bCs/>
          <w:snapToGrid w:val="0"/>
          <w:sz w:val="24"/>
        </w:rPr>
        <w:t>三</w:t>
      </w:r>
      <w:r w:rsidRPr="00D11CCD">
        <w:rPr>
          <w:rFonts w:ascii="宋体" w:eastAsia="宋体" w:hAnsi="宋体" w:hint="eastAsia"/>
          <w:b/>
          <w:bCs/>
          <w:snapToGrid w:val="0"/>
          <w:sz w:val="24"/>
        </w:rPr>
        <w:t xml:space="preserve">条  </w:t>
      </w:r>
      <w:ins w:id="1608" w:author="刘孟祺" w:date="2013-04-19T10:59:00Z">
        <w:r w:rsidR="00342516">
          <w:rPr>
            <w:rFonts w:ascii="宋体" w:eastAsia="宋体" w:hAnsi="宋体" w:hint="eastAsia"/>
            <w:b/>
            <w:bCs/>
            <w:snapToGrid w:val="0"/>
            <w:sz w:val="24"/>
          </w:rPr>
          <w:t xml:space="preserve"> </w:t>
        </w:r>
      </w:ins>
      <w:r w:rsidRPr="00D11CCD">
        <w:rPr>
          <w:rFonts w:ascii="宋体" w:eastAsia="宋体" w:hAnsi="宋体" w:hint="eastAsia"/>
          <w:bCs/>
          <w:snapToGrid w:val="0"/>
          <w:sz w:val="24"/>
        </w:rPr>
        <w:t>梅花借记IC卡挂失</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09"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按照人民银行相关规定，梅花借记IC卡电子现金账户不挂失；梅花借记IC卡主账户挂失按原磁条借记卡挂失流程进行操作。</w:t>
      </w:r>
    </w:p>
    <w:p w:rsidR="00FC6BD5" w:rsidRPr="00D11CCD" w:rsidRDefault="00FC6BD5" w:rsidP="00D76B95">
      <w:pPr>
        <w:pStyle w:val="20"/>
        <w:tabs>
          <w:tab w:val="num" w:pos="0"/>
        </w:tabs>
        <w:spacing w:after="0" w:line="360" w:lineRule="auto"/>
        <w:ind w:firstLineChars="200" w:firstLine="482"/>
        <w:jc w:val="both"/>
        <w:rPr>
          <w:rFonts w:ascii="宋体" w:eastAsia="宋体" w:hAnsi="宋体" w:hint="eastAsia"/>
          <w:b/>
          <w:bCs/>
          <w:snapToGrid w:val="0"/>
          <w:sz w:val="24"/>
        </w:rPr>
        <w:pPrChange w:id="1610" w:author="刘孟祺" w:date="2013-04-19T10:52:00Z">
          <w:pPr>
            <w:pStyle w:val="20"/>
            <w:tabs>
              <w:tab w:val="num" w:pos="0"/>
            </w:tabs>
            <w:adjustRightInd w:val="0"/>
            <w:snapToGrid w:val="0"/>
            <w:ind w:firstLineChars="98" w:firstLine="236"/>
          </w:pPr>
        </w:pPrChange>
      </w:pPr>
      <w:r w:rsidRPr="00D11CCD">
        <w:rPr>
          <w:rFonts w:ascii="宋体" w:eastAsia="宋体" w:hAnsi="宋体" w:hint="eastAsia"/>
          <w:b/>
          <w:bCs/>
          <w:snapToGrid w:val="0"/>
          <w:sz w:val="24"/>
        </w:rPr>
        <w:t>第二十</w:t>
      </w:r>
      <w:r>
        <w:rPr>
          <w:rFonts w:ascii="宋体" w:eastAsia="宋体" w:hAnsi="宋体" w:hint="eastAsia"/>
          <w:b/>
          <w:bCs/>
          <w:snapToGrid w:val="0"/>
          <w:sz w:val="24"/>
        </w:rPr>
        <w:t>四</w:t>
      </w:r>
      <w:r w:rsidRPr="00D11CCD">
        <w:rPr>
          <w:rFonts w:ascii="宋体" w:eastAsia="宋体" w:hAnsi="宋体" w:hint="eastAsia"/>
          <w:b/>
          <w:bCs/>
          <w:snapToGrid w:val="0"/>
          <w:sz w:val="24"/>
        </w:rPr>
        <w:t>条</w:t>
      </w:r>
      <w:ins w:id="1611" w:author="刘孟祺" w:date="2013-04-19T10:59:00Z">
        <w:r w:rsidR="00342516">
          <w:rPr>
            <w:rFonts w:ascii="宋体" w:eastAsia="宋体" w:hAnsi="宋体" w:hint="eastAsia"/>
            <w:b/>
            <w:bCs/>
            <w:snapToGrid w:val="0"/>
            <w:sz w:val="24"/>
          </w:rPr>
          <w:t xml:space="preserve"> </w:t>
        </w:r>
      </w:ins>
      <w:r w:rsidRPr="00D11CCD">
        <w:rPr>
          <w:rFonts w:ascii="宋体" w:eastAsia="宋体" w:hAnsi="宋体" w:hint="eastAsia"/>
          <w:b/>
          <w:bCs/>
          <w:snapToGrid w:val="0"/>
          <w:sz w:val="24"/>
        </w:rPr>
        <w:t xml:space="preserve"> </w:t>
      </w:r>
      <w:r w:rsidRPr="00D11CCD">
        <w:rPr>
          <w:rFonts w:ascii="宋体" w:eastAsia="宋体" w:hAnsi="宋体" w:hint="eastAsia"/>
          <w:bCs/>
          <w:snapToGrid w:val="0"/>
          <w:sz w:val="24"/>
        </w:rPr>
        <w:t>梅花借记IC卡销卡</w:t>
      </w:r>
    </w:p>
    <w:p w:rsidR="00FC6BD5" w:rsidRPr="00D11CCD" w:rsidRDefault="00FC6BD5" w:rsidP="00D76B95">
      <w:pPr>
        <w:pStyle w:val="20"/>
        <w:tabs>
          <w:tab w:val="num" w:pos="0"/>
        </w:tabs>
        <w:spacing w:after="0" w:line="360" w:lineRule="auto"/>
        <w:ind w:firstLineChars="200" w:firstLine="480"/>
        <w:jc w:val="both"/>
        <w:outlineLvl w:val="0"/>
        <w:rPr>
          <w:rFonts w:ascii="宋体" w:eastAsia="宋体" w:hAnsi="宋体" w:hint="eastAsia"/>
          <w:snapToGrid w:val="0"/>
          <w:sz w:val="24"/>
        </w:rPr>
        <w:pPrChange w:id="1612" w:author="刘孟祺" w:date="2013-04-19T10:52:00Z">
          <w:pPr>
            <w:pStyle w:val="20"/>
            <w:tabs>
              <w:tab w:val="num" w:pos="0"/>
            </w:tabs>
            <w:adjustRightInd w:val="0"/>
            <w:snapToGrid w:val="0"/>
            <w:ind w:leftChars="-171" w:left="-513" w:firstLineChars="250" w:firstLine="600"/>
            <w:outlineLvl w:val="0"/>
          </w:pPr>
        </w:pPrChange>
      </w:pPr>
      <w:r w:rsidRPr="00D11CCD">
        <w:rPr>
          <w:rFonts w:ascii="宋体" w:eastAsia="宋体" w:hAnsi="宋体" w:hint="eastAsia"/>
          <w:snapToGrid w:val="0"/>
          <w:sz w:val="24"/>
        </w:rPr>
        <w:t>一、定义</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13"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梅花借记IC卡销卡是指将IC卡中电子现金账户销户，并将剩余款项全额转入IC卡活期主账户中,同时销卡。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14"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梅花借记IC卡销卡按芯片是否能正常读取分为正常销卡和坏卡销卡，梅花借记IC卡销卡只能通过我行营业网点柜面办理。</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15"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二、业务流程</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16"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1、正常销卡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17"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客户携带的IC卡芯片可以正常读取，营业网点柜员通过“IC卡销卡”交易办理，先将电子现金账户余额全额圈提至主账户，再进行销卡，交易成功后，打印一式两联“业务专用凭证”，交客户签字确认，并加盖“业务清讫章”，第一联随当日传票上缴，第二联交客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18"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2、坏卡销卡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19"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在IC卡芯片无法读取的情况下，无法确定电子现金账户实际余额和进行全额圈提操作，</w:t>
      </w:r>
      <w:r w:rsidRPr="00B05B36">
        <w:rPr>
          <w:rFonts w:ascii="宋体" w:eastAsia="宋体" w:hAnsi="宋体" w:hint="eastAsia"/>
          <w:snapToGrid w:val="0"/>
          <w:sz w:val="24"/>
          <w:highlight w:val="yellow"/>
          <w:rPrChange w:id="1620" w:author="Administrator" w:date="2015-12-23T09:57:00Z">
            <w:rPr>
              <w:rFonts w:ascii="宋体" w:eastAsia="宋体" w:hAnsi="宋体" w:hint="eastAsia"/>
              <w:snapToGrid w:val="0"/>
              <w:sz w:val="24"/>
            </w:rPr>
          </w:rPrChange>
        </w:rPr>
        <w:t>由于电子现金余额的确定需要三十天时间</w:t>
      </w:r>
      <w:r w:rsidRPr="00D11CCD">
        <w:rPr>
          <w:rFonts w:ascii="宋体" w:eastAsia="宋体" w:hAnsi="宋体" w:hint="eastAsia"/>
          <w:snapToGrid w:val="0"/>
          <w:sz w:val="24"/>
        </w:rPr>
        <w:t>（电子现金银联标准清算日期间隔），需要客户提供一张本行借记卡作为清算帐号，三十天后系统将电子现金余额自动清算至该帐号。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1"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客户携带的IC卡芯片无法正常读取，经办员应按以下流程处理：</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2"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lastRenderedPageBreak/>
        <w:t>1）应告知客户IC卡芯片无法读取，需客户提供另一张卡号作为清算帐号，电子现金账户余额将在30</w:t>
      </w:r>
      <w:r>
        <w:rPr>
          <w:rFonts w:ascii="宋体" w:eastAsia="宋体" w:hAnsi="宋体" w:hint="eastAsia"/>
          <w:snapToGrid w:val="0"/>
          <w:sz w:val="24"/>
        </w:rPr>
        <w:t>天后返还至该清算帐号，如客户无本行卡，则需先新开一张借记卡</w:t>
      </w:r>
      <w:r w:rsidRPr="00D11CCD">
        <w:rPr>
          <w:rFonts w:ascii="宋体" w:eastAsia="宋体" w:hAnsi="宋体" w:hint="eastAsia"/>
          <w:snapToGrid w:val="0"/>
          <w:sz w:val="24"/>
        </w:rPr>
        <w:t>。</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3"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2）通过 “坏卡销卡”交易办理，现将IC卡主账户进行销户结清；</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4"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3）输入原卡号（复合卡刷卡读入，标准芯片卡手工输入）和新卡号（必须采取读入方式），交易成功后，系统提示打印一打印一式两联“业务专用凭证”，交客户签字确认，并加盖“业务清讫章”，第一联随当日传票上缴，第二联交客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5"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三、风险要点</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6"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1、梅花借记IC</w:t>
      </w:r>
      <w:r>
        <w:rPr>
          <w:rFonts w:ascii="宋体" w:eastAsia="宋体" w:hAnsi="宋体" w:hint="eastAsia"/>
          <w:snapToGrid w:val="0"/>
          <w:sz w:val="24"/>
        </w:rPr>
        <w:t>卡销</w:t>
      </w:r>
      <w:r w:rsidRPr="00D11CCD">
        <w:rPr>
          <w:rFonts w:ascii="宋体" w:eastAsia="宋体" w:hAnsi="宋体" w:hint="eastAsia"/>
          <w:snapToGrid w:val="0"/>
          <w:sz w:val="24"/>
        </w:rPr>
        <w:t>卡不办理无卡销卡。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7"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2、业务办理过程中，柜员强行拔卡或移走卡片，会造成交易失败。</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8"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3、销卡时若选择不销主卡，则为将IC卡中电子现金账户销户，IC卡可继续使用,但不再具有电子现金账户功能，也不能重新开立电子现金账户。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29"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4、本交易不能取消。</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0" w:author="刘孟祺" w:date="2013-04-19T10:52:00Z">
          <w:pPr>
            <w:pStyle w:val="20"/>
            <w:tabs>
              <w:tab w:val="num" w:pos="0"/>
            </w:tabs>
            <w:adjustRightInd w:val="0"/>
            <w:snapToGrid w:val="0"/>
            <w:ind w:leftChars="-32" w:left="-96" w:firstLineChars="100" w:firstLine="240"/>
          </w:pPr>
        </w:pPrChange>
      </w:pPr>
      <w:r w:rsidRPr="00D11CCD">
        <w:rPr>
          <w:rFonts w:ascii="宋体" w:eastAsia="宋体" w:hAnsi="宋体" w:hint="eastAsia"/>
          <w:snapToGrid w:val="0"/>
          <w:sz w:val="24"/>
        </w:rPr>
        <w:t>5、IC卡芯片无法正常读取时，须告知客户“坏卡销卡”后的电子现金余额将待银联清算后（30天）由系统自动转入在客户新卡中。</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1"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6、已销的IC卡按废卡处理。</w:t>
      </w:r>
    </w:p>
    <w:p w:rsidR="00FC6BD5" w:rsidRPr="00D11CCD" w:rsidRDefault="00FC6BD5" w:rsidP="00D76B95">
      <w:pPr>
        <w:pStyle w:val="20"/>
        <w:tabs>
          <w:tab w:val="num" w:pos="0"/>
        </w:tabs>
        <w:spacing w:after="0" w:line="360" w:lineRule="auto"/>
        <w:ind w:firstLineChars="200" w:firstLine="482"/>
        <w:jc w:val="both"/>
        <w:rPr>
          <w:rFonts w:ascii="宋体" w:eastAsia="宋体" w:hAnsi="宋体" w:hint="eastAsia"/>
          <w:snapToGrid w:val="0"/>
          <w:sz w:val="24"/>
        </w:rPr>
        <w:pPrChange w:id="1632" w:author="刘孟祺" w:date="2013-04-19T10:52:00Z">
          <w:pPr>
            <w:pStyle w:val="20"/>
            <w:tabs>
              <w:tab w:val="num" w:pos="0"/>
            </w:tabs>
            <w:adjustRightInd w:val="0"/>
            <w:snapToGrid w:val="0"/>
            <w:ind w:left="-360" w:firstLineChars="200" w:firstLine="482"/>
          </w:pPr>
        </w:pPrChange>
      </w:pPr>
      <w:r w:rsidRPr="00615663">
        <w:rPr>
          <w:rFonts w:ascii="宋体" w:eastAsia="宋体" w:hAnsi="宋体" w:hint="eastAsia"/>
          <w:b/>
          <w:snapToGrid w:val="0"/>
          <w:sz w:val="24"/>
        </w:rPr>
        <w:t>第二十五条</w:t>
      </w:r>
      <w:r w:rsidRPr="00D11CCD">
        <w:rPr>
          <w:rFonts w:ascii="宋体" w:eastAsia="宋体" w:hAnsi="宋体" w:hint="eastAsia"/>
          <w:snapToGrid w:val="0"/>
          <w:sz w:val="24"/>
        </w:rPr>
        <w:t xml:space="preserve">  梅花借记IC卡换卡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3"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一、定义</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4"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梅花借记IC卡换卡分为正常换卡和坏卡换卡。其中，正常换卡是指持卡人主动要求更换卡片或因系统升级、卡片到期等原因发起的换卡，坏卡换卡是指持卡人因卡片损坏等情况导致芯片无法读取而发起的换卡。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5"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二、业务流程</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6"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1、正常换卡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7"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客户携带的IC卡芯片可以正常读取，营业网点柜员通过“IC卡换卡”交易办理，先将电子现金账户余额全额圈提至主账户，再进行换卡，交易成功后，打印一式两联“业务专用凭证”，交客户签字确认，并加盖“业务清讫章”，第一联随当日传票上缴，第二联和新IC卡交客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8"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2、坏卡换卡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39"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lastRenderedPageBreak/>
        <w:t>在IC卡芯片无法读取的情况下，无法确定电子现金账户实际余额和进行全额圈提操作，由于电子现金余额的确定需要三十天时间（电子现金银联标准清算日期间隔），需要客户提供一张本行借记卡作为清算帐号，三十天后系统将电子现金余额自动清算至该帐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0"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客户携带的IC卡芯片无法正常读取，经办员应按以下流程处理：</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1"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1）应告知客户IC卡芯片无法读取，需客户提供另一张卡号作为清算帐号，电子现金账户余额将在30天后返还至该清算帐号，系统默认将换卡后的新卡作为清算帐号。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2"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2）通过 “坏卡换卡”交易办理，先将IC卡主账户进行换卡处理；</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3"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3）输入原卡号（复合卡刷卡读入，单芯片卡手工输入）和新卡号（此卡为换卡后的新卡，必须采取读入方式），交易成功后，系统提示打印一打印一式两联“业务专用凭证”，交客户签字确认，并加盖“业务清讫章”，第一联随当日传票上缴，第二联交客户。</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4" w:author="刘孟祺" w:date="2013-04-19T10:52:00Z">
          <w:pPr>
            <w:pStyle w:val="20"/>
            <w:tabs>
              <w:tab w:val="num" w:pos="0"/>
            </w:tabs>
            <w:adjustRightInd w:val="0"/>
            <w:snapToGrid w:val="0"/>
            <w:ind w:left="-360" w:firstLineChars="200" w:firstLine="480"/>
          </w:pPr>
        </w:pPrChange>
      </w:pPr>
      <w:r w:rsidRPr="00D11CCD">
        <w:rPr>
          <w:rFonts w:ascii="宋体" w:eastAsia="宋体" w:hAnsi="宋体" w:hint="eastAsia"/>
          <w:snapToGrid w:val="0"/>
          <w:sz w:val="24"/>
        </w:rPr>
        <w:t>三、风险要点</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5"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1、梅花磁条借记卡可更换为梅花借记IC卡，梅花借记IC卡不能更换为纯磁条卡。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6"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2、梅花借记IC卡换卡不办理无卡换卡。</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7"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3、业务办理过程中，柜员强行拔卡或移走卡片，会造成交易失败。</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8"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4、本交易不能取消。</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49" w:author="刘孟祺" w:date="2013-04-19T10:52:00Z">
          <w:pPr>
            <w:pStyle w:val="20"/>
            <w:tabs>
              <w:tab w:val="num" w:pos="0"/>
            </w:tabs>
            <w:adjustRightInd w:val="0"/>
            <w:snapToGrid w:val="0"/>
            <w:ind w:leftChars="-31" w:left="-93" w:firstLineChars="200" w:firstLine="480"/>
          </w:pPr>
        </w:pPrChange>
      </w:pPr>
      <w:r w:rsidRPr="00D11CCD">
        <w:rPr>
          <w:rFonts w:ascii="宋体" w:eastAsia="宋体" w:hAnsi="宋体" w:hint="eastAsia"/>
          <w:snapToGrid w:val="0"/>
          <w:sz w:val="24"/>
        </w:rPr>
        <w:t>5、IC卡芯片无法正常读取时，须告知客户“坏卡销卡”后的电子现金余额将待银联清算后（30天）由系统自动转入在客户新卡中。</w:t>
      </w:r>
    </w:p>
    <w:p w:rsidR="00FC6BD5" w:rsidRPr="00D11CCD" w:rsidRDefault="00FC6BD5" w:rsidP="00D76B95">
      <w:pPr>
        <w:pStyle w:val="20"/>
        <w:tabs>
          <w:tab w:val="num" w:pos="0"/>
        </w:tabs>
        <w:spacing w:after="0" w:line="360" w:lineRule="auto"/>
        <w:ind w:firstLineChars="200" w:firstLine="480"/>
        <w:jc w:val="both"/>
        <w:rPr>
          <w:rFonts w:ascii="宋体" w:eastAsia="宋体" w:hAnsi="宋体" w:hint="eastAsia"/>
          <w:snapToGrid w:val="0"/>
          <w:sz w:val="24"/>
        </w:rPr>
        <w:pPrChange w:id="1650" w:author="刘孟祺" w:date="2013-04-19T10:52:00Z">
          <w:pPr>
            <w:pStyle w:val="20"/>
            <w:tabs>
              <w:tab w:val="num" w:pos="0"/>
            </w:tabs>
            <w:adjustRightInd w:val="0"/>
            <w:snapToGrid w:val="0"/>
            <w:ind w:leftChars="-113" w:left="-339" w:firstLineChars="300" w:firstLine="720"/>
          </w:pPr>
        </w:pPrChange>
      </w:pPr>
      <w:r w:rsidRPr="00D11CCD">
        <w:rPr>
          <w:rFonts w:ascii="宋体" w:eastAsia="宋体" w:hAnsi="宋体" w:hint="eastAsia"/>
          <w:snapToGrid w:val="0"/>
          <w:sz w:val="24"/>
        </w:rPr>
        <w:t>6、已换的IC卡按废卡处理。</w:t>
      </w:r>
    </w:p>
    <w:p w:rsidR="00FC6BD5" w:rsidRPr="00D11CCD" w:rsidRDefault="00FC6BD5" w:rsidP="00D76B95">
      <w:pPr>
        <w:pStyle w:val="20"/>
        <w:spacing w:after="0" w:line="360" w:lineRule="auto"/>
        <w:ind w:firstLineChars="200" w:firstLine="480"/>
        <w:jc w:val="both"/>
        <w:rPr>
          <w:rFonts w:ascii="宋体" w:eastAsia="宋体" w:hAnsi="宋体" w:hint="eastAsia"/>
          <w:snapToGrid w:val="0"/>
          <w:sz w:val="24"/>
        </w:rPr>
        <w:pPrChange w:id="1651" w:author="刘孟祺" w:date="2013-04-19T10:52:00Z">
          <w:pPr>
            <w:pStyle w:val="20"/>
            <w:adjustRightInd w:val="0"/>
            <w:snapToGrid w:val="0"/>
            <w:ind w:firstLineChars="200" w:firstLine="480"/>
          </w:pPr>
        </w:pPrChange>
      </w:pPr>
    </w:p>
    <w:p w:rsidR="00FC6BD5" w:rsidRPr="00342516" w:rsidRDefault="00FC6BD5" w:rsidP="00342516">
      <w:pPr>
        <w:pStyle w:val="1"/>
        <w:numPr>
          <w:ilvl w:val="0"/>
          <w:numId w:val="0"/>
        </w:numPr>
        <w:snapToGrid/>
        <w:spacing w:after="0" w:line="360" w:lineRule="auto"/>
        <w:ind w:left="168" w:hangingChars="73" w:hanging="168"/>
        <w:jc w:val="center"/>
        <w:rPr>
          <w:rFonts w:ascii="黑体" w:eastAsia="黑体" w:hint="eastAsia"/>
          <w:b w:val="0"/>
          <w:sz w:val="24"/>
          <w:szCs w:val="24"/>
          <w:lang w:eastAsia="zh-CN"/>
          <w:rPrChange w:id="1652" w:author="刘孟祺" w:date="2013-04-19T10:59:00Z">
            <w:rPr>
              <w:rFonts w:ascii="宋体" w:eastAsia="宋体" w:hAnsi="宋体" w:hint="eastAsia"/>
              <w:b/>
              <w:snapToGrid w:val="0"/>
              <w:sz w:val="36"/>
              <w:szCs w:val="36"/>
            </w:rPr>
          </w:rPrChange>
        </w:rPr>
        <w:pPrChange w:id="1653" w:author="刘孟祺" w:date="2013-04-19T10:59:00Z">
          <w:pPr>
            <w:adjustRightInd w:val="0"/>
            <w:snapToGrid w:val="0"/>
            <w:spacing w:line="360" w:lineRule="auto"/>
            <w:ind w:firstLineChars="750" w:firstLine="2711"/>
          </w:pPr>
        </w:pPrChange>
      </w:pPr>
      <w:r w:rsidRPr="00342516">
        <w:rPr>
          <w:rFonts w:ascii="黑体" w:eastAsia="黑体" w:hint="eastAsia"/>
          <w:b w:val="0"/>
          <w:sz w:val="24"/>
          <w:szCs w:val="24"/>
          <w:lang w:eastAsia="zh-CN"/>
          <w:rPrChange w:id="1654" w:author="刘孟祺" w:date="2013-04-19T10:59:00Z">
            <w:rPr>
              <w:rFonts w:ascii="宋体" w:eastAsia="宋体" w:hAnsi="宋体" w:hint="eastAsia"/>
              <w:b/>
              <w:snapToGrid w:val="0"/>
              <w:sz w:val="36"/>
              <w:szCs w:val="36"/>
            </w:rPr>
          </w:rPrChange>
        </w:rPr>
        <w:t>第五章  收费规则</w:t>
      </w:r>
    </w:p>
    <w:p w:rsidR="00FC6BD5" w:rsidRPr="00D11CCD" w:rsidRDefault="00FC6BD5" w:rsidP="00D76B95">
      <w:pPr>
        <w:spacing w:line="360" w:lineRule="auto"/>
        <w:ind w:firstLineChars="200" w:firstLine="482"/>
        <w:jc w:val="both"/>
        <w:rPr>
          <w:rFonts w:ascii="宋体" w:eastAsia="宋体" w:hAnsi="宋体" w:hint="eastAsia"/>
          <w:snapToGrid w:val="0"/>
          <w:sz w:val="24"/>
        </w:rPr>
        <w:pPrChange w:id="1655" w:author="刘孟祺" w:date="2013-04-19T10:52:00Z">
          <w:pPr>
            <w:adjustRightInd w:val="0"/>
            <w:snapToGrid w:val="0"/>
            <w:spacing w:line="360" w:lineRule="auto"/>
            <w:ind w:leftChars="81" w:left="243"/>
          </w:pPr>
        </w:pPrChange>
      </w:pPr>
      <w:r w:rsidRPr="00D11CCD">
        <w:rPr>
          <w:rFonts w:ascii="宋体" w:eastAsia="宋体" w:hAnsi="宋体" w:hint="eastAsia"/>
          <w:b/>
          <w:bCs/>
          <w:snapToGrid w:val="0"/>
          <w:sz w:val="24"/>
        </w:rPr>
        <w:t>第二十</w:t>
      </w:r>
      <w:r>
        <w:rPr>
          <w:rFonts w:ascii="宋体" w:eastAsia="宋体" w:hAnsi="宋体" w:hint="eastAsia"/>
          <w:b/>
          <w:bCs/>
          <w:snapToGrid w:val="0"/>
          <w:sz w:val="24"/>
        </w:rPr>
        <w:t>六</w:t>
      </w:r>
      <w:r w:rsidRPr="00D11CCD">
        <w:rPr>
          <w:rFonts w:ascii="宋体" w:eastAsia="宋体" w:hAnsi="宋体" w:hint="eastAsia"/>
          <w:b/>
          <w:bCs/>
          <w:snapToGrid w:val="0"/>
          <w:sz w:val="24"/>
        </w:rPr>
        <w:t xml:space="preserve">条  </w:t>
      </w:r>
      <w:r w:rsidRPr="00D11CCD">
        <w:rPr>
          <w:rFonts w:ascii="宋体" w:eastAsia="宋体" w:hAnsi="宋体" w:hint="eastAsia"/>
          <w:snapToGrid w:val="0"/>
          <w:sz w:val="24"/>
        </w:rPr>
        <w:t>梅花借记IC卡的收费按照《</w:t>
      </w:r>
      <w:r w:rsidRPr="00D11CCD">
        <w:rPr>
          <w:rFonts w:ascii="宋体" w:eastAsia="宋体" w:hAnsi="宋体"/>
          <w:snapToGrid w:val="0"/>
          <w:sz w:val="24"/>
        </w:rPr>
        <w:t>关于印发</w:t>
      </w:r>
      <w:r w:rsidRPr="00D11CCD">
        <w:rPr>
          <w:rFonts w:ascii="宋体" w:eastAsia="宋体" w:hAnsi="宋体" w:hint="eastAsia"/>
          <w:snapToGrid w:val="0"/>
          <w:sz w:val="24"/>
        </w:rPr>
        <w:t>&lt;</w:t>
      </w:r>
      <w:r w:rsidRPr="00D11CCD">
        <w:rPr>
          <w:rFonts w:ascii="宋体" w:eastAsia="宋体" w:hAnsi="宋体"/>
          <w:snapToGrid w:val="0"/>
          <w:sz w:val="24"/>
        </w:rPr>
        <w:t>南京银行服务收费价目名录</w:t>
      </w:r>
      <w:r w:rsidRPr="00D11CCD">
        <w:rPr>
          <w:rFonts w:ascii="宋体" w:eastAsia="宋体" w:hAnsi="宋体" w:hint="eastAsia"/>
          <w:snapToGrid w:val="0"/>
          <w:sz w:val="24"/>
        </w:rPr>
        <w:t>&gt;</w:t>
      </w:r>
      <w:r w:rsidRPr="00D11CCD">
        <w:rPr>
          <w:rFonts w:ascii="宋体" w:eastAsia="宋体" w:hAnsi="宋体"/>
          <w:snapToGrid w:val="0"/>
          <w:sz w:val="24"/>
        </w:rPr>
        <w:t>的通知</w:t>
      </w:r>
      <w:r w:rsidRPr="00D11CCD">
        <w:rPr>
          <w:rFonts w:ascii="宋体" w:eastAsia="宋体" w:hAnsi="宋体" w:hint="eastAsia"/>
          <w:snapToGrid w:val="0"/>
          <w:sz w:val="24"/>
        </w:rPr>
        <w:t>》（宁银发[2012]216号）文件执行；若超出此范围的相关收费，需先行履行收费价目的报审程序。</w:t>
      </w:r>
    </w:p>
    <w:p w:rsidR="00FC6BD5" w:rsidRPr="00D11CCD" w:rsidRDefault="00FC6BD5" w:rsidP="00D76B95">
      <w:pPr>
        <w:spacing w:line="360" w:lineRule="auto"/>
        <w:ind w:firstLineChars="200" w:firstLine="723"/>
        <w:jc w:val="both"/>
        <w:rPr>
          <w:rFonts w:ascii="宋体" w:eastAsia="宋体" w:hAnsi="宋体" w:hint="eastAsia"/>
          <w:b/>
          <w:snapToGrid w:val="0"/>
          <w:sz w:val="36"/>
          <w:szCs w:val="36"/>
        </w:rPr>
        <w:pPrChange w:id="1656" w:author="刘孟祺" w:date="2013-04-19T10:52:00Z">
          <w:pPr>
            <w:adjustRightInd w:val="0"/>
            <w:snapToGrid w:val="0"/>
            <w:spacing w:line="360" w:lineRule="auto"/>
            <w:ind w:firstLineChars="200" w:firstLine="723"/>
            <w:jc w:val="center"/>
          </w:pPr>
        </w:pPrChange>
      </w:pPr>
    </w:p>
    <w:p w:rsidR="00FC6BD5" w:rsidRPr="00342516" w:rsidRDefault="00FC6BD5" w:rsidP="00342516">
      <w:pPr>
        <w:pStyle w:val="1"/>
        <w:numPr>
          <w:ilvl w:val="0"/>
          <w:numId w:val="0"/>
        </w:numPr>
        <w:snapToGrid/>
        <w:spacing w:after="0" w:line="360" w:lineRule="auto"/>
        <w:ind w:left="168" w:hangingChars="73" w:hanging="168"/>
        <w:jc w:val="center"/>
        <w:rPr>
          <w:rFonts w:ascii="黑体" w:eastAsia="黑体" w:hint="eastAsia"/>
          <w:b w:val="0"/>
          <w:sz w:val="24"/>
          <w:szCs w:val="24"/>
          <w:lang w:eastAsia="zh-CN"/>
          <w:rPrChange w:id="1657" w:author="刘孟祺" w:date="2013-04-19T10:59:00Z">
            <w:rPr>
              <w:rFonts w:ascii="宋体" w:eastAsia="宋体" w:hAnsi="宋体" w:hint="eastAsia"/>
              <w:b/>
              <w:snapToGrid w:val="0"/>
              <w:sz w:val="36"/>
              <w:szCs w:val="36"/>
            </w:rPr>
          </w:rPrChange>
        </w:rPr>
        <w:pPrChange w:id="1658" w:author="刘孟祺" w:date="2013-04-19T10:59:00Z">
          <w:pPr>
            <w:adjustRightInd w:val="0"/>
            <w:snapToGrid w:val="0"/>
            <w:spacing w:line="360" w:lineRule="auto"/>
            <w:ind w:firstLineChars="200" w:firstLine="723"/>
            <w:jc w:val="center"/>
          </w:pPr>
        </w:pPrChange>
      </w:pPr>
      <w:r w:rsidRPr="00342516">
        <w:rPr>
          <w:rFonts w:ascii="黑体" w:eastAsia="黑体" w:hint="eastAsia"/>
          <w:b w:val="0"/>
          <w:sz w:val="24"/>
          <w:szCs w:val="24"/>
          <w:lang w:eastAsia="zh-CN"/>
          <w:rPrChange w:id="1659" w:author="刘孟祺" w:date="2013-04-19T10:59:00Z">
            <w:rPr>
              <w:rFonts w:ascii="宋体" w:eastAsia="宋体" w:hAnsi="宋体" w:hint="eastAsia"/>
              <w:b/>
              <w:snapToGrid w:val="0"/>
              <w:sz w:val="36"/>
              <w:szCs w:val="36"/>
            </w:rPr>
          </w:rPrChange>
        </w:rPr>
        <w:lastRenderedPageBreak/>
        <w:t>第六章  会计核算和清算</w:t>
      </w:r>
    </w:p>
    <w:p w:rsidR="00FC6BD5" w:rsidRPr="00D11CCD" w:rsidRDefault="00FC6BD5" w:rsidP="00D76B95">
      <w:pPr>
        <w:spacing w:line="360" w:lineRule="auto"/>
        <w:ind w:firstLineChars="200" w:firstLine="482"/>
        <w:jc w:val="both"/>
        <w:rPr>
          <w:rFonts w:ascii="宋体" w:eastAsia="宋体" w:hAnsi="宋体" w:hint="eastAsia"/>
          <w:b/>
          <w:bCs/>
          <w:snapToGrid w:val="0"/>
          <w:sz w:val="24"/>
        </w:rPr>
        <w:pPrChange w:id="1660" w:author="刘孟祺" w:date="2013-04-19T10:52:00Z">
          <w:pPr>
            <w:adjustRightInd w:val="0"/>
            <w:snapToGrid w:val="0"/>
            <w:spacing w:line="360" w:lineRule="auto"/>
            <w:ind w:firstLineChars="200" w:firstLine="482"/>
          </w:pPr>
        </w:pPrChange>
      </w:pPr>
      <w:r w:rsidRPr="00D11CCD">
        <w:rPr>
          <w:rFonts w:ascii="宋体" w:eastAsia="宋体" w:hAnsi="宋体" w:hint="eastAsia"/>
          <w:b/>
          <w:bCs/>
          <w:snapToGrid w:val="0"/>
          <w:sz w:val="24"/>
        </w:rPr>
        <w:t>第二十</w:t>
      </w:r>
      <w:r>
        <w:rPr>
          <w:rFonts w:ascii="宋体" w:eastAsia="宋体" w:hAnsi="宋体" w:hint="eastAsia"/>
          <w:b/>
          <w:bCs/>
          <w:snapToGrid w:val="0"/>
          <w:sz w:val="24"/>
        </w:rPr>
        <w:t>七</w:t>
      </w:r>
      <w:r w:rsidRPr="00D11CCD">
        <w:rPr>
          <w:rFonts w:ascii="宋体" w:eastAsia="宋体" w:hAnsi="宋体" w:hint="eastAsia"/>
          <w:b/>
          <w:bCs/>
          <w:snapToGrid w:val="0"/>
          <w:sz w:val="24"/>
        </w:rPr>
        <w:t xml:space="preserve">条  </w:t>
      </w:r>
      <w:r w:rsidRPr="00D11CCD">
        <w:rPr>
          <w:rFonts w:ascii="宋体" w:eastAsia="宋体" w:hAnsi="宋体" w:hint="eastAsia"/>
          <w:bCs/>
          <w:snapToGrid w:val="0"/>
          <w:sz w:val="24"/>
        </w:rPr>
        <w:t>梅花借记IC卡会计核算</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1"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一、新增会计科目</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2" w:author="刘孟祺" w:date="2013-04-19T10:52:00Z">
          <w:pPr>
            <w:adjustRightInd w:val="0"/>
            <w:snapToGrid w:val="0"/>
            <w:spacing w:line="360" w:lineRule="auto"/>
            <w:ind w:leftChars="81" w:left="243" w:firstLineChars="100" w:firstLine="240"/>
          </w:pPr>
        </w:pPrChange>
      </w:pPr>
      <w:r w:rsidRPr="00D11CCD">
        <w:rPr>
          <w:rFonts w:ascii="宋体" w:eastAsia="宋体" w:hAnsi="宋体" w:hint="eastAsia"/>
          <w:bCs/>
          <w:snapToGrid w:val="0"/>
          <w:sz w:val="24"/>
        </w:rPr>
        <w:t xml:space="preserve">  在“活期储蓄存款”科目下，新增“金融IC（复合）卡电子钱包居民/非居民存款”科目用于核算IC卡电子现金账户。</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3"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二、金融IC卡电子现金账户相关交易</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4" w:author="刘孟祺" w:date="2013-04-19T10:52:00Z">
          <w:pPr>
            <w:adjustRightInd w:val="0"/>
            <w:snapToGrid w:val="0"/>
            <w:spacing w:line="360" w:lineRule="auto"/>
            <w:ind w:leftChars="81" w:left="243" w:firstLineChars="100" w:firstLine="240"/>
          </w:pPr>
        </w:pPrChange>
      </w:pPr>
      <w:r w:rsidRPr="00D11CCD">
        <w:rPr>
          <w:rFonts w:ascii="宋体" w:eastAsia="宋体" w:hAnsi="宋体" w:hint="eastAsia"/>
          <w:bCs/>
          <w:snapToGrid w:val="0"/>
          <w:sz w:val="24"/>
        </w:rPr>
        <w:t>核心系统实时更新借记卡账户分户,银联数据实时更新IC卡电子现金账户分户, IC卡电子现金账户在核心系统记总账。</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5"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（1</w:t>
      </w:r>
      <w:r>
        <w:rPr>
          <w:rFonts w:ascii="宋体" w:eastAsia="宋体" w:hAnsi="宋体" w:hint="eastAsia"/>
          <w:bCs/>
          <w:snapToGrid w:val="0"/>
          <w:sz w:val="24"/>
        </w:rPr>
        <w:t xml:space="preserve">） </w:t>
      </w:r>
      <w:r w:rsidRPr="00D11CCD">
        <w:rPr>
          <w:rFonts w:ascii="宋体" w:eastAsia="宋体" w:hAnsi="宋体" w:hint="eastAsia"/>
          <w:bCs/>
          <w:snapToGrid w:val="0"/>
          <w:sz w:val="24"/>
        </w:rPr>
        <w:t>IC卡转账圈存，会计分录如下：</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6"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借：活期储蓄存款—银行卡个人活期存款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7"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贷:：活期储蓄存款—金融IC（复合）卡电子钱包居民/非居民存款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8"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（2</w:t>
      </w:r>
      <w:r>
        <w:rPr>
          <w:rFonts w:ascii="宋体" w:eastAsia="宋体" w:hAnsi="宋体" w:hint="eastAsia"/>
          <w:bCs/>
          <w:snapToGrid w:val="0"/>
          <w:sz w:val="24"/>
        </w:rPr>
        <w:t xml:space="preserve">） </w:t>
      </w:r>
      <w:r w:rsidRPr="00D11CCD">
        <w:rPr>
          <w:rFonts w:ascii="宋体" w:eastAsia="宋体" w:hAnsi="宋体" w:hint="eastAsia"/>
          <w:bCs/>
          <w:snapToGrid w:val="0"/>
          <w:sz w:val="24"/>
        </w:rPr>
        <w:t>IC卡圈提，会计分录如下：</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69" w:author="刘孟祺" w:date="2013-04-19T10:52:00Z">
          <w:pPr>
            <w:adjustRightInd w:val="0"/>
            <w:snapToGrid w:val="0"/>
            <w:spacing w:line="360" w:lineRule="auto"/>
            <w:ind w:firstLineChars="448" w:firstLine="1075"/>
          </w:pPr>
        </w:pPrChange>
      </w:pPr>
      <w:r w:rsidRPr="00D11CCD">
        <w:rPr>
          <w:rFonts w:ascii="宋体" w:eastAsia="宋体" w:hAnsi="宋体" w:hint="eastAsia"/>
          <w:bCs/>
          <w:snapToGrid w:val="0"/>
          <w:sz w:val="24"/>
        </w:rPr>
        <w:t>借：活期储蓄存款—金融IC（复合）卡电子钱包居民/非居民存款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0" w:author="刘孟祺" w:date="2013-04-19T10:52:00Z">
          <w:pPr>
            <w:adjustRightInd w:val="0"/>
            <w:snapToGrid w:val="0"/>
            <w:spacing w:line="360" w:lineRule="auto"/>
            <w:ind w:firstLineChars="644" w:firstLine="1546"/>
          </w:pPr>
        </w:pPrChange>
      </w:pPr>
      <w:r w:rsidRPr="00D11CCD">
        <w:rPr>
          <w:rFonts w:ascii="宋体" w:eastAsia="宋体" w:hAnsi="宋体" w:hint="eastAsia"/>
          <w:bCs/>
          <w:snapToGrid w:val="0"/>
          <w:sz w:val="24"/>
        </w:rPr>
        <w:t>贷：活期储蓄存款—银行卡个人活期存款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1"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（3</w:t>
      </w:r>
      <w:r>
        <w:rPr>
          <w:rFonts w:ascii="宋体" w:eastAsia="宋体" w:hAnsi="宋体" w:hint="eastAsia"/>
          <w:bCs/>
          <w:snapToGrid w:val="0"/>
          <w:sz w:val="24"/>
        </w:rPr>
        <w:t>）</w:t>
      </w:r>
      <w:r w:rsidRPr="00D11CCD">
        <w:rPr>
          <w:rFonts w:ascii="宋体" w:eastAsia="宋体" w:hAnsi="宋体" w:hint="eastAsia"/>
          <w:bCs/>
          <w:snapToGrid w:val="0"/>
          <w:sz w:val="24"/>
        </w:rPr>
        <w:t>IC卡脱机消费，会计分录如下：</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2"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借：活期储蓄存款—金融IC（复合）卡电子钱包居民/非居民存款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3"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w:t>
      </w:r>
      <w:r>
        <w:rPr>
          <w:rFonts w:ascii="宋体" w:eastAsia="宋体" w:hAnsi="宋体" w:hint="eastAsia"/>
          <w:bCs/>
          <w:snapToGrid w:val="0"/>
          <w:sz w:val="24"/>
        </w:rPr>
        <w:t xml:space="preserve">      </w:t>
      </w:r>
      <w:r w:rsidRPr="00D11CCD">
        <w:rPr>
          <w:rFonts w:ascii="宋体" w:eastAsia="宋体" w:hAnsi="宋体" w:hint="eastAsia"/>
          <w:bCs/>
          <w:snapToGrid w:val="0"/>
          <w:sz w:val="24"/>
        </w:rPr>
        <w:t xml:space="preserve"> 贷:：其他应付款项—应付借记卡清算款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4"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日终系统自动结转，会计分录如下：</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5" w:author="刘孟祺" w:date="2013-04-19T10:52:00Z">
          <w:pPr>
            <w:adjustRightInd w:val="0"/>
            <w:snapToGrid w:val="0"/>
            <w:spacing w:line="360" w:lineRule="auto"/>
            <w:ind w:firstLineChars="546" w:firstLine="1310"/>
          </w:pPr>
        </w:pPrChange>
      </w:pPr>
      <w:r w:rsidRPr="00D11CCD">
        <w:rPr>
          <w:rFonts w:ascii="宋体" w:eastAsia="宋体" w:hAnsi="宋体" w:hint="eastAsia"/>
          <w:bCs/>
          <w:snapToGrid w:val="0"/>
          <w:sz w:val="24"/>
        </w:rPr>
        <w:t>借：其他应付款项—应付借记卡清算款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6"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w:t>
      </w:r>
      <w:r>
        <w:rPr>
          <w:rFonts w:ascii="宋体" w:eastAsia="宋体" w:hAnsi="宋体" w:hint="eastAsia"/>
          <w:bCs/>
          <w:snapToGrid w:val="0"/>
          <w:sz w:val="24"/>
        </w:rPr>
        <w:t xml:space="preserve">      </w:t>
      </w:r>
      <w:r w:rsidRPr="00D11CCD">
        <w:rPr>
          <w:rFonts w:ascii="宋体" w:eastAsia="宋体" w:hAnsi="宋体" w:hint="eastAsia"/>
          <w:bCs/>
          <w:snapToGrid w:val="0"/>
          <w:sz w:val="24"/>
        </w:rPr>
        <w:t>贷：其他应付款项—借记卡清算往来户</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7"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T+1日银联清算，清算人员根据银联清算单据手工记账，会计分录如下：</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8"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w:t>
      </w:r>
      <w:r>
        <w:rPr>
          <w:rFonts w:ascii="宋体" w:eastAsia="宋体" w:hAnsi="宋体" w:hint="eastAsia"/>
          <w:bCs/>
          <w:snapToGrid w:val="0"/>
          <w:sz w:val="24"/>
        </w:rPr>
        <w:t xml:space="preserve">     </w:t>
      </w:r>
      <w:r w:rsidRPr="00D11CCD">
        <w:rPr>
          <w:rFonts w:ascii="宋体" w:eastAsia="宋体" w:hAnsi="宋体" w:hint="eastAsia"/>
          <w:bCs/>
          <w:snapToGrid w:val="0"/>
          <w:sz w:val="24"/>
        </w:rPr>
        <w:t>借：其他应付款项—借记卡清算往来户</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79"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w:t>
      </w:r>
      <w:r>
        <w:rPr>
          <w:rFonts w:ascii="宋体" w:eastAsia="宋体" w:hAnsi="宋体" w:hint="eastAsia"/>
          <w:bCs/>
          <w:snapToGrid w:val="0"/>
          <w:sz w:val="24"/>
        </w:rPr>
        <w:t xml:space="preserve">     </w:t>
      </w:r>
      <w:r w:rsidRPr="00D11CCD">
        <w:rPr>
          <w:rFonts w:ascii="宋体" w:eastAsia="宋体" w:hAnsi="宋体" w:hint="eastAsia"/>
          <w:bCs/>
          <w:snapToGrid w:val="0"/>
          <w:sz w:val="24"/>
        </w:rPr>
        <w:t>贷：存放中央银行款项—存放中央银行备付金</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80" w:author="刘孟祺" w:date="2013-04-19T10:52:00Z">
          <w:pPr>
            <w:adjustRightInd w:val="0"/>
            <w:snapToGrid w:val="0"/>
            <w:spacing w:line="360" w:lineRule="auto"/>
            <w:ind w:leftChars="81" w:left="243" w:firstLineChars="100" w:firstLine="240"/>
          </w:pPr>
        </w:pPrChange>
      </w:pPr>
      <w:r w:rsidRPr="00D11CCD">
        <w:rPr>
          <w:rFonts w:ascii="宋体" w:eastAsia="宋体" w:hAnsi="宋体" w:hint="eastAsia"/>
          <w:bCs/>
          <w:snapToGrid w:val="0"/>
          <w:sz w:val="24"/>
        </w:rPr>
        <w:t xml:space="preserve">  （4</w:t>
      </w:r>
      <w:r>
        <w:rPr>
          <w:rFonts w:ascii="宋体" w:eastAsia="宋体" w:hAnsi="宋体" w:hint="eastAsia"/>
          <w:bCs/>
          <w:snapToGrid w:val="0"/>
          <w:sz w:val="24"/>
        </w:rPr>
        <w:t>）</w:t>
      </w:r>
      <w:r w:rsidRPr="00D11CCD">
        <w:rPr>
          <w:rFonts w:ascii="宋体" w:eastAsia="宋体" w:hAnsi="宋体" w:hint="eastAsia"/>
          <w:bCs/>
          <w:snapToGrid w:val="0"/>
          <w:sz w:val="24"/>
        </w:rPr>
        <w:t>IC卡销卡，IC卡电子现金账户余额为</w:t>
      </w:r>
      <w:r w:rsidRPr="00D11CCD">
        <w:rPr>
          <w:rFonts w:ascii="宋体" w:eastAsia="宋体" w:hAnsi="宋体"/>
          <w:bCs/>
          <w:snapToGrid w:val="0"/>
          <w:sz w:val="24"/>
        </w:rPr>
        <w:t>0</w:t>
      </w:r>
      <w:r w:rsidRPr="00D11CCD">
        <w:rPr>
          <w:rFonts w:ascii="宋体" w:eastAsia="宋体" w:hAnsi="宋体" w:hint="eastAsia"/>
          <w:bCs/>
          <w:snapToGrid w:val="0"/>
          <w:sz w:val="24"/>
        </w:rPr>
        <w:t>的情况下才能销户，会计分录如下：</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81"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 xml:space="preserve">       借：活期储蓄存款—金融IC（复合）卡电子钱包居民/非居民存款</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82" w:author="刘孟祺" w:date="2013-04-19T10:52:00Z">
          <w:pPr>
            <w:adjustRightInd w:val="0"/>
            <w:snapToGrid w:val="0"/>
            <w:spacing w:line="360" w:lineRule="auto"/>
            <w:ind w:firstLineChars="693" w:firstLine="1663"/>
          </w:pPr>
        </w:pPrChange>
      </w:pPr>
      <w:r w:rsidRPr="00D11CCD">
        <w:rPr>
          <w:rFonts w:ascii="宋体" w:eastAsia="宋体" w:hAnsi="宋体" w:hint="eastAsia"/>
          <w:bCs/>
          <w:snapToGrid w:val="0"/>
          <w:sz w:val="24"/>
        </w:rPr>
        <w:t>贷：活期储蓄存款—银行卡个人活期存款</w:t>
      </w:r>
      <w:r w:rsidRPr="00D11CCD">
        <w:rPr>
          <w:rFonts w:ascii="宋体" w:eastAsia="宋体" w:hAnsi="宋体" w:hint="eastAsia"/>
          <w:bCs/>
          <w:snapToGrid w:val="0"/>
          <w:sz w:val="24"/>
        </w:rPr>
        <w:tab/>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83" w:author="刘孟祺" w:date="2013-04-19T10:52:00Z">
          <w:pPr>
            <w:adjustRightInd w:val="0"/>
            <w:snapToGrid w:val="0"/>
            <w:spacing w:line="360" w:lineRule="auto"/>
            <w:ind w:firstLineChars="546" w:firstLine="1310"/>
          </w:pPr>
        </w:pPrChange>
      </w:pPr>
      <w:r w:rsidRPr="00D11CCD">
        <w:rPr>
          <w:rFonts w:ascii="宋体" w:eastAsia="宋体" w:hAnsi="宋体" w:hint="eastAsia"/>
          <w:bCs/>
          <w:snapToGrid w:val="0"/>
          <w:sz w:val="24"/>
        </w:rPr>
        <w:t>借：活期储蓄存款—银行卡个人活期存款</w:t>
      </w:r>
    </w:p>
    <w:p w:rsidR="00FC6BD5" w:rsidRDefault="00FC6BD5" w:rsidP="00D76B95">
      <w:pPr>
        <w:spacing w:line="360" w:lineRule="auto"/>
        <w:ind w:firstLineChars="200" w:firstLine="480"/>
        <w:jc w:val="both"/>
        <w:rPr>
          <w:rFonts w:ascii="宋体" w:eastAsia="宋体" w:hAnsi="宋体" w:hint="eastAsia"/>
          <w:bCs/>
          <w:snapToGrid w:val="0"/>
          <w:sz w:val="24"/>
        </w:rPr>
        <w:pPrChange w:id="1684"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lastRenderedPageBreak/>
        <w:t xml:space="preserve">      </w:t>
      </w:r>
      <w:r>
        <w:rPr>
          <w:rFonts w:ascii="宋体" w:eastAsia="宋体" w:hAnsi="宋体" w:hint="eastAsia"/>
          <w:bCs/>
          <w:snapToGrid w:val="0"/>
          <w:sz w:val="24"/>
        </w:rPr>
        <w:t xml:space="preserve">     </w:t>
      </w:r>
      <w:r w:rsidRPr="00D11CCD">
        <w:rPr>
          <w:rFonts w:ascii="宋体" w:eastAsia="宋体" w:hAnsi="宋体" w:hint="eastAsia"/>
          <w:bCs/>
          <w:snapToGrid w:val="0"/>
          <w:sz w:val="24"/>
        </w:rPr>
        <w:t>贷：库存现金</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85" w:author="刘孟祺" w:date="2013-04-19T10:52:00Z">
          <w:pPr>
            <w:adjustRightInd w:val="0"/>
            <w:snapToGrid w:val="0"/>
            <w:spacing w:line="360" w:lineRule="auto"/>
            <w:ind w:firstLineChars="200" w:firstLine="480"/>
          </w:pPr>
        </w:pPrChange>
      </w:pPr>
      <w:r w:rsidRPr="00D11CCD">
        <w:rPr>
          <w:rFonts w:ascii="宋体" w:eastAsia="宋体" w:hAnsi="宋体" w:hint="eastAsia"/>
          <w:bCs/>
          <w:snapToGrid w:val="0"/>
          <w:sz w:val="24"/>
        </w:rPr>
        <w:t>三、IC卡磁条账户会计处理,按目前行内账务流程。</w:t>
      </w:r>
    </w:p>
    <w:p w:rsidR="00FC6BD5" w:rsidRPr="00D11CCD" w:rsidRDefault="00FC6BD5" w:rsidP="00D76B95">
      <w:pPr>
        <w:tabs>
          <w:tab w:val="left" w:pos="540"/>
        </w:tabs>
        <w:spacing w:line="360" w:lineRule="auto"/>
        <w:ind w:firstLineChars="200" w:firstLine="482"/>
        <w:jc w:val="both"/>
        <w:rPr>
          <w:rFonts w:ascii="宋体" w:eastAsia="宋体" w:hAnsi="宋体" w:hint="eastAsia"/>
          <w:b/>
          <w:bCs/>
          <w:snapToGrid w:val="0"/>
          <w:sz w:val="24"/>
        </w:rPr>
        <w:pPrChange w:id="1686" w:author="刘孟祺" w:date="2013-04-19T10:52:00Z">
          <w:pPr>
            <w:tabs>
              <w:tab w:val="left" w:pos="540"/>
            </w:tabs>
            <w:ind w:firstLineChars="245" w:firstLine="590"/>
          </w:pPr>
        </w:pPrChange>
      </w:pPr>
    </w:p>
    <w:p w:rsidR="00FC6BD5" w:rsidRPr="00D11CCD" w:rsidRDefault="00FC6BD5" w:rsidP="00D76B95">
      <w:pPr>
        <w:tabs>
          <w:tab w:val="left" w:pos="540"/>
        </w:tabs>
        <w:spacing w:line="360" w:lineRule="auto"/>
        <w:ind w:firstLineChars="200" w:firstLine="482"/>
        <w:jc w:val="both"/>
        <w:rPr>
          <w:rFonts w:ascii="宋体" w:eastAsia="宋体" w:hAnsi="宋体" w:hint="eastAsia"/>
          <w:snapToGrid w:val="0"/>
          <w:sz w:val="24"/>
        </w:rPr>
        <w:pPrChange w:id="1687" w:author="刘孟祺" w:date="2013-04-19T10:52:00Z">
          <w:pPr>
            <w:tabs>
              <w:tab w:val="left" w:pos="540"/>
            </w:tabs>
            <w:ind w:firstLineChars="245" w:firstLine="590"/>
          </w:pPr>
        </w:pPrChange>
      </w:pPr>
      <w:r w:rsidRPr="00D11CCD">
        <w:rPr>
          <w:rFonts w:ascii="宋体" w:eastAsia="宋体" w:hAnsi="宋体" w:hint="eastAsia"/>
          <w:b/>
          <w:bCs/>
          <w:snapToGrid w:val="0"/>
          <w:sz w:val="24"/>
        </w:rPr>
        <w:t>第二十</w:t>
      </w:r>
      <w:r>
        <w:rPr>
          <w:rFonts w:ascii="宋体" w:eastAsia="宋体" w:hAnsi="宋体" w:hint="eastAsia"/>
          <w:b/>
          <w:bCs/>
          <w:snapToGrid w:val="0"/>
          <w:sz w:val="24"/>
        </w:rPr>
        <w:t>八</w:t>
      </w:r>
      <w:r w:rsidRPr="00D11CCD">
        <w:rPr>
          <w:rFonts w:ascii="宋体" w:eastAsia="宋体" w:hAnsi="宋体" w:hint="eastAsia"/>
          <w:b/>
          <w:bCs/>
          <w:snapToGrid w:val="0"/>
          <w:sz w:val="24"/>
        </w:rPr>
        <w:t xml:space="preserve">条  </w:t>
      </w:r>
      <w:r w:rsidRPr="00D11CCD">
        <w:rPr>
          <w:rFonts w:ascii="宋体" w:eastAsia="宋体" w:hAnsi="宋体" w:hint="eastAsia"/>
          <w:bCs/>
          <w:snapToGrid w:val="0"/>
          <w:sz w:val="24"/>
        </w:rPr>
        <w:t>金融IC卡资金清算</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88" w:author="刘孟祺" w:date="2013-04-19T10:52:00Z">
          <w:pPr>
            <w:adjustRightInd w:val="0"/>
            <w:snapToGrid w:val="0"/>
            <w:spacing w:line="360" w:lineRule="auto"/>
            <w:ind w:leftChars="81" w:left="243" w:firstLineChars="100" w:firstLine="240"/>
          </w:pPr>
        </w:pPrChange>
      </w:pPr>
      <w:r w:rsidRPr="00D11CCD">
        <w:rPr>
          <w:rFonts w:ascii="宋体" w:eastAsia="宋体" w:hAnsi="宋体" w:hint="eastAsia"/>
          <w:bCs/>
          <w:snapToGrid w:val="0"/>
          <w:sz w:val="24"/>
        </w:rPr>
        <w:t>一、金融IC卡的资金清算分为行内资金清算和银联跨行资金清算。行内资金清算每日通过“系统内往来”实现；银联跨行资金清算</w:t>
      </w:r>
      <w:r>
        <w:rPr>
          <w:rFonts w:ascii="宋体" w:eastAsia="宋体" w:hAnsi="宋体" w:hint="eastAsia"/>
          <w:bCs/>
          <w:snapToGrid w:val="0"/>
          <w:sz w:val="24"/>
        </w:rPr>
        <w:t>采取总行统一清算模式，</w:t>
      </w:r>
      <w:r w:rsidRPr="00D11CCD">
        <w:rPr>
          <w:rFonts w:ascii="宋体" w:eastAsia="宋体" w:hAnsi="宋体" w:hint="eastAsia"/>
          <w:bCs/>
          <w:snapToGrid w:val="0"/>
          <w:sz w:val="24"/>
        </w:rPr>
        <w:t>采用日终轧差、净额清算方式，每日通过人行支付系统完成总行与银联之间的资金划拨。</w:t>
      </w:r>
    </w:p>
    <w:p w:rsidR="00FC6BD5" w:rsidRPr="00D11CCD" w:rsidRDefault="00FC6BD5" w:rsidP="00D76B95">
      <w:pPr>
        <w:spacing w:line="360" w:lineRule="auto"/>
        <w:ind w:firstLineChars="200" w:firstLine="480"/>
        <w:jc w:val="both"/>
        <w:rPr>
          <w:rFonts w:ascii="宋体" w:eastAsia="宋体" w:hAnsi="宋体" w:hint="eastAsia"/>
          <w:bCs/>
          <w:snapToGrid w:val="0"/>
          <w:sz w:val="24"/>
        </w:rPr>
        <w:pPrChange w:id="1689" w:author="刘孟祺" w:date="2013-04-19T10:52:00Z">
          <w:pPr>
            <w:adjustRightInd w:val="0"/>
            <w:snapToGrid w:val="0"/>
            <w:spacing w:line="360" w:lineRule="auto"/>
            <w:ind w:leftChars="81" w:left="243" w:firstLineChars="100" w:firstLine="240"/>
          </w:pPr>
        </w:pPrChange>
      </w:pPr>
      <w:r w:rsidRPr="00D11CCD">
        <w:rPr>
          <w:rFonts w:ascii="宋体" w:eastAsia="宋体" w:hAnsi="宋体" w:hint="eastAsia"/>
          <w:bCs/>
          <w:snapToGrid w:val="0"/>
          <w:sz w:val="24"/>
        </w:rPr>
        <w:t>二、金融IC卡的差错处理：差错交易应逐笔核对，分为主机流水和银联流水核对、主机流水和银联数据流水核对。主机流水和银联流水勾对时，以银联流水为准；主机流水和银联数据流水勾对时，以银联数据流水为准。以上2种勾对均由系统每日自动生成差错报表，清算人员根据此报表进行相应的差错处理。</w:t>
      </w:r>
    </w:p>
    <w:p w:rsidR="00FC6BD5" w:rsidRPr="00D11CCD" w:rsidRDefault="00FC6BD5" w:rsidP="00D76B95">
      <w:pPr>
        <w:spacing w:line="360" w:lineRule="auto"/>
        <w:ind w:firstLineChars="200" w:firstLine="480"/>
        <w:jc w:val="both"/>
        <w:rPr>
          <w:rFonts w:ascii="宋体" w:eastAsia="宋体" w:hAnsi="宋体" w:hint="eastAsia"/>
          <w:snapToGrid w:val="0"/>
          <w:sz w:val="24"/>
        </w:rPr>
        <w:pPrChange w:id="1690" w:author="刘孟祺" w:date="2013-04-19T10:52:00Z">
          <w:pPr>
            <w:adjustRightInd w:val="0"/>
            <w:snapToGrid w:val="0"/>
            <w:spacing w:line="360" w:lineRule="auto"/>
            <w:ind w:firstLineChars="200" w:firstLine="480"/>
            <w:jc w:val="center"/>
          </w:pPr>
        </w:pPrChange>
      </w:pPr>
    </w:p>
    <w:p w:rsidR="00FC6BD5" w:rsidRPr="00342516" w:rsidRDefault="00FC6BD5" w:rsidP="00342516">
      <w:pPr>
        <w:pStyle w:val="1"/>
        <w:numPr>
          <w:ilvl w:val="0"/>
          <w:numId w:val="0"/>
        </w:numPr>
        <w:snapToGrid/>
        <w:spacing w:after="0" w:line="360" w:lineRule="auto"/>
        <w:ind w:left="168" w:hangingChars="73" w:hanging="168"/>
        <w:jc w:val="center"/>
        <w:rPr>
          <w:rFonts w:ascii="黑体" w:eastAsia="黑体" w:hint="eastAsia"/>
          <w:b w:val="0"/>
          <w:sz w:val="24"/>
          <w:szCs w:val="24"/>
          <w:lang w:eastAsia="zh-CN"/>
          <w:rPrChange w:id="1691" w:author="刘孟祺" w:date="2013-04-19T10:59:00Z">
            <w:rPr>
              <w:rFonts w:ascii="宋体" w:eastAsia="宋体" w:hAnsi="宋体" w:hint="eastAsia"/>
              <w:b/>
              <w:snapToGrid w:val="0"/>
              <w:sz w:val="36"/>
              <w:szCs w:val="36"/>
            </w:rPr>
          </w:rPrChange>
        </w:rPr>
        <w:pPrChange w:id="1692" w:author="刘孟祺" w:date="2013-04-19T10:59:00Z">
          <w:pPr>
            <w:adjustRightInd w:val="0"/>
            <w:snapToGrid w:val="0"/>
            <w:spacing w:line="360" w:lineRule="auto"/>
            <w:ind w:firstLineChars="200" w:firstLine="723"/>
            <w:jc w:val="center"/>
          </w:pPr>
        </w:pPrChange>
      </w:pPr>
      <w:r w:rsidRPr="00342516">
        <w:rPr>
          <w:rFonts w:ascii="黑体" w:eastAsia="黑体" w:hint="eastAsia"/>
          <w:b w:val="0"/>
          <w:sz w:val="24"/>
          <w:szCs w:val="24"/>
          <w:lang w:eastAsia="zh-CN"/>
          <w:rPrChange w:id="1693" w:author="刘孟祺" w:date="2013-04-19T10:59:00Z">
            <w:rPr>
              <w:rFonts w:ascii="宋体" w:eastAsia="宋体" w:hAnsi="宋体" w:hint="eastAsia"/>
              <w:b/>
              <w:snapToGrid w:val="0"/>
              <w:sz w:val="36"/>
              <w:szCs w:val="36"/>
            </w:rPr>
          </w:rPrChange>
        </w:rPr>
        <w:t>第七章  附  则</w:t>
      </w:r>
    </w:p>
    <w:p w:rsidR="00FC6BD5" w:rsidRPr="00D11CCD" w:rsidRDefault="00FC6BD5" w:rsidP="00D76B95">
      <w:pPr>
        <w:pStyle w:val="a4"/>
        <w:widowControl w:val="0"/>
        <w:tabs>
          <w:tab w:val="num" w:pos="1520"/>
        </w:tabs>
        <w:spacing w:before="0" w:after="0" w:line="360" w:lineRule="auto"/>
        <w:ind w:firstLineChars="200" w:firstLine="482"/>
        <w:jc w:val="both"/>
        <w:rPr>
          <w:rFonts w:ascii="宋体" w:hAnsi="宋体" w:hint="eastAsia"/>
          <w:color w:val="auto"/>
          <w:szCs w:val="24"/>
        </w:rPr>
        <w:pPrChange w:id="1694" w:author="刘孟祺" w:date="2013-04-19T10:52:00Z">
          <w:pPr>
            <w:pStyle w:val="a4"/>
            <w:widowControl w:val="0"/>
            <w:tabs>
              <w:tab w:val="num" w:pos="1520"/>
            </w:tabs>
            <w:snapToGrid w:val="0"/>
            <w:spacing w:beforeLines="50" w:before="156" w:afterLines="50" w:after="156" w:line="360" w:lineRule="auto"/>
            <w:ind w:left="540" w:firstLine="0"/>
            <w:jc w:val="both"/>
          </w:pPr>
        </w:pPrChange>
      </w:pPr>
      <w:r w:rsidRPr="00615663">
        <w:rPr>
          <w:rFonts w:ascii="宋体" w:hAnsi="宋体" w:hint="eastAsia"/>
          <w:b/>
          <w:color w:val="auto"/>
          <w:szCs w:val="24"/>
        </w:rPr>
        <w:t>第二十九条</w:t>
      </w:r>
      <w:r>
        <w:rPr>
          <w:rFonts w:ascii="宋体" w:hAnsi="宋体" w:hint="eastAsia"/>
          <w:color w:val="auto"/>
          <w:szCs w:val="24"/>
        </w:rPr>
        <w:t xml:space="preserve">  </w:t>
      </w:r>
      <w:r w:rsidRPr="00D11CCD">
        <w:rPr>
          <w:rFonts w:ascii="宋体" w:hAnsi="宋体" w:hint="eastAsia"/>
          <w:color w:val="auto"/>
          <w:szCs w:val="24"/>
        </w:rPr>
        <w:t>本</w:t>
      </w:r>
      <w:r>
        <w:rPr>
          <w:rFonts w:ascii="宋体" w:hAnsi="宋体" w:hint="eastAsia"/>
          <w:color w:val="auto"/>
          <w:szCs w:val="24"/>
        </w:rPr>
        <w:t>办法</w:t>
      </w:r>
      <w:r w:rsidRPr="00D11CCD">
        <w:rPr>
          <w:rFonts w:ascii="宋体" w:hAnsi="宋体" w:hint="eastAsia"/>
          <w:color w:val="auto"/>
          <w:szCs w:val="24"/>
        </w:rPr>
        <w:t>由南京银行股份有限公司负责制</w:t>
      </w:r>
      <w:r w:rsidRPr="00D11CCD">
        <w:rPr>
          <w:rFonts w:ascii="宋体" w:hAnsi="宋体" w:hint="eastAsia"/>
        </w:rPr>
        <w:t>订</w:t>
      </w:r>
      <w:r w:rsidRPr="00D11CCD">
        <w:rPr>
          <w:rFonts w:ascii="宋体" w:hAnsi="宋体" w:hint="eastAsia"/>
          <w:color w:val="auto"/>
          <w:szCs w:val="24"/>
        </w:rPr>
        <w:t>、修改和解释。</w:t>
      </w:r>
    </w:p>
    <w:p w:rsidR="00FC6BD5" w:rsidRPr="00D11CCD" w:rsidRDefault="00FC6BD5" w:rsidP="00D76B95">
      <w:pPr>
        <w:pStyle w:val="a4"/>
        <w:widowControl w:val="0"/>
        <w:tabs>
          <w:tab w:val="num" w:pos="1520"/>
        </w:tabs>
        <w:spacing w:before="0" w:after="0" w:line="360" w:lineRule="auto"/>
        <w:ind w:firstLineChars="200" w:firstLine="482"/>
        <w:jc w:val="both"/>
        <w:rPr>
          <w:rFonts w:ascii="宋体" w:hAnsi="宋体" w:hint="eastAsia"/>
          <w:color w:val="auto"/>
          <w:szCs w:val="24"/>
        </w:rPr>
        <w:pPrChange w:id="1695" w:author="刘孟祺" w:date="2013-04-19T10:52:00Z">
          <w:pPr>
            <w:pStyle w:val="a4"/>
            <w:widowControl w:val="0"/>
            <w:tabs>
              <w:tab w:val="num" w:pos="1520"/>
            </w:tabs>
            <w:snapToGrid w:val="0"/>
            <w:spacing w:beforeLines="50" w:before="156" w:afterLines="50" w:after="156" w:line="360" w:lineRule="auto"/>
            <w:ind w:firstLineChars="200" w:firstLine="482"/>
            <w:jc w:val="both"/>
          </w:pPr>
        </w:pPrChange>
      </w:pPr>
      <w:r w:rsidRPr="00615663">
        <w:rPr>
          <w:rFonts w:ascii="宋体" w:hAnsi="宋体" w:hint="eastAsia"/>
          <w:b/>
        </w:rPr>
        <w:t>第三十条</w:t>
      </w:r>
      <w:r>
        <w:rPr>
          <w:rFonts w:ascii="宋体" w:hAnsi="宋体" w:hint="eastAsia"/>
        </w:rPr>
        <w:t xml:space="preserve">    </w:t>
      </w:r>
      <w:r w:rsidRPr="00D11CCD">
        <w:rPr>
          <w:rFonts w:ascii="宋体" w:hAnsi="宋体" w:hint="eastAsia"/>
        </w:rPr>
        <w:t>本</w:t>
      </w:r>
      <w:r>
        <w:rPr>
          <w:rFonts w:ascii="宋体" w:hAnsi="宋体" w:hint="eastAsia"/>
        </w:rPr>
        <w:t>办法</w:t>
      </w:r>
      <w:r w:rsidRPr="00D11CCD">
        <w:rPr>
          <w:rFonts w:ascii="宋体" w:hAnsi="宋体" w:hint="eastAsia"/>
        </w:rPr>
        <w:t>自</w:t>
      </w:r>
      <w:del w:id="1696" w:author="刘孟祺" w:date="2013-04-19T11:00:00Z">
        <w:r w:rsidRPr="00D11CCD" w:rsidDel="00342516">
          <w:rPr>
            <w:rFonts w:ascii="宋体" w:hAnsi="宋体" w:hint="eastAsia"/>
          </w:rPr>
          <w:delText>发行</w:delText>
        </w:r>
      </w:del>
      <w:ins w:id="1697" w:author="刘孟祺" w:date="2013-04-19T11:00:00Z">
        <w:r w:rsidR="00342516">
          <w:rPr>
            <w:rFonts w:ascii="宋体" w:hAnsi="宋体" w:hint="eastAsia"/>
          </w:rPr>
          <w:t>印发</w:t>
        </w:r>
      </w:ins>
      <w:r w:rsidRPr="00D11CCD">
        <w:rPr>
          <w:rFonts w:ascii="宋体" w:hAnsi="宋体" w:hint="eastAsia"/>
        </w:rPr>
        <w:t>之日起</w:t>
      </w:r>
      <w:del w:id="1698" w:author="刘孟祺" w:date="2013-04-19T11:00:00Z">
        <w:r w:rsidRPr="00D11CCD" w:rsidDel="00342516">
          <w:rPr>
            <w:rFonts w:ascii="宋体" w:hAnsi="宋体" w:hint="eastAsia"/>
          </w:rPr>
          <w:delText>施行</w:delText>
        </w:r>
      </w:del>
      <w:ins w:id="1699" w:author="刘孟祺" w:date="2013-04-19T11:00:00Z">
        <w:r w:rsidR="00342516">
          <w:rPr>
            <w:rFonts w:ascii="宋体" w:hAnsi="宋体" w:hint="eastAsia"/>
          </w:rPr>
          <w:t>执行</w:t>
        </w:r>
      </w:ins>
      <w:r w:rsidRPr="00D11CCD">
        <w:rPr>
          <w:rFonts w:ascii="宋体" w:hAnsi="宋体" w:hint="eastAsia"/>
        </w:rPr>
        <w:t>。</w:t>
      </w:r>
    </w:p>
    <w:p w:rsidR="004654E0" w:rsidRPr="00FC6BD5" w:rsidRDefault="004654E0" w:rsidP="00FC6BD5"/>
    <w:sectPr w:rsidR="004654E0" w:rsidRPr="00FC6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2F2" w:rsidRDefault="00E372F2" w:rsidP="00BA34A2">
      <w:r>
        <w:separator/>
      </w:r>
    </w:p>
  </w:endnote>
  <w:endnote w:type="continuationSeparator" w:id="0">
    <w:p w:rsidR="00E372F2" w:rsidRDefault="00E372F2" w:rsidP="00BA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2F2" w:rsidRDefault="00E372F2" w:rsidP="00BA34A2">
      <w:r>
        <w:separator/>
      </w:r>
    </w:p>
  </w:footnote>
  <w:footnote w:type="continuationSeparator" w:id="0">
    <w:p w:rsidR="00E372F2" w:rsidRDefault="00E372F2" w:rsidP="00BA3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5F87"/>
    <w:multiLevelType w:val="hybridMultilevel"/>
    <w:tmpl w:val="D592DEBA"/>
    <w:lvl w:ilvl="0" w:tplc="27927D14">
      <w:start w:val="1"/>
      <w:numFmt w:val="decimal"/>
      <w:lvlText w:val="%1、"/>
      <w:lvlJc w:val="left"/>
      <w:pPr>
        <w:tabs>
          <w:tab w:val="num" w:pos="2075"/>
        </w:tabs>
        <w:ind w:left="2075" w:hanging="360"/>
      </w:pPr>
      <w:rPr>
        <w:rFonts w:hint="default"/>
      </w:rPr>
    </w:lvl>
    <w:lvl w:ilvl="1" w:tplc="04090019" w:tentative="1">
      <w:start w:val="1"/>
      <w:numFmt w:val="lowerLetter"/>
      <w:lvlText w:val="%2)"/>
      <w:lvlJc w:val="left"/>
      <w:pPr>
        <w:tabs>
          <w:tab w:val="num" w:pos="2555"/>
        </w:tabs>
        <w:ind w:left="2555" w:hanging="420"/>
      </w:pPr>
    </w:lvl>
    <w:lvl w:ilvl="2" w:tplc="0409001B" w:tentative="1">
      <w:start w:val="1"/>
      <w:numFmt w:val="lowerRoman"/>
      <w:lvlText w:val="%3."/>
      <w:lvlJc w:val="right"/>
      <w:pPr>
        <w:tabs>
          <w:tab w:val="num" w:pos="2975"/>
        </w:tabs>
        <w:ind w:left="2975" w:hanging="420"/>
      </w:pPr>
    </w:lvl>
    <w:lvl w:ilvl="3" w:tplc="0409000F" w:tentative="1">
      <w:start w:val="1"/>
      <w:numFmt w:val="decimal"/>
      <w:lvlText w:val="%4."/>
      <w:lvlJc w:val="left"/>
      <w:pPr>
        <w:tabs>
          <w:tab w:val="num" w:pos="3395"/>
        </w:tabs>
        <w:ind w:left="3395" w:hanging="420"/>
      </w:pPr>
    </w:lvl>
    <w:lvl w:ilvl="4" w:tplc="04090019" w:tentative="1">
      <w:start w:val="1"/>
      <w:numFmt w:val="lowerLetter"/>
      <w:lvlText w:val="%5)"/>
      <w:lvlJc w:val="left"/>
      <w:pPr>
        <w:tabs>
          <w:tab w:val="num" w:pos="3815"/>
        </w:tabs>
        <w:ind w:left="3815" w:hanging="420"/>
      </w:pPr>
    </w:lvl>
    <w:lvl w:ilvl="5" w:tplc="0409001B" w:tentative="1">
      <w:start w:val="1"/>
      <w:numFmt w:val="lowerRoman"/>
      <w:lvlText w:val="%6."/>
      <w:lvlJc w:val="right"/>
      <w:pPr>
        <w:tabs>
          <w:tab w:val="num" w:pos="4235"/>
        </w:tabs>
        <w:ind w:left="4235" w:hanging="420"/>
      </w:pPr>
    </w:lvl>
    <w:lvl w:ilvl="6" w:tplc="0409000F" w:tentative="1">
      <w:start w:val="1"/>
      <w:numFmt w:val="decimal"/>
      <w:lvlText w:val="%7."/>
      <w:lvlJc w:val="left"/>
      <w:pPr>
        <w:tabs>
          <w:tab w:val="num" w:pos="4655"/>
        </w:tabs>
        <w:ind w:left="4655" w:hanging="420"/>
      </w:pPr>
    </w:lvl>
    <w:lvl w:ilvl="7" w:tplc="04090019" w:tentative="1">
      <w:start w:val="1"/>
      <w:numFmt w:val="lowerLetter"/>
      <w:lvlText w:val="%8)"/>
      <w:lvlJc w:val="left"/>
      <w:pPr>
        <w:tabs>
          <w:tab w:val="num" w:pos="5075"/>
        </w:tabs>
        <w:ind w:left="5075" w:hanging="420"/>
      </w:pPr>
    </w:lvl>
    <w:lvl w:ilvl="8" w:tplc="0409001B" w:tentative="1">
      <w:start w:val="1"/>
      <w:numFmt w:val="lowerRoman"/>
      <w:lvlText w:val="%9."/>
      <w:lvlJc w:val="right"/>
      <w:pPr>
        <w:tabs>
          <w:tab w:val="num" w:pos="5495"/>
        </w:tabs>
        <w:ind w:left="5495" w:hanging="420"/>
      </w:pPr>
    </w:lvl>
  </w:abstractNum>
  <w:abstractNum w:abstractNumId="1" w15:restartNumberingAfterBreak="0">
    <w:nsid w:val="1CBC0C8E"/>
    <w:multiLevelType w:val="multilevel"/>
    <w:tmpl w:val="88441E2C"/>
    <w:lvl w:ilvl="0">
      <w:start w:val="1"/>
      <w:numFmt w:val="chineseCountingThousand"/>
      <w:pStyle w:val="1"/>
      <w:suff w:val="space"/>
      <w:lvlText w:val="第%1章"/>
      <w:lvlJc w:val="left"/>
      <w:pPr>
        <w:snapToGrid w:val="0"/>
        <w:ind w:left="170" w:hanging="170"/>
      </w:pPr>
      <w:rPr>
        <w:rFonts w:ascii="宋体" w:eastAsia="宋体" w:hAnsi="宋体" w:hint="eastAsia"/>
        <w:b/>
        <w:i w:val="0"/>
        <w:caps w:val="0"/>
        <w:strike w:val="0"/>
        <w:dstrike w:val="0"/>
        <w:outline w:val="0"/>
        <w:shadow w:val="0"/>
        <w:emboss w:val="0"/>
        <w:imprint w:val="0"/>
        <w:vanish w:val="0"/>
        <w:webHidden w:val="0"/>
        <w:color w:val="auto"/>
        <w:spacing w:val="0"/>
        <w:w w:val="100"/>
        <w:kern w:val="0"/>
        <w:position w:val="0"/>
        <w:sz w:val="28"/>
        <w:szCs w:val="28"/>
        <w:u w:val="none"/>
        <w:effect w:val="none"/>
        <w:vertAlign w:val="baseline"/>
        <w:em w:val="none"/>
        <w:specVanish w:val="0"/>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361044B9"/>
    <w:multiLevelType w:val="hybridMultilevel"/>
    <w:tmpl w:val="C344AB44"/>
    <w:lvl w:ilvl="0" w:tplc="705E32EE">
      <w:start w:val="1"/>
      <w:numFmt w:val="none"/>
      <w:lvlText w:val="第十九条"/>
      <w:lvlJc w:val="left"/>
      <w:pPr>
        <w:tabs>
          <w:tab w:val="num" w:pos="420"/>
        </w:tabs>
        <w:ind w:left="420"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4E4094F"/>
    <w:multiLevelType w:val="hybridMultilevel"/>
    <w:tmpl w:val="AAD8B858"/>
    <w:lvl w:ilvl="0" w:tplc="CE669850">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DDA5C7E"/>
    <w:multiLevelType w:val="hybridMultilevel"/>
    <w:tmpl w:val="66E4D1DE"/>
    <w:lvl w:ilvl="0" w:tplc="D166C10A">
      <w:start w:val="1"/>
      <w:numFmt w:val="none"/>
      <w:lvlText w:val="第十三条"/>
      <w:lvlJc w:val="left"/>
      <w:pPr>
        <w:tabs>
          <w:tab w:val="num" w:pos="420"/>
        </w:tabs>
        <w:ind w:left="420" w:hanging="420"/>
      </w:pPr>
      <w:rPr>
        <w:rFonts w:hint="eastAsia"/>
        <w:b/>
        <w:i w:val="0"/>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EEB42AC"/>
    <w:multiLevelType w:val="hybridMultilevel"/>
    <w:tmpl w:val="3C6C5876"/>
    <w:lvl w:ilvl="0" w:tplc="6F86FDC2">
      <w:start w:val="1"/>
      <w:numFmt w:val="chineseCountingThousand"/>
      <w:lvlText w:val="第%1条"/>
      <w:lvlJc w:val="left"/>
      <w:pPr>
        <w:tabs>
          <w:tab w:val="num" w:pos="1140"/>
        </w:tabs>
        <w:ind w:left="1140" w:hanging="420"/>
      </w:pPr>
      <w:rPr>
        <w:rFonts w:hint="eastAsia"/>
        <w:b/>
        <w:i w:val="0"/>
        <w:color w:val="auto"/>
        <w:sz w:val="24"/>
        <w:szCs w:val="24"/>
        <w:lang w:val="en-US"/>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7796"/>
    <w:rsid w:val="00025DCB"/>
    <w:rsid w:val="00126843"/>
    <w:rsid w:val="00141EAD"/>
    <w:rsid w:val="00177DC7"/>
    <w:rsid w:val="00207796"/>
    <w:rsid w:val="00342516"/>
    <w:rsid w:val="003A4768"/>
    <w:rsid w:val="004654E0"/>
    <w:rsid w:val="00501EE6"/>
    <w:rsid w:val="006E193B"/>
    <w:rsid w:val="006F122A"/>
    <w:rsid w:val="00833DD4"/>
    <w:rsid w:val="00843A77"/>
    <w:rsid w:val="009307C2"/>
    <w:rsid w:val="00974D7D"/>
    <w:rsid w:val="009B22F5"/>
    <w:rsid w:val="00A532BD"/>
    <w:rsid w:val="00A774F3"/>
    <w:rsid w:val="00B05B36"/>
    <w:rsid w:val="00B97FB3"/>
    <w:rsid w:val="00BA34A2"/>
    <w:rsid w:val="00BA4277"/>
    <w:rsid w:val="00CC50FA"/>
    <w:rsid w:val="00D76B95"/>
    <w:rsid w:val="00E372F2"/>
    <w:rsid w:val="00ED1921"/>
    <w:rsid w:val="00ED5671"/>
    <w:rsid w:val="00F00FED"/>
    <w:rsid w:val="00F42A41"/>
    <w:rsid w:val="00FC6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AE7794D-53AF-4B80-90C5-9F3A7E06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07796"/>
    <w:rPr>
      <w:rFonts w:eastAsia="仿宋_GB2312"/>
      <w:sz w:val="30"/>
      <w:szCs w:val="24"/>
    </w:rPr>
  </w:style>
  <w:style w:type="paragraph" w:styleId="1">
    <w:name w:val="heading 1"/>
    <w:basedOn w:val="a"/>
    <w:next w:val="a"/>
    <w:qFormat/>
    <w:rsid w:val="00FC6BD5"/>
    <w:pPr>
      <w:keepNext/>
      <w:numPr>
        <w:numId w:val="2"/>
      </w:numPr>
      <w:spacing w:after="240" w:line="240" w:lineRule="atLeast"/>
      <w:outlineLvl w:val="0"/>
    </w:pPr>
    <w:rPr>
      <w:rFonts w:ascii="Arial" w:eastAsia="宋体" w:hAnsi="Arial"/>
      <w:b/>
      <w:spacing w:val="-5"/>
      <w:sz w:val="40"/>
      <w:szCs w:val="20"/>
      <w:u w:color="000000"/>
      <w:lang w:eastAsia="en-US"/>
    </w:rPr>
  </w:style>
  <w:style w:type="paragraph" w:styleId="2">
    <w:name w:val="heading 2"/>
    <w:basedOn w:val="a"/>
    <w:next w:val="a"/>
    <w:qFormat/>
    <w:rsid w:val="00FC6BD5"/>
    <w:pPr>
      <w:keepNext/>
      <w:numPr>
        <w:ilvl w:val="1"/>
        <w:numId w:val="2"/>
      </w:numPr>
      <w:spacing w:before="240" w:after="240" w:line="240" w:lineRule="atLeast"/>
      <w:outlineLvl w:val="1"/>
    </w:pPr>
    <w:rPr>
      <w:rFonts w:ascii="Arial" w:eastAsia="宋体" w:hAnsi="Arial"/>
      <w:b/>
      <w:spacing w:val="-5"/>
      <w:sz w:val="32"/>
      <w:szCs w:val="20"/>
      <w:u w:color="000000"/>
      <w:lang w:eastAsia="en-US"/>
    </w:rPr>
  </w:style>
  <w:style w:type="paragraph" w:styleId="3">
    <w:name w:val="heading 3"/>
    <w:basedOn w:val="2"/>
    <w:next w:val="a"/>
    <w:qFormat/>
    <w:rsid w:val="00FC6BD5"/>
    <w:pPr>
      <w:numPr>
        <w:ilvl w:val="2"/>
      </w:numPr>
      <w:outlineLvl w:val="2"/>
    </w:pPr>
    <w:rPr>
      <w:i/>
      <w:sz w:val="24"/>
    </w:rPr>
  </w:style>
  <w:style w:type="paragraph" w:styleId="4">
    <w:name w:val="heading 4"/>
    <w:basedOn w:val="3"/>
    <w:next w:val="a"/>
    <w:qFormat/>
    <w:rsid w:val="00FC6BD5"/>
    <w:pPr>
      <w:numPr>
        <w:ilvl w:val="3"/>
      </w:numPr>
      <w:spacing w:after="60"/>
      <w:outlineLvl w:val="3"/>
    </w:pPr>
    <w:rPr>
      <w:rFonts w:ascii="Times New Roman" w:hAnsi="Times New Roman"/>
    </w:rPr>
  </w:style>
  <w:style w:type="paragraph" w:styleId="5">
    <w:name w:val="heading 5"/>
    <w:basedOn w:val="a"/>
    <w:next w:val="a"/>
    <w:qFormat/>
    <w:rsid w:val="00FC6BD5"/>
    <w:pPr>
      <w:numPr>
        <w:ilvl w:val="4"/>
        <w:numId w:val="2"/>
      </w:numPr>
      <w:spacing w:before="240" w:after="60" w:line="240" w:lineRule="atLeast"/>
      <w:outlineLvl w:val="4"/>
    </w:pPr>
    <w:rPr>
      <w:rFonts w:ascii="Arial" w:eastAsia="宋体" w:hAnsi="Arial"/>
      <w:spacing w:val="-5"/>
      <w:sz w:val="22"/>
      <w:szCs w:val="20"/>
      <w:u w:color="000000"/>
      <w:lang w:eastAsia="en-US"/>
    </w:rPr>
  </w:style>
  <w:style w:type="paragraph" w:styleId="6">
    <w:name w:val="heading 6"/>
    <w:basedOn w:val="a"/>
    <w:next w:val="a"/>
    <w:qFormat/>
    <w:rsid w:val="00FC6BD5"/>
    <w:pPr>
      <w:numPr>
        <w:ilvl w:val="5"/>
        <w:numId w:val="2"/>
      </w:numPr>
      <w:spacing w:before="240" w:after="60" w:line="240" w:lineRule="atLeast"/>
      <w:outlineLvl w:val="5"/>
    </w:pPr>
    <w:rPr>
      <w:rFonts w:ascii="Arial" w:eastAsia="宋体" w:hAnsi="Arial"/>
      <w:i/>
      <w:spacing w:val="-5"/>
      <w:sz w:val="22"/>
      <w:szCs w:val="20"/>
      <w:u w:color="000000"/>
      <w:lang w:eastAsia="en-US"/>
    </w:rPr>
  </w:style>
  <w:style w:type="paragraph" w:styleId="7">
    <w:name w:val="heading 7"/>
    <w:basedOn w:val="a"/>
    <w:next w:val="a"/>
    <w:qFormat/>
    <w:rsid w:val="00FC6BD5"/>
    <w:pPr>
      <w:numPr>
        <w:ilvl w:val="6"/>
        <w:numId w:val="2"/>
      </w:numPr>
      <w:spacing w:before="240" w:after="60" w:line="240" w:lineRule="atLeast"/>
      <w:outlineLvl w:val="6"/>
    </w:pPr>
    <w:rPr>
      <w:rFonts w:ascii="Arial" w:eastAsia="宋体" w:hAnsi="Arial"/>
      <w:spacing w:val="-5"/>
      <w:sz w:val="20"/>
      <w:szCs w:val="20"/>
      <w:u w:color="000000"/>
      <w:lang w:eastAsia="en-US"/>
    </w:rPr>
  </w:style>
  <w:style w:type="paragraph" w:styleId="8">
    <w:name w:val="heading 8"/>
    <w:basedOn w:val="a"/>
    <w:next w:val="a"/>
    <w:qFormat/>
    <w:rsid w:val="00FC6BD5"/>
    <w:pPr>
      <w:numPr>
        <w:ilvl w:val="7"/>
        <w:numId w:val="2"/>
      </w:numPr>
      <w:spacing w:before="240" w:after="60" w:line="240" w:lineRule="atLeast"/>
      <w:outlineLvl w:val="7"/>
    </w:pPr>
    <w:rPr>
      <w:rFonts w:ascii="Arial" w:eastAsia="宋体" w:hAnsi="Arial"/>
      <w:i/>
      <w:spacing w:val="-5"/>
      <w:sz w:val="20"/>
      <w:szCs w:val="20"/>
      <w:u w:color="000000"/>
      <w:lang w:eastAsia="en-US"/>
    </w:rPr>
  </w:style>
  <w:style w:type="paragraph" w:styleId="9">
    <w:name w:val="heading 9"/>
    <w:basedOn w:val="a"/>
    <w:next w:val="a"/>
    <w:qFormat/>
    <w:rsid w:val="00FC6BD5"/>
    <w:pPr>
      <w:numPr>
        <w:ilvl w:val="8"/>
        <w:numId w:val="2"/>
      </w:numPr>
      <w:spacing w:before="240" w:after="60" w:line="240" w:lineRule="atLeast"/>
      <w:outlineLvl w:val="8"/>
    </w:pPr>
    <w:rPr>
      <w:rFonts w:ascii="Arial" w:eastAsia="宋体" w:hAnsi="Arial"/>
      <w:i/>
      <w:spacing w:val="-5"/>
      <w:sz w:val="18"/>
      <w:szCs w:val="20"/>
      <w:u w:color="000000"/>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207796"/>
    <w:rPr>
      <w:color w:val="0000FF"/>
      <w:u w:val="single"/>
    </w:rPr>
  </w:style>
  <w:style w:type="paragraph" w:styleId="20">
    <w:name w:val="Body Text 2"/>
    <w:basedOn w:val="a"/>
    <w:rsid w:val="00FC6BD5"/>
    <w:pPr>
      <w:spacing w:after="120" w:line="480" w:lineRule="auto"/>
    </w:pPr>
  </w:style>
  <w:style w:type="paragraph" w:styleId="a4">
    <w:name w:val="Normal (Web)"/>
    <w:basedOn w:val="a"/>
    <w:rsid w:val="00FC6BD5"/>
    <w:pPr>
      <w:spacing w:before="102" w:after="102" w:line="1099" w:lineRule="atLeast"/>
      <w:ind w:firstLine="419"/>
    </w:pPr>
    <w:rPr>
      <w:rFonts w:eastAsia="宋体"/>
      <w:color w:val="000000"/>
      <w:sz w:val="24"/>
      <w:szCs w:val="20"/>
      <w:u w:color="000000"/>
    </w:rPr>
  </w:style>
  <w:style w:type="paragraph" w:styleId="a5">
    <w:name w:val="Document Map"/>
    <w:basedOn w:val="a"/>
    <w:semiHidden/>
    <w:rsid w:val="00FC6BD5"/>
    <w:pPr>
      <w:shd w:val="clear" w:color="auto" w:fill="000080"/>
    </w:pPr>
  </w:style>
  <w:style w:type="paragraph" w:styleId="a6">
    <w:name w:val="Balloon Text"/>
    <w:basedOn w:val="a"/>
    <w:link w:val="Char"/>
    <w:rsid w:val="00BA34A2"/>
    <w:rPr>
      <w:sz w:val="18"/>
      <w:szCs w:val="18"/>
    </w:rPr>
  </w:style>
  <w:style w:type="character" w:customStyle="1" w:styleId="Char">
    <w:name w:val="批注框文本 Char"/>
    <w:link w:val="a6"/>
    <w:rsid w:val="00BA34A2"/>
    <w:rPr>
      <w:rFonts w:eastAsia="仿宋_GB2312"/>
      <w:sz w:val="18"/>
      <w:szCs w:val="18"/>
    </w:rPr>
  </w:style>
  <w:style w:type="paragraph" w:styleId="a7">
    <w:name w:val="header"/>
    <w:basedOn w:val="a"/>
    <w:link w:val="Char0"/>
    <w:rsid w:val="00BA34A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BA34A2"/>
    <w:rPr>
      <w:rFonts w:eastAsia="仿宋_GB2312"/>
      <w:sz w:val="18"/>
      <w:szCs w:val="18"/>
    </w:rPr>
  </w:style>
  <w:style w:type="paragraph" w:styleId="a8">
    <w:name w:val="footer"/>
    <w:basedOn w:val="a"/>
    <w:link w:val="Char1"/>
    <w:rsid w:val="00BA34A2"/>
    <w:pPr>
      <w:tabs>
        <w:tab w:val="center" w:pos="4153"/>
        <w:tab w:val="right" w:pos="8306"/>
      </w:tabs>
      <w:snapToGrid w:val="0"/>
    </w:pPr>
    <w:rPr>
      <w:sz w:val="18"/>
      <w:szCs w:val="18"/>
    </w:rPr>
  </w:style>
  <w:style w:type="character" w:customStyle="1" w:styleId="Char1">
    <w:name w:val="页脚 Char"/>
    <w:link w:val="a8"/>
    <w:rsid w:val="00BA34A2"/>
    <w:rPr>
      <w:rFonts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12</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关于发行梅花借记IC卡的通知</dc:title>
  <dc:subject/>
  <dc:creator>刘孟祺</dc:creator>
  <cp:keywords/>
  <cp:lastModifiedBy>albertwuxinyu</cp:lastModifiedBy>
  <cp:revision>2</cp:revision>
  <dcterms:created xsi:type="dcterms:W3CDTF">2017-06-26T06:40:00Z</dcterms:created>
  <dcterms:modified xsi:type="dcterms:W3CDTF">2017-06-26T06:40:00Z</dcterms:modified>
</cp:coreProperties>
</file>