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E8E" w:rsidRPr="002D5E8E" w:rsidRDefault="002D5E8E" w:rsidP="002D5E8E">
      <w:pPr>
        <w:numPr>
          <w:ins w:id="0" w:author="周扬天宇" w:date="2010-06-28T15:37:00Z"/>
        </w:numPr>
        <w:spacing w:line="360" w:lineRule="auto"/>
        <w:rPr>
          <w:ins w:id="1" w:author="周扬天宇" w:date="2010-06-28T15:37:00Z"/>
          <w:rFonts w:ascii="黑体" w:eastAsia="黑体" w:hAnsi="宋体" w:hint="eastAsia"/>
          <w:sz w:val="28"/>
          <w:szCs w:val="28"/>
          <w:rPrChange w:id="2" w:author="周扬天宇" w:date="2010-06-28T15:38:00Z">
            <w:rPr>
              <w:ins w:id="3" w:author="周扬天宇" w:date="2010-06-28T15:37:00Z"/>
              <w:rFonts w:ascii="仿宋_GB2312" w:eastAsia="仿宋_GB2312" w:hAnsi="宋体" w:hint="eastAsia"/>
              <w:b/>
              <w:sz w:val="24"/>
              <w:szCs w:val="24"/>
            </w:rPr>
          </w:rPrChange>
        </w:rPr>
        <w:pPrChange w:id="4" w:author="周扬天宇" w:date="2010-06-28T15:37:00Z">
          <w:pPr>
            <w:spacing w:line="360" w:lineRule="auto"/>
            <w:jc w:val="center"/>
          </w:pPr>
        </w:pPrChange>
      </w:pPr>
      <w:bookmarkStart w:id="5" w:name="_GoBack"/>
      <w:bookmarkEnd w:id="5"/>
      <w:ins w:id="6" w:author="周扬天宇" w:date="2010-06-28T15:37:00Z">
        <w:r w:rsidRPr="002D5E8E">
          <w:rPr>
            <w:rFonts w:ascii="黑体" w:eastAsia="黑体" w:hAnsi="宋体" w:hint="eastAsia"/>
            <w:sz w:val="28"/>
            <w:szCs w:val="28"/>
            <w:rPrChange w:id="7" w:author="周扬天宇" w:date="2010-06-28T15:38:00Z">
              <w:rPr>
                <w:rFonts w:ascii="仿宋_GB2312" w:eastAsia="仿宋_GB2312" w:hAnsi="宋体" w:hint="eastAsia"/>
                <w:b/>
                <w:sz w:val="24"/>
                <w:szCs w:val="24"/>
              </w:rPr>
            </w:rPrChange>
          </w:rPr>
          <w:t>附件：</w:t>
        </w:r>
      </w:ins>
    </w:p>
    <w:p w:rsidR="003D4A80" w:rsidRPr="002D5E8E" w:rsidRDefault="003D4A80" w:rsidP="00FB3ACD">
      <w:pPr>
        <w:spacing w:line="360" w:lineRule="auto"/>
        <w:jc w:val="center"/>
        <w:rPr>
          <w:rFonts w:ascii="黑体" w:eastAsia="黑体" w:hAnsi="宋体" w:hint="eastAsia"/>
          <w:b/>
          <w:bCs/>
          <w:sz w:val="36"/>
          <w:szCs w:val="36"/>
          <w:rPrChange w:id="8" w:author="周扬天宇" w:date="2010-06-28T15:38:00Z">
            <w:rPr>
              <w:rFonts w:ascii="仿宋_GB2312" w:eastAsia="仿宋_GB2312" w:hAnsi="宋体" w:hint="eastAsia"/>
              <w:b/>
              <w:bCs/>
              <w:sz w:val="24"/>
              <w:szCs w:val="24"/>
            </w:rPr>
          </w:rPrChange>
        </w:rPr>
      </w:pPr>
      <w:r w:rsidRPr="002D5E8E">
        <w:rPr>
          <w:rFonts w:ascii="黑体" w:eastAsia="黑体" w:hAnsi="宋体" w:hint="eastAsia"/>
          <w:b/>
          <w:sz w:val="36"/>
          <w:szCs w:val="36"/>
          <w:rPrChange w:id="9" w:author="周扬天宇" w:date="2010-06-28T15:38:00Z">
            <w:rPr>
              <w:rFonts w:ascii="仿宋_GB2312" w:eastAsia="仿宋_GB2312" w:hAnsi="宋体" w:hint="eastAsia"/>
              <w:b/>
              <w:sz w:val="24"/>
              <w:szCs w:val="24"/>
            </w:rPr>
          </w:rPrChange>
        </w:rPr>
        <w:t>南京银行</w:t>
      </w:r>
      <w:r w:rsidRPr="002D5E8E">
        <w:rPr>
          <w:rFonts w:ascii="黑体" w:eastAsia="黑体" w:hint="eastAsia"/>
          <w:b/>
          <w:sz w:val="36"/>
          <w:szCs w:val="36"/>
          <w:rPrChange w:id="10" w:author="周扬天宇" w:date="2010-06-28T15:38:00Z">
            <w:rPr>
              <w:rFonts w:ascii="仿宋_GB2312" w:eastAsia="仿宋_GB2312" w:hint="eastAsia"/>
              <w:b/>
              <w:sz w:val="24"/>
              <w:szCs w:val="24"/>
            </w:rPr>
          </w:rPrChange>
        </w:rPr>
        <w:t>梅花商务卡</w:t>
      </w:r>
      <w:ins w:id="11" w:author="周扬天宇" w:date="2010-06-28T18:02:00Z">
        <w:r w:rsidR="00B64ACD">
          <w:rPr>
            <w:rFonts w:ascii="黑体" w:eastAsia="黑体" w:hint="eastAsia"/>
            <w:b/>
            <w:sz w:val="36"/>
            <w:szCs w:val="36"/>
          </w:rPr>
          <w:t>业务</w:t>
        </w:r>
      </w:ins>
      <w:r w:rsidRPr="002D5E8E">
        <w:rPr>
          <w:rFonts w:ascii="黑体" w:eastAsia="黑体" w:hAnsi="宋体" w:hint="eastAsia"/>
          <w:b/>
          <w:sz w:val="36"/>
          <w:szCs w:val="36"/>
          <w:rPrChange w:id="12" w:author="周扬天宇" w:date="2010-06-28T15:38:00Z">
            <w:rPr>
              <w:rFonts w:ascii="仿宋_GB2312" w:eastAsia="仿宋_GB2312" w:hAnsi="宋体" w:hint="eastAsia"/>
              <w:b/>
              <w:sz w:val="24"/>
              <w:szCs w:val="24"/>
            </w:rPr>
          </w:rPrChange>
        </w:rPr>
        <w:t>管理办法</w:t>
      </w:r>
    </w:p>
    <w:p w:rsidR="002D5E8E" w:rsidRDefault="002D5E8E" w:rsidP="003D4A80">
      <w:pPr>
        <w:numPr>
          <w:ins w:id="13" w:author="周扬天宇" w:date="2010-06-28T15:38:00Z"/>
        </w:numPr>
        <w:spacing w:line="360" w:lineRule="auto"/>
        <w:jc w:val="center"/>
        <w:rPr>
          <w:ins w:id="14" w:author="周扬天宇" w:date="2010-06-28T15:38:00Z"/>
          <w:rFonts w:ascii="仿宋_GB2312" w:eastAsia="仿宋_GB2312" w:hAnsi="宋体" w:hint="eastAsia"/>
          <w:sz w:val="24"/>
          <w:szCs w:val="24"/>
        </w:rPr>
      </w:pPr>
    </w:p>
    <w:p w:rsidR="003D4A80" w:rsidRPr="002D5E8E" w:rsidRDefault="003D4A80" w:rsidP="002D5E8E">
      <w:pPr>
        <w:spacing w:line="360" w:lineRule="auto"/>
        <w:jc w:val="center"/>
        <w:rPr>
          <w:rFonts w:ascii="黑体" w:eastAsia="黑体" w:hAnsi="宋体" w:hint="eastAsia"/>
          <w:sz w:val="24"/>
          <w:szCs w:val="24"/>
          <w:rPrChange w:id="15" w:author="周扬天宇" w:date="2010-06-28T15:39:00Z">
            <w:rPr>
              <w:rFonts w:ascii="仿宋_GB2312" w:eastAsia="仿宋_GB2312" w:hAnsi="宋体" w:hint="eastAsia"/>
              <w:sz w:val="24"/>
              <w:szCs w:val="24"/>
            </w:rPr>
          </w:rPrChange>
        </w:rPr>
      </w:pPr>
      <w:r w:rsidRPr="002D5E8E">
        <w:rPr>
          <w:rFonts w:ascii="黑体" w:eastAsia="黑体" w:hAnsi="宋体" w:hint="eastAsia"/>
          <w:sz w:val="24"/>
          <w:szCs w:val="24"/>
          <w:rPrChange w:id="16" w:author="周扬天宇" w:date="2010-06-28T15:39:00Z">
            <w:rPr>
              <w:rFonts w:ascii="仿宋_GB2312" w:eastAsia="仿宋_GB2312" w:hAnsi="宋体" w:hint="eastAsia"/>
              <w:sz w:val="24"/>
              <w:szCs w:val="24"/>
            </w:rPr>
          </w:rPrChange>
        </w:rPr>
        <w:t>第一章</w:t>
      </w:r>
      <w:del w:id="17" w:author="周扬天宇" w:date="2010-06-28T15:39:00Z">
        <w:r w:rsidRPr="002D5E8E" w:rsidDel="002D5E8E">
          <w:rPr>
            <w:rFonts w:ascii="黑体" w:eastAsia="黑体" w:hAnsi="宋体" w:hint="eastAsia"/>
            <w:sz w:val="24"/>
            <w:szCs w:val="24"/>
            <w:rPrChange w:id="18" w:author="周扬天宇" w:date="2010-06-28T15:39:00Z">
              <w:rPr>
                <w:rFonts w:ascii="仿宋_GB2312" w:eastAsia="仿宋_GB2312" w:hAnsi="宋体" w:hint="eastAsia"/>
                <w:sz w:val="24"/>
                <w:szCs w:val="24"/>
              </w:rPr>
            </w:rPrChange>
          </w:rPr>
          <w:delText xml:space="preserve"> 　</w:delText>
        </w:r>
      </w:del>
      <w:ins w:id="19" w:author="周扬天宇" w:date="2010-06-28T15:39:00Z">
        <w:r w:rsidR="002D5E8E">
          <w:rPr>
            <w:rFonts w:ascii="黑体" w:eastAsia="黑体" w:hAnsi="宋体" w:hint="eastAsia"/>
            <w:sz w:val="24"/>
            <w:szCs w:val="24"/>
          </w:rPr>
          <w:t xml:space="preserve">  </w:t>
        </w:r>
      </w:ins>
      <w:r w:rsidRPr="002D5E8E">
        <w:rPr>
          <w:rFonts w:ascii="黑体" w:eastAsia="黑体" w:hAnsi="宋体" w:hint="eastAsia"/>
          <w:sz w:val="24"/>
          <w:szCs w:val="24"/>
          <w:rPrChange w:id="20" w:author="周扬天宇" w:date="2010-06-28T15:39:00Z">
            <w:rPr>
              <w:rFonts w:ascii="仿宋_GB2312" w:eastAsia="仿宋_GB2312" w:hAnsi="宋体" w:hint="eastAsia"/>
              <w:sz w:val="24"/>
              <w:szCs w:val="24"/>
            </w:rPr>
          </w:rPrChange>
        </w:rPr>
        <w:t>总</w:t>
      </w:r>
      <w:del w:id="21" w:author="周扬天宇" w:date="2010-06-28T15:39:00Z">
        <w:r w:rsidRPr="002D5E8E" w:rsidDel="002D5E8E">
          <w:rPr>
            <w:rFonts w:ascii="黑体" w:eastAsia="黑体" w:hAnsi="宋体" w:hint="eastAsia"/>
            <w:sz w:val="24"/>
            <w:szCs w:val="24"/>
            <w:rPrChange w:id="22" w:author="周扬天宇" w:date="2010-06-28T15:39:00Z">
              <w:rPr>
                <w:rFonts w:ascii="仿宋_GB2312" w:eastAsia="仿宋_GB2312" w:hAnsi="宋体" w:hint="eastAsia"/>
                <w:sz w:val="24"/>
                <w:szCs w:val="24"/>
              </w:rPr>
            </w:rPrChange>
          </w:rPr>
          <w:delText xml:space="preserve">    </w:delText>
        </w:r>
      </w:del>
      <w:ins w:id="23" w:author="周扬天宇" w:date="2010-06-28T15:39:00Z">
        <w:r w:rsidR="002D5E8E">
          <w:rPr>
            <w:rFonts w:ascii="黑体" w:eastAsia="黑体" w:hAnsi="宋体" w:hint="eastAsia"/>
            <w:sz w:val="24"/>
            <w:szCs w:val="24"/>
          </w:rPr>
          <w:t xml:space="preserve">  </w:t>
        </w:r>
      </w:ins>
      <w:r w:rsidRPr="002D5E8E">
        <w:rPr>
          <w:rFonts w:ascii="黑体" w:eastAsia="黑体" w:hAnsi="宋体" w:hint="eastAsia"/>
          <w:sz w:val="24"/>
          <w:szCs w:val="24"/>
          <w:rPrChange w:id="24" w:author="周扬天宇" w:date="2010-06-28T15:39:00Z">
            <w:rPr>
              <w:rFonts w:ascii="仿宋_GB2312" w:eastAsia="仿宋_GB2312" w:hAnsi="宋体" w:hint="eastAsia"/>
              <w:sz w:val="24"/>
              <w:szCs w:val="24"/>
            </w:rPr>
          </w:rPrChange>
        </w:rPr>
        <w:t>则</w:t>
      </w:r>
    </w:p>
    <w:p w:rsidR="003D4A80" w:rsidRPr="002D5E8E" w:rsidRDefault="003D4A80" w:rsidP="002D5E8E">
      <w:pPr>
        <w:tabs>
          <w:tab w:val="num" w:pos="3630"/>
        </w:tabs>
        <w:spacing w:line="360" w:lineRule="auto"/>
        <w:ind w:firstLineChars="200" w:firstLine="482"/>
        <w:rPr>
          <w:rFonts w:ascii="宋体" w:eastAsia="宋体" w:hAnsi="宋体" w:hint="eastAsia"/>
          <w:sz w:val="24"/>
          <w:szCs w:val="24"/>
          <w:rPrChange w:id="25" w:author="周扬天宇" w:date="2010-06-28T15:38:00Z">
            <w:rPr>
              <w:rFonts w:ascii="仿宋_GB2312" w:eastAsia="仿宋_GB2312" w:hAnsi="宋体" w:hint="eastAsia"/>
              <w:sz w:val="24"/>
              <w:szCs w:val="24"/>
            </w:rPr>
          </w:rPrChange>
        </w:rPr>
        <w:pPrChange w:id="26" w:author="周扬天宇" w:date="2010-06-28T15:39:00Z">
          <w:pPr>
            <w:tabs>
              <w:tab w:val="num" w:pos="3630"/>
            </w:tabs>
            <w:spacing w:line="360" w:lineRule="auto"/>
          </w:pPr>
        </w:pPrChange>
      </w:pPr>
      <w:r w:rsidRPr="002D5E8E">
        <w:rPr>
          <w:rFonts w:ascii="宋体" w:eastAsia="宋体" w:hAnsi="宋体" w:hint="eastAsia"/>
          <w:b/>
          <w:sz w:val="24"/>
          <w:szCs w:val="24"/>
          <w:rPrChange w:id="27" w:author="周扬天宇" w:date="2010-06-28T15:38:00Z">
            <w:rPr>
              <w:rFonts w:ascii="仿宋_GB2312" w:eastAsia="仿宋_GB2312" w:hAnsi="宋体" w:hint="eastAsia"/>
              <w:b/>
              <w:sz w:val="24"/>
              <w:szCs w:val="24"/>
            </w:rPr>
          </w:rPrChange>
        </w:rPr>
        <w:t>第一条</w:t>
      </w:r>
      <w:r w:rsidRPr="002D5E8E">
        <w:rPr>
          <w:rFonts w:ascii="宋体" w:eastAsia="宋体" w:hAnsi="宋体" w:hint="eastAsia"/>
          <w:sz w:val="24"/>
          <w:szCs w:val="24"/>
          <w:rPrChange w:id="28" w:author="周扬天宇" w:date="2010-06-28T15:38:00Z">
            <w:rPr>
              <w:rFonts w:ascii="仿宋_GB2312" w:eastAsia="仿宋_GB2312" w:hAnsi="宋体" w:hint="eastAsia"/>
              <w:sz w:val="24"/>
              <w:szCs w:val="24"/>
            </w:rPr>
          </w:rPrChange>
        </w:rPr>
        <w:t xml:space="preserve">  为推动本行信用卡业务发展，根据《中华人民共和国商业银行法》、《银行卡管理办法》等相关法律法规</w:t>
      </w:r>
      <w:del w:id="29" w:author="周扬天宇" w:date="2010-06-28T15:40:00Z">
        <w:r w:rsidRPr="002D5E8E" w:rsidDel="002D5E8E">
          <w:rPr>
            <w:rFonts w:ascii="宋体" w:eastAsia="宋体" w:hAnsi="宋体" w:hint="eastAsia"/>
            <w:sz w:val="24"/>
            <w:szCs w:val="24"/>
            <w:rPrChange w:id="30" w:author="周扬天宇" w:date="2010-06-28T15:38:00Z">
              <w:rPr>
                <w:rFonts w:ascii="仿宋_GB2312" w:eastAsia="仿宋_GB2312" w:hAnsi="宋体" w:hint="eastAsia"/>
                <w:sz w:val="24"/>
                <w:szCs w:val="24"/>
              </w:rPr>
            </w:rPrChange>
          </w:rPr>
          <w:delText>以</w:delText>
        </w:r>
      </w:del>
      <w:r w:rsidRPr="002D5E8E">
        <w:rPr>
          <w:rFonts w:ascii="宋体" w:eastAsia="宋体" w:hAnsi="宋体" w:hint="eastAsia"/>
          <w:sz w:val="24"/>
          <w:szCs w:val="24"/>
          <w:rPrChange w:id="31" w:author="周扬天宇" w:date="2010-06-28T15:38:00Z">
            <w:rPr>
              <w:rFonts w:ascii="仿宋_GB2312" w:eastAsia="仿宋_GB2312" w:hAnsi="宋体" w:hint="eastAsia"/>
              <w:sz w:val="24"/>
              <w:szCs w:val="24"/>
            </w:rPr>
          </w:rPrChange>
        </w:rPr>
        <w:t>及本行相关规定，</w:t>
      </w:r>
      <w:ins w:id="32" w:author="周扬天宇" w:date="2010-06-28T15:40:00Z">
        <w:r w:rsidR="002D5E8E">
          <w:rPr>
            <w:rFonts w:ascii="宋体" w:eastAsia="宋体" w:hAnsi="宋体" w:hint="eastAsia"/>
            <w:sz w:val="24"/>
            <w:szCs w:val="24"/>
          </w:rPr>
          <w:t>结合本行实际，</w:t>
        </w:r>
      </w:ins>
      <w:r w:rsidRPr="002D5E8E">
        <w:rPr>
          <w:rFonts w:ascii="宋体" w:eastAsia="宋体" w:hAnsi="宋体" w:hint="eastAsia"/>
          <w:sz w:val="24"/>
          <w:szCs w:val="24"/>
          <w:rPrChange w:id="33" w:author="周扬天宇" w:date="2010-06-28T15:38:00Z">
            <w:rPr>
              <w:rFonts w:ascii="仿宋_GB2312" w:eastAsia="仿宋_GB2312" w:hAnsi="宋体" w:hint="eastAsia"/>
              <w:sz w:val="24"/>
              <w:szCs w:val="24"/>
            </w:rPr>
          </w:rPrChange>
        </w:rPr>
        <w:t>特制定本办法。</w:t>
      </w:r>
    </w:p>
    <w:p w:rsidR="003D4A80" w:rsidRPr="002D5E8E" w:rsidRDefault="003D4A80" w:rsidP="002D5E8E">
      <w:pPr>
        <w:spacing w:line="360" w:lineRule="auto"/>
        <w:ind w:firstLineChars="200" w:firstLine="482"/>
        <w:rPr>
          <w:rFonts w:ascii="宋体" w:eastAsia="宋体" w:hAnsi="宋体" w:hint="eastAsia"/>
          <w:bCs/>
          <w:sz w:val="24"/>
          <w:szCs w:val="24"/>
          <w:rPrChange w:id="34" w:author="周扬天宇" w:date="2010-06-28T15:38:00Z">
            <w:rPr>
              <w:rFonts w:ascii="仿宋_GB2312" w:eastAsia="仿宋_GB2312" w:hAnsi="宋体" w:hint="eastAsia"/>
              <w:bCs/>
              <w:sz w:val="24"/>
              <w:szCs w:val="24"/>
            </w:rPr>
          </w:rPrChange>
        </w:rPr>
        <w:pPrChange w:id="35" w:author="周扬天宇" w:date="2010-06-28T15:39:00Z">
          <w:pPr>
            <w:spacing w:line="360" w:lineRule="auto"/>
          </w:pPr>
        </w:pPrChange>
      </w:pPr>
      <w:r w:rsidRPr="002D5E8E">
        <w:rPr>
          <w:rFonts w:ascii="宋体" w:eastAsia="宋体" w:hAnsi="宋体" w:hint="eastAsia"/>
          <w:b/>
          <w:bCs/>
          <w:sz w:val="24"/>
          <w:szCs w:val="24"/>
          <w:rPrChange w:id="36" w:author="周扬天宇" w:date="2010-06-28T15:38:00Z">
            <w:rPr>
              <w:rFonts w:ascii="仿宋_GB2312" w:eastAsia="仿宋_GB2312" w:hAnsi="宋体" w:hint="eastAsia"/>
              <w:b/>
              <w:bCs/>
              <w:sz w:val="24"/>
              <w:szCs w:val="24"/>
            </w:rPr>
          </w:rPrChange>
        </w:rPr>
        <w:t>第二条</w:t>
      </w:r>
      <w:r w:rsidRPr="002D5E8E">
        <w:rPr>
          <w:rFonts w:ascii="宋体" w:eastAsia="宋体" w:hAnsi="宋体" w:hint="eastAsia"/>
          <w:bCs/>
          <w:sz w:val="24"/>
          <w:szCs w:val="24"/>
          <w:rPrChange w:id="37" w:author="周扬天宇" w:date="2010-06-28T15:38:00Z">
            <w:rPr>
              <w:rFonts w:ascii="仿宋_GB2312" w:eastAsia="仿宋_GB2312" w:hAnsi="宋体" w:hint="eastAsia"/>
              <w:bCs/>
              <w:sz w:val="24"/>
              <w:szCs w:val="24"/>
            </w:rPr>
          </w:rPrChange>
        </w:rPr>
        <w:t xml:space="preserve">  本办法所称</w:t>
      </w:r>
      <w:r w:rsidRPr="002D5E8E">
        <w:rPr>
          <w:rFonts w:ascii="宋体" w:eastAsia="宋体" w:hAnsi="宋体" w:hint="eastAsia"/>
          <w:sz w:val="24"/>
          <w:szCs w:val="24"/>
          <w:rPrChange w:id="38" w:author="周扬天宇" w:date="2010-06-28T15:38:00Z">
            <w:rPr>
              <w:rFonts w:ascii="仿宋_GB2312" w:eastAsia="仿宋_GB2312" w:hint="eastAsia"/>
              <w:sz w:val="24"/>
              <w:szCs w:val="24"/>
            </w:rPr>
          </w:rPrChange>
        </w:rPr>
        <w:t>梅花商务卡</w:t>
      </w:r>
      <w:r w:rsidRPr="002D5E8E">
        <w:rPr>
          <w:rFonts w:ascii="宋体" w:eastAsia="宋体" w:hAnsi="宋体" w:hint="eastAsia"/>
          <w:sz w:val="24"/>
          <w:szCs w:val="24"/>
          <w:rPrChange w:id="39" w:author="周扬天宇" w:date="2010-06-28T15:38:00Z">
            <w:rPr>
              <w:rFonts w:ascii="仿宋_GB2312" w:eastAsia="仿宋_GB2312" w:hAnsi="宋体" w:hint="eastAsia"/>
              <w:sz w:val="24"/>
              <w:szCs w:val="24"/>
            </w:rPr>
          </w:rPrChange>
        </w:rPr>
        <w:t>（以下简称</w:t>
      </w:r>
      <w:r w:rsidRPr="002D5E8E">
        <w:rPr>
          <w:rFonts w:ascii="宋体" w:eastAsia="宋体" w:hAnsi="宋体" w:hint="eastAsia"/>
          <w:bCs/>
          <w:sz w:val="24"/>
          <w:szCs w:val="24"/>
          <w:rPrChange w:id="40" w:author="周扬天宇" w:date="2010-06-28T15:38:00Z">
            <w:rPr>
              <w:rFonts w:ascii="仿宋_GB2312" w:eastAsia="仿宋_GB2312" w:hAnsi="宋体" w:hint="eastAsia"/>
              <w:bCs/>
              <w:sz w:val="24"/>
              <w:szCs w:val="24"/>
            </w:rPr>
          </w:rPrChange>
        </w:rPr>
        <w:t>“</w:t>
      </w:r>
      <w:r w:rsidRPr="002D5E8E">
        <w:rPr>
          <w:rFonts w:ascii="宋体" w:eastAsia="宋体" w:hAnsi="宋体" w:hint="eastAsia"/>
          <w:sz w:val="24"/>
          <w:szCs w:val="24"/>
          <w:rPrChange w:id="41" w:author="周扬天宇" w:date="2010-06-28T15:38:00Z">
            <w:rPr>
              <w:rFonts w:ascii="仿宋_GB2312" w:eastAsia="仿宋_GB2312" w:hint="eastAsia"/>
              <w:sz w:val="24"/>
              <w:szCs w:val="24"/>
            </w:rPr>
          </w:rPrChange>
        </w:rPr>
        <w:t>商务卡</w:t>
      </w:r>
      <w:r w:rsidRPr="002D5E8E">
        <w:rPr>
          <w:rFonts w:ascii="宋体" w:eastAsia="宋体" w:hAnsi="宋体" w:hint="eastAsia"/>
          <w:bCs/>
          <w:sz w:val="24"/>
          <w:szCs w:val="24"/>
          <w:rPrChange w:id="42" w:author="周扬天宇" w:date="2010-06-28T15:38:00Z">
            <w:rPr>
              <w:rFonts w:ascii="仿宋_GB2312" w:eastAsia="仿宋_GB2312" w:hAnsi="宋体" w:hint="eastAsia"/>
              <w:bCs/>
              <w:sz w:val="24"/>
              <w:szCs w:val="24"/>
            </w:rPr>
          </w:rPrChange>
        </w:rPr>
        <w:t>”</w:t>
      </w:r>
      <w:ins w:id="43" w:author="周扬天宇" w:date="2010-06-28T15:40:00Z">
        <w:r w:rsidR="002D5E8E">
          <w:rPr>
            <w:rFonts w:ascii="宋体" w:eastAsia="宋体" w:hAnsi="宋体" w:hint="eastAsia"/>
            <w:bCs/>
            <w:sz w:val="24"/>
            <w:szCs w:val="24"/>
          </w:rPr>
          <w:t xml:space="preserve"> </w:t>
        </w:r>
      </w:ins>
      <w:r w:rsidRPr="002D5E8E">
        <w:rPr>
          <w:rFonts w:ascii="宋体" w:eastAsia="宋体" w:hAnsi="宋体" w:hint="eastAsia"/>
          <w:sz w:val="24"/>
          <w:szCs w:val="24"/>
          <w:rPrChange w:id="44" w:author="周扬天宇" w:date="2010-06-28T15:38:00Z">
            <w:rPr>
              <w:rFonts w:ascii="仿宋_GB2312" w:eastAsia="仿宋_GB2312" w:hAnsi="宋体" w:hint="eastAsia"/>
              <w:sz w:val="24"/>
              <w:szCs w:val="24"/>
            </w:rPr>
          </w:rPrChange>
        </w:rPr>
        <w:t>）</w:t>
      </w:r>
      <w:del w:id="45" w:author="周扬天宇" w:date="2010-06-28T15:40:00Z">
        <w:r w:rsidRPr="002D5E8E" w:rsidDel="00101B67">
          <w:rPr>
            <w:rFonts w:ascii="宋体" w:eastAsia="宋体" w:hAnsi="宋体" w:hint="eastAsia"/>
            <w:bCs/>
            <w:sz w:val="24"/>
            <w:szCs w:val="24"/>
            <w:rPrChange w:id="46" w:author="周扬天宇" w:date="2010-06-28T15:38:00Z">
              <w:rPr>
                <w:rFonts w:ascii="仿宋_GB2312" w:eastAsia="仿宋_GB2312" w:hAnsi="宋体" w:hint="eastAsia"/>
                <w:bCs/>
                <w:sz w:val="24"/>
                <w:szCs w:val="24"/>
              </w:rPr>
            </w:rPrChange>
          </w:rPr>
          <w:delText>，</w:delText>
        </w:r>
      </w:del>
      <w:r w:rsidRPr="002D5E8E">
        <w:rPr>
          <w:rFonts w:ascii="宋体" w:eastAsia="宋体" w:hAnsi="宋体" w:hint="eastAsia"/>
          <w:bCs/>
          <w:sz w:val="24"/>
          <w:szCs w:val="24"/>
          <w:rPrChange w:id="47" w:author="周扬天宇" w:date="2010-06-28T15:38:00Z">
            <w:rPr>
              <w:rFonts w:ascii="仿宋_GB2312" w:eastAsia="仿宋_GB2312" w:hAnsi="宋体" w:hint="eastAsia"/>
              <w:bCs/>
              <w:sz w:val="24"/>
              <w:szCs w:val="24"/>
            </w:rPr>
          </w:rPrChange>
        </w:rPr>
        <w:t>是指</w:t>
      </w:r>
      <w:ins w:id="48" w:author="周扬天宇" w:date="2010-06-28T15:40:00Z">
        <w:r w:rsidR="00101B67">
          <w:rPr>
            <w:rFonts w:ascii="宋体" w:eastAsia="宋体" w:hAnsi="宋体" w:hint="eastAsia"/>
            <w:bCs/>
            <w:sz w:val="24"/>
            <w:szCs w:val="24"/>
          </w:rPr>
          <w:t>，</w:t>
        </w:r>
      </w:ins>
      <w:r w:rsidRPr="002D5E8E">
        <w:rPr>
          <w:rFonts w:ascii="宋体" w:eastAsia="宋体" w:hAnsi="宋体" w:hint="eastAsia"/>
          <w:bCs/>
          <w:sz w:val="24"/>
          <w:szCs w:val="24"/>
          <w:rPrChange w:id="49" w:author="周扬天宇" w:date="2010-06-28T15:38:00Z">
            <w:rPr>
              <w:rFonts w:ascii="仿宋_GB2312" w:eastAsia="仿宋_GB2312" w:hAnsi="宋体" w:hint="eastAsia"/>
              <w:bCs/>
              <w:sz w:val="24"/>
              <w:szCs w:val="24"/>
            </w:rPr>
          </w:rPrChange>
        </w:rPr>
        <w:t>为</w:t>
      </w:r>
      <w:r w:rsidRPr="002D5E8E">
        <w:rPr>
          <w:rFonts w:ascii="宋体" w:eastAsia="宋体" w:hAnsi="宋体" w:hint="eastAsia"/>
          <w:sz w:val="24"/>
          <w:szCs w:val="24"/>
          <w:rPrChange w:id="50" w:author="周扬天宇" w:date="2010-06-28T15:38:00Z">
            <w:rPr>
              <w:rFonts w:ascii="仿宋_GB2312" w:eastAsia="仿宋_GB2312" w:hAnsi="宋体" w:hint="eastAsia"/>
              <w:sz w:val="24"/>
              <w:szCs w:val="24"/>
            </w:rPr>
          </w:rPrChange>
        </w:rPr>
        <w:t>向符合本行发卡条件的申领单位发行的，由申领单位书面指定持卡</w:t>
      </w:r>
      <w:r w:rsidRPr="002D5E8E">
        <w:rPr>
          <w:rFonts w:ascii="宋体" w:eastAsia="宋体" w:hAnsi="宋体" w:hint="eastAsia"/>
          <w:bCs/>
          <w:sz w:val="24"/>
          <w:szCs w:val="24"/>
          <w:rPrChange w:id="51" w:author="周扬天宇" w:date="2010-06-28T15:38:00Z">
            <w:rPr>
              <w:rFonts w:ascii="仿宋_GB2312" w:eastAsia="仿宋_GB2312" w:hAnsi="宋体" w:hint="eastAsia"/>
              <w:bCs/>
              <w:sz w:val="24"/>
              <w:szCs w:val="24"/>
            </w:rPr>
          </w:rPrChange>
        </w:rPr>
        <w:t>人，用于</w:t>
      </w:r>
      <w:r w:rsidRPr="002D5E8E">
        <w:rPr>
          <w:rFonts w:ascii="宋体" w:eastAsia="宋体" w:hAnsi="宋体" w:hint="eastAsia"/>
          <w:sz w:val="24"/>
          <w:szCs w:val="24"/>
          <w:rPrChange w:id="52" w:author="周扬天宇" w:date="2010-06-28T15:38:00Z">
            <w:rPr>
              <w:rFonts w:ascii="仿宋_GB2312" w:eastAsia="仿宋_GB2312" w:hAnsi="宋体" w:hint="eastAsia"/>
              <w:sz w:val="24"/>
              <w:szCs w:val="24"/>
            </w:rPr>
          </w:rPrChange>
        </w:rPr>
        <w:t>申领</w:t>
      </w:r>
      <w:r w:rsidRPr="002D5E8E">
        <w:rPr>
          <w:rFonts w:ascii="宋体" w:eastAsia="宋体" w:hAnsi="宋体" w:hint="eastAsia"/>
          <w:bCs/>
          <w:sz w:val="24"/>
          <w:szCs w:val="24"/>
          <w:rPrChange w:id="53" w:author="周扬天宇" w:date="2010-06-28T15:38:00Z">
            <w:rPr>
              <w:rFonts w:ascii="仿宋_GB2312" w:eastAsia="仿宋_GB2312" w:hAnsi="宋体" w:hint="eastAsia"/>
              <w:bCs/>
              <w:sz w:val="24"/>
              <w:szCs w:val="24"/>
            </w:rPr>
          </w:rPrChange>
        </w:rPr>
        <w:t xml:space="preserve">单位的日常公务支出的信用卡。  </w:t>
      </w:r>
    </w:p>
    <w:p w:rsidR="003D4A80" w:rsidRPr="002D5E8E" w:rsidRDefault="003D4A80" w:rsidP="002D5E8E">
      <w:pPr>
        <w:tabs>
          <w:tab w:val="num" w:pos="3630"/>
        </w:tabs>
        <w:spacing w:line="360" w:lineRule="auto"/>
        <w:ind w:firstLineChars="200" w:firstLine="482"/>
        <w:rPr>
          <w:rFonts w:ascii="宋体" w:eastAsia="宋体" w:hAnsi="宋体" w:hint="eastAsia"/>
          <w:sz w:val="24"/>
          <w:szCs w:val="24"/>
          <w:rPrChange w:id="54" w:author="周扬天宇" w:date="2010-06-28T15:38:00Z">
            <w:rPr>
              <w:rFonts w:ascii="仿宋_GB2312" w:eastAsia="仿宋_GB2312" w:hAnsi="宋体" w:hint="eastAsia"/>
              <w:sz w:val="24"/>
              <w:szCs w:val="24"/>
            </w:rPr>
          </w:rPrChange>
        </w:rPr>
        <w:pPrChange w:id="55" w:author="周扬天宇" w:date="2010-06-28T15:39:00Z">
          <w:pPr>
            <w:tabs>
              <w:tab w:val="num" w:pos="3630"/>
            </w:tabs>
            <w:spacing w:line="360" w:lineRule="auto"/>
          </w:pPr>
        </w:pPrChange>
      </w:pPr>
      <w:r w:rsidRPr="002D5E8E">
        <w:rPr>
          <w:rFonts w:ascii="宋体" w:eastAsia="宋体" w:hAnsi="宋体" w:hint="eastAsia"/>
          <w:b/>
          <w:sz w:val="24"/>
          <w:szCs w:val="24"/>
          <w:rPrChange w:id="56" w:author="周扬天宇" w:date="2010-06-28T15:38:00Z">
            <w:rPr>
              <w:rFonts w:ascii="仿宋_GB2312" w:eastAsia="仿宋_GB2312" w:hAnsi="宋体" w:hint="eastAsia"/>
              <w:b/>
              <w:sz w:val="24"/>
              <w:szCs w:val="24"/>
            </w:rPr>
          </w:rPrChange>
        </w:rPr>
        <w:t>第三条</w:t>
      </w:r>
      <w:r w:rsidRPr="002D5E8E">
        <w:rPr>
          <w:rFonts w:ascii="宋体" w:eastAsia="宋体" w:hAnsi="宋体" w:hint="eastAsia"/>
          <w:sz w:val="24"/>
          <w:szCs w:val="24"/>
          <w:rPrChange w:id="57" w:author="周扬天宇" w:date="2010-06-28T15:38:00Z">
            <w:rPr>
              <w:rFonts w:ascii="仿宋_GB2312" w:eastAsia="仿宋_GB2312" w:hAnsi="宋体" w:hint="eastAsia"/>
              <w:sz w:val="24"/>
              <w:szCs w:val="24"/>
            </w:rPr>
          </w:rPrChange>
        </w:rPr>
        <w:t xml:space="preserve">  本业务</w:t>
      </w:r>
      <w:r w:rsidRPr="002D5E8E">
        <w:rPr>
          <w:rFonts w:ascii="宋体" w:eastAsia="宋体" w:hAnsi="宋体" w:hint="eastAsia"/>
          <w:bCs/>
          <w:sz w:val="24"/>
          <w:szCs w:val="24"/>
          <w:rPrChange w:id="58" w:author="周扬天宇" w:date="2010-06-28T15:38:00Z">
            <w:rPr>
              <w:rFonts w:ascii="仿宋_GB2312" w:eastAsia="仿宋_GB2312" w:hAnsi="宋体" w:hint="eastAsia"/>
              <w:bCs/>
              <w:sz w:val="24"/>
              <w:szCs w:val="24"/>
            </w:rPr>
          </w:rPrChange>
        </w:rPr>
        <w:t>办理应遵循</w:t>
      </w:r>
      <w:r w:rsidRPr="002D5E8E">
        <w:rPr>
          <w:rFonts w:ascii="宋体" w:eastAsia="宋体" w:hAnsi="宋体" w:hint="eastAsia"/>
          <w:sz w:val="24"/>
          <w:szCs w:val="24"/>
          <w:rPrChange w:id="59" w:author="周扬天宇" w:date="2010-06-28T15:38:00Z">
            <w:rPr>
              <w:rFonts w:ascii="仿宋_GB2312" w:eastAsia="仿宋_GB2312" w:hAnsi="宋体" w:hint="eastAsia"/>
              <w:sz w:val="24"/>
              <w:szCs w:val="24"/>
            </w:rPr>
          </w:rPrChange>
        </w:rPr>
        <w:t>严格管理、规范操作、授权经营、注重效益、防范风险的原则。</w:t>
      </w:r>
    </w:p>
    <w:p w:rsidR="003D4A80" w:rsidRPr="002D5E8E" w:rsidRDefault="003D4A80" w:rsidP="002D5E8E">
      <w:pPr>
        <w:spacing w:line="360" w:lineRule="auto"/>
        <w:ind w:firstLineChars="200" w:firstLine="482"/>
        <w:rPr>
          <w:rFonts w:ascii="宋体" w:eastAsia="宋体" w:hAnsi="宋体" w:hint="eastAsia"/>
          <w:color w:val="FF0000"/>
          <w:sz w:val="24"/>
          <w:szCs w:val="24"/>
          <w:rPrChange w:id="60" w:author="周扬天宇" w:date="2010-06-28T15:38:00Z">
            <w:rPr>
              <w:rFonts w:ascii="仿宋_GB2312" w:eastAsia="仿宋_GB2312" w:hAnsi="宋体" w:hint="eastAsia"/>
              <w:color w:val="FF0000"/>
              <w:sz w:val="24"/>
              <w:szCs w:val="24"/>
            </w:rPr>
          </w:rPrChange>
        </w:rPr>
        <w:pPrChange w:id="61" w:author="周扬天宇" w:date="2010-06-28T15:39:00Z">
          <w:pPr>
            <w:spacing w:line="360" w:lineRule="auto"/>
          </w:pPr>
        </w:pPrChange>
      </w:pPr>
      <w:r w:rsidRPr="002D5E8E">
        <w:rPr>
          <w:rFonts w:ascii="宋体" w:eastAsia="宋体" w:hAnsi="宋体" w:hint="eastAsia"/>
          <w:b/>
          <w:sz w:val="24"/>
          <w:szCs w:val="24"/>
          <w:rPrChange w:id="62" w:author="周扬天宇" w:date="2010-06-28T15:38:00Z">
            <w:rPr>
              <w:rFonts w:ascii="仿宋_GB2312" w:eastAsia="仿宋_GB2312" w:hAnsi="宋体" w:hint="eastAsia"/>
              <w:b/>
              <w:sz w:val="24"/>
              <w:szCs w:val="24"/>
            </w:rPr>
          </w:rPrChange>
        </w:rPr>
        <w:t>第四条</w:t>
      </w:r>
      <w:r w:rsidRPr="002D5E8E">
        <w:rPr>
          <w:rFonts w:ascii="宋体" w:eastAsia="宋体" w:hAnsi="宋体" w:hint="eastAsia"/>
          <w:sz w:val="24"/>
          <w:szCs w:val="24"/>
          <w:rPrChange w:id="63" w:author="周扬天宇" w:date="2010-06-28T15:38:00Z">
            <w:rPr>
              <w:rFonts w:ascii="仿宋_GB2312" w:eastAsia="仿宋_GB2312" w:hAnsi="宋体" w:hint="eastAsia"/>
              <w:sz w:val="24"/>
              <w:szCs w:val="24"/>
            </w:rPr>
          </w:rPrChange>
        </w:rPr>
        <w:t xml:space="preserve"> </w:t>
      </w:r>
      <w:r w:rsidRPr="002D5E8E">
        <w:rPr>
          <w:rFonts w:ascii="宋体" w:eastAsia="宋体" w:hAnsi="宋体" w:hint="eastAsia"/>
          <w:color w:val="FF0000"/>
          <w:sz w:val="24"/>
          <w:szCs w:val="24"/>
          <w:rPrChange w:id="64" w:author="周扬天宇" w:date="2010-06-28T15:38:00Z">
            <w:rPr>
              <w:rFonts w:ascii="仿宋_GB2312" w:eastAsia="仿宋_GB2312" w:hAnsi="宋体" w:hint="eastAsia"/>
              <w:color w:val="FF0000"/>
              <w:sz w:val="24"/>
              <w:szCs w:val="24"/>
            </w:rPr>
          </w:rPrChange>
        </w:rPr>
        <w:t xml:space="preserve"> </w:t>
      </w:r>
      <w:r w:rsidRPr="002D5E8E">
        <w:rPr>
          <w:rFonts w:ascii="宋体" w:eastAsia="宋体" w:hAnsi="宋体" w:hint="eastAsia"/>
          <w:sz w:val="24"/>
          <w:szCs w:val="24"/>
          <w:rPrChange w:id="65" w:author="周扬天宇" w:date="2010-06-28T15:38:00Z">
            <w:rPr>
              <w:rFonts w:ascii="仿宋_GB2312" w:eastAsia="仿宋_GB2312" w:hAnsi="宋体" w:hint="eastAsia"/>
              <w:sz w:val="24"/>
              <w:szCs w:val="24"/>
            </w:rPr>
          </w:rPrChange>
        </w:rPr>
        <w:t>部门管理职责</w:t>
      </w:r>
    </w:p>
    <w:p w:rsidR="00676E8E" w:rsidRPr="002D5E8E" w:rsidRDefault="007E739A" w:rsidP="002D5E8E">
      <w:pPr>
        <w:spacing w:line="360" w:lineRule="auto"/>
        <w:ind w:firstLineChars="200" w:firstLine="480"/>
        <w:rPr>
          <w:rFonts w:ascii="宋体" w:eastAsia="宋体" w:hAnsi="宋体" w:hint="eastAsia"/>
          <w:sz w:val="24"/>
          <w:szCs w:val="24"/>
          <w:rPrChange w:id="66" w:author="周扬天宇" w:date="2010-06-28T15:38:00Z">
            <w:rPr>
              <w:rFonts w:ascii="仿宋_GB2312" w:eastAsia="仿宋_GB2312" w:hAnsi="宋体" w:hint="eastAsia"/>
              <w:sz w:val="24"/>
              <w:szCs w:val="24"/>
            </w:rPr>
          </w:rPrChange>
        </w:rPr>
        <w:pPrChange w:id="67" w:author="周扬天宇" w:date="2010-06-28T15:39:00Z">
          <w:pPr>
            <w:spacing w:line="360" w:lineRule="auto"/>
          </w:pPr>
        </w:pPrChange>
      </w:pPr>
      <w:r w:rsidRPr="002D5E8E">
        <w:rPr>
          <w:rFonts w:ascii="宋体" w:eastAsia="宋体" w:hAnsi="宋体" w:hint="eastAsia"/>
          <w:sz w:val="24"/>
          <w:szCs w:val="24"/>
          <w:rPrChange w:id="68" w:author="周扬天宇" w:date="2010-06-28T15:38:00Z">
            <w:rPr>
              <w:rFonts w:ascii="仿宋_GB2312" w:eastAsia="仿宋_GB2312" w:hAnsi="宋体" w:hint="eastAsia"/>
              <w:sz w:val="24"/>
              <w:szCs w:val="24"/>
            </w:rPr>
          </w:rPrChange>
        </w:rPr>
        <w:t>本行经营小企业金融业务的分支</w:t>
      </w:r>
      <w:r w:rsidR="003D4A80" w:rsidRPr="002D5E8E">
        <w:rPr>
          <w:rFonts w:ascii="宋体" w:eastAsia="宋体" w:hAnsi="宋体" w:hint="eastAsia"/>
          <w:sz w:val="24"/>
          <w:szCs w:val="24"/>
          <w:rPrChange w:id="69" w:author="周扬天宇" w:date="2010-06-28T15:38:00Z">
            <w:rPr>
              <w:rFonts w:ascii="仿宋_GB2312" w:eastAsia="仿宋_GB2312" w:hAnsi="宋体" w:hint="eastAsia"/>
              <w:sz w:val="24"/>
              <w:szCs w:val="24"/>
            </w:rPr>
          </w:rPrChange>
        </w:rPr>
        <w:t>机构负责业务拓展，获取</w:t>
      </w:r>
      <w:r w:rsidR="00D6483C" w:rsidRPr="002D5E8E">
        <w:rPr>
          <w:rFonts w:ascii="宋体" w:eastAsia="宋体" w:hAnsi="宋体" w:hint="eastAsia"/>
          <w:sz w:val="24"/>
          <w:szCs w:val="24"/>
          <w:rPrChange w:id="70" w:author="周扬天宇" w:date="2010-06-28T15:38:00Z">
            <w:rPr>
              <w:rFonts w:ascii="仿宋_GB2312" w:eastAsia="仿宋_GB2312" w:hAnsi="宋体" w:hint="eastAsia"/>
              <w:sz w:val="24"/>
              <w:szCs w:val="24"/>
            </w:rPr>
          </w:rPrChange>
        </w:rPr>
        <w:t>商务卡</w:t>
      </w:r>
      <w:r w:rsidR="003D4A80" w:rsidRPr="002D5E8E">
        <w:rPr>
          <w:rFonts w:ascii="宋体" w:eastAsia="宋体" w:hAnsi="宋体" w:hint="eastAsia"/>
          <w:sz w:val="24"/>
          <w:szCs w:val="24"/>
          <w:rPrChange w:id="71" w:author="周扬天宇" w:date="2010-06-28T15:38:00Z">
            <w:rPr>
              <w:rFonts w:ascii="仿宋_GB2312" w:eastAsia="仿宋_GB2312" w:hAnsi="宋体" w:hint="eastAsia"/>
              <w:sz w:val="24"/>
              <w:szCs w:val="24"/>
            </w:rPr>
          </w:rPrChange>
        </w:rPr>
        <w:t>申请客户，</w:t>
      </w:r>
      <w:r w:rsidR="002A472C" w:rsidRPr="002D5E8E">
        <w:rPr>
          <w:rFonts w:ascii="宋体" w:eastAsia="宋体" w:hAnsi="宋体" w:hint="eastAsia"/>
          <w:sz w:val="24"/>
          <w:szCs w:val="24"/>
          <w:rPrChange w:id="72" w:author="周扬天宇" w:date="2010-06-28T15:38:00Z">
            <w:rPr>
              <w:rFonts w:ascii="仿宋_GB2312" w:eastAsia="仿宋_GB2312" w:hAnsi="宋体" w:hint="eastAsia"/>
              <w:sz w:val="24"/>
              <w:szCs w:val="24"/>
            </w:rPr>
          </w:rPrChange>
        </w:rPr>
        <w:t>受理申领单位资料，调查申领单位情况，核实持卡人身份并进行初审</w:t>
      </w:r>
      <w:r w:rsidR="00676E8E" w:rsidRPr="002D5E8E">
        <w:rPr>
          <w:rFonts w:ascii="宋体" w:eastAsia="宋体" w:hAnsi="宋体" w:hint="eastAsia"/>
          <w:sz w:val="24"/>
          <w:szCs w:val="24"/>
          <w:rPrChange w:id="73" w:author="周扬天宇" w:date="2010-06-28T15:38:00Z">
            <w:rPr>
              <w:rFonts w:ascii="仿宋_GB2312" w:eastAsia="仿宋_GB2312" w:hAnsi="宋体" w:hint="eastAsia"/>
              <w:sz w:val="24"/>
              <w:szCs w:val="24"/>
            </w:rPr>
          </w:rPrChange>
        </w:rPr>
        <w:t>。</w:t>
      </w:r>
    </w:p>
    <w:p w:rsidR="003D4A80" w:rsidRDefault="00DB6AB7" w:rsidP="002D5E8E">
      <w:pPr>
        <w:spacing w:line="360" w:lineRule="auto"/>
        <w:ind w:firstLineChars="200" w:firstLine="480"/>
        <w:rPr>
          <w:ins w:id="74" w:author="周扬天宇" w:date="2010-06-28T15:42:00Z"/>
          <w:rFonts w:ascii="宋体" w:eastAsia="宋体" w:hAnsi="宋体" w:hint="eastAsia"/>
          <w:sz w:val="24"/>
          <w:szCs w:val="24"/>
        </w:rPr>
        <w:pPrChange w:id="75" w:author="周扬天宇" w:date="2010-06-28T15:39:00Z">
          <w:pPr>
            <w:spacing w:line="360" w:lineRule="auto"/>
          </w:pPr>
        </w:pPrChange>
      </w:pPr>
      <w:r w:rsidRPr="002D5E8E">
        <w:rPr>
          <w:rFonts w:ascii="宋体" w:eastAsia="宋体" w:hAnsi="宋体" w:hint="eastAsia"/>
          <w:sz w:val="24"/>
          <w:szCs w:val="24"/>
          <w:rPrChange w:id="76" w:author="周扬天宇" w:date="2010-06-28T15:38:00Z">
            <w:rPr>
              <w:rFonts w:ascii="仿宋_GB2312" w:eastAsia="仿宋_GB2312" w:hAnsi="宋体" w:hint="eastAsia"/>
              <w:sz w:val="24"/>
              <w:szCs w:val="24"/>
            </w:rPr>
          </w:rPrChange>
        </w:rPr>
        <w:t>本行消费金融与信用卡中心（</w:t>
      </w:r>
      <w:ins w:id="77" w:author="周扬天宇" w:date="2010-06-28T15:41:00Z">
        <w:r w:rsidR="007849D1" w:rsidRPr="002D5E8E">
          <w:rPr>
            <w:rFonts w:ascii="宋体" w:eastAsia="宋体" w:hAnsi="宋体" w:hint="eastAsia"/>
            <w:sz w:val="24"/>
            <w:szCs w:val="24"/>
          </w:rPr>
          <w:t>以下简称</w:t>
        </w:r>
      </w:ins>
      <w:del w:id="78" w:author="周扬天宇" w:date="2010-06-28T15:41:00Z">
        <w:r w:rsidRPr="002D5E8E" w:rsidDel="007849D1">
          <w:rPr>
            <w:rFonts w:ascii="宋体" w:eastAsia="宋体" w:hAnsi="宋体" w:hint="eastAsia"/>
            <w:sz w:val="24"/>
            <w:szCs w:val="24"/>
            <w:rPrChange w:id="79" w:author="周扬天宇" w:date="2010-06-28T15:38:00Z">
              <w:rPr>
                <w:rFonts w:ascii="仿宋_GB2312" w:eastAsia="仿宋_GB2312" w:hAnsi="宋体" w:hint="eastAsia"/>
                <w:sz w:val="24"/>
                <w:szCs w:val="24"/>
              </w:rPr>
            </w:rPrChange>
          </w:rPr>
          <w:delText>后称</w:delText>
        </w:r>
      </w:del>
      <w:r w:rsidRPr="002D5E8E">
        <w:rPr>
          <w:rFonts w:ascii="宋体" w:eastAsia="宋体" w:hAnsi="宋体" w:hint="eastAsia"/>
          <w:sz w:val="24"/>
          <w:szCs w:val="24"/>
          <w:rPrChange w:id="80" w:author="周扬天宇" w:date="2010-06-28T15:38:00Z">
            <w:rPr>
              <w:rFonts w:ascii="仿宋_GB2312" w:eastAsia="仿宋_GB2312" w:hAnsi="宋体" w:hint="eastAsia"/>
              <w:sz w:val="24"/>
              <w:szCs w:val="24"/>
            </w:rPr>
          </w:rPrChange>
        </w:rPr>
        <w:t>“</w:t>
      </w:r>
      <w:del w:id="81" w:author="周扬天宇" w:date="2010-06-28T15:41:00Z">
        <w:r w:rsidRPr="002D5E8E" w:rsidDel="007849D1">
          <w:rPr>
            <w:rFonts w:ascii="宋体" w:eastAsia="宋体" w:hAnsi="宋体" w:hint="eastAsia"/>
            <w:sz w:val="24"/>
            <w:szCs w:val="24"/>
            <w:rPrChange w:id="82" w:author="周扬天宇" w:date="2010-06-28T15:38:00Z">
              <w:rPr>
                <w:rFonts w:ascii="仿宋_GB2312" w:eastAsia="仿宋_GB2312" w:hAnsi="宋体" w:hint="eastAsia"/>
                <w:sz w:val="24"/>
                <w:szCs w:val="24"/>
              </w:rPr>
            </w:rPrChange>
          </w:rPr>
          <w:delText>联盟中心</w:delText>
        </w:r>
      </w:del>
      <w:ins w:id="83" w:author="周扬天宇" w:date="2010-06-28T15:41:00Z">
        <w:r w:rsidR="007849D1">
          <w:rPr>
            <w:rFonts w:ascii="宋体" w:eastAsia="宋体" w:hAnsi="宋体" w:hint="eastAsia"/>
            <w:sz w:val="24"/>
            <w:szCs w:val="24"/>
          </w:rPr>
          <w:t>中心</w:t>
        </w:r>
      </w:ins>
      <w:r w:rsidRPr="002D5E8E">
        <w:rPr>
          <w:rFonts w:ascii="宋体" w:eastAsia="宋体" w:hAnsi="宋体" w:hint="eastAsia"/>
          <w:sz w:val="24"/>
          <w:szCs w:val="24"/>
          <w:rPrChange w:id="84" w:author="周扬天宇" w:date="2010-06-28T15:38:00Z">
            <w:rPr>
              <w:rFonts w:ascii="仿宋_GB2312" w:eastAsia="仿宋_GB2312" w:hAnsi="宋体" w:hint="eastAsia"/>
              <w:sz w:val="24"/>
              <w:szCs w:val="24"/>
            </w:rPr>
          </w:rPrChange>
        </w:rPr>
        <w:t>”</w:t>
      </w:r>
      <w:ins w:id="85" w:author="周扬天宇" w:date="2010-06-28T15:41:00Z">
        <w:r w:rsidR="007849D1">
          <w:rPr>
            <w:rFonts w:ascii="宋体" w:eastAsia="宋体" w:hAnsi="宋体" w:hint="eastAsia"/>
            <w:sz w:val="24"/>
            <w:szCs w:val="24"/>
          </w:rPr>
          <w:t xml:space="preserve"> </w:t>
        </w:r>
      </w:ins>
      <w:r w:rsidRPr="002D5E8E">
        <w:rPr>
          <w:rFonts w:ascii="宋体" w:eastAsia="宋体" w:hAnsi="宋体" w:hint="eastAsia"/>
          <w:sz w:val="24"/>
          <w:szCs w:val="24"/>
          <w:rPrChange w:id="86" w:author="周扬天宇" w:date="2010-06-28T15:38:00Z">
            <w:rPr>
              <w:rFonts w:ascii="仿宋_GB2312" w:eastAsia="仿宋_GB2312" w:hAnsi="宋体" w:hint="eastAsia"/>
              <w:sz w:val="24"/>
              <w:szCs w:val="24"/>
            </w:rPr>
          </w:rPrChange>
        </w:rPr>
        <w:t>）</w:t>
      </w:r>
      <w:r w:rsidR="00634D14" w:rsidRPr="002D5E8E">
        <w:rPr>
          <w:rFonts w:ascii="宋体" w:eastAsia="宋体" w:hAnsi="宋体" w:hint="eastAsia"/>
          <w:sz w:val="24"/>
          <w:szCs w:val="24"/>
          <w:rPrChange w:id="87" w:author="周扬天宇" w:date="2010-06-28T15:38:00Z">
            <w:rPr>
              <w:rFonts w:ascii="仿宋_GB2312" w:eastAsia="仿宋_GB2312" w:hAnsi="宋体" w:hint="eastAsia"/>
              <w:sz w:val="24"/>
              <w:szCs w:val="24"/>
            </w:rPr>
          </w:rPrChange>
        </w:rPr>
        <w:t>负责</w:t>
      </w:r>
      <w:r w:rsidR="003D4A80" w:rsidRPr="002D5E8E">
        <w:rPr>
          <w:rFonts w:ascii="宋体" w:eastAsia="宋体" w:hAnsi="宋体" w:hint="eastAsia"/>
          <w:sz w:val="24"/>
          <w:szCs w:val="24"/>
          <w:rPrChange w:id="88" w:author="周扬天宇" w:date="2010-06-28T15:38:00Z">
            <w:rPr>
              <w:rFonts w:ascii="仿宋_GB2312" w:eastAsia="仿宋_GB2312" w:hAnsi="宋体" w:hint="eastAsia"/>
              <w:sz w:val="24"/>
              <w:szCs w:val="24"/>
            </w:rPr>
          </w:rPrChange>
        </w:rPr>
        <w:t>整体业务营销组织推动</w:t>
      </w:r>
      <w:del w:id="89" w:author="周扬天宇" w:date="2010-06-28T15:41:00Z">
        <w:r w:rsidR="003D4A80" w:rsidRPr="002D5E8E" w:rsidDel="007849D1">
          <w:rPr>
            <w:rFonts w:ascii="宋体" w:eastAsia="宋体" w:hAnsi="宋体" w:hint="eastAsia"/>
            <w:sz w:val="24"/>
            <w:szCs w:val="24"/>
            <w:rPrChange w:id="90" w:author="周扬天宇" w:date="2010-06-28T15:38:00Z">
              <w:rPr>
                <w:rFonts w:ascii="仿宋_GB2312" w:eastAsia="仿宋_GB2312" w:hAnsi="宋体" w:hint="eastAsia"/>
                <w:sz w:val="24"/>
                <w:szCs w:val="24"/>
              </w:rPr>
            </w:rPrChange>
          </w:rPr>
          <w:delText>，</w:delText>
        </w:r>
      </w:del>
      <w:ins w:id="91" w:author="周扬天宇" w:date="2010-06-28T15:41:00Z">
        <w:r w:rsidR="007849D1">
          <w:rPr>
            <w:rFonts w:ascii="宋体" w:eastAsia="宋体" w:hAnsi="宋体" w:hint="eastAsia"/>
            <w:sz w:val="24"/>
            <w:szCs w:val="24"/>
          </w:rPr>
          <w:t>、</w:t>
        </w:r>
      </w:ins>
      <w:r w:rsidR="003D4A80" w:rsidRPr="002D5E8E">
        <w:rPr>
          <w:rFonts w:ascii="宋体" w:eastAsia="宋体" w:hAnsi="宋体" w:hint="eastAsia"/>
          <w:sz w:val="24"/>
          <w:szCs w:val="24"/>
          <w:rPrChange w:id="92" w:author="周扬天宇" w:date="2010-06-28T15:38:00Z">
            <w:rPr>
              <w:rFonts w:ascii="仿宋_GB2312" w:eastAsia="仿宋_GB2312" w:hAnsi="宋体" w:hint="eastAsia"/>
              <w:sz w:val="24"/>
              <w:szCs w:val="24"/>
            </w:rPr>
          </w:rPrChange>
        </w:rPr>
        <w:t>相关管理细则拟定</w:t>
      </w:r>
      <w:del w:id="93" w:author="周扬天宇" w:date="2010-06-28T15:41:00Z">
        <w:r w:rsidR="003D4A80" w:rsidRPr="002D5E8E" w:rsidDel="007849D1">
          <w:rPr>
            <w:rFonts w:ascii="宋体" w:eastAsia="宋体" w:hAnsi="宋体" w:hint="eastAsia"/>
            <w:sz w:val="24"/>
            <w:szCs w:val="24"/>
            <w:rPrChange w:id="94" w:author="周扬天宇" w:date="2010-06-28T15:38:00Z">
              <w:rPr>
                <w:rFonts w:ascii="仿宋_GB2312" w:eastAsia="仿宋_GB2312" w:hAnsi="宋体" w:hint="eastAsia"/>
                <w:sz w:val="24"/>
                <w:szCs w:val="24"/>
              </w:rPr>
            </w:rPrChange>
          </w:rPr>
          <w:delText>，</w:delText>
        </w:r>
      </w:del>
      <w:ins w:id="95" w:author="周扬天宇" w:date="2010-06-28T15:41:00Z">
        <w:r w:rsidR="007849D1">
          <w:rPr>
            <w:rFonts w:ascii="宋体" w:eastAsia="宋体" w:hAnsi="宋体" w:hint="eastAsia"/>
            <w:sz w:val="24"/>
            <w:szCs w:val="24"/>
          </w:rPr>
          <w:t>、</w:t>
        </w:r>
      </w:ins>
      <w:r w:rsidR="003D4A80" w:rsidRPr="002D5E8E">
        <w:rPr>
          <w:rFonts w:ascii="宋体" w:eastAsia="宋体" w:hAnsi="宋体" w:hint="eastAsia"/>
          <w:sz w:val="24"/>
          <w:szCs w:val="24"/>
          <w:rPrChange w:id="96" w:author="周扬天宇" w:date="2010-06-28T15:38:00Z">
            <w:rPr>
              <w:rFonts w:ascii="仿宋_GB2312" w:eastAsia="仿宋_GB2312" w:hAnsi="宋体" w:hint="eastAsia"/>
              <w:sz w:val="24"/>
              <w:szCs w:val="24"/>
            </w:rPr>
          </w:rPrChange>
        </w:rPr>
        <w:t>人员培训</w:t>
      </w:r>
      <w:del w:id="97" w:author="周扬天宇" w:date="2010-06-28T15:41:00Z">
        <w:r w:rsidR="003D4A80" w:rsidRPr="002D5E8E" w:rsidDel="007849D1">
          <w:rPr>
            <w:rFonts w:ascii="宋体" w:eastAsia="宋体" w:hAnsi="宋体" w:hint="eastAsia"/>
            <w:sz w:val="24"/>
            <w:szCs w:val="24"/>
            <w:rPrChange w:id="98" w:author="周扬天宇" w:date="2010-06-28T15:38:00Z">
              <w:rPr>
                <w:rFonts w:ascii="仿宋_GB2312" w:eastAsia="仿宋_GB2312" w:hAnsi="宋体" w:hint="eastAsia"/>
                <w:sz w:val="24"/>
                <w:szCs w:val="24"/>
              </w:rPr>
            </w:rPrChange>
          </w:rPr>
          <w:delText>，</w:delText>
        </w:r>
      </w:del>
      <w:ins w:id="99" w:author="周扬天宇" w:date="2010-06-28T15:41:00Z">
        <w:r w:rsidR="007849D1">
          <w:rPr>
            <w:rFonts w:ascii="宋体" w:eastAsia="宋体" w:hAnsi="宋体" w:hint="eastAsia"/>
            <w:sz w:val="24"/>
            <w:szCs w:val="24"/>
          </w:rPr>
          <w:t>、</w:t>
        </w:r>
      </w:ins>
      <w:r w:rsidR="003D4A80" w:rsidRPr="002D5E8E">
        <w:rPr>
          <w:rFonts w:ascii="宋体" w:eastAsia="宋体" w:hAnsi="宋体" w:hint="eastAsia"/>
          <w:sz w:val="24"/>
          <w:szCs w:val="24"/>
          <w:rPrChange w:id="100" w:author="周扬天宇" w:date="2010-06-28T15:38:00Z">
            <w:rPr>
              <w:rFonts w:ascii="仿宋_GB2312" w:eastAsia="仿宋_GB2312" w:hAnsi="宋体" w:hint="eastAsia"/>
              <w:sz w:val="24"/>
              <w:szCs w:val="24"/>
            </w:rPr>
          </w:rPrChange>
        </w:rPr>
        <w:t>风险管理及具体运营，含</w:t>
      </w:r>
      <w:r w:rsidR="00634D14" w:rsidRPr="002D5E8E">
        <w:rPr>
          <w:rFonts w:ascii="宋体" w:eastAsia="宋体" w:hAnsi="宋体" w:hint="eastAsia"/>
          <w:sz w:val="24"/>
          <w:szCs w:val="24"/>
          <w:rPrChange w:id="101" w:author="周扬天宇" w:date="2010-06-28T15:38:00Z">
            <w:rPr>
              <w:rFonts w:ascii="仿宋_GB2312" w:eastAsia="仿宋_GB2312" w:hAnsi="宋体" w:hint="eastAsia"/>
              <w:sz w:val="24"/>
              <w:szCs w:val="24"/>
            </w:rPr>
          </w:rPrChange>
        </w:rPr>
        <w:t>数据录入</w:t>
      </w:r>
      <w:del w:id="102" w:author="周扬天宇" w:date="2010-06-28T15:41:00Z">
        <w:r w:rsidR="00634D14" w:rsidRPr="002D5E8E" w:rsidDel="0091099F">
          <w:rPr>
            <w:rFonts w:ascii="宋体" w:eastAsia="宋体" w:hAnsi="宋体" w:hint="eastAsia"/>
            <w:sz w:val="24"/>
            <w:szCs w:val="24"/>
            <w:rPrChange w:id="103" w:author="周扬天宇" w:date="2010-06-28T15:38:00Z">
              <w:rPr>
                <w:rFonts w:ascii="仿宋_GB2312" w:eastAsia="仿宋_GB2312" w:hAnsi="宋体" w:hint="eastAsia"/>
                <w:sz w:val="24"/>
                <w:szCs w:val="24"/>
              </w:rPr>
            </w:rPrChange>
          </w:rPr>
          <w:delText>，</w:delText>
        </w:r>
      </w:del>
      <w:ins w:id="104" w:author="周扬天宇" w:date="2010-06-28T15:41:00Z">
        <w:r w:rsidR="0091099F">
          <w:rPr>
            <w:rFonts w:ascii="宋体" w:eastAsia="宋体" w:hAnsi="宋体" w:hint="eastAsia"/>
            <w:sz w:val="24"/>
            <w:szCs w:val="24"/>
          </w:rPr>
          <w:t>、</w:t>
        </w:r>
      </w:ins>
      <w:r w:rsidR="00634D14" w:rsidRPr="002D5E8E">
        <w:rPr>
          <w:rFonts w:ascii="宋体" w:eastAsia="宋体" w:hAnsi="宋体" w:hint="eastAsia"/>
          <w:sz w:val="24"/>
          <w:szCs w:val="24"/>
          <w:rPrChange w:id="105" w:author="周扬天宇" w:date="2010-06-28T15:38:00Z">
            <w:rPr>
              <w:rFonts w:ascii="仿宋_GB2312" w:eastAsia="仿宋_GB2312" w:hAnsi="宋体" w:hint="eastAsia"/>
              <w:sz w:val="24"/>
              <w:szCs w:val="24"/>
            </w:rPr>
          </w:rPrChange>
        </w:rPr>
        <w:t>复核</w:t>
      </w:r>
      <w:del w:id="106" w:author="周扬天宇" w:date="2010-06-28T15:41:00Z">
        <w:r w:rsidR="00634D14" w:rsidRPr="002D5E8E" w:rsidDel="0091099F">
          <w:rPr>
            <w:rFonts w:ascii="宋体" w:eastAsia="宋体" w:hAnsi="宋体" w:hint="eastAsia"/>
            <w:sz w:val="24"/>
            <w:szCs w:val="24"/>
            <w:rPrChange w:id="107" w:author="周扬天宇" w:date="2010-06-28T15:38:00Z">
              <w:rPr>
                <w:rFonts w:ascii="仿宋_GB2312" w:eastAsia="仿宋_GB2312" w:hAnsi="宋体" w:hint="eastAsia"/>
                <w:sz w:val="24"/>
                <w:szCs w:val="24"/>
              </w:rPr>
            </w:rPrChange>
          </w:rPr>
          <w:delText>，</w:delText>
        </w:r>
      </w:del>
      <w:ins w:id="108" w:author="周扬天宇" w:date="2010-06-28T15:41:00Z">
        <w:r w:rsidR="0091099F">
          <w:rPr>
            <w:rFonts w:ascii="宋体" w:eastAsia="宋体" w:hAnsi="宋体" w:hint="eastAsia"/>
            <w:sz w:val="24"/>
            <w:szCs w:val="24"/>
          </w:rPr>
          <w:t>、</w:t>
        </w:r>
      </w:ins>
      <w:r w:rsidR="00634D14" w:rsidRPr="002D5E8E">
        <w:rPr>
          <w:rFonts w:ascii="宋体" w:eastAsia="宋体" w:hAnsi="宋体" w:hint="eastAsia"/>
          <w:sz w:val="24"/>
          <w:szCs w:val="24"/>
          <w:rPrChange w:id="109" w:author="周扬天宇" w:date="2010-06-28T15:38:00Z">
            <w:rPr>
              <w:rFonts w:ascii="仿宋_GB2312" w:eastAsia="仿宋_GB2312" w:hAnsi="宋体" w:hint="eastAsia"/>
              <w:sz w:val="24"/>
              <w:szCs w:val="24"/>
            </w:rPr>
          </w:rPrChange>
        </w:rPr>
        <w:t>征信</w:t>
      </w:r>
      <w:del w:id="110" w:author="周扬天宇" w:date="2010-06-28T15:41:00Z">
        <w:r w:rsidR="00634D14" w:rsidRPr="002D5E8E" w:rsidDel="0091099F">
          <w:rPr>
            <w:rFonts w:ascii="宋体" w:eastAsia="宋体" w:hAnsi="宋体" w:hint="eastAsia"/>
            <w:sz w:val="24"/>
            <w:szCs w:val="24"/>
            <w:rPrChange w:id="111" w:author="周扬天宇" w:date="2010-06-28T15:38:00Z">
              <w:rPr>
                <w:rFonts w:ascii="仿宋_GB2312" w:eastAsia="仿宋_GB2312" w:hAnsi="宋体" w:hint="eastAsia"/>
                <w:sz w:val="24"/>
                <w:szCs w:val="24"/>
              </w:rPr>
            </w:rPrChange>
          </w:rPr>
          <w:delText>，</w:delText>
        </w:r>
      </w:del>
      <w:ins w:id="112" w:author="周扬天宇" w:date="2010-06-28T15:41:00Z">
        <w:r w:rsidR="0091099F">
          <w:rPr>
            <w:rFonts w:ascii="宋体" w:eastAsia="宋体" w:hAnsi="宋体" w:hint="eastAsia"/>
            <w:sz w:val="24"/>
            <w:szCs w:val="24"/>
          </w:rPr>
          <w:t>、</w:t>
        </w:r>
      </w:ins>
      <w:r w:rsidR="00634D14" w:rsidRPr="002D5E8E">
        <w:rPr>
          <w:rFonts w:ascii="宋体" w:eastAsia="宋体" w:hAnsi="宋体" w:hint="eastAsia"/>
          <w:sz w:val="24"/>
          <w:szCs w:val="24"/>
          <w:rPrChange w:id="113" w:author="周扬天宇" w:date="2010-06-28T15:38:00Z">
            <w:rPr>
              <w:rFonts w:ascii="仿宋_GB2312" w:eastAsia="仿宋_GB2312" w:hAnsi="宋体" w:hint="eastAsia"/>
              <w:sz w:val="24"/>
              <w:szCs w:val="24"/>
            </w:rPr>
          </w:rPrChange>
        </w:rPr>
        <w:t>审批</w:t>
      </w:r>
      <w:del w:id="114" w:author="周扬天宇" w:date="2010-06-28T15:41:00Z">
        <w:r w:rsidR="003D4A80" w:rsidRPr="002D5E8E" w:rsidDel="0091099F">
          <w:rPr>
            <w:rFonts w:ascii="宋体" w:eastAsia="宋体" w:hAnsi="宋体" w:hint="eastAsia"/>
            <w:sz w:val="24"/>
            <w:szCs w:val="24"/>
            <w:rPrChange w:id="115" w:author="周扬天宇" w:date="2010-06-28T15:38:00Z">
              <w:rPr>
                <w:rFonts w:ascii="仿宋_GB2312" w:eastAsia="仿宋_GB2312" w:hAnsi="宋体" w:hint="eastAsia"/>
                <w:sz w:val="24"/>
                <w:szCs w:val="24"/>
              </w:rPr>
            </w:rPrChange>
          </w:rPr>
          <w:delText>，</w:delText>
        </w:r>
      </w:del>
      <w:ins w:id="116" w:author="周扬天宇" w:date="2010-06-28T15:41:00Z">
        <w:r w:rsidR="0091099F">
          <w:rPr>
            <w:rFonts w:ascii="宋体" w:eastAsia="宋体" w:hAnsi="宋体" w:hint="eastAsia"/>
            <w:sz w:val="24"/>
            <w:szCs w:val="24"/>
          </w:rPr>
          <w:t>、</w:t>
        </w:r>
      </w:ins>
      <w:r w:rsidR="003D4A80" w:rsidRPr="002D5E8E">
        <w:rPr>
          <w:rFonts w:ascii="宋体" w:eastAsia="宋体" w:hAnsi="宋体" w:hint="eastAsia"/>
          <w:sz w:val="24"/>
          <w:szCs w:val="24"/>
          <w:rPrChange w:id="117" w:author="周扬天宇" w:date="2010-06-28T15:38:00Z">
            <w:rPr>
              <w:rFonts w:ascii="仿宋_GB2312" w:eastAsia="仿宋_GB2312" w:hAnsi="宋体" w:hint="eastAsia"/>
              <w:sz w:val="24"/>
              <w:szCs w:val="24"/>
            </w:rPr>
          </w:rPrChange>
        </w:rPr>
        <w:t>发卡</w:t>
      </w:r>
      <w:del w:id="118" w:author="周扬天宇" w:date="2010-06-28T15:41:00Z">
        <w:r w:rsidR="003D4A80" w:rsidRPr="002D5E8E" w:rsidDel="0091099F">
          <w:rPr>
            <w:rFonts w:ascii="宋体" w:eastAsia="宋体" w:hAnsi="宋体" w:hint="eastAsia"/>
            <w:sz w:val="24"/>
            <w:szCs w:val="24"/>
            <w:rPrChange w:id="119" w:author="周扬天宇" w:date="2010-06-28T15:38:00Z">
              <w:rPr>
                <w:rFonts w:ascii="仿宋_GB2312" w:eastAsia="仿宋_GB2312" w:hAnsi="宋体" w:hint="eastAsia"/>
                <w:sz w:val="24"/>
                <w:szCs w:val="24"/>
              </w:rPr>
            </w:rPrChange>
          </w:rPr>
          <w:delText>，</w:delText>
        </w:r>
      </w:del>
      <w:ins w:id="120" w:author="周扬天宇" w:date="2010-06-28T15:41:00Z">
        <w:r w:rsidR="0091099F">
          <w:rPr>
            <w:rFonts w:ascii="宋体" w:eastAsia="宋体" w:hAnsi="宋体" w:hint="eastAsia"/>
            <w:sz w:val="24"/>
            <w:szCs w:val="24"/>
          </w:rPr>
          <w:t>、</w:t>
        </w:r>
      </w:ins>
      <w:r w:rsidR="003D4A80" w:rsidRPr="002D5E8E">
        <w:rPr>
          <w:rFonts w:ascii="宋体" w:eastAsia="宋体" w:hAnsi="宋体" w:hint="eastAsia"/>
          <w:sz w:val="24"/>
          <w:szCs w:val="24"/>
          <w:rPrChange w:id="121" w:author="周扬天宇" w:date="2010-06-28T15:38:00Z">
            <w:rPr>
              <w:rFonts w:ascii="仿宋_GB2312" w:eastAsia="仿宋_GB2312" w:hAnsi="宋体" w:hint="eastAsia"/>
              <w:sz w:val="24"/>
              <w:szCs w:val="24"/>
            </w:rPr>
          </w:rPrChange>
        </w:rPr>
        <w:t>账单寄送</w:t>
      </w:r>
      <w:del w:id="122" w:author="周扬天宇" w:date="2010-06-28T15:41:00Z">
        <w:r w:rsidR="003D4A80" w:rsidRPr="002D5E8E" w:rsidDel="0091099F">
          <w:rPr>
            <w:rFonts w:ascii="宋体" w:eastAsia="宋体" w:hAnsi="宋体" w:hint="eastAsia"/>
            <w:sz w:val="24"/>
            <w:szCs w:val="24"/>
            <w:rPrChange w:id="123" w:author="周扬天宇" w:date="2010-06-28T15:38:00Z">
              <w:rPr>
                <w:rFonts w:ascii="仿宋_GB2312" w:eastAsia="仿宋_GB2312" w:hAnsi="宋体" w:hint="eastAsia"/>
                <w:sz w:val="24"/>
                <w:szCs w:val="24"/>
              </w:rPr>
            </w:rPrChange>
          </w:rPr>
          <w:delText>，</w:delText>
        </w:r>
      </w:del>
      <w:ins w:id="124" w:author="周扬天宇" w:date="2010-06-28T15:41:00Z">
        <w:r w:rsidR="0091099F">
          <w:rPr>
            <w:rFonts w:ascii="宋体" w:eastAsia="宋体" w:hAnsi="宋体" w:hint="eastAsia"/>
            <w:sz w:val="24"/>
            <w:szCs w:val="24"/>
          </w:rPr>
          <w:t>、</w:t>
        </w:r>
      </w:ins>
      <w:r w:rsidR="003D4A80" w:rsidRPr="002D5E8E">
        <w:rPr>
          <w:rFonts w:ascii="宋体" w:eastAsia="宋体" w:hAnsi="宋体" w:hint="eastAsia"/>
          <w:sz w:val="24"/>
          <w:szCs w:val="24"/>
          <w:rPrChange w:id="125" w:author="周扬天宇" w:date="2010-06-28T15:38:00Z">
            <w:rPr>
              <w:rFonts w:ascii="仿宋_GB2312" w:eastAsia="仿宋_GB2312" w:hAnsi="宋体" w:hint="eastAsia"/>
              <w:sz w:val="24"/>
              <w:szCs w:val="24"/>
            </w:rPr>
          </w:rPrChange>
        </w:rPr>
        <w:t>贷后管理</w:t>
      </w:r>
      <w:del w:id="126" w:author="周扬天宇" w:date="2010-06-28T15:41:00Z">
        <w:r w:rsidR="003D4A80" w:rsidRPr="002D5E8E" w:rsidDel="0091099F">
          <w:rPr>
            <w:rFonts w:ascii="宋体" w:eastAsia="宋体" w:hAnsi="宋体" w:hint="eastAsia"/>
            <w:sz w:val="24"/>
            <w:szCs w:val="24"/>
            <w:rPrChange w:id="127" w:author="周扬天宇" w:date="2010-06-28T15:38:00Z">
              <w:rPr>
                <w:rFonts w:ascii="仿宋_GB2312" w:eastAsia="仿宋_GB2312" w:hAnsi="宋体" w:hint="eastAsia"/>
                <w:sz w:val="24"/>
                <w:szCs w:val="24"/>
              </w:rPr>
            </w:rPrChange>
          </w:rPr>
          <w:delText>，</w:delText>
        </w:r>
      </w:del>
      <w:ins w:id="128" w:author="周扬天宇" w:date="2010-06-28T15:41:00Z">
        <w:r w:rsidR="0091099F">
          <w:rPr>
            <w:rFonts w:ascii="宋体" w:eastAsia="宋体" w:hAnsi="宋体" w:hint="eastAsia"/>
            <w:sz w:val="24"/>
            <w:szCs w:val="24"/>
          </w:rPr>
          <w:t>、</w:t>
        </w:r>
      </w:ins>
      <w:r w:rsidR="003D4A80" w:rsidRPr="002D5E8E">
        <w:rPr>
          <w:rFonts w:ascii="宋体" w:eastAsia="宋体" w:hAnsi="宋体" w:hint="eastAsia"/>
          <w:sz w:val="24"/>
          <w:szCs w:val="24"/>
          <w:rPrChange w:id="129" w:author="周扬天宇" w:date="2010-06-28T15:38:00Z">
            <w:rPr>
              <w:rFonts w:ascii="仿宋_GB2312" w:eastAsia="仿宋_GB2312" w:hAnsi="宋体" w:hint="eastAsia"/>
              <w:sz w:val="24"/>
              <w:szCs w:val="24"/>
            </w:rPr>
          </w:rPrChange>
        </w:rPr>
        <w:t>催收</w:t>
      </w:r>
      <w:del w:id="130" w:author="周扬天宇" w:date="2010-06-28T15:41:00Z">
        <w:r w:rsidR="003D4A80" w:rsidRPr="002D5E8E" w:rsidDel="0091099F">
          <w:rPr>
            <w:rFonts w:ascii="宋体" w:eastAsia="宋体" w:hAnsi="宋体" w:hint="eastAsia"/>
            <w:sz w:val="24"/>
            <w:szCs w:val="24"/>
            <w:rPrChange w:id="131" w:author="周扬天宇" w:date="2010-06-28T15:38:00Z">
              <w:rPr>
                <w:rFonts w:ascii="仿宋_GB2312" w:eastAsia="仿宋_GB2312" w:hAnsi="宋体" w:hint="eastAsia"/>
                <w:sz w:val="24"/>
                <w:szCs w:val="24"/>
              </w:rPr>
            </w:rPrChange>
          </w:rPr>
          <w:delText>，</w:delText>
        </w:r>
      </w:del>
      <w:ins w:id="132" w:author="周扬天宇" w:date="2010-06-28T15:41:00Z">
        <w:r w:rsidR="0091099F">
          <w:rPr>
            <w:rFonts w:ascii="宋体" w:eastAsia="宋体" w:hAnsi="宋体" w:hint="eastAsia"/>
            <w:sz w:val="24"/>
            <w:szCs w:val="24"/>
          </w:rPr>
          <w:t>、</w:t>
        </w:r>
      </w:ins>
      <w:r w:rsidR="003D4A80" w:rsidRPr="002D5E8E">
        <w:rPr>
          <w:rFonts w:ascii="宋体" w:eastAsia="宋体" w:hAnsi="宋体" w:hint="eastAsia"/>
          <w:sz w:val="24"/>
          <w:szCs w:val="24"/>
          <w:rPrChange w:id="133" w:author="周扬天宇" w:date="2010-06-28T15:38:00Z">
            <w:rPr>
              <w:rFonts w:ascii="仿宋_GB2312" w:eastAsia="仿宋_GB2312" w:hAnsi="宋体" w:hint="eastAsia"/>
              <w:sz w:val="24"/>
              <w:szCs w:val="24"/>
            </w:rPr>
          </w:rPrChange>
        </w:rPr>
        <w:t>客户服务等。</w:t>
      </w:r>
    </w:p>
    <w:p w:rsidR="0091099F" w:rsidRPr="002D5E8E" w:rsidRDefault="0091099F" w:rsidP="002D5E8E">
      <w:pPr>
        <w:numPr>
          <w:ins w:id="134" w:author="周扬天宇" w:date="2010-06-28T15:42:00Z"/>
        </w:numPr>
        <w:spacing w:line="360" w:lineRule="auto"/>
        <w:ind w:firstLineChars="200" w:firstLine="480"/>
        <w:rPr>
          <w:rFonts w:ascii="宋体" w:eastAsia="宋体" w:hAnsi="宋体" w:hint="eastAsia"/>
          <w:color w:val="FF0000"/>
          <w:sz w:val="24"/>
          <w:szCs w:val="24"/>
          <w:rPrChange w:id="135" w:author="周扬天宇" w:date="2010-06-28T15:38:00Z">
            <w:rPr>
              <w:rFonts w:ascii="仿宋_GB2312" w:eastAsia="仿宋_GB2312" w:hAnsi="宋体" w:hint="eastAsia"/>
              <w:color w:val="FF0000"/>
              <w:sz w:val="24"/>
              <w:szCs w:val="24"/>
            </w:rPr>
          </w:rPrChange>
        </w:rPr>
        <w:pPrChange w:id="136" w:author="周扬天宇" w:date="2010-06-28T15:39:00Z">
          <w:pPr>
            <w:spacing w:line="360" w:lineRule="auto"/>
          </w:pPr>
        </w:pPrChange>
      </w:pPr>
    </w:p>
    <w:p w:rsidR="003D4A80" w:rsidRPr="0091099F" w:rsidRDefault="0091099F" w:rsidP="0091099F">
      <w:pPr>
        <w:numPr>
          <w:numberingChange w:id="137" w:author="chris.wang" w:date="2010-05-19T12:00:00Z" w:original="第%1:2:11:章"/>
        </w:numPr>
        <w:spacing w:line="360" w:lineRule="auto"/>
        <w:jc w:val="center"/>
        <w:rPr>
          <w:rFonts w:ascii="黑体" w:eastAsia="黑体" w:hAnsi="宋体" w:hint="eastAsia"/>
          <w:sz w:val="24"/>
          <w:szCs w:val="24"/>
          <w:rPrChange w:id="138" w:author="周扬天宇" w:date="2010-06-28T15:42:00Z">
            <w:rPr>
              <w:rFonts w:ascii="仿宋_GB2312" w:eastAsia="仿宋_GB2312" w:hAnsi="宋体" w:hint="eastAsia"/>
              <w:sz w:val="24"/>
              <w:szCs w:val="24"/>
            </w:rPr>
          </w:rPrChange>
        </w:rPr>
        <w:pPrChange w:id="139" w:author="周扬天宇" w:date="2010-06-28T15:42:00Z">
          <w:pPr>
            <w:numPr>
              <w:numId w:val="1"/>
            </w:numPr>
            <w:tabs>
              <w:tab w:val="num" w:pos="840"/>
            </w:tabs>
            <w:spacing w:line="360" w:lineRule="auto"/>
            <w:ind w:left="840" w:hanging="840"/>
            <w:jc w:val="center"/>
          </w:pPr>
        </w:pPrChange>
      </w:pPr>
      <w:ins w:id="140" w:author="周扬天宇" w:date="2010-06-28T15:42:00Z">
        <w:r w:rsidRPr="0091099F">
          <w:rPr>
            <w:rFonts w:ascii="黑体" w:eastAsia="黑体" w:hAnsi="宋体" w:hint="eastAsia"/>
            <w:sz w:val="24"/>
            <w:szCs w:val="24"/>
            <w:rPrChange w:id="141" w:author="周扬天宇" w:date="2010-06-28T15:42:00Z">
              <w:rPr>
                <w:rFonts w:ascii="宋体" w:eastAsia="宋体" w:hAnsi="宋体" w:hint="eastAsia"/>
                <w:sz w:val="24"/>
                <w:szCs w:val="24"/>
              </w:rPr>
            </w:rPrChange>
          </w:rPr>
          <w:t xml:space="preserve">第二章  </w:t>
        </w:r>
      </w:ins>
      <w:r w:rsidR="003D4A80" w:rsidRPr="0091099F">
        <w:rPr>
          <w:rFonts w:ascii="黑体" w:eastAsia="黑体" w:hAnsi="宋体" w:hint="eastAsia"/>
          <w:sz w:val="24"/>
          <w:szCs w:val="24"/>
          <w:rPrChange w:id="142" w:author="周扬天宇" w:date="2010-06-28T15:42:00Z">
            <w:rPr>
              <w:rFonts w:ascii="仿宋_GB2312" w:eastAsia="仿宋_GB2312" w:hAnsi="宋体" w:hint="eastAsia"/>
              <w:sz w:val="24"/>
              <w:szCs w:val="24"/>
            </w:rPr>
          </w:rPrChange>
        </w:rPr>
        <w:t>产品功能及使用</w:t>
      </w:r>
    </w:p>
    <w:p w:rsidR="003D4A80" w:rsidRPr="002D5E8E" w:rsidRDefault="003D4A80" w:rsidP="002D5E8E">
      <w:pPr>
        <w:spacing w:line="360" w:lineRule="auto"/>
        <w:ind w:firstLineChars="200" w:firstLine="482"/>
        <w:rPr>
          <w:rFonts w:ascii="宋体" w:eastAsia="宋体" w:hAnsi="宋体" w:hint="eastAsia"/>
          <w:b/>
          <w:sz w:val="24"/>
          <w:szCs w:val="24"/>
          <w:rPrChange w:id="143" w:author="周扬天宇" w:date="2010-06-28T15:38:00Z">
            <w:rPr>
              <w:rFonts w:ascii="仿宋_GB2312" w:eastAsia="仿宋_GB2312" w:hAnsi="宋体" w:hint="eastAsia"/>
              <w:b/>
              <w:sz w:val="24"/>
              <w:szCs w:val="24"/>
            </w:rPr>
          </w:rPrChange>
        </w:rPr>
        <w:pPrChange w:id="144" w:author="周扬天宇" w:date="2010-06-28T15:39:00Z">
          <w:pPr>
            <w:spacing w:line="360" w:lineRule="auto"/>
          </w:pPr>
        </w:pPrChange>
      </w:pPr>
      <w:r w:rsidRPr="002D5E8E">
        <w:rPr>
          <w:rFonts w:ascii="宋体" w:eastAsia="宋体" w:hAnsi="宋体" w:hint="eastAsia"/>
          <w:b/>
          <w:sz w:val="24"/>
          <w:szCs w:val="24"/>
          <w:rPrChange w:id="145" w:author="周扬天宇" w:date="2010-06-28T15:38:00Z">
            <w:rPr>
              <w:rFonts w:ascii="仿宋_GB2312" w:eastAsia="仿宋_GB2312" w:hAnsi="宋体" w:hint="eastAsia"/>
              <w:b/>
              <w:sz w:val="24"/>
              <w:szCs w:val="24"/>
            </w:rPr>
          </w:rPrChange>
        </w:rPr>
        <w:t xml:space="preserve">第五条  </w:t>
      </w:r>
      <w:r w:rsidRPr="00EE5864">
        <w:rPr>
          <w:rFonts w:ascii="宋体" w:eastAsia="宋体" w:hAnsi="宋体" w:hint="eastAsia"/>
          <w:sz w:val="24"/>
          <w:szCs w:val="24"/>
          <w:rPrChange w:id="146" w:author="周扬天宇" w:date="2010-06-28T16:09:00Z">
            <w:rPr>
              <w:rFonts w:ascii="仿宋_GB2312" w:eastAsia="仿宋_GB2312" w:hAnsi="宋体" w:hint="eastAsia"/>
              <w:b/>
              <w:sz w:val="24"/>
              <w:szCs w:val="24"/>
            </w:rPr>
          </w:rPrChange>
        </w:rPr>
        <w:t>基本功能</w:t>
      </w:r>
    </w:p>
    <w:p w:rsidR="003D4A80" w:rsidRPr="002D5E8E" w:rsidRDefault="003D4A80" w:rsidP="002D5E8E">
      <w:pPr>
        <w:spacing w:line="360" w:lineRule="auto"/>
        <w:ind w:firstLineChars="200" w:firstLine="480"/>
        <w:rPr>
          <w:rFonts w:ascii="宋体" w:eastAsia="宋体" w:hAnsi="宋体" w:hint="eastAsia"/>
          <w:sz w:val="24"/>
          <w:szCs w:val="24"/>
          <w:rPrChange w:id="147" w:author="周扬天宇" w:date="2010-06-28T15:38:00Z">
            <w:rPr>
              <w:rFonts w:ascii="仿宋_GB2312" w:eastAsia="仿宋_GB2312" w:hAnsi="宋体" w:hint="eastAsia"/>
              <w:sz w:val="24"/>
              <w:szCs w:val="24"/>
            </w:rPr>
          </w:rPrChange>
        </w:rPr>
        <w:pPrChange w:id="148" w:author="周扬天宇" w:date="2010-06-28T15:39:00Z">
          <w:pPr>
            <w:spacing w:line="360" w:lineRule="auto"/>
          </w:pPr>
        </w:pPrChange>
      </w:pPr>
      <w:r w:rsidRPr="002D5E8E">
        <w:rPr>
          <w:rFonts w:ascii="宋体" w:eastAsia="宋体" w:hAnsi="宋体" w:hint="eastAsia"/>
          <w:sz w:val="24"/>
          <w:szCs w:val="24"/>
          <w:rPrChange w:id="149" w:author="周扬天宇" w:date="2010-06-28T15:38:00Z">
            <w:rPr>
              <w:rFonts w:ascii="仿宋_GB2312" w:eastAsia="仿宋_GB2312" w:hAnsi="宋体" w:hint="eastAsia"/>
              <w:sz w:val="24"/>
              <w:szCs w:val="24"/>
            </w:rPr>
          </w:rPrChange>
        </w:rPr>
        <w:t>梅花商务卡为本行梅花信用卡的系列产品之一。在本行授信额度规</w:t>
      </w:r>
      <w:r w:rsidR="00634D14" w:rsidRPr="002D5E8E">
        <w:rPr>
          <w:rFonts w:ascii="宋体" w:eastAsia="宋体" w:hAnsi="宋体" w:hint="eastAsia"/>
          <w:sz w:val="24"/>
          <w:szCs w:val="24"/>
          <w:rPrChange w:id="150" w:author="周扬天宇" w:date="2010-06-28T15:38:00Z">
            <w:rPr>
              <w:rFonts w:ascii="仿宋_GB2312" w:eastAsia="仿宋_GB2312" w:hAnsi="宋体" w:hint="eastAsia"/>
              <w:sz w:val="24"/>
              <w:szCs w:val="24"/>
            </w:rPr>
          </w:rPrChange>
        </w:rPr>
        <w:t>定的范围内，卡片账户具备信用消费</w:t>
      </w:r>
      <w:del w:id="151" w:author="周扬天宇" w:date="2010-06-28T15:42:00Z">
        <w:r w:rsidR="00634D14" w:rsidRPr="002D5E8E" w:rsidDel="0091099F">
          <w:rPr>
            <w:rFonts w:ascii="宋体" w:eastAsia="宋体" w:hAnsi="宋体" w:hint="eastAsia"/>
            <w:sz w:val="24"/>
            <w:szCs w:val="24"/>
            <w:rPrChange w:id="152" w:author="周扬天宇" w:date="2010-06-28T15:38:00Z">
              <w:rPr>
                <w:rFonts w:ascii="仿宋_GB2312" w:eastAsia="仿宋_GB2312" w:hAnsi="宋体" w:hint="eastAsia"/>
                <w:sz w:val="24"/>
                <w:szCs w:val="24"/>
              </w:rPr>
            </w:rPrChange>
          </w:rPr>
          <w:delText>，</w:delText>
        </w:r>
      </w:del>
      <w:ins w:id="153" w:author="周扬天宇" w:date="2010-06-28T15:42:00Z">
        <w:r w:rsidR="0091099F">
          <w:rPr>
            <w:rFonts w:ascii="宋体" w:eastAsia="宋体" w:hAnsi="宋体" w:hint="eastAsia"/>
            <w:sz w:val="24"/>
            <w:szCs w:val="24"/>
          </w:rPr>
          <w:t>、</w:t>
        </w:r>
      </w:ins>
      <w:r w:rsidR="00634D14" w:rsidRPr="002D5E8E">
        <w:rPr>
          <w:rFonts w:ascii="宋体" w:eastAsia="宋体" w:hAnsi="宋体" w:hint="eastAsia"/>
          <w:sz w:val="24"/>
          <w:szCs w:val="24"/>
          <w:rPrChange w:id="154" w:author="周扬天宇" w:date="2010-06-28T15:38:00Z">
            <w:rPr>
              <w:rFonts w:ascii="仿宋_GB2312" w:eastAsia="仿宋_GB2312" w:hAnsi="宋体" w:hint="eastAsia"/>
              <w:sz w:val="24"/>
              <w:szCs w:val="24"/>
            </w:rPr>
          </w:rPrChange>
        </w:rPr>
        <w:t>转账结算等信用卡基本产品功能，不可预借现金。</w:t>
      </w:r>
    </w:p>
    <w:p w:rsidR="003D4A80" w:rsidRPr="002D5E8E" w:rsidRDefault="003D4A80" w:rsidP="002D5E8E">
      <w:pPr>
        <w:spacing w:line="360" w:lineRule="auto"/>
        <w:ind w:firstLineChars="200" w:firstLine="482"/>
        <w:rPr>
          <w:rFonts w:ascii="宋体" w:eastAsia="宋体" w:hAnsi="宋体" w:hint="eastAsia"/>
          <w:sz w:val="24"/>
          <w:szCs w:val="24"/>
          <w:rPrChange w:id="155" w:author="周扬天宇" w:date="2010-06-28T15:38:00Z">
            <w:rPr>
              <w:rFonts w:ascii="仿宋_GB2312" w:eastAsia="仿宋_GB2312" w:hAnsi="宋体" w:hint="eastAsia"/>
              <w:sz w:val="24"/>
              <w:szCs w:val="24"/>
            </w:rPr>
          </w:rPrChange>
        </w:rPr>
        <w:pPrChange w:id="156" w:author="周扬天宇" w:date="2010-06-28T15:39:00Z">
          <w:pPr>
            <w:spacing w:line="360" w:lineRule="auto"/>
          </w:pPr>
        </w:pPrChange>
      </w:pPr>
      <w:r w:rsidRPr="002D5E8E">
        <w:rPr>
          <w:rFonts w:ascii="宋体" w:eastAsia="宋体" w:hAnsi="宋体" w:hint="eastAsia"/>
          <w:b/>
          <w:sz w:val="24"/>
          <w:szCs w:val="24"/>
          <w:rPrChange w:id="157" w:author="周扬天宇" w:date="2010-06-28T15:38:00Z">
            <w:rPr>
              <w:rFonts w:ascii="仿宋_GB2312" w:eastAsia="仿宋_GB2312" w:hAnsi="宋体" w:hint="eastAsia"/>
              <w:b/>
              <w:sz w:val="24"/>
              <w:szCs w:val="24"/>
            </w:rPr>
          </w:rPrChange>
        </w:rPr>
        <w:t xml:space="preserve">第六条 </w:t>
      </w:r>
      <w:r w:rsidRPr="002D5E8E">
        <w:rPr>
          <w:rFonts w:ascii="宋体" w:eastAsia="宋体" w:hAnsi="宋体" w:hint="eastAsia"/>
          <w:sz w:val="24"/>
          <w:szCs w:val="24"/>
          <w:rPrChange w:id="158" w:author="周扬天宇" w:date="2010-06-28T15:38: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159" w:author="周扬天宇" w:date="2010-06-28T16:09:00Z">
            <w:rPr>
              <w:rFonts w:ascii="仿宋_GB2312" w:eastAsia="仿宋_GB2312" w:hAnsi="宋体" w:hint="eastAsia"/>
              <w:b/>
              <w:sz w:val="24"/>
              <w:szCs w:val="24"/>
            </w:rPr>
          </w:rPrChange>
        </w:rPr>
        <w:t>使用范围</w:t>
      </w:r>
    </w:p>
    <w:p w:rsidR="003D4A80" w:rsidRPr="002D5E8E" w:rsidRDefault="003D4A80" w:rsidP="002D5E8E">
      <w:pPr>
        <w:spacing w:line="360" w:lineRule="auto"/>
        <w:ind w:firstLineChars="200" w:firstLine="480"/>
        <w:rPr>
          <w:rFonts w:ascii="宋体" w:eastAsia="宋体" w:hAnsi="宋体" w:hint="eastAsia"/>
          <w:sz w:val="24"/>
          <w:szCs w:val="24"/>
          <w:rPrChange w:id="160" w:author="周扬天宇" w:date="2010-06-28T15:38:00Z">
            <w:rPr>
              <w:rFonts w:ascii="仿宋_GB2312" w:eastAsia="仿宋_GB2312" w:hAnsi="宋体" w:hint="eastAsia"/>
              <w:sz w:val="24"/>
              <w:szCs w:val="24"/>
            </w:rPr>
          </w:rPrChange>
        </w:rPr>
        <w:pPrChange w:id="161" w:author="周扬天宇" w:date="2010-06-28T15:39:00Z">
          <w:pPr>
            <w:spacing w:line="360" w:lineRule="auto"/>
          </w:pPr>
        </w:pPrChange>
      </w:pPr>
      <w:r w:rsidRPr="002D5E8E">
        <w:rPr>
          <w:rFonts w:ascii="宋体" w:eastAsia="宋体" w:hAnsi="宋体" w:hint="eastAsia"/>
          <w:sz w:val="24"/>
          <w:szCs w:val="24"/>
          <w:rPrChange w:id="162" w:author="周扬天宇" w:date="2010-06-28T15:38:00Z">
            <w:rPr>
              <w:rFonts w:ascii="仿宋_GB2312" w:eastAsia="仿宋_GB2312" w:hAnsi="宋体" w:hint="eastAsia"/>
              <w:sz w:val="24"/>
              <w:szCs w:val="24"/>
            </w:rPr>
          </w:rPrChange>
        </w:rPr>
        <w:t>本产品为银联标准卡，可在境内外特约单位、指定营业网点和具有银联标识的受理点使用。</w:t>
      </w:r>
    </w:p>
    <w:p w:rsidR="003D4A80" w:rsidRPr="00EE5864" w:rsidRDefault="003D4A80" w:rsidP="002D5E8E">
      <w:pPr>
        <w:spacing w:line="360" w:lineRule="auto"/>
        <w:ind w:firstLineChars="200" w:firstLine="482"/>
        <w:rPr>
          <w:rFonts w:ascii="宋体" w:eastAsia="宋体" w:hAnsi="宋体" w:hint="eastAsia"/>
          <w:sz w:val="24"/>
          <w:szCs w:val="24"/>
          <w:rPrChange w:id="163" w:author="周扬天宇" w:date="2010-06-28T16:09:00Z">
            <w:rPr>
              <w:rFonts w:ascii="仿宋_GB2312" w:eastAsia="仿宋_GB2312" w:hAnsi="宋体" w:hint="eastAsia"/>
              <w:sz w:val="24"/>
              <w:szCs w:val="24"/>
            </w:rPr>
          </w:rPrChange>
        </w:rPr>
        <w:pPrChange w:id="164" w:author="周扬天宇" w:date="2010-06-28T15:39:00Z">
          <w:pPr>
            <w:spacing w:line="360" w:lineRule="auto"/>
          </w:pPr>
        </w:pPrChange>
      </w:pPr>
      <w:r w:rsidRPr="002D5E8E">
        <w:rPr>
          <w:rFonts w:ascii="宋体" w:eastAsia="宋体" w:hAnsi="宋体" w:hint="eastAsia"/>
          <w:b/>
          <w:sz w:val="24"/>
          <w:szCs w:val="24"/>
          <w:rPrChange w:id="165" w:author="周扬天宇" w:date="2010-06-28T15:38:00Z">
            <w:rPr>
              <w:rFonts w:ascii="仿宋_GB2312" w:eastAsia="仿宋_GB2312" w:hAnsi="宋体" w:hint="eastAsia"/>
              <w:b/>
              <w:sz w:val="24"/>
              <w:szCs w:val="24"/>
            </w:rPr>
          </w:rPrChange>
        </w:rPr>
        <w:t>第七条</w:t>
      </w:r>
      <w:r w:rsidRPr="002D5E8E">
        <w:rPr>
          <w:rFonts w:ascii="宋体" w:eastAsia="宋体" w:hAnsi="宋体" w:hint="eastAsia"/>
          <w:sz w:val="24"/>
          <w:szCs w:val="24"/>
          <w:rPrChange w:id="166" w:author="周扬天宇" w:date="2010-06-28T15:38: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167" w:author="周扬天宇" w:date="2010-06-28T16:09: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168" w:author="周扬天宇" w:date="2010-06-28T16:09:00Z">
            <w:rPr>
              <w:rFonts w:ascii="仿宋_GB2312" w:eastAsia="仿宋_GB2312" w:hAnsi="宋体" w:hint="eastAsia"/>
              <w:b/>
              <w:sz w:val="24"/>
              <w:szCs w:val="24"/>
            </w:rPr>
          </w:rPrChange>
        </w:rPr>
        <w:t>申领单位及持卡人</w:t>
      </w:r>
    </w:p>
    <w:p w:rsidR="003D4A80" w:rsidRPr="002D5E8E" w:rsidRDefault="003D4A80" w:rsidP="002D5E8E">
      <w:pPr>
        <w:spacing w:line="360" w:lineRule="auto"/>
        <w:ind w:firstLineChars="200" w:firstLine="480"/>
        <w:rPr>
          <w:rFonts w:ascii="宋体" w:eastAsia="宋体" w:hAnsi="宋体" w:hint="eastAsia"/>
          <w:sz w:val="24"/>
          <w:szCs w:val="24"/>
          <w:rPrChange w:id="169" w:author="周扬天宇" w:date="2010-06-28T15:38:00Z">
            <w:rPr>
              <w:rFonts w:ascii="仿宋_GB2312" w:eastAsia="仿宋_GB2312" w:hAnsi="宋体" w:hint="eastAsia"/>
              <w:sz w:val="24"/>
              <w:szCs w:val="24"/>
            </w:rPr>
          </w:rPrChange>
        </w:rPr>
        <w:pPrChange w:id="170" w:author="周扬天宇" w:date="2010-06-28T15:39:00Z">
          <w:pPr>
            <w:spacing w:line="360" w:lineRule="auto"/>
          </w:pPr>
        </w:pPrChange>
      </w:pPr>
      <w:r w:rsidRPr="002D5E8E">
        <w:rPr>
          <w:rFonts w:ascii="宋体" w:eastAsia="宋体" w:hAnsi="宋体" w:hint="eastAsia"/>
          <w:sz w:val="24"/>
          <w:szCs w:val="24"/>
          <w:rPrChange w:id="171" w:author="周扬天宇" w:date="2010-06-28T15:38:00Z">
            <w:rPr>
              <w:rFonts w:ascii="仿宋_GB2312" w:eastAsia="仿宋_GB2312" w:hAnsi="宋体" w:hint="eastAsia"/>
              <w:sz w:val="24"/>
              <w:szCs w:val="24"/>
            </w:rPr>
          </w:rPrChange>
        </w:rPr>
        <w:lastRenderedPageBreak/>
        <w:t>凡在中国境内金融机构开立基本存款账户的单位，凭中国人民银行核发的开户许可证，均可向本行申领</w:t>
      </w:r>
      <w:r w:rsidR="00D6483C" w:rsidRPr="002D5E8E">
        <w:rPr>
          <w:rFonts w:ascii="宋体" w:eastAsia="宋体" w:hAnsi="宋体" w:hint="eastAsia"/>
          <w:sz w:val="24"/>
          <w:szCs w:val="24"/>
          <w:rPrChange w:id="172" w:author="周扬天宇" w:date="2010-06-28T15:38:00Z">
            <w:rPr>
              <w:rFonts w:ascii="仿宋_GB2312" w:eastAsia="仿宋_GB2312" w:hAnsi="宋体" w:hint="eastAsia"/>
              <w:sz w:val="24"/>
              <w:szCs w:val="24"/>
            </w:rPr>
          </w:rPrChange>
        </w:rPr>
        <w:t>商务卡</w:t>
      </w:r>
      <w:r w:rsidRPr="002D5E8E">
        <w:rPr>
          <w:rFonts w:ascii="宋体" w:eastAsia="宋体" w:hAnsi="宋体" w:hint="eastAsia"/>
          <w:sz w:val="24"/>
          <w:szCs w:val="24"/>
          <w:rPrChange w:id="173" w:author="周扬天宇" w:date="2010-06-28T15:38:00Z">
            <w:rPr>
              <w:rFonts w:ascii="仿宋_GB2312" w:eastAsia="仿宋_GB2312" w:hAnsi="宋体" w:hint="eastAsia"/>
              <w:sz w:val="24"/>
              <w:szCs w:val="24"/>
            </w:rPr>
          </w:rPrChange>
        </w:rPr>
        <w:t>，并书面指定持卡人。申领单位对</w:t>
      </w:r>
      <w:r w:rsidR="00D6483C" w:rsidRPr="002D5E8E">
        <w:rPr>
          <w:rFonts w:ascii="宋体" w:eastAsia="宋体" w:hAnsi="宋体" w:hint="eastAsia"/>
          <w:bCs/>
          <w:sz w:val="24"/>
          <w:szCs w:val="24"/>
          <w:rPrChange w:id="174" w:author="周扬天宇" w:date="2010-06-28T15:38:00Z">
            <w:rPr>
              <w:rFonts w:ascii="仿宋_GB2312" w:eastAsia="仿宋_GB2312" w:hint="eastAsia"/>
              <w:bCs/>
              <w:sz w:val="24"/>
              <w:szCs w:val="24"/>
            </w:rPr>
          </w:rPrChange>
        </w:rPr>
        <w:t>商务卡</w:t>
      </w:r>
      <w:r w:rsidRPr="002D5E8E">
        <w:rPr>
          <w:rFonts w:ascii="宋体" w:eastAsia="宋体" w:hAnsi="宋体" w:hint="eastAsia"/>
          <w:bCs/>
          <w:sz w:val="24"/>
          <w:szCs w:val="24"/>
          <w:rPrChange w:id="175" w:author="周扬天宇" w:date="2010-06-28T15:38:00Z">
            <w:rPr>
              <w:rFonts w:ascii="仿宋_GB2312" w:eastAsia="仿宋_GB2312" w:hint="eastAsia"/>
              <w:bCs/>
              <w:sz w:val="24"/>
              <w:szCs w:val="24"/>
            </w:rPr>
          </w:rPrChange>
        </w:rPr>
        <w:t>的全部债务负完全清偿责任，申领单位法人代表或实际控制人对</w:t>
      </w:r>
      <w:r w:rsidR="00D6483C" w:rsidRPr="002D5E8E">
        <w:rPr>
          <w:rFonts w:ascii="宋体" w:eastAsia="宋体" w:hAnsi="宋体" w:hint="eastAsia"/>
          <w:bCs/>
          <w:sz w:val="24"/>
          <w:szCs w:val="24"/>
          <w:rPrChange w:id="176" w:author="周扬天宇" w:date="2010-06-28T15:38:00Z">
            <w:rPr>
              <w:rFonts w:ascii="仿宋_GB2312" w:eastAsia="仿宋_GB2312" w:hint="eastAsia"/>
              <w:bCs/>
              <w:sz w:val="24"/>
              <w:szCs w:val="24"/>
            </w:rPr>
          </w:rPrChange>
        </w:rPr>
        <w:t>商务卡</w:t>
      </w:r>
      <w:r w:rsidRPr="002D5E8E">
        <w:rPr>
          <w:rFonts w:ascii="宋体" w:eastAsia="宋体" w:hAnsi="宋体" w:hint="eastAsia"/>
          <w:bCs/>
          <w:sz w:val="24"/>
          <w:szCs w:val="24"/>
          <w:rPrChange w:id="177" w:author="周扬天宇" w:date="2010-06-28T15:38:00Z">
            <w:rPr>
              <w:rFonts w:ascii="仿宋_GB2312" w:eastAsia="仿宋_GB2312" w:hint="eastAsia"/>
              <w:bCs/>
              <w:sz w:val="24"/>
              <w:szCs w:val="24"/>
            </w:rPr>
          </w:rPrChange>
        </w:rPr>
        <w:t>的全部债务负无限连带还款责任。</w:t>
      </w:r>
    </w:p>
    <w:p w:rsidR="003D4A80" w:rsidRPr="00EE5864" w:rsidRDefault="003D4A80" w:rsidP="002D5E8E">
      <w:pPr>
        <w:spacing w:line="360" w:lineRule="auto"/>
        <w:ind w:firstLineChars="200" w:firstLine="482"/>
        <w:rPr>
          <w:rFonts w:ascii="宋体" w:eastAsia="宋体" w:hAnsi="宋体" w:hint="eastAsia"/>
          <w:sz w:val="24"/>
          <w:szCs w:val="24"/>
          <w:rPrChange w:id="178" w:author="周扬天宇" w:date="2010-06-28T16:09:00Z">
            <w:rPr>
              <w:rFonts w:ascii="仿宋_GB2312" w:eastAsia="仿宋_GB2312" w:hAnsi="宋体" w:hint="eastAsia"/>
              <w:b/>
              <w:sz w:val="24"/>
              <w:szCs w:val="24"/>
            </w:rPr>
          </w:rPrChange>
        </w:rPr>
        <w:pPrChange w:id="179" w:author="周扬天宇" w:date="2010-06-28T15:39:00Z">
          <w:pPr>
            <w:spacing w:line="360" w:lineRule="auto"/>
          </w:pPr>
        </w:pPrChange>
      </w:pPr>
      <w:r w:rsidRPr="002D5E8E">
        <w:rPr>
          <w:rFonts w:ascii="宋体" w:eastAsia="宋体" w:hAnsi="宋体" w:hint="eastAsia"/>
          <w:b/>
          <w:sz w:val="24"/>
          <w:szCs w:val="24"/>
          <w:rPrChange w:id="180" w:author="周扬天宇" w:date="2010-06-28T15:38:00Z">
            <w:rPr>
              <w:rFonts w:ascii="仿宋_GB2312" w:eastAsia="仿宋_GB2312" w:hAnsi="宋体" w:hint="eastAsia"/>
              <w:b/>
              <w:sz w:val="24"/>
              <w:szCs w:val="24"/>
            </w:rPr>
          </w:rPrChange>
        </w:rPr>
        <w:t xml:space="preserve">第八条  </w:t>
      </w:r>
      <w:r w:rsidRPr="00EE5864">
        <w:rPr>
          <w:rFonts w:ascii="宋体" w:eastAsia="宋体" w:hAnsi="宋体" w:hint="eastAsia"/>
          <w:sz w:val="24"/>
          <w:szCs w:val="24"/>
          <w:rPrChange w:id="181" w:author="周扬天宇" w:date="2010-06-28T16:09:00Z">
            <w:rPr>
              <w:rFonts w:ascii="仿宋_GB2312" w:eastAsia="仿宋_GB2312" w:hAnsi="宋体" w:hint="eastAsia"/>
              <w:b/>
              <w:sz w:val="24"/>
              <w:szCs w:val="24"/>
            </w:rPr>
          </w:rPrChange>
        </w:rPr>
        <w:t>授信额度</w:t>
      </w:r>
    </w:p>
    <w:p w:rsidR="003D4A80" w:rsidRPr="002D5E8E" w:rsidRDefault="003D4A80" w:rsidP="002D5E8E">
      <w:pPr>
        <w:spacing w:line="360" w:lineRule="auto"/>
        <w:ind w:firstLineChars="200" w:firstLine="480"/>
        <w:rPr>
          <w:rFonts w:ascii="宋体" w:eastAsia="宋体" w:hAnsi="宋体" w:hint="eastAsia"/>
          <w:sz w:val="24"/>
          <w:szCs w:val="24"/>
          <w:rPrChange w:id="182" w:author="周扬天宇" w:date="2010-06-28T15:38:00Z">
            <w:rPr>
              <w:rFonts w:ascii="仿宋_GB2312" w:eastAsia="仿宋_GB2312" w:hAnsi="宋体" w:hint="eastAsia"/>
              <w:sz w:val="24"/>
              <w:szCs w:val="24"/>
            </w:rPr>
          </w:rPrChange>
        </w:rPr>
        <w:pPrChange w:id="183" w:author="周扬天宇" w:date="2010-06-28T15:39:00Z">
          <w:pPr>
            <w:spacing w:line="360" w:lineRule="auto"/>
          </w:pPr>
        </w:pPrChange>
      </w:pPr>
      <w:r w:rsidRPr="002D5E8E">
        <w:rPr>
          <w:rFonts w:ascii="宋体" w:eastAsia="宋体" w:hAnsi="宋体" w:hint="eastAsia"/>
          <w:sz w:val="24"/>
          <w:szCs w:val="24"/>
          <w:rPrChange w:id="184" w:author="周扬天宇" w:date="2010-06-28T15:38:00Z">
            <w:rPr>
              <w:rFonts w:ascii="仿宋_GB2312" w:eastAsia="仿宋_GB2312" w:hAnsi="宋体" w:hint="eastAsia"/>
              <w:sz w:val="24"/>
              <w:szCs w:val="24"/>
            </w:rPr>
          </w:rPrChange>
        </w:rPr>
        <w:t>（一）</w:t>
      </w:r>
      <w:r w:rsidR="00D6483C" w:rsidRPr="002D5E8E">
        <w:rPr>
          <w:rFonts w:ascii="宋体" w:eastAsia="宋体" w:hAnsi="宋体" w:hint="eastAsia"/>
          <w:sz w:val="24"/>
          <w:szCs w:val="24"/>
          <w:rPrChange w:id="185" w:author="周扬天宇" w:date="2010-06-28T15:38:00Z">
            <w:rPr>
              <w:rFonts w:ascii="仿宋_GB2312" w:eastAsia="仿宋_GB2312" w:hAnsi="宋体" w:hint="eastAsia"/>
              <w:sz w:val="24"/>
              <w:szCs w:val="24"/>
            </w:rPr>
          </w:rPrChange>
        </w:rPr>
        <w:t>商务卡</w:t>
      </w:r>
      <w:r w:rsidR="00634D14" w:rsidRPr="002D5E8E">
        <w:rPr>
          <w:rFonts w:ascii="宋体" w:eastAsia="宋体" w:hAnsi="宋体" w:hint="eastAsia"/>
          <w:sz w:val="24"/>
          <w:szCs w:val="24"/>
          <w:rPrChange w:id="186" w:author="周扬天宇" w:date="2010-06-28T15:38:00Z">
            <w:rPr>
              <w:rFonts w:ascii="仿宋_GB2312" w:eastAsia="仿宋_GB2312" w:hAnsi="宋体" w:hint="eastAsia"/>
              <w:sz w:val="24"/>
              <w:szCs w:val="24"/>
            </w:rPr>
          </w:rPrChange>
        </w:rPr>
        <w:t>授信额度分为</w:t>
      </w:r>
      <w:r w:rsidR="00DB6AB7" w:rsidRPr="002D5E8E">
        <w:rPr>
          <w:rFonts w:ascii="宋体" w:eastAsia="宋体" w:hAnsi="宋体" w:hint="eastAsia"/>
          <w:sz w:val="24"/>
          <w:szCs w:val="24"/>
          <w:rPrChange w:id="187" w:author="周扬天宇" w:date="2010-06-28T15:38:00Z">
            <w:rPr>
              <w:rFonts w:ascii="仿宋_GB2312" w:eastAsia="仿宋_GB2312" w:hAnsi="宋体" w:hint="eastAsia"/>
              <w:sz w:val="24"/>
              <w:szCs w:val="24"/>
            </w:rPr>
          </w:rPrChange>
        </w:rPr>
        <w:t>单位信用额度</w:t>
      </w:r>
      <w:r w:rsidR="00634D14" w:rsidRPr="002D5E8E">
        <w:rPr>
          <w:rFonts w:ascii="宋体" w:eastAsia="宋体" w:hAnsi="宋体" w:hint="eastAsia"/>
          <w:sz w:val="24"/>
          <w:szCs w:val="24"/>
          <w:rPrChange w:id="188" w:author="周扬天宇" w:date="2010-06-28T15:38:00Z">
            <w:rPr>
              <w:rFonts w:ascii="仿宋_GB2312" w:eastAsia="仿宋_GB2312" w:hAnsi="宋体" w:hint="eastAsia"/>
              <w:sz w:val="24"/>
              <w:szCs w:val="24"/>
            </w:rPr>
          </w:rPrChange>
        </w:rPr>
        <w:t>和</w:t>
      </w:r>
      <w:r w:rsidR="00DB6AB7" w:rsidRPr="002D5E8E">
        <w:rPr>
          <w:rFonts w:ascii="宋体" w:eastAsia="宋体" w:hAnsi="宋体" w:hint="eastAsia"/>
          <w:sz w:val="24"/>
          <w:szCs w:val="24"/>
          <w:rPrChange w:id="189" w:author="周扬天宇" w:date="2010-06-28T15:38:00Z">
            <w:rPr>
              <w:rFonts w:ascii="仿宋_GB2312" w:eastAsia="仿宋_GB2312" w:hAnsi="宋体" w:hint="eastAsia"/>
              <w:sz w:val="24"/>
              <w:szCs w:val="24"/>
            </w:rPr>
          </w:rPrChange>
        </w:rPr>
        <w:t>卡片信用额度</w:t>
      </w:r>
      <w:r w:rsidRPr="002D5E8E">
        <w:rPr>
          <w:rFonts w:ascii="宋体" w:eastAsia="宋体" w:hAnsi="宋体" w:hint="eastAsia"/>
          <w:sz w:val="24"/>
          <w:szCs w:val="24"/>
          <w:rPrChange w:id="190" w:author="周扬天宇" w:date="2010-06-28T15:38:00Z">
            <w:rPr>
              <w:rFonts w:ascii="仿宋_GB2312" w:eastAsia="仿宋_GB2312" w:hAnsi="宋体" w:hint="eastAsia"/>
              <w:sz w:val="24"/>
              <w:szCs w:val="24"/>
            </w:rPr>
          </w:rPrChange>
        </w:rPr>
        <w:t>。</w:t>
      </w:r>
    </w:p>
    <w:p w:rsidR="003D4A80" w:rsidRPr="002D5E8E" w:rsidRDefault="00634D14" w:rsidP="002D5E8E">
      <w:pPr>
        <w:spacing w:line="360" w:lineRule="auto"/>
        <w:ind w:firstLineChars="200" w:firstLine="480"/>
        <w:rPr>
          <w:rFonts w:ascii="宋体" w:eastAsia="宋体" w:hAnsi="宋体" w:hint="eastAsia"/>
          <w:sz w:val="24"/>
          <w:szCs w:val="24"/>
          <w:rPrChange w:id="191" w:author="周扬天宇" w:date="2010-06-28T15:38:00Z">
            <w:rPr>
              <w:rFonts w:ascii="仿宋_GB2312" w:eastAsia="仿宋_GB2312" w:hAnsi="宋体" w:hint="eastAsia"/>
              <w:sz w:val="24"/>
              <w:szCs w:val="24"/>
            </w:rPr>
          </w:rPrChange>
        </w:rPr>
        <w:pPrChange w:id="192" w:author="周扬天宇" w:date="2010-06-28T15:39:00Z">
          <w:pPr>
            <w:spacing w:line="360" w:lineRule="auto"/>
          </w:pPr>
        </w:pPrChange>
      </w:pPr>
      <w:r w:rsidRPr="002D5E8E">
        <w:rPr>
          <w:rFonts w:ascii="宋体" w:eastAsia="宋体" w:hAnsi="宋体" w:hint="eastAsia"/>
          <w:sz w:val="24"/>
          <w:szCs w:val="24"/>
          <w:rPrChange w:id="193" w:author="周扬天宇" w:date="2010-06-28T15:38:00Z">
            <w:rPr>
              <w:rFonts w:ascii="仿宋_GB2312" w:eastAsia="仿宋_GB2312" w:hAnsi="宋体" w:hint="eastAsia"/>
              <w:sz w:val="24"/>
              <w:szCs w:val="24"/>
            </w:rPr>
          </w:rPrChange>
        </w:rPr>
        <w:t>（二）</w:t>
      </w:r>
      <w:r w:rsidR="00DB6AB7" w:rsidRPr="002D5E8E">
        <w:rPr>
          <w:rFonts w:ascii="宋体" w:eastAsia="宋体" w:hAnsi="宋体" w:hint="eastAsia"/>
          <w:sz w:val="24"/>
          <w:szCs w:val="24"/>
          <w:rPrChange w:id="194" w:author="周扬天宇" w:date="2010-06-28T15:38:00Z">
            <w:rPr>
              <w:rFonts w:ascii="仿宋_GB2312" w:eastAsia="仿宋_GB2312" w:hAnsi="宋体" w:hint="eastAsia"/>
              <w:sz w:val="24"/>
              <w:szCs w:val="24"/>
            </w:rPr>
          </w:rPrChange>
        </w:rPr>
        <w:t>单位信用额度</w:t>
      </w:r>
      <w:r w:rsidR="003D4A80" w:rsidRPr="002D5E8E">
        <w:rPr>
          <w:rFonts w:ascii="宋体" w:eastAsia="宋体" w:hAnsi="宋体" w:hint="eastAsia"/>
          <w:sz w:val="24"/>
          <w:szCs w:val="24"/>
          <w:rPrChange w:id="195" w:author="周扬天宇" w:date="2010-06-28T15:38:00Z">
            <w:rPr>
              <w:rFonts w:ascii="仿宋_GB2312" w:eastAsia="仿宋_GB2312" w:hAnsi="宋体" w:hint="eastAsia"/>
              <w:sz w:val="24"/>
              <w:szCs w:val="24"/>
            </w:rPr>
          </w:rPrChange>
        </w:rPr>
        <w:t>是指本行授予</w:t>
      </w:r>
      <w:r w:rsidR="00D6483C" w:rsidRPr="002D5E8E">
        <w:rPr>
          <w:rFonts w:ascii="宋体" w:eastAsia="宋体" w:hAnsi="宋体" w:hint="eastAsia"/>
          <w:sz w:val="24"/>
          <w:szCs w:val="24"/>
          <w:rPrChange w:id="196" w:author="周扬天宇" w:date="2010-06-28T15:38:00Z">
            <w:rPr>
              <w:rFonts w:ascii="仿宋_GB2312" w:eastAsia="仿宋_GB2312" w:hAnsi="宋体" w:hint="eastAsia"/>
              <w:sz w:val="24"/>
              <w:szCs w:val="24"/>
            </w:rPr>
          </w:rPrChange>
        </w:rPr>
        <w:t>商务卡</w:t>
      </w:r>
      <w:r w:rsidR="003D4A80" w:rsidRPr="002D5E8E">
        <w:rPr>
          <w:rFonts w:ascii="宋体" w:eastAsia="宋体" w:hAnsi="宋体" w:hint="eastAsia"/>
          <w:sz w:val="24"/>
          <w:szCs w:val="24"/>
          <w:rPrChange w:id="197" w:author="周扬天宇" w:date="2010-06-28T15:38:00Z">
            <w:rPr>
              <w:rFonts w:ascii="仿宋_GB2312" w:eastAsia="仿宋_GB2312" w:hAnsi="宋体" w:hint="eastAsia"/>
              <w:sz w:val="24"/>
              <w:szCs w:val="24"/>
            </w:rPr>
          </w:rPrChange>
        </w:rPr>
        <w:t>申领单位的总信用额度，本行授权审批部门根据申领单位在本行的授信情况，综合考虑其经营情况</w:t>
      </w:r>
      <w:del w:id="198" w:author="周扬天宇" w:date="2010-06-28T15:42:00Z">
        <w:r w:rsidR="003D4A80" w:rsidRPr="002D5E8E" w:rsidDel="0091099F">
          <w:rPr>
            <w:rFonts w:ascii="宋体" w:eastAsia="宋体" w:hAnsi="宋体" w:hint="eastAsia"/>
            <w:sz w:val="24"/>
            <w:szCs w:val="24"/>
            <w:rPrChange w:id="199" w:author="周扬天宇" w:date="2010-06-28T15:38:00Z">
              <w:rPr>
                <w:rFonts w:ascii="仿宋_GB2312" w:eastAsia="仿宋_GB2312" w:hAnsi="宋体" w:hint="eastAsia"/>
                <w:sz w:val="24"/>
                <w:szCs w:val="24"/>
              </w:rPr>
            </w:rPrChange>
          </w:rPr>
          <w:delText>，</w:delText>
        </w:r>
      </w:del>
      <w:ins w:id="200" w:author="周扬天宇" w:date="2010-06-28T15:42:00Z">
        <w:r w:rsidR="0091099F">
          <w:rPr>
            <w:rFonts w:ascii="宋体" w:eastAsia="宋体" w:hAnsi="宋体" w:hint="eastAsia"/>
            <w:sz w:val="24"/>
            <w:szCs w:val="24"/>
          </w:rPr>
          <w:t>、</w:t>
        </w:r>
      </w:ins>
      <w:r w:rsidR="003D4A80" w:rsidRPr="002D5E8E">
        <w:rPr>
          <w:rFonts w:ascii="宋体" w:eastAsia="宋体" w:hAnsi="宋体" w:hint="eastAsia"/>
          <w:sz w:val="24"/>
          <w:szCs w:val="24"/>
          <w:rPrChange w:id="201" w:author="周扬天宇" w:date="2010-06-28T15:38:00Z">
            <w:rPr>
              <w:rFonts w:ascii="仿宋_GB2312" w:eastAsia="仿宋_GB2312" w:hAnsi="宋体" w:hint="eastAsia"/>
              <w:sz w:val="24"/>
              <w:szCs w:val="24"/>
            </w:rPr>
          </w:rPrChange>
        </w:rPr>
        <w:t>财务状况</w:t>
      </w:r>
      <w:del w:id="202" w:author="周扬天宇" w:date="2010-06-28T15:42:00Z">
        <w:r w:rsidR="003D4A80" w:rsidRPr="002D5E8E" w:rsidDel="0091099F">
          <w:rPr>
            <w:rFonts w:ascii="宋体" w:eastAsia="宋体" w:hAnsi="宋体" w:hint="eastAsia"/>
            <w:sz w:val="24"/>
            <w:szCs w:val="24"/>
            <w:rPrChange w:id="203" w:author="周扬天宇" w:date="2010-06-28T15:38:00Z">
              <w:rPr>
                <w:rFonts w:ascii="仿宋_GB2312" w:eastAsia="仿宋_GB2312" w:hAnsi="宋体" w:hint="eastAsia"/>
                <w:sz w:val="24"/>
                <w:szCs w:val="24"/>
              </w:rPr>
            </w:rPrChange>
          </w:rPr>
          <w:delText>，</w:delText>
        </w:r>
      </w:del>
      <w:ins w:id="204" w:author="周扬天宇" w:date="2010-06-28T15:42:00Z">
        <w:r w:rsidR="0091099F">
          <w:rPr>
            <w:rFonts w:ascii="宋体" w:eastAsia="宋体" w:hAnsi="宋体" w:hint="eastAsia"/>
            <w:sz w:val="24"/>
            <w:szCs w:val="24"/>
          </w:rPr>
          <w:t>、</w:t>
        </w:r>
      </w:ins>
      <w:r w:rsidR="003D4A80" w:rsidRPr="002D5E8E">
        <w:rPr>
          <w:rFonts w:ascii="宋体" w:eastAsia="宋体" w:hAnsi="宋体" w:hint="eastAsia"/>
          <w:sz w:val="24"/>
          <w:szCs w:val="24"/>
          <w:rPrChange w:id="205" w:author="周扬天宇" w:date="2010-06-28T15:38:00Z">
            <w:rPr>
              <w:rFonts w:ascii="仿宋_GB2312" w:eastAsia="仿宋_GB2312" w:hAnsi="宋体" w:hint="eastAsia"/>
              <w:sz w:val="24"/>
              <w:szCs w:val="24"/>
            </w:rPr>
          </w:rPrChange>
        </w:rPr>
        <w:t>在他行的授信情况</w:t>
      </w:r>
      <w:del w:id="206" w:author="周扬天宇" w:date="2010-06-28T15:42:00Z">
        <w:r w:rsidR="003D4A80" w:rsidRPr="002D5E8E" w:rsidDel="0091099F">
          <w:rPr>
            <w:rFonts w:ascii="宋体" w:eastAsia="宋体" w:hAnsi="宋体" w:hint="eastAsia"/>
            <w:sz w:val="24"/>
            <w:szCs w:val="24"/>
            <w:rPrChange w:id="207" w:author="周扬天宇" w:date="2010-06-28T15:38:00Z">
              <w:rPr>
                <w:rFonts w:ascii="仿宋_GB2312" w:eastAsia="仿宋_GB2312" w:hAnsi="宋体" w:hint="eastAsia"/>
                <w:sz w:val="24"/>
                <w:szCs w:val="24"/>
              </w:rPr>
            </w:rPrChange>
          </w:rPr>
          <w:delText>，</w:delText>
        </w:r>
      </w:del>
      <w:ins w:id="208" w:author="周扬天宇" w:date="2010-06-28T15:42:00Z">
        <w:r w:rsidR="0091099F">
          <w:rPr>
            <w:rFonts w:ascii="宋体" w:eastAsia="宋体" w:hAnsi="宋体" w:hint="eastAsia"/>
            <w:sz w:val="24"/>
            <w:szCs w:val="24"/>
          </w:rPr>
          <w:t>、</w:t>
        </w:r>
      </w:ins>
      <w:r w:rsidR="003D4A80" w:rsidRPr="002D5E8E">
        <w:rPr>
          <w:rFonts w:ascii="宋体" w:eastAsia="宋体" w:hAnsi="宋体" w:hint="eastAsia"/>
          <w:sz w:val="24"/>
          <w:szCs w:val="24"/>
          <w:rPrChange w:id="209" w:author="周扬天宇" w:date="2010-06-28T15:38:00Z">
            <w:rPr>
              <w:rFonts w:ascii="仿宋_GB2312" w:eastAsia="仿宋_GB2312" w:hAnsi="宋体" w:hint="eastAsia"/>
              <w:sz w:val="24"/>
              <w:szCs w:val="24"/>
            </w:rPr>
          </w:rPrChange>
        </w:rPr>
        <w:t>与本行总体合作情况等，确定</w:t>
      </w:r>
      <w:r w:rsidR="00D6483C" w:rsidRPr="002D5E8E">
        <w:rPr>
          <w:rFonts w:ascii="宋体" w:eastAsia="宋体" w:hAnsi="宋体" w:hint="eastAsia"/>
          <w:sz w:val="24"/>
          <w:szCs w:val="24"/>
          <w:rPrChange w:id="210" w:author="周扬天宇" w:date="2010-06-28T15:38:00Z">
            <w:rPr>
              <w:rFonts w:ascii="仿宋_GB2312" w:eastAsia="仿宋_GB2312" w:hAnsi="宋体" w:hint="eastAsia"/>
              <w:sz w:val="24"/>
              <w:szCs w:val="24"/>
            </w:rPr>
          </w:rPrChange>
        </w:rPr>
        <w:t>商务卡</w:t>
      </w:r>
      <w:r w:rsidR="00DB6AB7" w:rsidRPr="002D5E8E">
        <w:rPr>
          <w:rFonts w:ascii="宋体" w:eastAsia="宋体" w:hAnsi="宋体" w:hint="eastAsia"/>
          <w:sz w:val="24"/>
          <w:szCs w:val="24"/>
          <w:rPrChange w:id="211" w:author="周扬天宇" w:date="2010-06-28T15:38:00Z">
            <w:rPr>
              <w:rFonts w:ascii="仿宋_GB2312" w:eastAsia="仿宋_GB2312" w:hAnsi="宋体" w:hint="eastAsia"/>
              <w:sz w:val="24"/>
              <w:szCs w:val="24"/>
            </w:rPr>
          </w:rPrChange>
        </w:rPr>
        <w:t>单位信用额度</w:t>
      </w:r>
      <w:r w:rsidR="003D4A80" w:rsidRPr="002D5E8E">
        <w:rPr>
          <w:rFonts w:ascii="宋体" w:eastAsia="宋体" w:hAnsi="宋体" w:hint="eastAsia"/>
          <w:sz w:val="24"/>
          <w:szCs w:val="24"/>
          <w:rPrChange w:id="212" w:author="周扬天宇" w:date="2010-06-28T15:38:00Z">
            <w:rPr>
              <w:rFonts w:ascii="仿宋_GB2312" w:eastAsia="仿宋_GB2312" w:hAnsi="宋体" w:hint="eastAsia"/>
              <w:sz w:val="24"/>
              <w:szCs w:val="24"/>
            </w:rPr>
          </w:rPrChange>
        </w:rPr>
        <w:t>。</w:t>
      </w:r>
      <w:r w:rsidR="00DB6AB7" w:rsidRPr="002D5E8E">
        <w:rPr>
          <w:rFonts w:ascii="宋体" w:eastAsia="宋体" w:hAnsi="宋体" w:hint="eastAsia"/>
          <w:sz w:val="24"/>
          <w:szCs w:val="24"/>
          <w:rPrChange w:id="213" w:author="周扬天宇" w:date="2010-06-28T15:38:00Z">
            <w:rPr>
              <w:rFonts w:ascii="仿宋_GB2312" w:eastAsia="仿宋_GB2312" w:hAnsi="宋体" w:hint="eastAsia"/>
              <w:sz w:val="24"/>
              <w:szCs w:val="24"/>
            </w:rPr>
          </w:rPrChange>
        </w:rPr>
        <w:t>单位信用额度</w:t>
      </w:r>
      <w:r w:rsidRPr="002D5E8E">
        <w:rPr>
          <w:rFonts w:ascii="宋体" w:eastAsia="宋体" w:hAnsi="宋体" w:hint="eastAsia"/>
          <w:sz w:val="24"/>
          <w:szCs w:val="24"/>
          <w:rPrChange w:id="214" w:author="周扬天宇" w:date="2010-06-28T15:38:00Z">
            <w:rPr>
              <w:rFonts w:ascii="仿宋_GB2312" w:eastAsia="仿宋_GB2312" w:hAnsi="宋体" w:hint="eastAsia"/>
              <w:sz w:val="24"/>
              <w:szCs w:val="24"/>
            </w:rPr>
          </w:rPrChange>
        </w:rPr>
        <w:t>不超过</w:t>
      </w:r>
      <w:r w:rsidR="00DB6AB7" w:rsidRPr="002D5E8E">
        <w:rPr>
          <w:rFonts w:ascii="宋体" w:eastAsia="宋体" w:hAnsi="宋体" w:hint="eastAsia"/>
          <w:sz w:val="24"/>
          <w:szCs w:val="24"/>
          <w:rPrChange w:id="215" w:author="周扬天宇" w:date="2010-06-28T15:38:00Z">
            <w:rPr>
              <w:rFonts w:ascii="仿宋_GB2312" w:eastAsia="仿宋_GB2312" w:hAnsi="宋体" w:hint="eastAsia"/>
              <w:sz w:val="24"/>
              <w:szCs w:val="24"/>
            </w:rPr>
          </w:rPrChange>
        </w:rPr>
        <w:t>申领</w:t>
      </w:r>
      <w:r w:rsidRPr="002D5E8E">
        <w:rPr>
          <w:rFonts w:ascii="宋体" w:eastAsia="宋体" w:hAnsi="宋体" w:hint="eastAsia"/>
          <w:sz w:val="24"/>
          <w:szCs w:val="24"/>
          <w:rPrChange w:id="216" w:author="周扬天宇" w:date="2010-06-28T15:38:00Z">
            <w:rPr>
              <w:rFonts w:ascii="仿宋_GB2312" w:eastAsia="仿宋_GB2312" w:hAnsi="宋体" w:hint="eastAsia"/>
              <w:sz w:val="24"/>
              <w:szCs w:val="24"/>
            </w:rPr>
          </w:rPrChange>
        </w:rPr>
        <w:t>单位在本行</w:t>
      </w:r>
      <w:r w:rsidR="00DB6AB7" w:rsidRPr="002D5E8E">
        <w:rPr>
          <w:rFonts w:ascii="宋体" w:eastAsia="宋体" w:hAnsi="宋体" w:hint="eastAsia"/>
          <w:sz w:val="24"/>
          <w:szCs w:val="24"/>
          <w:rPrChange w:id="217" w:author="周扬天宇" w:date="2010-06-28T15:38:00Z">
            <w:rPr>
              <w:rFonts w:ascii="仿宋_GB2312" w:eastAsia="仿宋_GB2312" w:hAnsi="宋体" w:hint="eastAsia"/>
              <w:sz w:val="24"/>
              <w:szCs w:val="24"/>
            </w:rPr>
          </w:rPrChange>
        </w:rPr>
        <w:t>综合授信</w:t>
      </w:r>
      <w:r w:rsidRPr="002D5E8E">
        <w:rPr>
          <w:rFonts w:ascii="宋体" w:eastAsia="宋体" w:hAnsi="宋体" w:hint="eastAsia"/>
          <w:sz w:val="24"/>
          <w:szCs w:val="24"/>
          <w:rPrChange w:id="218" w:author="周扬天宇" w:date="2010-06-28T15:38:00Z">
            <w:rPr>
              <w:rFonts w:ascii="仿宋_GB2312" w:eastAsia="仿宋_GB2312" w:hAnsi="宋体" w:hint="eastAsia"/>
              <w:sz w:val="24"/>
              <w:szCs w:val="24"/>
            </w:rPr>
          </w:rPrChange>
        </w:rPr>
        <w:t>额度的3%。</w:t>
      </w:r>
    </w:p>
    <w:p w:rsidR="003D4A80" w:rsidRPr="002D5E8E" w:rsidRDefault="00634D14" w:rsidP="002D5E8E">
      <w:pPr>
        <w:spacing w:line="360" w:lineRule="auto"/>
        <w:ind w:firstLineChars="200" w:firstLine="480"/>
        <w:rPr>
          <w:rFonts w:ascii="宋体" w:eastAsia="宋体" w:hAnsi="宋体" w:hint="eastAsia"/>
          <w:sz w:val="24"/>
          <w:szCs w:val="24"/>
          <w:rPrChange w:id="219" w:author="周扬天宇" w:date="2010-06-28T15:38:00Z">
            <w:rPr>
              <w:rFonts w:ascii="仿宋_GB2312" w:eastAsia="仿宋_GB2312" w:hAnsi="宋体" w:hint="eastAsia"/>
              <w:sz w:val="24"/>
              <w:szCs w:val="24"/>
            </w:rPr>
          </w:rPrChange>
        </w:rPr>
        <w:pPrChange w:id="220" w:author="周扬天宇" w:date="2010-06-28T15:39:00Z">
          <w:pPr>
            <w:spacing w:line="360" w:lineRule="auto"/>
          </w:pPr>
        </w:pPrChange>
      </w:pPr>
      <w:r w:rsidRPr="002D5E8E">
        <w:rPr>
          <w:rFonts w:ascii="宋体" w:eastAsia="宋体" w:hAnsi="宋体" w:hint="eastAsia"/>
          <w:sz w:val="24"/>
          <w:szCs w:val="24"/>
          <w:rPrChange w:id="221" w:author="周扬天宇" w:date="2010-06-28T15:38:00Z">
            <w:rPr>
              <w:rFonts w:ascii="仿宋_GB2312" w:eastAsia="仿宋_GB2312" w:hAnsi="宋体" w:hint="eastAsia"/>
              <w:sz w:val="24"/>
              <w:szCs w:val="24"/>
            </w:rPr>
          </w:rPrChange>
        </w:rPr>
        <w:t>（三）</w:t>
      </w:r>
      <w:r w:rsidR="00DB6AB7" w:rsidRPr="002D5E8E">
        <w:rPr>
          <w:rFonts w:ascii="宋体" w:eastAsia="宋体" w:hAnsi="宋体" w:hint="eastAsia"/>
          <w:sz w:val="24"/>
          <w:szCs w:val="24"/>
          <w:rPrChange w:id="222" w:author="周扬天宇" w:date="2010-06-28T15:38:00Z">
            <w:rPr>
              <w:rFonts w:ascii="仿宋_GB2312" w:eastAsia="仿宋_GB2312" w:hAnsi="宋体" w:hint="eastAsia"/>
              <w:sz w:val="24"/>
              <w:szCs w:val="24"/>
            </w:rPr>
          </w:rPrChange>
        </w:rPr>
        <w:t>卡片信用额度</w:t>
      </w:r>
      <w:r w:rsidR="003D4A80" w:rsidRPr="002D5E8E">
        <w:rPr>
          <w:rFonts w:ascii="宋体" w:eastAsia="宋体" w:hAnsi="宋体" w:hint="eastAsia"/>
          <w:sz w:val="24"/>
          <w:szCs w:val="24"/>
          <w:rPrChange w:id="223" w:author="周扬天宇" w:date="2010-06-28T15:38:00Z">
            <w:rPr>
              <w:rFonts w:ascii="仿宋_GB2312" w:eastAsia="仿宋_GB2312" w:hAnsi="宋体" w:hint="eastAsia"/>
              <w:sz w:val="24"/>
              <w:szCs w:val="24"/>
            </w:rPr>
          </w:rPrChange>
        </w:rPr>
        <w:t>是指本行根据</w:t>
      </w:r>
      <w:r w:rsidR="00D6483C" w:rsidRPr="002D5E8E">
        <w:rPr>
          <w:rFonts w:ascii="宋体" w:eastAsia="宋体" w:hAnsi="宋体" w:hint="eastAsia"/>
          <w:sz w:val="24"/>
          <w:szCs w:val="24"/>
          <w:rPrChange w:id="224" w:author="周扬天宇" w:date="2010-06-28T15:38:00Z">
            <w:rPr>
              <w:rFonts w:ascii="仿宋_GB2312" w:eastAsia="仿宋_GB2312" w:hAnsi="宋体" w:hint="eastAsia"/>
              <w:sz w:val="24"/>
              <w:szCs w:val="24"/>
            </w:rPr>
          </w:rPrChange>
        </w:rPr>
        <w:t>商务卡</w:t>
      </w:r>
      <w:r w:rsidR="003D4A80" w:rsidRPr="002D5E8E">
        <w:rPr>
          <w:rFonts w:ascii="宋体" w:eastAsia="宋体" w:hAnsi="宋体" w:hint="eastAsia"/>
          <w:sz w:val="24"/>
          <w:szCs w:val="24"/>
          <w:rPrChange w:id="225" w:author="周扬天宇" w:date="2010-06-28T15:38:00Z">
            <w:rPr>
              <w:rFonts w:ascii="仿宋_GB2312" w:eastAsia="仿宋_GB2312" w:hAnsi="宋体" w:hint="eastAsia"/>
              <w:sz w:val="24"/>
              <w:szCs w:val="24"/>
            </w:rPr>
          </w:rPrChange>
        </w:rPr>
        <w:t>申领单位的建议和授权，授予指定持卡人的信用额度。</w:t>
      </w:r>
    </w:p>
    <w:p w:rsidR="003D4A80" w:rsidRPr="002D5E8E" w:rsidRDefault="00634D14" w:rsidP="002D5E8E">
      <w:pPr>
        <w:spacing w:line="360" w:lineRule="auto"/>
        <w:ind w:firstLineChars="200" w:firstLine="480"/>
        <w:rPr>
          <w:rFonts w:ascii="宋体" w:eastAsia="宋体" w:hAnsi="宋体" w:hint="eastAsia"/>
          <w:sz w:val="24"/>
          <w:szCs w:val="24"/>
          <w:rPrChange w:id="226" w:author="周扬天宇" w:date="2010-06-28T15:38:00Z">
            <w:rPr>
              <w:rFonts w:ascii="仿宋_GB2312" w:eastAsia="仿宋_GB2312" w:hAnsi="宋体" w:hint="eastAsia"/>
              <w:sz w:val="24"/>
              <w:szCs w:val="24"/>
            </w:rPr>
          </w:rPrChange>
        </w:rPr>
        <w:pPrChange w:id="227" w:author="周扬天宇" w:date="2010-06-28T15:39:00Z">
          <w:pPr>
            <w:spacing w:line="360" w:lineRule="auto"/>
          </w:pPr>
        </w:pPrChange>
      </w:pPr>
      <w:r w:rsidRPr="002D5E8E">
        <w:rPr>
          <w:rFonts w:ascii="宋体" w:eastAsia="宋体" w:hAnsi="宋体" w:hint="eastAsia"/>
          <w:sz w:val="24"/>
          <w:szCs w:val="24"/>
          <w:rPrChange w:id="228" w:author="周扬天宇" w:date="2010-06-28T15:38:00Z">
            <w:rPr>
              <w:rFonts w:ascii="仿宋_GB2312" w:eastAsia="仿宋_GB2312" w:hAnsi="宋体" w:hint="eastAsia"/>
              <w:sz w:val="24"/>
              <w:szCs w:val="24"/>
            </w:rPr>
          </w:rPrChange>
        </w:rPr>
        <w:t>（四）单一申领单位名下所有</w:t>
      </w:r>
      <w:r w:rsidR="00DB6AB7" w:rsidRPr="002D5E8E">
        <w:rPr>
          <w:rFonts w:ascii="宋体" w:eastAsia="宋体" w:hAnsi="宋体" w:hint="eastAsia"/>
          <w:sz w:val="24"/>
          <w:szCs w:val="24"/>
          <w:rPrChange w:id="229" w:author="周扬天宇" w:date="2010-06-28T15:38:00Z">
            <w:rPr>
              <w:rFonts w:ascii="仿宋_GB2312" w:eastAsia="仿宋_GB2312" w:hAnsi="宋体" w:hint="eastAsia"/>
              <w:sz w:val="24"/>
              <w:szCs w:val="24"/>
            </w:rPr>
          </w:rPrChange>
        </w:rPr>
        <w:t>卡片信用额度</w:t>
      </w:r>
      <w:r w:rsidRPr="002D5E8E">
        <w:rPr>
          <w:rFonts w:ascii="宋体" w:eastAsia="宋体" w:hAnsi="宋体" w:hint="eastAsia"/>
          <w:sz w:val="24"/>
          <w:szCs w:val="24"/>
          <w:rPrChange w:id="230" w:author="周扬天宇" w:date="2010-06-28T15:38:00Z">
            <w:rPr>
              <w:rFonts w:ascii="仿宋_GB2312" w:eastAsia="仿宋_GB2312" w:hAnsi="宋体" w:hint="eastAsia"/>
              <w:sz w:val="24"/>
              <w:szCs w:val="24"/>
            </w:rPr>
          </w:rPrChange>
        </w:rPr>
        <w:t>总和不得超过</w:t>
      </w:r>
      <w:r w:rsidR="00DB6AB7" w:rsidRPr="002D5E8E">
        <w:rPr>
          <w:rFonts w:ascii="宋体" w:eastAsia="宋体" w:hAnsi="宋体" w:hint="eastAsia"/>
          <w:sz w:val="24"/>
          <w:szCs w:val="24"/>
          <w:rPrChange w:id="231" w:author="周扬天宇" w:date="2010-06-28T15:38:00Z">
            <w:rPr>
              <w:rFonts w:ascii="仿宋_GB2312" w:eastAsia="仿宋_GB2312" w:hAnsi="宋体" w:hint="eastAsia"/>
              <w:sz w:val="24"/>
              <w:szCs w:val="24"/>
            </w:rPr>
          </w:rPrChange>
        </w:rPr>
        <w:t>单位信用额度</w:t>
      </w:r>
      <w:r w:rsidR="003D4A80" w:rsidRPr="002D5E8E">
        <w:rPr>
          <w:rFonts w:ascii="宋体" w:eastAsia="宋体" w:hAnsi="宋体" w:hint="eastAsia"/>
          <w:sz w:val="24"/>
          <w:szCs w:val="24"/>
          <w:rPrChange w:id="232" w:author="周扬天宇" w:date="2010-06-28T15:38:00Z">
            <w:rPr>
              <w:rFonts w:ascii="仿宋_GB2312" w:eastAsia="仿宋_GB2312" w:hAnsi="宋体" w:hint="eastAsia"/>
              <w:sz w:val="24"/>
              <w:szCs w:val="24"/>
            </w:rPr>
          </w:rPrChange>
        </w:rPr>
        <w:t>。</w:t>
      </w:r>
    </w:p>
    <w:p w:rsidR="003D4A80" w:rsidRPr="002D5E8E" w:rsidRDefault="00D8130E" w:rsidP="00D8130E">
      <w:pPr>
        <w:numPr>
          <w:numberingChange w:id="233" w:author="chris.wang" w:date="2010-05-19T12:00:00Z" w:original="第%1:9:11:条"/>
        </w:numPr>
        <w:spacing w:line="360" w:lineRule="auto"/>
        <w:ind w:firstLineChars="200" w:firstLine="482"/>
        <w:rPr>
          <w:rFonts w:ascii="宋体" w:eastAsia="宋体" w:hAnsi="宋体" w:hint="eastAsia"/>
          <w:b/>
          <w:sz w:val="24"/>
          <w:szCs w:val="24"/>
          <w:rPrChange w:id="234" w:author="周扬天宇" w:date="2010-06-28T15:38:00Z">
            <w:rPr>
              <w:rFonts w:ascii="仿宋_GB2312" w:eastAsia="仿宋_GB2312" w:hAnsi="宋体" w:hint="eastAsia"/>
              <w:b/>
              <w:sz w:val="24"/>
              <w:szCs w:val="24"/>
            </w:rPr>
          </w:rPrChange>
        </w:rPr>
        <w:pPrChange w:id="235" w:author="周扬天宇" w:date="2010-06-28T15:45:00Z">
          <w:pPr>
            <w:numPr>
              <w:numId w:val="3"/>
            </w:numPr>
            <w:tabs>
              <w:tab w:val="num" w:pos="960"/>
            </w:tabs>
            <w:spacing w:line="360" w:lineRule="auto"/>
            <w:ind w:left="960" w:hanging="960"/>
          </w:pPr>
        </w:pPrChange>
      </w:pPr>
      <w:ins w:id="236" w:author="周扬天宇" w:date="2010-06-28T15:45:00Z">
        <w:r>
          <w:rPr>
            <w:rFonts w:ascii="宋体" w:eastAsia="宋体" w:hAnsi="宋体" w:hint="eastAsia"/>
            <w:b/>
            <w:sz w:val="24"/>
            <w:szCs w:val="24"/>
          </w:rPr>
          <w:t xml:space="preserve">第九条  </w:t>
        </w:r>
      </w:ins>
      <w:r w:rsidR="003D4A80" w:rsidRPr="00EE5864">
        <w:rPr>
          <w:rFonts w:ascii="宋体" w:eastAsia="宋体" w:hAnsi="宋体" w:hint="eastAsia"/>
          <w:sz w:val="24"/>
          <w:szCs w:val="24"/>
          <w:rPrChange w:id="237" w:author="周扬天宇" w:date="2010-06-28T16:09:00Z">
            <w:rPr>
              <w:rFonts w:ascii="仿宋_GB2312" w:eastAsia="仿宋_GB2312" w:hAnsi="宋体" w:hint="eastAsia"/>
              <w:b/>
              <w:sz w:val="24"/>
              <w:szCs w:val="24"/>
            </w:rPr>
          </w:rPrChange>
        </w:rPr>
        <w:t>卡片管理</w:t>
      </w:r>
    </w:p>
    <w:p w:rsidR="003D4A80" w:rsidRPr="002D5E8E" w:rsidRDefault="00711E26" w:rsidP="00711E26">
      <w:pPr>
        <w:numPr>
          <w:numberingChange w:id="238" w:author="chris.wang" w:date="2010-05-19T12:00:00Z" w:original="（%1:1:11:）"/>
        </w:numPr>
        <w:spacing w:line="360" w:lineRule="auto"/>
        <w:ind w:firstLineChars="200" w:firstLine="480"/>
        <w:rPr>
          <w:rFonts w:ascii="宋体" w:eastAsia="宋体" w:hAnsi="宋体" w:hint="eastAsia"/>
          <w:sz w:val="24"/>
          <w:szCs w:val="24"/>
          <w:rPrChange w:id="239" w:author="周扬天宇" w:date="2010-06-28T15:38:00Z">
            <w:rPr>
              <w:rFonts w:ascii="仿宋_GB2312" w:eastAsia="仿宋_GB2312" w:hAnsi="宋体" w:hint="eastAsia"/>
              <w:sz w:val="24"/>
              <w:szCs w:val="24"/>
            </w:rPr>
          </w:rPrChange>
        </w:rPr>
        <w:pPrChange w:id="240" w:author="周扬天宇" w:date="2010-06-28T15:45:00Z">
          <w:pPr>
            <w:numPr>
              <w:numId w:val="4"/>
            </w:numPr>
            <w:tabs>
              <w:tab w:val="num" w:pos="720"/>
            </w:tabs>
            <w:spacing w:line="360" w:lineRule="auto"/>
            <w:ind w:left="720" w:hanging="720"/>
          </w:pPr>
        </w:pPrChange>
      </w:pPr>
      <w:ins w:id="241" w:author="周扬天宇" w:date="2010-06-28T15:45:00Z">
        <w:r>
          <w:rPr>
            <w:rFonts w:ascii="宋体" w:eastAsia="宋体" w:hAnsi="宋体" w:hint="eastAsia"/>
            <w:sz w:val="24"/>
            <w:szCs w:val="24"/>
          </w:rPr>
          <w:t>（一）</w:t>
        </w:r>
      </w:ins>
      <w:r w:rsidR="00D6483C" w:rsidRPr="002D5E8E">
        <w:rPr>
          <w:rFonts w:ascii="宋体" w:eastAsia="宋体" w:hAnsi="宋体" w:hint="eastAsia"/>
          <w:sz w:val="24"/>
          <w:szCs w:val="24"/>
          <w:rPrChange w:id="242" w:author="周扬天宇" w:date="2010-06-28T15:38:00Z">
            <w:rPr>
              <w:rFonts w:ascii="仿宋_GB2312" w:eastAsia="仿宋_GB2312" w:hAnsi="宋体" w:hint="eastAsia"/>
              <w:sz w:val="24"/>
              <w:szCs w:val="24"/>
            </w:rPr>
          </w:rPrChange>
        </w:rPr>
        <w:t>商务卡</w:t>
      </w:r>
      <w:r w:rsidR="00DB6AB7" w:rsidRPr="002D5E8E">
        <w:rPr>
          <w:rFonts w:ascii="宋体" w:eastAsia="宋体" w:hAnsi="宋体" w:hint="eastAsia"/>
          <w:sz w:val="24"/>
          <w:szCs w:val="24"/>
          <w:rPrChange w:id="243" w:author="周扬天宇" w:date="2010-06-28T15:38:00Z">
            <w:rPr>
              <w:rFonts w:ascii="仿宋_GB2312" w:eastAsia="仿宋_GB2312" w:hAnsi="宋体" w:hint="eastAsia"/>
              <w:sz w:val="24"/>
              <w:szCs w:val="24"/>
            </w:rPr>
          </w:rPrChange>
        </w:rPr>
        <w:t>单位信用额度</w:t>
      </w:r>
      <w:r w:rsidR="003D4A80" w:rsidRPr="002D5E8E">
        <w:rPr>
          <w:rFonts w:ascii="宋体" w:eastAsia="宋体" w:hAnsi="宋体" w:hint="eastAsia"/>
          <w:sz w:val="24"/>
          <w:szCs w:val="24"/>
          <w:rPrChange w:id="244" w:author="周扬天宇" w:date="2010-06-28T15:38:00Z">
            <w:rPr>
              <w:rFonts w:ascii="仿宋_GB2312" w:eastAsia="仿宋_GB2312" w:hAnsi="宋体" w:hint="eastAsia"/>
              <w:sz w:val="24"/>
              <w:szCs w:val="24"/>
            </w:rPr>
          </w:rPrChange>
        </w:rPr>
        <w:t>不变时，各卡片的新增及注销需要由申领单位填写《南京银行</w:t>
      </w:r>
      <w:r w:rsidR="00D6483C" w:rsidRPr="002D5E8E">
        <w:rPr>
          <w:rFonts w:ascii="宋体" w:eastAsia="宋体" w:hAnsi="宋体" w:hint="eastAsia"/>
          <w:sz w:val="24"/>
          <w:szCs w:val="24"/>
          <w:rPrChange w:id="245" w:author="周扬天宇" w:date="2010-06-28T15:38:00Z">
            <w:rPr>
              <w:rFonts w:ascii="仿宋_GB2312" w:eastAsia="仿宋_GB2312" w:hAnsi="宋体" w:hint="eastAsia"/>
              <w:sz w:val="24"/>
              <w:szCs w:val="24"/>
            </w:rPr>
          </w:rPrChange>
        </w:rPr>
        <w:t>梅花商务卡</w:t>
      </w:r>
      <w:r w:rsidR="003D4A80" w:rsidRPr="002D5E8E">
        <w:rPr>
          <w:rFonts w:ascii="宋体" w:eastAsia="宋体" w:hAnsi="宋体" w:hint="eastAsia"/>
          <w:sz w:val="24"/>
          <w:szCs w:val="24"/>
          <w:rPrChange w:id="246" w:author="周扬天宇" w:date="2010-06-28T15:38:00Z">
            <w:rPr>
              <w:rFonts w:ascii="仿宋_GB2312" w:eastAsia="仿宋_GB2312" w:hAnsi="宋体" w:hint="eastAsia"/>
              <w:sz w:val="24"/>
              <w:szCs w:val="24"/>
            </w:rPr>
          </w:rPrChange>
        </w:rPr>
        <w:t>特殊业务申请表》</w:t>
      </w:r>
      <w:del w:id="247" w:author="周扬天宇" w:date="2010-06-28T15:45:00Z">
        <w:r w:rsidR="003D4A80" w:rsidRPr="002D5E8E" w:rsidDel="00605A3E">
          <w:rPr>
            <w:rFonts w:ascii="宋体" w:eastAsia="宋体" w:hAnsi="宋体" w:hint="eastAsia"/>
            <w:sz w:val="24"/>
            <w:szCs w:val="24"/>
            <w:rPrChange w:id="248" w:author="周扬天宇" w:date="2010-06-28T15:38:00Z">
              <w:rPr>
                <w:rFonts w:ascii="仿宋_GB2312" w:eastAsia="仿宋_GB2312" w:hAnsi="宋体" w:hint="eastAsia"/>
                <w:sz w:val="24"/>
                <w:szCs w:val="24"/>
              </w:rPr>
            </w:rPrChange>
          </w:rPr>
          <w:delText>（附件1）</w:delText>
        </w:r>
      </w:del>
      <w:r w:rsidR="003D4A80" w:rsidRPr="002D5E8E">
        <w:rPr>
          <w:rFonts w:ascii="宋体" w:eastAsia="宋体" w:hAnsi="宋体" w:hint="eastAsia"/>
          <w:sz w:val="24"/>
          <w:szCs w:val="24"/>
          <w:rPrChange w:id="249" w:author="周扬天宇" w:date="2010-06-28T15:38:00Z">
            <w:rPr>
              <w:rFonts w:ascii="仿宋_GB2312" w:eastAsia="仿宋_GB2312" w:hAnsi="宋体" w:hint="eastAsia"/>
              <w:sz w:val="24"/>
              <w:szCs w:val="24"/>
            </w:rPr>
          </w:rPrChange>
        </w:rPr>
        <w:t>书面提出，并由本行批准后办理。</w:t>
      </w:r>
    </w:p>
    <w:p w:rsidR="003D4A80" w:rsidRPr="002D5E8E" w:rsidRDefault="00605A3E" w:rsidP="00605A3E">
      <w:pPr>
        <w:numPr>
          <w:numberingChange w:id="250" w:author="chris.wang" w:date="2010-05-19T12:00:00Z" w:original="（%1:2:11:）"/>
        </w:numPr>
        <w:spacing w:line="360" w:lineRule="auto"/>
        <w:ind w:firstLineChars="200" w:firstLine="480"/>
        <w:rPr>
          <w:rFonts w:ascii="宋体" w:eastAsia="宋体" w:hAnsi="宋体" w:hint="eastAsia"/>
          <w:sz w:val="24"/>
          <w:szCs w:val="24"/>
          <w:rPrChange w:id="251" w:author="周扬天宇" w:date="2010-06-28T15:38:00Z">
            <w:rPr>
              <w:rFonts w:ascii="仿宋_GB2312" w:eastAsia="仿宋_GB2312" w:hAnsi="宋体" w:hint="eastAsia"/>
              <w:sz w:val="24"/>
              <w:szCs w:val="24"/>
            </w:rPr>
          </w:rPrChange>
        </w:rPr>
        <w:pPrChange w:id="252" w:author="周扬天宇" w:date="2010-06-28T15:45:00Z">
          <w:pPr>
            <w:numPr>
              <w:numId w:val="4"/>
            </w:numPr>
            <w:tabs>
              <w:tab w:val="num" w:pos="720"/>
            </w:tabs>
            <w:spacing w:line="360" w:lineRule="auto"/>
            <w:ind w:left="720" w:hanging="720"/>
          </w:pPr>
        </w:pPrChange>
      </w:pPr>
      <w:ins w:id="253" w:author="周扬天宇" w:date="2010-06-28T15:45:00Z">
        <w:r>
          <w:rPr>
            <w:rFonts w:ascii="宋体" w:eastAsia="宋体" w:hAnsi="宋体" w:hint="eastAsia"/>
            <w:sz w:val="24"/>
            <w:szCs w:val="24"/>
          </w:rPr>
          <w:t>（二）</w:t>
        </w:r>
      </w:ins>
      <w:r w:rsidR="003D4A80" w:rsidRPr="002D5E8E">
        <w:rPr>
          <w:rFonts w:ascii="宋体" w:eastAsia="宋体" w:hAnsi="宋体" w:hint="eastAsia"/>
          <w:sz w:val="24"/>
          <w:szCs w:val="24"/>
          <w:rPrChange w:id="254" w:author="周扬天宇" w:date="2010-06-28T15:38:00Z">
            <w:rPr>
              <w:rFonts w:ascii="仿宋_GB2312" w:eastAsia="仿宋_GB2312" w:hAnsi="宋体" w:hint="eastAsia"/>
              <w:sz w:val="24"/>
              <w:szCs w:val="24"/>
            </w:rPr>
          </w:rPrChange>
        </w:rPr>
        <w:t>持卡人如因卡片毁损（含签名有误）、磁条消磁、遗失等原因需申请补发新卡的，可致电本行客户服务热线96400申请，对符合要求的予以补发。</w:t>
      </w:r>
    </w:p>
    <w:p w:rsidR="003D4A80" w:rsidRPr="002D5E8E" w:rsidRDefault="00605A3E" w:rsidP="00605A3E">
      <w:pPr>
        <w:numPr>
          <w:numberingChange w:id="255" w:author="chris.wang" w:date="2010-05-19T12:00:00Z" w:original="（%1:3:11:）"/>
        </w:numPr>
        <w:spacing w:line="360" w:lineRule="auto"/>
        <w:ind w:firstLineChars="200" w:firstLine="480"/>
        <w:rPr>
          <w:rFonts w:ascii="宋体" w:eastAsia="宋体" w:hAnsi="宋体" w:hint="eastAsia"/>
          <w:sz w:val="24"/>
          <w:szCs w:val="24"/>
          <w:rPrChange w:id="256" w:author="周扬天宇" w:date="2010-06-28T15:38:00Z">
            <w:rPr>
              <w:rFonts w:ascii="仿宋_GB2312" w:eastAsia="仿宋_GB2312" w:hAnsi="宋体" w:hint="eastAsia"/>
              <w:sz w:val="24"/>
              <w:szCs w:val="24"/>
            </w:rPr>
          </w:rPrChange>
        </w:rPr>
        <w:pPrChange w:id="257" w:author="周扬天宇" w:date="2010-06-28T15:46:00Z">
          <w:pPr>
            <w:numPr>
              <w:numId w:val="4"/>
            </w:numPr>
            <w:tabs>
              <w:tab w:val="num" w:pos="720"/>
            </w:tabs>
            <w:spacing w:line="360" w:lineRule="auto"/>
            <w:ind w:left="720" w:hanging="720"/>
          </w:pPr>
        </w:pPrChange>
      </w:pPr>
      <w:ins w:id="258" w:author="周扬天宇" w:date="2010-06-28T15:46:00Z">
        <w:r>
          <w:rPr>
            <w:rFonts w:ascii="宋体" w:eastAsia="宋体" w:hAnsi="宋体" w:hint="eastAsia"/>
            <w:sz w:val="24"/>
            <w:szCs w:val="24"/>
          </w:rPr>
          <w:t>（三）</w:t>
        </w:r>
      </w:ins>
      <w:r w:rsidR="003D4A80" w:rsidRPr="002D5E8E">
        <w:rPr>
          <w:rFonts w:ascii="宋体" w:eastAsia="宋体" w:hAnsi="宋体" w:hint="eastAsia"/>
          <w:sz w:val="24"/>
          <w:szCs w:val="24"/>
          <w:rPrChange w:id="259" w:author="周扬天宇" w:date="2010-06-28T15:38:00Z">
            <w:rPr>
              <w:rFonts w:ascii="仿宋_GB2312" w:eastAsia="仿宋_GB2312" w:hAnsi="宋体" w:hint="eastAsia"/>
              <w:sz w:val="24"/>
              <w:szCs w:val="24"/>
            </w:rPr>
          </w:rPrChange>
        </w:rPr>
        <w:t>持卡人所持卡片遗失或被盗，可以办理挂失手续，挂失手续办妥后发生的债务和损失不再由申领单位及持卡人承担。</w:t>
      </w:r>
    </w:p>
    <w:p w:rsidR="003D4A80" w:rsidRPr="002D5E8E" w:rsidRDefault="003D4A80" w:rsidP="002D5E8E">
      <w:pPr>
        <w:spacing w:line="360" w:lineRule="auto"/>
        <w:ind w:firstLineChars="200" w:firstLine="482"/>
        <w:rPr>
          <w:rFonts w:ascii="宋体" w:eastAsia="宋体" w:hAnsi="宋体" w:hint="eastAsia"/>
          <w:sz w:val="24"/>
          <w:szCs w:val="24"/>
          <w:rPrChange w:id="260" w:author="周扬天宇" w:date="2010-06-28T15:38:00Z">
            <w:rPr>
              <w:rFonts w:ascii="仿宋_GB2312" w:eastAsia="仿宋_GB2312" w:hAnsi="宋体" w:hint="eastAsia"/>
              <w:sz w:val="24"/>
              <w:szCs w:val="24"/>
            </w:rPr>
          </w:rPrChange>
        </w:rPr>
        <w:pPrChange w:id="261" w:author="周扬天宇" w:date="2010-06-28T15:39:00Z">
          <w:pPr>
            <w:spacing w:line="360" w:lineRule="auto"/>
          </w:pPr>
        </w:pPrChange>
      </w:pPr>
      <w:r w:rsidRPr="002D5E8E">
        <w:rPr>
          <w:rFonts w:ascii="宋体" w:eastAsia="宋体" w:hAnsi="宋体" w:hint="eastAsia"/>
          <w:b/>
          <w:sz w:val="24"/>
          <w:szCs w:val="24"/>
          <w:rPrChange w:id="262" w:author="周扬天宇" w:date="2010-06-28T15:38:00Z">
            <w:rPr>
              <w:rFonts w:ascii="仿宋_GB2312" w:eastAsia="仿宋_GB2312" w:hAnsi="宋体" w:hint="eastAsia"/>
              <w:b/>
              <w:sz w:val="24"/>
              <w:szCs w:val="24"/>
            </w:rPr>
          </w:rPrChange>
        </w:rPr>
        <w:t>第十条</w:t>
      </w:r>
      <w:r w:rsidRPr="002D5E8E">
        <w:rPr>
          <w:rFonts w:ascii="宋体" w:eastAsia="宋体" w:hAnsi="宋体" w:hint="eastAsia"/>
          <w:sz w:val="24"/>
          <w:szCs w:val="24"/>
          <w:rPrChange w:id="263" w:author="周扬天宇" w:date="2010-06-28T15:38: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264" w:author="周扬天宇" w:date="2010-06-28T16:09:00Z">
            <w:rPr>
              <w:rFonts w:ascii="仿宋_GB2312" w:eastAsia="仿宋_GB2312" w:hAnsi="宋体" w:hint="eastAsia"/>
              <w:b/>
              <w:sz w:val="24"/>
              <w:szCs w:val="24"/>
            </w:rPr>
          </w:rPrChange>
        </w:rPr>
        <w:t>收费标准</w:t>
      </w:r>
    </w:p>
    <w:p w:rsidR="003D4A80" w:rsidRPr="002D5E8E" w:rsidRDefault="00D6483C" w:rsidP="002D5E8E">
      <w:pPr>
        <w:spacing w:line="360" w:lineRule="auto"/>
        <w:ind w:firstLineChars="200" w:firstLine="480"/>
        <w:rPr>
          <w:rFonts w:ascii="宋体" w:eastAsia="宋体" w:hAnsi="宋体" w:hint="eastAsia"/>
          <w:sz w:val="24"/>
          <w:szCs w:val="24"/>
          <w:rPrChange w:id="265" w:author="周扬天宇" w:date="2010-06-28T15:38:00Z">
            <w:rPr>
              <w:rFonts w:ascii="仿宋_GB2312" w:eastAsia="仿宋_GB2312" w:hAnsi="宋体" w:hint="eastAsia"/>
              <w:sz w:val="24"/>
              <w:szCs w:val="24"/>
            </w:rPr>
          </w:rPrChange>
        </w:rPr>
        <w:pPrChange w:id="266" w:author="周扬天宇" w:date="2010-06-28T15:39:00Z">
          <w:pPr>
            <w:spacing w:line="360" w:lineRule="auto"/>
          </w:pPr>
        </w:pPrChange>
      </w:pPr>
      <w:r w:rsidRPr="002D5E8E">
        <w:rPr>
          <w:rFonts w:ascii="宋体" w:eastAsia="宋体" w:hAnsi="宋体" w:hint="eastAsia"/>
          <w:sz w:val="24"/>
          <w:szCs w:val="24"/>
          <w:rPrChange w:id="267" w:author="周扬天宇" w:date="2010-06-28T15:38:00Z">
            <w:rPr>
              <w:rFonts w:ascii="仿宋_GB2312" w:eastAsia="仿宋_GB2312" w:hAnsi="宋体" w:hint="eastAsia"/>
              <w:sz w:val="24"/>
              <w:szCs w:val="24"/>
            </w:rPr>
          </w:rPrChange>
        </w:rPr>
        <w:t>商务卡</w:t>
      </w:r>
      <w:r w:rsidR="003D4A80" w:rsidRPr="002D5E8E">
        <w:rPr>
          <w:rFonts w:ascii="宋体" w:eastAsia="宋体" w:hAnsi="宋体" w:hint="eastAsia"/>
          <w:sz w:val="24"/>
          <w:szCs w:val="24"/>
          <w:rPrChange w:id="268" w:author="周扬天宇" w:date="2010-06-28T15:38:00Z">
            <w:rPr>
              <w:rFonts w:ascii="仿宋_GB2312" w:eastAsia="仿宋_GB2312" w:hAnsi="宋体" w:hint="eastAsia"/>
              <w:sz w:val="24"/>
              <w:szCs w:val="24"/>
            </w:rPr>
          </w:rPrChange>
        </w:rPr>
        <w:t>按照监管部门及本行相关规定向客户收取利息及费用，收费标准如有调整，</w:t>
      </w:r>
      <w:r w:rsidR="003D4A80" w:rsidRPr="002D5E8E">
        <w:rPr>
          <w:rFonts w:ascii="宋体" w:eastAsia="宋体" w:hAnsi="宋体"/>
          <w:sz w:val="24"/>
          <w:szCs w:val="24"/>
          <w:rPrChange w:id="269" w:author="周扬天宇" w:date="2010-06-28T15:38:00Z">
            <w:rPr>
              <w:rFonts w:ascii="仿宋_GB2312" w:eastAsia="仿宋_GB2312" w:hAnsi="宋体"/>
              <w:sz w:val="24"/>
              <w:szCs w:val="24"/>
            </w:rPr>
          </w:rPrChange>
        </w:rPr>
        <w:t>一经金融监管部门批准并公布后立即生效</w:t>
      </w:r>
      <w:r w:rsidR="003D4A80" w:rsidRPr="002D5E8E">
        <w:rPr>
          <w:rFonts w:ascii="宋体" w:eastAsia="宋体" w:hAnsi="宋体" w:hint="eastAsia"/>
          <w:sz w:val="24"/>
          <w:szCs w:val="24"/>
          <w:rPrChange w:id="270" w:author="周扬天宇" w:date="2010-06-28T15:38:00Z">
            <w:rPr>
              <w:rFonts w:ascii="仿宋_GB2312" w:eastAsia="仿宋_GB2312" w:hAnsi="宋体" w:hint="eastAsia"/>
              <w:sz w:val="24"/>
              <w:szCs w:val="24"/>
            </w:rPr>
          </w:rPrChange>
        </w:rPr>
        <w:t>。收费标准见</w:t>
      </w:r>
      <w:ins w:id="271" w:author="周扬天宇" w:date="2010-06-28T15:46:00Z">
        <w:r w:rsidR="00295203">
          <w:rPr>
            <w:rFonts w:ascii="宋体" w:eastAsia="宋体" w:hAnsi="宋体" w:hint="eastAsia"/>
            <w:sz w:val="24"/>
            <w:szCs w:val="24"/>
          </w:rPr>
          <w:t>附</w:t>
        </w:r>
      </w:ins>
      <w:r w:rsidR="003D4A80" w:rsidRPr="002D5E8E">
        <w:rPr>
          <w:rFonts w:ascii="宋体" w:eastAsia="宋体" w:hAnsi="宋体" w:hint="eastAsia"/>
          <w:sz w:val="24"/>
          <w:szCs w:val="24"/>
          <w:rPrChange w:id="272" w:author="周扬天宇" w:date="2010-06-28T15:38:00Z">
            <w:rPr>
              <w:rFonts w:ascii="仿宋_GB2312" w:eastAsia="仿宋_GB2312" w:hAnsi="宋体" w:hint="eastAsia"/>
              <w:sz w:val="24"/>
              <w:szCs w:val="24"/>
            </w:rPr>
          </w:rPrChange>
        </w:rPr>
        <w:t>表</w:t>
      </w:r>
      <w:del w:id="273" w:author="周扬天宇" w:date="2010-06-28T15:46:00Z">
        <w:r w:rsidR="003D4A80" w:rsidRPr="002D5E8E" w:rsidDel="00295203">
          <w:rPr>
            <w:rFonts w:ascii="宋体" w:eastAsia="宋体" w:hAnsi="宋体" w:hint="eastAsia"/>
            <w:sz w:val="24"/>
            <w:szCs w:val="24"/>
            <w:rPrChange w:id="274" w:author="周扬天宇" w:date="2010-06-28T15:38:00Z">
              <w:rPr>
                <w:rFonts w:ascii="仿宋_GB2312" w:eastAsia="仿宋_GB2312" w:hAnsi="宋体" w:hint="eastAsia"/>
                <w:sz w:val="24"/>
                <w:szCs w:val="24"/>
              </w:rPr>
            </w:rPrChange>
          </w:rPr>
          <w:delText>1</w:delText>
        </w:r>
      </w:del>
      <w:r w:rsidR="003D4A80" w:rsidRPr="002D5E8E">
        <w:rPr>
          <w:rFonts w:ascii="宋体" w:eastAsia="宋体" w:hAnsi="宋体" w:hint="eastAsia"/>
          <w:sz w:val="24"/>
          <w:szCs w:val="24"/>
          <w:rPrChange w:id="275" w:author="周扬天宇" w:date="2010-06-28T15:38:00Z">
            <w:rPr>
              <w:rFonts w:ascii="仿宋_GB2312" w:eastAsia="仿宋_GB2312" w:hAnsi="宋体" w:hint="eastAsia"/>
              <w:sz w:val="24"/>
              <w:szCs w:val="24"/>
            </w:rPr>
          </w:rPrChange>
        </w:rPr>
        <w:t>。</w:t>
      </w:r>
    </w:p>
    <w:p w:rsidR="003D4A80" w:rsidRPr="00EE5864" w:rsidRDefault="003D4A80" w:rsidP="002D5E8E">
      <w:pPr>
        <w:spacing w:line="360" w:lineRule="auto"/>
        <w:ind w:firstLineChars="200" w:firstLine="482"/>
        <w:rPr>
          <w:rFonts w:ascii="宋体" w:eastAsia="宋体" w:hAnsi="宋体" w:hint="eastAsia"/>
          <w:sz w:val="24"/>
          <w:szCs w:val="24"/>
          <w:rPrChange w:id="276" w:author="周扬天宇" w:date="2010-06-28T16:09:00Z">
            <w:rPr>
              <w:rFonts w:ascii="仿宋_GB2312" w:eastAsia="仿宋_GB2312" w:hAnsi="宋体" w:hint="eastAsia"/>
              <w:sz w:val="24"/>
              <w:szCs w:val="24"/>
            </w:rPr>
          </w:rPrChange>
        </w:rPr>
        <w:pPrChange w:id="277" w:author="周扬天宇" w:date="2010-06-28T15:39:00Z">
          <w:pPr>
            <w:spacing w:line="360" w:lineRule="auto"/>
          </w:pPr>
        </w:pPrChange>
      </w:pPr>
      <w:r w:rsidRPr="002D5E8E">
        <w:rPr>
          <w:rFonts w:ascii="宋体" w:eastAsia="宋体" w:hAnsi="宋体" w:hint="eastAsia"/>
          <w:b/>
          <w:sz w:val="24"/>
          <w:szCs w:val="24"/>
          <w:rPrChange w:id="278" w:author="周扬天宇" w:date="2010-06-28T15:38:00Z">
            <w:rPr>
              <w:rFonts w:ascii="仿宋_GB2312" w:eastAsia="仿宋_GB2312" w:hAnsi="宋体" w:hint="eastAsia"/>
              <w:b/>
              <w:sz w:val="24"/>
              <w:szCs w:val="24"/>
            </w:rPr>
          </w:rPrChange>
        </w:rPr>
        <w:t>第十一条</w:t>
      </w:r>
      <w:r w:rsidRPr="002D5E8E">
        <w:rPr>
          <w:rFonts w:ascii="宋体" w:eastAsia="宋体" w:hAnsi="宋体" w:hint="eastAsia"/>
          <w:sz w:val="24"/>
          <w:szCs w:val="24"/>
          <w:rPrChange w:id="279" w:author="周扬天宇" w:date="2010-06-28T15:38: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280" w:author="周扬天宇" w:date="2010-06-28T16:09:00Z">
            <w:rPr>
              <w:rFonts w:ascii="仿宋_GB2312" w:eastAsia="仿宋_GB2312" w:hAnsi="宋体" w:hint="eastAsia"/>
              <w:b/>
              <w:sz w:val="24"/>
              <w:szCs w:val="24"/>
            </w:rPr>
          </w:rPrChange>
        </w:rPr>
        <w:t>费用减免</w:t>
      </w:r>
    </w:p>
    <w:p w:rsidR="003D4A80" w:rsidRPr="002D5E8E" w:rsidRDefault="003D4A80" w:rsidP="002D5E8E">
      <w:pPr>
        <w:spacing w:line="360" w:lineRule="auto"/>
        <w:ind w:firstLineChars="200" w:firstLine="480"/>
        <w:rPr>
          <w:rFonts w:ascii="宋体" w:eastAsia="宋体" w:hAnsi="宋体" w:hint="eastAsia"/>
          <w:sz w:val="24"/>
          <w:szCs w:val="24"/>
          <w:rPrChange w:id="281" w:author="周扬天宇" w:date="2010-06-28T15:38:00Z">
            <w:rPr>
              <w:rFonts w:ascii="仿宋_GB2312" w:eastAsia="仿宋_GB2312" w:hAnsi="宋体" w:hint="eastAsia"/>
              <w:sz w:val="24"/>
              <w:szCs w:val="24"/>
            </w:rPr>
          </w:rPrChange>
        </w:rPr>
        <w:pPrChange w:id="282" w:author="周扬天宇" w:date="2010-06-28T15:39:00Z">
          <w:pPr>
            <w:spacing w:line="360" w:lineRule="auto"/>
          </w:pPr>
        </w:pPrChange>
      </w:pPr>
      <w:r w:rsidRPr="002D5E8E">
        <w:rPr>
          <w:rFonts w:ascii="宋体" w:eastAsia="宋体" w:hAnsi="宋体" w:hint="eastAsia"/>
          <w:sz w:val="24"/>
          <w:szCs w:val="24"/>
          <w:rPrChange w:id="283" w:author="周扬天宇" w:date="2010-06-28T15:38:00Z">
            <w:rPr>
              <w:rFonts w:ascii="仿宋_GB2312" w:eastAsia="仿宋_GB2312" w:hAnsi="宋体" w:hint="eastAsia"/>
              <w:sz w:val="24"/>
              <w:szCs w:val="24"/>
            </w:rPr>
          </w:rPrChange>
        </w:rPr>
        <w:t>如涉及</w:t>
      </w:r>
      <w:r w:rsidR="00D6483C" w:rsidRPr="002D5E8E">
        <w:rPr>
          <w:rFonts w:ascii="宋体" w:eastAsia="宋体" w:hAnsi="宋体" w:hint="eastAsia"/>
          <w:sz w:val="24"/>
          <w:szCs w:val="24"/>
          <w:rPrChange w:id="284" w:author="周扬天宇" w:date="2010-06-28T15:38:00Z">
            <w:rPr>
              <w:rFonts w:ascii="仿宋_GB2312" w:eastAsia="仿宋_GB2312" w:hAnsi="宋体" w:hint="eastAsia"/>
              <w:sz w:val="24"/>
              <w:szCs w:val="24"/>
            </w:rPr>
          </w:rPrChange>
        </w:rPr>
        <w:t>商务卡</w:t>
      </w:r>
      <w:r w:rsidRPr="002D5E8E">
        <w:rPr>
          <w:rFonts w:ascii="宋体" w:eastAsia="宋体" w:hAnsi="宋体" w:hint="eastAsia"/>
          <w:sz w:val="24"/>
          <w:szCs w:val="24"/>
          <w:rPrChange w:id="285" w:author="周扬天宇" w:date="2010-06-28T15:38:00Z">
            <w:rPr>
              <w:rFonts w:ascii="仿宋_GB2312" w:eastAsia="仿宋_GB2312" w:hAnsi="宋体" w:hint="eastAsia"/>
              <w:sz w:val="24"/>
              <w:szCs w:val="24"/>
            </w:rPr>
          </w:rPrChange>
        </w:rPr>
        <w:t>有关费用减免，应在授权范围内办理。</w:t>
      </w:r>
      <w:r w:rsidRPr="002D5E8E" w:rsidDel="00380462">
        <w:rPr>
          <w:rFonts w:ascii="宋体" w:eastAsia="宋体" w:hAnsi="宋体" w:hint="eastAsia"/>
          <w:sz w:val="24"/>
          <w:szCs w:val="24"/>
          <w:rPrChange w:id="286" w:author="周扬天宇" w:date="2010-06-28T15:38:00Z">
            <w:rPr>
              <w:rFonts w:ascii="仿宋_GB2312" w:eastAsia="仿宋_GB2312" w:hAnsi="宋体" w:hint="eastAsia"/>
              <w:sz w:val="24"/>
              <w:szCs w:val="24"/>
            </w:rPr>
          </w:rPrChange>
        </w:rPr>
        <w:t xml:space="preserve"> </w:t>
      </w:r>
    </w:p>
    <w:p w:rsidR="003D4A80" w:rsidRPr="00EE5864" w:rsidRDefault="003D4A80" w:rsidP="002D5E8E">
      <w:pPr>
        <w:spacing w:line="360" w:lineRule="auto"/>
        <w:ind w:firstLineChars="200" w:firstLine="482"/>
        <w:rPr>
          <w:rFonts w:ascii="宋体" w:eastAsia="宋体" w:hAnsi="宋体" w:hint="eastAsia"/>
          <w:sz w:val="24"/>
          <w:szCs w:val="24"/>
          <w:rPrChange w:id="287" w:author="周扬天宇" w:date="2010-06-28T16:09:00Z">
            <w:rPr>
              <w:rFonts w:ascii="仿宋_GB2312" w:eastAsia="仿宋_GB2312" w:hAnsi="宋体" w:hint="eastAsia"/>
              <w:sz w:val="24"/>
              <w:szCs w:val="24"/>
            </w:rPr>
          </w:rPrChange>
        </w:rPr>
        <w:pPrChange w:id="288" w:author="周扬天宇" w:date="2010-06-28T15:39:00Z">
          <w:pPr>
            <w:spacing w:line="360" w:lineRule="auto"/>
          </w:pPr>
        </w:pPrChange>
      </w:pPr>
      <w:r w:rsidRPr="002D5E8E">
        <w:rPr>
          <w:rFonts w:ascii="宋体" w:eastAsia="宋体" w:hAnsi="宋体" w:hint="eastAsia"/>
          <w:b/>
          <w:sz w:val="24"/>
          <w:szCs w:val="24"/>
          <w:rPrChange w:id="289" w:author="周扬天宇" w:date="2010-06-28T15:38:00Z">
            <w:rPr>
              <w:rFonts w:ascii="仿宋_GB2312" w:eastAsia="仿宋_GB2312" w:hAnsi="宋体" w:hint="eastAsia"/>
              <w:b/>
              <w:sz w:val="24"/>
              <w:szCs w:val="24"/>
            </w:rPr>
          </w:rPrChange>
        </w:rPr>
        <w:t>第十二条</w:t>
      </w:r>
      <w:r w:rsidRPr="002D5E8E">
        <w:rPr>
          <w:rFonts w:ascii="宋体" w:eastAsia="宋体" w:hAnsi="宋体" w:hint="eastAsia"/>
          <w:sz w:val="24"/>
          <w:szCs w:val="24"/>
          <w:rPrChange w:id="290" w:author="周扬天宇" w:date="2010-06-28T15:38: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291" w:author="周扬天宇" w:date="2010-06-28T16:09: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292" w:author="周扬天宇" w:date="2010-06-28T16:09:00Z">
            <w:rPr>
              <w:rFonts w:ascii="仿宋_GB2312" w:eastAsia="仿宋_GB2312" w:hAnsi="宋体" w:hint="eastAsia"/>
              <w:b/>
              <w:sz w:val="24"/>
              <w:szCs w:val="24"/>
            </w:rPr>
          </w:rPrChange>
        </w:rPr>
        <w:t>还款</w:t>
      </w:r>
    </w:p>
    <w:p w:rsidR="003D4A80" w:rsidRDefault="00D6483C" w:rsidP="002D5E8E">
      <w:pPr>
        <w:spacing w:line="360" w:lineRule="auto"/>
        <w:ind w:firstLineChars="200" w:firstLine="480"/>
        <w:rPr>
          <w:ins w:id="293" w:author="周扬天宇" w:date="2010-06-28T15:47:00Z"/>
          <w:rFonts w:ascii="宋体" w:eastAsia="宋体" w:hAnsi="宋体" w:hint="eastAsia"/>
          <w:sz w:val="24"/>
          <w:szCs w:val="24"/>
        </w:rPr>
        <w:pPrChange w:id="294" w:author="周扬天宇" w:date="2010-06-28T15:39:00Z">
          <w:pPr>
            <w:spacing w:line="360" w:lineRule="auto"/>
          </w:pPr>
        </w:pPrChange>
      </w:pPr>
      <w:r w:rsidRPr="002D5E8E">
        <w:rPr>
          <w:rFonts w:ascii="宋体" w:eastAsia="宋体" w:hAnsi="宋体" w:hint="eastAsia"/>
          <w:sz w:val="24"/>
          <w:szCs w:val="24"/>
          <w:rPrChange w:id="295" w:author="周扬天宇" w:date="2010-06-28T15:38:00Z">
            <w:rPr>
              <w:rFonts w:ascii="仿宋_GB2312" w:eastAsia="仿宋_GB2312" w:hAnsi="宋体" w:hint="eastAsia"/>
              <w:sz w:val="24"/>
              <w:szCs w:val="24"/>
            </w:rPr>
          </w:rPrChange>
        </w:rPr>
        <w:lastRenderedPageBreak/>
        <w:t>商务卡</w:t>
      </w:r>
      <w:r w:rsidR="003D4A80" w:rsidRPr="002D5E8E">
        <w:rPr>
          <w:rFonts w:ascii="宋体" w:eastAsia="宋体" w:hAnsi="宋体" w:hint="eastAsia"/>
          <w:sz w:val="24"/>
          <w:szCs w:val="24"/>
          <w:rPrChange w:id="296" w:author="周扬天宇" w:date="2010-06-28T15:38:00Z">
            <w:rPr>
              <w:rFonts w:ascii="仿宋_GB2312" w:eastAsia="仿宋_GB2312" w:hAnsi="宋体" w:hint="eastAsia"/>
              <w:sz w:val="24"/>
              <w:szCs w:val="24"/>
            </w:rPr>
          </w:rPrChange>
        </w:rPr>
        <w:t>应从</w:t>
      </w:r>
      <w:r w:rsidR="00DB6AB7" w:rsidRPr="002D5E8E">
        <w:rPr>
          <w:rFonts w:ascii="宋体" w:eastAsia="宋体" w:hAnsi="宋体" w:hint="eastAsia"/>
          <w:sz w:val="24"/>
          <w:szCs w:val="24"/>
          <w:rPrChange w:id="297" w:author="周扬天宇" w:date="2010-06-28T15:38:00Z">
            <w:rPr>
              <w:rFonts w:ascii="仿宋_GB2312" w:eastAsia="仿宋_GB2312" w:hAnsi="宋体" w:hint="eastAsia"/>
              <w:sz w:val="24"/>
              <w:szCs w:val="24"/>
            </w:rPr>
          </w:rPrChange>
        </w:rPr>
        <w:t>申领单位在</w:t>
      </w:r>
      <w:r w:rsidR="003D4A80" w:rsidRPr="002D5E8E">
        <w:rPr>
          <w:rFonts w:ascii="宋体" w:eastAsia="宋体" w:hAnsi="宋体" w:hint="eastAsia"/>
          <w:sz w:val="24"/>
          <w:szCs w:val="24"/>
          <w:rPrChange w:id="298" w:author="周扬天宇" w:date="2010-06-28T15:38:00Z">
            <w:rPr>
              <w:rFonts w:ascii="仿宋_GB2312" w:eastAsia="仿宋_GB2312" w:hAnsi="宋体" w:hint="eastAsia"/>
              <w:sz w:val="24"/>
              <w:szCs w:val="24"/>
            </w:rPr>
          </w:rPrChange>
        </w:rPr>
        <w:t>本行</w:t>
      </w:r>
      <w:r w:rsidR="00DB6AB7" w:rsidRPr="002D5E8E">
        <w:rPr>
          <w:rFonts w:ascii="宋体" w:eastAsia="宋体" w:hAnsi="宋体" w:hint="eastAsia"/>
          <w:sz w:val="24"/>
          <w:szCs w:val="24"/>
          <w:rPrChange w:id="299" w:author="周扬天宇" w:date="2010-06-28T15:38:00Z">
            <w:rPr>
              <w:rFonts w:ascii="仿宋_GB2312" w:eastAsia="仿宋_GB2312" w:hAnsi="宋体" w:hint="eastAsia"/>
              <w:sz w:val="24"/>
              <w:szCs w:val="24"/>
            </w:rPr>
          </w:rPrChange>
        </w:rPr>
        <w:t>的</w:t>
      </w:r>
      <w:r w:rsidR="003D4A80" w:rsidRPr="002D5E8E">
        <w:rPr>
          <w:rFonts w:ascii="宋体" w:eastAsia="宋体" w:hAnsi="宋体" w:hint="eastAsia"/>
          <w:sz w:val="24"/>
          <w:szCs w:val="24"/>
          <w:rPrChange w:id="300" w:author="周扬天宇" w:date="2010-06-28T15:38:00Z">
            <w:rPr>
              <w:rFonts w:ascii="仿宋_GB2312" w:eastAsia="仿宋_GB2312" w:hAnsi="宋体" w:hint="eastAsia"/>
              <w:sz w:val="24"/>
              <w:szCs w:val="24"/>
            </w:rPr>
          </w:rPrChange>
        </w:rPr>
        <w:t>结算账户</w:t>
      </w:r>
      <w:del w:id="301" w:author="周扬天宇" w:date="2010-06-28T15:47:00Z">
        <w:r w:rsidR="003D4A80" w:rsidRPr="002D5E8E" w:rsidDel="00FC421A">
          <w:rPr>
            <w:rFonts w:ascii="宋体" w:eastAsia="宋体" w:hAnsi="宋体" w:hint="eastAsia"/>
            <w:sz w:val="24"/>
            <w:szCs w:val="24"/>
            <w:rPrChange w:id="302" w:author="周扬天宇" w:date="2010-06-28T15:38:00Z">
              <w:rPr>
                <w:rFonts w:ascii="仿宋_GB2312" w:eastAsia="仿宋_GB2312" w:hAnsi="宋体" w:hint="eastAsia"/>
                <w:sz w:val="24"/>
                <w:szCs w:val="24"/>
              </w:rPr>
            </w:rPrChange>
          </w:rPr>
          <w:delText>转帐</w:delText>
        </w:r>
      </w:del>
      <w:ins w:id="303" w:author="周扬天宇" w:date="2010-06-28T15:47:00Z">
        <w:r w:rsidR="00FC421A" w:rsidRPr="002D5E8E">
          <w:rPr>
            <w:rFonts w:ascii="宋体" w:eastAsia="宋体" w:hAnsi="宋体" w:hint="eastAsia"/>
            <w:sz w:val="24"/>
            <w:szCs w:val="24"/>
          </w:rPr>
          <w:t>转账</w:t>
        </w:r>
      </w:ins>
      <w:r w:rsidR="003D4A80" w:rsidRPr="002D5E8E">
        <w:rPr>
          <w:rFonts w:ascii="宋体" w:eastAsia="宋体" w:hAnsi="宋体" w:hint="eastAsia"/>
          <w:sz w:val="24"/>
          <w:szCs w:val="24"/>
          <w:rPrChange w:id="304" w:author="周扬天宇" w:date="2010-06-28T15:38:00Z">
            <w:rPr>
              <w:rFonts w:ascii="仿宋_GB2312" w:eastAsia="仿宋_GB2312" w:hAnsi="宋体" w:hint="eastAsia"/>
              <w:sz w:val="24"/>
              <w:szCs w:val="24"/>
            </w:rPr>
          </w:rPrChange>
        </w:rPr>
        <w:t>还款，不得接受柜面现金还款。申领单位应在《南京银行梅花商务卡申请表》中指定本行结算账户作为</w:t>
      </w:r>
      <w:r w:rsidRPr="002D5E8E">
        <w:rPr>
          <w:rFonts w:ascii="宋体" w:eastAsia="宋体" w:hAnsi="宋体" w:hint="eastAsia"/>
          <w:sz w:val="24"/>
          <w:szCs w:val="24"/>
          <w:rPrChange w:id="305" w:author="周扬天宇" w:date="2010-06-28T15:38:00Z">
            <w:rPr>
              <w:rFonts w:ascii="仿宋_GB2312" w:eastAsia="仿宋_GB2312" w:hAnsi="宋体" w:hint="eastAsia"/>
              <w:sz w:val="24"/>
              <w:szCs w:val="24"/>
            </w:rPr>
          </w:rPrChange>
        </w:rPr>
        <w:t>商务卡</w:t>
      </w:r>
      <w:r w:rsidR="003D4A80" w:rsidRPr="002D5E8E">
        <w:rPr>
          <w:rFonts w:ascii="宋体" w:eastAsia="宋体" w:hAnsi="宋体" w:hint="eastAsia"/>
          <w:sz w:val="24"/>
          <w:szCs w:val="24"/>
          <w:rPrChange w:id="306" w:author="周扬天宇" w:date="2010-06-28T15:38:00Z">
            <w:rPr>
              <w:rFonts w:ascii="仿宋_GB2312" w:eastAsia="仿宋_GB2312" w:hAnsi="宋体" w:hint="eastAsia"/>
              <w:sz w:val="24"/>
              <w:szCs w:val="24"/>
            </w:rPr>
          </w:rPrChange>
        </w:rPr>
        <w:t>自扣还款账户。如有变更，应填写《</w:t>
      </w:r>
      <w:r w:rsidRPr="002D5E8E">
        <w:rPr>
          <w:rFonts w:ascii="宋体" w:eastAsia="宋体" w:hAnsi="宋体" w:hint="eastAsia"/>
          <w:sz w:val="24"/>
          <w:szCs w:val="24"/>
          <w:rPrChange w:id="307" w:author="周扬天宇" w:date="2010-06-28T15:38:00Z">
            <w:rPr>
              <w:rFonts w:ascii="仿宋_GB2312" w:eastAsia="仿宋_GB2312" w:hAnsi="宋体" w:hint="eastAsia"/>
              <w:sz w:val="24"/>
              <w:szCs w:val="24"/>
            </w:rPr>
          </w:rPrChange>
        </w:rPr>
        <w:t>南京银行梅花商务卡特殊业务申请表</w:t>
      </w:r>
      <w:r w:rsidR="003D4A80" w:rsidRPr="002D5E8E">
        <w:rPr>
          <w:rFonts w:ascii="宋体" w:eastAsia="宋体" w:hAnsi="宋体" w:hint="eastAsia"/>
          <w:sz w:val="24"/>
          <w:szCs w:val="24"/>
          <w:rPrChange w:id="308" w:author="周扬天宇" w:date="2010-06-28T15:38:00Z">
            <w:rPr>
              <w:rFonts w:ascii="仿宋_GB2312" w:eastAsia="仿宋_GB2312" w:hAnsi="宋体" w:hint="eastAsia"/>
              <w:sz w:val="24"/>
              <w:szCs w:val="24"/>
            </w:rPr>
          </w:rPrChange>
        </w:rPr>
        <w:t>》，并经本行批准后办理。</w:t>
      </w:r>
    </w:p>
    <w:p w:rsidR="00FC421A" w:rsidDel="00FC421A" w:rsidRDefault="00FC421A" w:rsidP="00FC421A">
      <w:pPr>
        <w:spacing w:line="360" w:lineRule="auto"/>
        <w:rPr>
          <w:del w:id="309" w:author="Unknown"/>
          <w:rFonts w:ascii="宋体" w:eastAsia="宋体" w:hAnsi="宋体" w:hint="eastAsia"/>
          <w:sz w:val="24"/>
          <w:szCs w:val="24"/>
        </w:rPr>
        <w:pPrChange w:id="310" w:author="周扬天宇" w:date="2010-06-28T15:47:00Z">
          <w:pPr>
            <w:spacing w:line="360" w:lineRule="auto"/>
            <w:ind w:firstLineChars="978" w:firstLine="2347"/>
          </w:pPr>
        </w:pPrChange>
      </w:pPr>
    </w:p>
    <w:p w:rsidR="00FC421A" w:rsidRPr="002D5E8E" w:rsidRDefault="00FC421A" w:rsidP="00FC421A">
      <w:pPr>
        <w:numPr>
          <w:ins w:id="311" w:author="周扬天宇" w:date="2010-06-28T15:47:00Z"/>
        </w:numPr>
        <w:spacing w:line="360" w:lineRule="auto"/>
        <w:rPr>
          <w:ins w:id="312" w:author="周扬天宇" w:date="2010-06-28T15:47:00Z"/>
          <w:rFonts w:ascii="宋体" w:eastAsia="宋体" w:hAnsi="宋体" w:hint="eastAsia"/>
          <w:sz w:val="24"/>
          <w:szCs w:val="24"/>
          <w:highlight w:val="red"/>
          <w:rPrChange w:id="313" w:author="周扬天宇" w:date="2010-06-28T15:38:00Z">
            <w:rPr>
              <w:ins w:id="314" w:author="周扬天宇" w:date="2010-06-28T15:47:00Z"/>
              <w:rFonts w:ascii="仿宋_GB2312" w:eastAsia="仿宋_GB2312" w:hAnsi="宋体" w:hint="eastAsia"/>
              <w:sz w:val="24"/>
              <w:szCs w:val="24"/>
              <w:highlight w:val="red"/>
            </w:rPr>
          </w:rPrChange>
        </w:rPr>
      </w:pPr>
    </w:p>
    <w:p w:rsidR="003D4A80" w:rsidRPr="00FC421A" w:rsidRDefault="003D4A80" w:rsidP="00FC421A">
      <w:pPr>
        <w:spacing w:line="360" w:lineRule="auto"/>
        <w:jc w:val="center"/>
        <w:rPr>
          <w:rFonts w:ascii="黑体" w:eastAsia="黑体" w:hAnsi="宋体" w:hint="eastAsia"/>
          <w:sz w:val="24"/>
          <w:szCs w:val="24"/>
          <w:rPrChange w:id="315" w:author="周扬天宇" w:date="2010-06-28T15:47:00Z">
            <w:rPr>
              <w:rFonts w:ascii="仿宋_GB2312" w:eastAsia="仿宋_GB2312" w:hAnsi="宋体" w:hint="eastAsia"/>
              <w:sz w:val="24"/>
              <w:szCs w:val="24"/>
            </w:rPr>
          </w:rPrChange>
        </w:rPr>
        <w:pPrChange w:id="316" w:author="周扬天宇" w:date="2010-06-28T15:47:00Z">
          <w:pPr>
            <w:spacing w:line="360" w:lineRule="auto"/>
            <w:ind w:firstLineChars="978" w:firstLine="2347"/>
          </w:pPr>
        </w:pPrChange>
      </w:pPr>
      <w:r w:rsidRPr="00FC421A">
        <w:rPr>
          <w:rFonts w:ascii="黑体" w:eastAsia="黑体" w:hAnsi="宋体" w:hint="eastAsia"/>
          <w:sz w:val="24"/>
          <w:szCs w:val="24"/>
          <w:rPrChange w:id="317" w:author="周扬天宇" w:date="2010-06-28T15:47:00Z">
            <w:rPr>
              <w:rFonts w:ascii="仿宋_GB2312" w:eastAsia="仿宋_GB2312" w:hAnsi="宋体" w:hint="eastAsia"/>
              <w:sz w:val="24"/>
              <w:szCs w:val="24"/>
            </w:rPr>
          </w:rPrChange>
        </w:rPr>
        <w:t>第三章  业务处理流程</w:t>
      </w:r>
    </w:p>
    <w:p w:rsidR="003D4A80" w:rsidRPr="002D5E8E" w:rsidRDefault="003D4A80" w:rsidP="002D5E8E">
      <w:pPr>
        <w:spacing w:line="360" w:lineRule="auto"/>
        <w:ind w:firstLineChars="200" w:firstLine="482"/>
        <w:rPr>
          <w:rFonts w:ascii="宋体" w:eastAsia="宋体" w:hAnsi="宋体" w:hint="eastAsia"/>
          <w:sz w:val="24"/>
          <w:szCs w:val="24"/>
          <w:rPrChange w:id="318" w:author="周扬天宇" w:date="2010-06-28T15:38:00Z">
            <w:rPr>
              <w:rFonts w:ascii="仿宋_GB2312" w:eastAsia="仿宋_GB2312" w:hAnsi="宋体" w:hint="eastAsia"/>
              <w:sz w:val="24"/>
              <w:szCs w:val="24"/>
            </w:rPr>
          </w:rPrChange>
        </w:rPr>
        <w:pPrChange w:id="319" w:author="周扬天宇" w:date="2010-06-28T15:39:00Z">
          <w:pPr>
            <w:spacing w:line="360" w:lineRule="auto"/>
          </w:pPr>
        </w:pPrChange>
      </w:pPr>
      <w:r w:rsidRPr="002D5E8E">
        <w:rPr>
          <w:rFonts w:ascii="宋体" w:eastAsia="宋体" w:hAnsi="宋体" w:hint="eastAsia"/>
          <w:b/>
          <w:sz w:val="24"/>
          <w:szCs w:val="24"/>
          <w:rPrChange w:id="320" w:author="周扬天宇" w:date="2010-06-28T15:38:00Z">
            <w:rPr>
              <w:rFonts w:ascii="仿宋_GB2312" w:eastAsia="仿宋_GB2312" w:hAnsi="宋体" w:hint="eastAsia"/>
              <w:b/>
              <w:sz w:val="24"/>
              <w:szCs w:val="24"/>
            </w:rPr>
          </w:rPrChange>
        </w:rPr>
        <w:t>第十三条</w:t>
      </w:r>
      <w:r w:rsidRPr="002D5E8E">
        <w:rPr>
          <w:rFonts w:ascii="宋体" w:eastAsia="宋体" w:hAnsi="宋体" w:hint="eastAsia"/>
          <w:sz w:val="24"/>
          <w:szCs w:val="24"/>
          <w:rPrChange w:id="321" w:author="周扬天宇" w:date="2010-06-28T15:38: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322" w:author="周扬天宇" w:date="2010-06-28T16:09:00Z">
            <w:rPr>
              <w:rFonts w:ascii="仿宋_GB2312" w:eastAsia="仿宋_GB2312" w:hAnsi="宋体" w:hint="eastAsia"/>
              <w:b/>
              <w:sz w:val="24"/>
              <w:szCs w:val="24"/>
            </w:rPr>
          </w:rPrChange>
        </w:rPr>
        <w:t>申领条件</w:t>
      </w:r>
    </w:p>
    <w:p w:rsidR="003D4A80" w:rsidRPr="002D5E8E" w:rsidRDefault="003D4A80" w:rsidP="002D5E8E">
      <w:pPr>
        <w:spacing w:line="360" w:lineRule="auto"/>
        <w:ind w:firstLineChars="200" w:firstLine="480"/>
        <w:rPr>
          <w:rFonts w:ascii="宋体" w:eastAsia="宋体" w:hAnsi="宋体" w:hint="eastAsia"/>
          <w:sz w:val="24"/>
          <w:szCs w:val="24"/>
          <w:rPrChange w:id="323" w:author="周扬天宇" w:date="2010-06-28T15:38:00Z">
            <w:rPr>
              <w:rFonts w:ascii="仿宋_GB2312" w:eastAsia="仿宋_GB2312" w:hAnsi="宋体" w:hint="eastAsia"/>
              <w:sz w:val="24"/>
              <w:szCs w:val="24"/>
            </w:rPr>
          </w:rPrChange>
        </w:rPr>
      </w:pPr>
      <w:r w:rsidRPr="002D5E8E">
        <w:rPr>
          <w:rFonts w:ascii="宋体" w:eastAsia="宋体" w:hAnsi="宋体" w:hint="eastAsia"/>
          <w:sz w:val="24"/>
          <w:szCs w:val="24"/>
          <w:rPrChange w:id="324" w:author="周扬天宇" w:date="2010-06-28T15:38:00Z">
            <w:rPr>
              <w:rFonts w:ascii="仿宋_GB2312" w:eastAsia="仿宋_GB2312" w:hAnsi="宋体" w:hint="eastAsia"/>
              <w:sz w:val="24"/>
              <w:szCs w:val="24"/>
            </w:rPr>
          </w:rPrChange>
        </w:rPr>
        <w:t>向本行申请办理本业务的申领单位应具备以下条件：</w:t>
      </w:r>
    </w:p>
    <w:p w:rsidR="003D4A80" w:rsidRPr="002D5E8E" w:rsidRDefault="003D4A80" w:rsidP="00285A55">
      <w:pPr>
        <w:spacing w:line="360" w:lineRule="auto"/>
        <w:ind w:firstLineChars="200" w:firstLine="480"/>
        <w:rPr>
          <w:rFonts w:ascii="宋体" w:eastAsia="宋体" w:hAnsi="宋体" w:hint="eastAsia"/>
          <w:bCs/>
          <w:sz w:val="24"/>
          <w:szCs w:val="24"/>
          <w:rPrChange w:id="325" w:author="周扬天宇" w:date="2010-06-28T15:38:00Z">
            <w:rPr>
              <w:rFonts w:ascii="仿宋_GB2312" w:eastAsia="仿宋_GB2312" w:hint="eastAsia"/>
              <w:bCs/>
              <w:sz w:val="24"/>
              <w:szCs w:val="24"/>
            </w:rPr>
          </w:rPrChange>
        </w:rPr>
      </w:pPr>
      <w:r w:rsidRPr="002D5E8E">
        <w:rPr>
          <w:rFonts w:ascii="宋体" w:eastAsia="宋体" w:hAnsi="宋体" w:hint="eastAsia"/>
          <w:sz w:val="24"/>
          <w:szCs w:val="24"/>
          <w:rPrChange w:id="326" w:author="周扬天宇" w:date="2010-06-28T15:38:00Z">
            <w:rPr>
              <w:rFonts w:ascii="仿宋_GB2312" w:eastAsia="仿宋_GB2312" w:hAnsi="宋体" w:hint="eastAsia"/>
              <w:sz w:val="24"/>
              <w:szCs w:val="24"/>
            </w:rPr>
          </w:rPrChange>
        </w:rPr>
        <w:t>1、</w:t>
      </w:r>
      <w:r w:rsidRPr="002D5E8E">
        <w:rPr>
          <w:rFonts w:ascii="宋体" w:eastAsia="宋体" w:hAnsi="宋体" w:hint="eastAsia"/>
          <w:bCs/>
          <w:sz w:val="24"/>
          <w:szCs w:val="24"/>
          <w:rPrChange w:id="327" w:author="周扬天宇" w:date="2010-06-28T15:38:00Z">
            <w:rPr>
              <w:rFonts w:ascii="仿宋_GB2312" w:eastAsia="仿宋_GB2312" w:hint="eastAsia"/>
              <w:bCs/>
              <w:sz w:val="24"/>
              <w:szCs w:val="24"/>
            </w:rPr>
          </w:rPrChange>
        </w:rPr>
        <w:t>具有独立法人资格的企业、行政事业单位、社会团体或其他经济组织；</w:t>
      </w:r>
    </w:p>
    <w:p w:rsidR="003D4A80" w:rsidRPr="002D5E8E" w:rsidRDefault="003D4A80" w:rsidP="00285A55">
      <w:pPr>
        <w:spacing w:line="360" w:lineRule="auto"/>
        <w:ind w:firstLineChars="200" w:firstLine="480"/>
        <w:rPr>
          <w:rFonts w:ascii="宋体" w:eastAsia="宋体" w:hAnsi="宋体" w:hint="eastAsia"/>
          <w:bCs/>
          <w:sz w:val="24"/>
          <w:szCs w:val="24"/>
          <w:rPrChange w:id="328" w:author="周扬天宇" w:date="2010-06-28T15:38:00Z">
            <w:rPr>
              <w:rFonts w:ascii="仿宋_GB2312" w:eastAsia="仿宋_GB2312" w:hint="eastAsia"/>
              <w:bCs/>
              <w:sz w:val="24"/>
              <w:szCs w:val="24"/>
            </w:rPr>
          </w:rPrChange>
        </w:rPr>
      </w:pPr>
      <w:r w:rsidRPr="002D5E8E">
        <w:rPr>
          <w:rFonts w:ascii="宋体" w:eastAsia="宋体" w:hAnsi="宋体" w:hint="eastAsia"/>
          <w:sz w:val="24"/>
          <w:szCs w:val="24"/>
          <w:rPrChange w:id="329" w:author="周扬天宇" w:date="2010-06-28T15:38:00Z">
            <w:rPr>
              <w:rFonts w:ascii="仿宋_GB2312" w:eastAsia="仿宋_GB2312" w:hAnsi="宋体" w:hint="eastAsia"/>
              <w:sz w:val="24"/>
              <w:szCs w:val="24"/>
            </w:rPr>
          </w:rPrChange>
        </w:rPr>
        <w:t>2、</w:t>
      </w:r>
      <w:r w:rsidRPr="002D5E8E">
        <w:rPr>
          <w:rFonts w:ascii="宋体" w:eastAsia="宋体" w:hAnsi="宋体" w:hint="eastAsia"/>
          <w:bCs/>
          <w:sz w:val="24"/>
          <w:szCs w:val="24"/>
          <w:rPrChange w:id="330" w:author="周扬天宇" w:date="2010-06-28T15:38:00Z">
            <w:rPr>
              <w:rFonts w:ascii="仿宋_GB2312" w:eastAsia="仿宋_GB2312" w:hint="eastAsia"/>
              <w:bCs/>
              <w:sz w:val="24"/>
              <w:szCs w:val="24"/>
            </w:rPr>
          </w:rPrChange>
        </w:rPr>
        <w:t>在境内金融机构开立基本账户；</w:t>
      </w:r>
    </w:p>
    <w:p w:rsidR="00DB6AB7" w:rsidRPr="002D5E8E" w:rsidRDefault="00DB6AB7" w:rsidP="002D5E8E">
      <w:pPr>
        <w:spacing w:line="360" w:lineRule="auto"/>
        <w:ind w:firstLineChars="200" w:firstLine="480"/>
        <w:rPr>
          <w:rFonts w:ascii="宋体" w:eastAsia="宋体" w:hAnsi="宋体" w:hint="eastAsia"/>
          <w:sz w:val="24"/>
          <w:szCs w:val="24"/>
          <w:rPrChange w:id="331" w:author="周扬天宇" w:date="2010-06-28T15:38:00Z">
            <w:rPr>
              <w:rFonts w:ascii="仿宋_GB2312" w:eastAsia="仿宋_GB2312" w:hAnsi="宋体" w:hint="eastAsia"/>
              <w:sz w:val="24"/>
              <w:szCs w:val="24"/>
            </w:rPr>
          </w:rPrChange>
        </w:rPr>
        <w:pPrChange w:id="332" w:author="周扬天宇" w:date="2010-06-28T15:39:00Z">
          <w:pPr>
            <w:spacing w:line="360" w:lineRule="auto"/>
            <w:ind w:firstLineChars="200" w:firstLine="480"/>
          </w:pPr>
        </w:pPrChange>
      </w:pPr>
      <w:r w:rsidRPr="002D5E8E">
        <w:rPr>
          <w:rFonts w:ascii="宋体" w:eastAsia="宋体" w:hAnsi="宋体" w:hint="eastAsia"/>
          <w:sz w:val="24"/>
          <w:szCs w:val="24"/>
          <w:rPrChange w:id="333" w:author="周扬天宇" w:date="2010-06-28T15:38:00Z">
            <w:rPr>
              <w:rFonts w:ascii="仿宋_GB2312" w:eastAsia="仿宋_GB2312" w:hAnsi="宋体" w:hint="eastAsia"/>
              <w:sz w:val="24"/>
              <w:szCs w:val="24"/>
            </w:rPr>
          </w:rPrChange>
        </w:rPr>
        <w:t>3、在本行开立结算账户；</w:t>
      </w:r>
    </w:p>
    <w:p w:rsidR="003D4A80" w:rsidRPr="002D5E8E" w:rsidRDefault="00DB6AB7" w:rsidP="002D5E8E">
      <w:pPr>
        <w:spacing w:line="360" w:lineRule="auto"/>
        <w:ind w:firstLineChars="200" w:firstLine="480"/>
        <w:rPr>
          <w:rFonts w:ascii="宋体" w:eastAsia="宋体" w:hAnsi="宋体" w:hint="eastAsia"/>
          <w:sz w:val="24"/>
          <w:szCs w:val="24"/>
          <w:rPrChange w:id="334" w:author="周扬天宇" w:date="2010-06-28T15:38:00Z">
            <w:rPr>
              <w:rFonts w:ascii="仿宋_GB2312" w:eastAsia="仿宋_GB2312" w:hAnsi="宋体" w:hint="eastAsia"/>
              <w:sz w:val="24"/>
              <w:szCs w:val="24"/>
            </w:rPr>
          </w:rPrChange>
        </w:rPr>
        <w:pPrChange w:id="335" w:author="周扬天宇" w:date="2010-06-28T15:39:00Z">
          <w:pPr>
            <w:spacing w:line="360" w:lineRule="auto"/>
            <w:ind w:firstLineChars="200" w:firstLine="480"/>
          </w:pPr>
        </w:pPrChange>
      </w:pPr>
      <w:r w:rsidRPr="002D5E8E">
        <w:rPr>
          <w:rFonts w:ascii="宋体" w:eastAsia="宋体" w:hAnsi="宋体" w:hint="eastAsia"/>
          <w:sz w:val="24"/>
          <w:szCs w:val="24"/>
          <w:rPrChange w:id="336" w:author="周扬天宇" w:date="2010-06-28T15:38:00Z">
            <w:rPr>
              <w:rFonts w:ascii="仿宋_GB2312" w:eastAsia="仿宋_GB2312" w:hAnsi="宋体" w:hint="eastAsia"/>
              <w:sz w:val="24"/>
              <w:szCs w:val="24"/>
            </w:rPr>
          </w:rPrChange>
        </w:rPr>
        <w:t>4</w:t>
      </w:r>
      <w:r w:rsidR="003D4A80" w:rsidRPr="002D5E8E">
        <w:rPr>
          <w:rFonts w:ascii="宋体" w:eastAsia="宋体" w:hAnsi="宋体" w:hint="eastAsia"/>
          <w:sz w:val="24"/>
          <w:szCs w:val="24"/>
          <w:rPrChange w:id="337" w:author="周扬天宇" w:date="2010-06-28T15:38:00Z">
            <w:rPr>
              <w:rFonts w:ascii="仿宋_GB2312" w:eastAsia="仿宋_GB2312" w:hAnsi="宋体" w:hint="eastAsia"/>
              <w:sz w:val="24"/>
              <w:szCs w:val="24"/>
            </w:rPr>
          </w:rPrChange>
        </w:rPr>
        <w:t>、经营情况及财务状况良好；</w:t>
      </w:r>
    </w:p>
    <w:p w:rsidR="007E739A" w:rsidRPr="002D5E8E" w:rsidRDefault="007E739A" w:rsidP="002D5E8E">
      <w:pPr>
        <w:spacing w:line="360" w:lineRule="auto"/>
        <w:ind w:firstLineChars="200" w:firstLine="480"/>
        <w:rPr>
          <w:rFonts w:ascii="宋体" w:eastAsia="宋体" w:hAnsi="宋体" w:hint="eastAsia"/>
          <w:sz w:val="24"/>
          <w:szCs w:val="24"/>
          <w:rPrChange w:id="338" w:author="周扬天宇" w:date="2010-06-28T15:38:00Z">
            <w:rPr>
              <w:rFonts w:ascii="仿宋_GB2312" w:eastAsia="仿宋_GB2312" w:hint="eastAsia"/>
              <w:sz w:val="24"/>
            </w:rPr>
          </w:rPrChange>
        </w:rPr>
        <w:pPrChange w:id="339" w:author="周扬天宇" w:date="2010-06-28T15:39:00Z">
          <w:pPr>
            <w:spacing w:line="360" w:lineRule="auto"/>
            <w:ind w:firstLineChars="200" w:firstLine="480"/>
          </w:pPr>
        </w:pPrChange>
      </w:pPr>
      <w:r w:rsidRPr="002D5E8E">
        <w:rPr>
          <w:rFonts w:ascii="宋体" w:eastAsia="宋体" w:hAnsi="宋体" w:hint="eastAsia"/>
          <w:sz w:val="24"/>
          <w:szCs w:val="24"/>
          <w:rPrChange w:id="340" w:author="周扬天宇" w:date="2010-06-28T15:38:00Z">
            <w:rPr>
              <w:rFonts w:ascii="仿宋_GB2312" w:eastAsia="仿宋_GB2312" w:hint="eastAsia"/>
              <w:sz w:val="24"/>
            </w:rPr>
          </w:rPrChange>
        </w:rPr>
        <w:t>5、在本行小企业金融部已建立授信业务2年以上（含）；</w:t>
      </w:r>
    </w:p>
    <w:p w:rsidR="003D4A80" w:rsidRPr="002D5E8E" w:rsidRDefault="00DB6AB7" w:rsidP="002D5E8E">
      <w:pPr>
        <w:spacing w:line="360" w:lineRule="auto"/>
        <w:ind w:firstLineChars="200" w:firstLine="480"/>
        <w:rPr>
          <w:rFonts w:ascii="宋体" w:eastAsia="宋体" w:hAnsi="宋体" w:hint="eastAsia"/>
          <w:sz w:val="24"/>
          <w:szCs w:val="24"/>
          <w:rPrChange w:id="341" w:author="周扬天宇" w:date="2010-06-28T15:38:00Z">
            <w:rPr>
              <w:rFonts w:ascii="仿宋_GB2312" w:eastAsia="仿宋_GB2312" w:hAnsi="宋体" w:hint="eastAsia"/>
              <w:sz w:val="24"/>
              <w:szCs w:val="24"/>
            </w:rPr>
          </w:rPrChange>
        </w:rPr>
        <w:pPrChange w:id="342" w:author="周扬天宇" w:date="2010-06-28T15:39:00Z">
          <w:pPr>
            <w:spacing w:line="360" w:lineRule="auto"/>
            <w:ind w:firstLineChars="200" w:firstLine="480"/>
          </w:pPr>
        </w:pPrChange>
      </w:pPr>
      <w:r w:rsidRPr="002D5E8E">
        <w:rPr>
          <w:rFonts w:ascii="宋体" w:eastAsia="宋体" w:hAnsi="宋体" w:hint="eastAsia"/>
          <w:sz w:val="24"/>
          <w:szCs w:val="24"/>
          <w:rPrChange w:id="343" w:author="周扬天宇" w:date="2010-06-28T15:38:00Z">
            <w:rPr>
              <w:rFonts w:ascii="仿宋_GB2312" w:eastAsia="仿宋_GB2312" w:hAnsi="宋体" w:hint="eastAsia"/>
              <w:sz w:val="24"/>
              <w:szCs w:val="24"/>
            </w:rPr>
          </w:rPrChange>
        </w:rPr>
        <w:t>6</w:t>
      </w:r>
      <w:r w:rsidR="003D4A80" w:rsidRPr="002D5E8E">
        <w:rPr>
          <w:rFonts w:ascii="宋体" w:eastAsia="宋体" w:hAnsi="宋体" w:hint="eastAsia"/>
          <w:sz w:val="24"/>
          <w:szCs w:val="24"/>
          <w:rPrChange w:id="344" w:author="周扬天宇" w:date="2010-06-28T15:38:00Z">
            <w:rPr>
              <w:rFonts w:ascii="仿宋_GB2312" w:eastAsia="仿宋_GB2312" w:hAnsi="宋体" w:hint="eastAsia"/>
              <w:sz w:val="24"/>
              <w:szCs w:val="24"/>
            </w:rPr>
          </w:rPrChange>
        </w:rPr>
        <w:t>、无不良信用记录；</w:t>
      </w:r>
    </w:p>
    <w:p w:rsidR="00634D14" w:rsidRPr="002D5E8E" w:rsidRDefault="00DB6AB7" w:rsidP="002D5E8E">
      <w:pPr>
        <w:spacing w:line="360" w:lineRule="auto"/>
        <w:ind w:firstLineChars="200" w:firstLine="480"/>
        <w:rPr>
          <w:rFonts w:ascii="宋体" w:eastAsia="宋体" w:hAnsi="宋体" w:hint="eastAsia"/>
          <w:sz w:val="24"/>
          <w:szCs w:val="24"/>
          <w:rPrChange w:id="345" w:author="周扬天宇" w:date="2010-06-28T15:38:00Z">
            <w:rPr>
              <w:rFonts w:ascii="仿宋_GB2312" w:eastAsia="仿宋_GB2312" w:hAnsi="宋体" w:hint="eastAsia"/>
              <w:sz w:val="24"/>
              <w:szCs w:val="24"/>
            </w:rPr>
          </w:rPrChange>
        </w:rPr>
        <w:pPrChange w:id="346" w:author="周扬天宇" w:date="2010-06-28T15:39:00Z">
          <w:pPr>
            <w:spacing w:line="360" w:lineRule="auto"/>
            <w:ind w:firstLineChars="200" w:firstLine="480"/>
          </w:pPr>
        </w:pPrChange>
      </w:pPr>
      <w:r w:rsidRPr="002D5E8E">
        <w:rPr>
          <w:rFonts w:ascii="宋体" w:eastAsia="宋体" w:hAnsi="宋体" w:hint="eastAsia"/>
          <w:sz w:val="24"/>
          <w:szCs w:val="24"/>
          <w:rPrChange w:id="347" w:author="周扬天宇" w:date="2010-06-28T15:38:00Z">
            <w:rPr>
              <w:rFonts w:ascii="仿宋_GB2312" w:eastAsia="仿宋_GB2312" w:hAnsi="宋体" w:hint="eastAsia"/>
              <w:sz w:val="24"/>
              <w:szCs w:val="24"/>
            </w:rPr>
          </w:rPrChange>
        </w:rPr>
        <w:t>7</w:t>
      </w:r>
      <w:r w:rsidR="00634D14" w:rsidRPr="002D5E8E">
        <w:rPr>
          <w:rFonts w:ascii="宋体" w:eastAsia="宋体" w:hAnsi="宋体" w:hint="eastAsia"/>
          <w:sz w:val="24"/>
          <w:szCs w:val="24"/>
          <w:rPrChange w:id="348" w:author="周扬天宇" w:date="2010-06-28T15:38:00Z">
            <w:rPr>
              <w:rFonts w:ascii="仿宋_GB2312" w:eastAsia="仿宋_GB2312" w:hAnsi="宋体" w:hint="eastAsia"/>
              <w:sz w:val="24"/>
              <w:szCs w:val="24"/>
            </w:rPr>
          </w:rPrChange>
        </w:rPr>
        <w:t>、承担连带还款责任的法定代表人或实际控制人无不良信用记录；</w:t>
      </w:r>
    </w:p>
    <w:p w:rsidR="003D4A80" w:rsidRPr="002D5E8E" w:rsidRDefault="00DB6AB7" w:rsidP="002D5E8E">
      <w:pPr>
        <w:spacing w:line="360" w:lineRule="auto"/>
        <w:ind w:firstLineChars="200" w:firstLine="480"/>
        <w:rPr>
          <w:rFonts w:ascii="宋体" w:eastAsia="宋体" w:hAnsi="宋体" w:hint="eastAsia"/>
          <w:sz w:val="24"/>
          <w:szCs w:val="24"/>
          <w:rPrChange w:id="349" w:author="周扬天宇" w:date="2010-06-28T15:38:00Z">
            <w:rPr>
              <w:rFonts w:ascii="仿宋_GB2312" w:eastAsia="仿宋_GB2312" w:hAnsi="宋体" w:hint="eastAsia"/>
              <w:sz w:val="24"/>
              <w:szCs w:val="24"/>
            </w:rPr>
          </w:rPrChange>
        </w:rPr>
        <w:pPrChange w:id="350" w:author="周扬天宇" w:date="2010-06-28T15:39:00Z">
          <w:pPr>
            <w:spacing w:line="360" w:lineRule="auto"/>
            <w:ind w:firstLineChars="200" w:firstLine="480"/>
          </w:pPr>
        </w:pPrChange>
      </w:pPr>
      <w:r w:rsidRPr="002D5E8E">
        <w:rPr>
          <w:rFonts w:ascii="宋体" w:eastAsia="宋体" w:hAnsi="宋体" w:hint="eastAsia"/>
          <w:sz w:val="24"/>
          <w:szCs w:val="24"/>
          <w:rPrChange w:id="351" w:author="周扬天宇" w:date="2010-06-28T15:38:00Z">
            <w:rPr>
              <w:rFonts w:ascii="仿宋_GB2312" w:eastAsia="仿宋_GB2312" w:hAnsi="宋体" w:hint="eastAsia"/>
              <w:sz w:val="24"/>
              <w:szCs w:val="24"/>
            </w:rPr>
          </w:rPrChange>
        </w:rPr>
        <w:t>8</w:t>
      </w:r>
      <w:r w:rsidR="003D4A80" w:rsidRPr="002D5E8E">
        <w:rPr>
          <w:rFonts w:ascii="宋体" w:eastAsia="宋体" w:hAnsi="宋体" w:hint="eastAsia"/>
          <w:sz w:val="24"/>
          <w:szCs w:val="24"/>
          <w:rPrChange w:id="352" w:author="周扬天宇" w:date="2010-06-28T15:38:00Z">
            <w:rPr>
              <w:rFonts w:ascii="仿宋_GB2312" w:eastAsia="仿宋_GB2312" w:hAnsi="宋体" w:hint="eastAsia"/>
              <w:sz w:val="24"/>
              <w:szCs w:val="24"/>
            </w:rPr>
          </w:rPrChange>
        </w:rPr>
        <w:t>、本行规定的</w:t>
      </w:r>
      <w:r w:rsidR="00634D14" w:rsidRPr="002D5E8E">
        <w:rPr>
          <w:rFonts w:ascii="宋体" w:eastAsia="宋体" w:hAnsi="宋体" w:hint="eastAsia"/>
          <w:sz w:val="24"/>
          <w:szCs w:val="24"/>
          <w:rPrChange w:id="353" w:author="周扬天宇" w:date="2010-06-28T15:38:00Z">
            <w:rPr>
              <w:rFonts w:ascii="仿宋_GB2312" w:eastAsia="仿宋_GB2312" w:hAnsi="宋体" w:hint="eastAsia"/>
              <w:sz w:val="24"/>
              <w:szCs w:val="24"/>
            </w:rPr>
          </w:rPrChange>
        </w:rPr>
        <w:t>其他</w:t>
      </w:r>
      <w:r w:rsidR="003D4A80" w:rsidRPr="002D5E8E">
        <w:rPr>
          <w:rFonts w:ascii="宋体" w:eastAsia="宋体" w:hAnsi="宋体" w:hint="eastAsia"/>
          <w:sz w:val="24"/>
          <w:szCs w:val="24"/>
          <w:rPrChange w:id="354" w:author="周扬天宇" w:date="2010-06-28T15:38:00Z">
            <w:rPr>
              <w:rFonts w:ascii="仿宋_GB2312" w:eastAsia="仿宋_GB2312" w:hAnsi="宋体" w:hint="eastAsia"/>
              <w:sz w:val="24"/>
              <w:szCs w:val="24"/>
            </w:rPr>
          </w:rPrChange>
        </w:rPr>
        <w:t>条件。</w:t>
      </w:r>
    </w:p>
    <w:p w:rsidR="003D4A80" w:rsidDel="00C60575" w:rsidRDefault="003D4A80" w:rsidP="00C60575">
      <w:pPr>
        <w:numPr>
          <w:numberingChange w:id="355" w:author="chris.wang" w:date="2010-05-19T12:00:00Z" w:original="%2:1:0:、"/>
        </w:numPr>
        <w:spacing w:line="360" w:lineRule="auto"/>
        <w:ind w:firstLineChars="200" w:firstLine="480"/>
        <w:rPr>
          <w:del w:id="356" w:author="Unknown"/>
          <w:rFonts w:ascii="宋体" w:eastAsia="宋体" w:hAnsi="宋体" w:hint="eastAsia"/>
          <w:sz w:val="24"/>
          <w:szCs w:val="24"/>
        </w:rPr>
        <w:pPrChange w:id="357" w:author="周扬天宇" w:date="2010-06-28T15:48:00Z">
          <w:pPr>
            <w:numPr>
              <w:ilvl w:val="1"/>
              <w:numId w:val="1"/>
            </w:numPr>
            <w:tabs>
              <w:tab w:val="num" w:pos="780"/>
            </w:tabs>
            <w:spacing w:line="360" w:lineRule="auto"/>
            <w:ind w:left="780" w:hanging="360"/>
          </w:pPr>
        </w:pPrChange>
      </w:pPr>
      <w:r w:rsidRPr="002D5E8E">
        <w:rPr>
          <w:rFonts w:ascii="宋体" w:eastAsia="宋体" w:hAnsi="宋体" w:hint="eastAsia"/>
          <w:sz w:val="24"/>
          <w:szCs w:val="24"/>
          <w:rPrChange w:id="358" w:author="周扬天宇" w:date="2010-06-28T15:38:00Z">
            <w:rPr>
              <w:rFonts w:ascii="仿宋_GB2312" w:eastAsia="仿宋_GB2312" w:hAnsi="宋体" w:hint="eastAsia"/>
              <w:sz w:val="24"/>
              <w:szCs w:val="24"/>
            </w:rPr>
          </w:rPrChange>
        </w:rPr>
        <w:t>持卡人应具备以下条件：</w:t>
      </w:r>
    </w:p>
    <w:p w:rsidR="00C60575" w:rsidRPr="002D5E8E" w:rsidRDefault="00C60575" w:rsidP="00285A55">
      <w:pPr>
        <w:numPr>
          <w:ins w:id="359" w:author="周扬天宇" w:date="2010-06-28T15:48:00Z"/>
        </w:numPr>
        <w:spacing w:line="360" w:lineRule="auto"/>
        <w:ind w:firstLineChars="200" w:firstLine="480"/>
        <w:rPr>
          <w:ins w:id="360" w:author="周扬天宇" w:date="2010-06-28T15:48:00Z"/>
          <w:rFonts w:ascii="宋体" w:eastAsia="宋体" w:hAnsi="宋体" w:hint="eastAsia"/>
          <w:sz w:val="24"/>
          <w:szCs w:val="24"/>
          <w:rPrChange w:id="361" w:author="周扬天宇" w:date="2010-06-28T15:38:00Z">
            <w:rPr>
              <w:ins w:id="362" w:author="周扬天宇" w:date="2010-06-28T15:48:00Z"/>
              <w:rFonts w:ascii="仿宋_GB2312" w:eastAsia="仿宋_GB2312" w:hAnsi="宋体" w:hint="eastAsia"/>
              <w:sz w:val="24"/>
              <w:szCs w:val="24"/>
            </w:rPr>
          </w:rPrChange>
        </w:rPr>
      </w:pPr>
    </w:p>
    <w:p w:rsidR="003D4A80" w:rsidRPr="002D5E8E" w:rsidRDefault="00C60575" w:rsidP="00C60575">
      <w:pPr>
        <w:numPr>
          <w:numberingChange w:id="363" w:author="chris.wang" w:date="2010-05-19T12:00:00Z" w:original="%2:1:0:、"/>
        </w:numPr>
        <w:spacing w:line="360" w:lineRule="auto"/>
        <w:ind w:firstLineChars="200" w:firstLine="480"/>
        <w:rPr>
          <w:rFonts w:ascii="宋体" w:eastAsia="宋体" w:hAnsi="宋体" w:hint="eastAsia"/>
          <w:sz w:val="24"/>
          <w:szCs w:val="24"/>
          <w:rPrChange w:id="364" w:author="周扬天宇" w:date="2010-06-28T15:38:00Z">
            <w:rPr>
              <w:rFonts w:ascii="仿宋_GB2312" w:eastAsia="仿宋_GB2312" w:hAnsi="宋体" w:hint="eastAsia"/>
              <w:sz w:val="24"/>
              <w:szCs w:val="24"/>
            </w:rPr>
          </w:rPrChange>
        </w:rPr>
        <w:pPrChange w:id="365" w:author="周扬天宇" w:date="2010-06-28T15:48:00Z">
          <w:pPr>
            <w:numPr>
              <w:ilvl w:val="1"/>
              <w:numId w:val="1"/>
            </w:numPr>
            <w:tabs>
              <w:tab w:val="num" w:pos="780"/>
            </w:tabs>
            <w:spacing w:line="360" w:lineRule="auto"/>
            <w:ind w:left="780" w:hanging="360"/>
          </w:pPr>
        </w:pPrChange>
      </w:pPr>
      <w:ins w:id="366" w:author="周扬天宇" w:date="2010-06-28T15:48:00Z">
        <w:r>
          <w:rPr>
            <w:rFonts w:ascii="宋体" w:eastAsia="宋体" w:hAnsi="宋体" w:hint="eastAsia"/>
            <w:sz w:val="24"/>
            <w:szCs w:val="24"/>
          </w:rPr>
          <w:t>1、</w:t>
        </w:r>
      </w:ins>
      <w:r w:rsidR="003D4A80" w:rsidRPr="002D5E8E">
        <w:rPr>
          <w:rFonts w:ascii="宋体" w:eastAsia="宋体" w:hAnsi="宋体" w:hint="eastAsia"/>
          <w:sz w:val="24"/>
          <w:szCs w:val="24"/>
          <w:rPrChange w:id="367" w:author="周扬天宇" w:date="2010-06-28T15:38:00Z">
            <w:rPr>
              <w:rFonts w:ascii="仿宋_GB2312" w:eastAsia="仿宋_GB2312" w:hAnsi="宋体" w:hint="eastAsia"/>
              <w:sz w:val="24"/>
              <w:szCs w:val="24"/>
            </w:rPr>
          </w:rPrChange>
        </w:rPr>
        <w:t>具有完全民事行为能力，年满十八周岁，最高不超过六十五周岁；</w:t>
      </w:r>
    </w:p>
    <w:p w:rsidR="003D4A80" w:rsidRPr="002D5E8E" w:rsidRDefault="00C60575" w:rsidP="00C60575">
      <w:pPr>
        <w:numPr>
          <w:numberingChange w:id="368" w:author="chris.wang" w:date="2010-05-19T12:00:00Z" w:original="%2:2:0:、"/>
        </w:numPr>
        <w:spacing w:line="360" w:lineRule="auto"/>
        <w:ind w:firstLineChars="200" w:firstLine="480"/>
        <w:rPr>
          <w:rFonts w:ascii="宋体" w:eastAsia="宋体" w:hAnsi="宋体" w:hint="eastAsia"/>
          <w:sz w:val="24"/>
          <w:szCs w:val="24"/>
          <w:rPrChange w:id="369" w:author="周扬天宇" w:date="2010-06-28T15:38:00Z">
            <w:rPr>
              <w:rFonts w:ascii="仿宋_GB2312" w:eastAsia="仿宋_GB2312" w:hAnsi="宋体" w:hint="eastAsia"/>
              <w:sz w:val="24"/>
              <w:szCs w:val="24"/>
            </w:rPr>
          </w:rPrChange>
        </w:rPr>
        <w:pPrChange w:id="370" w:author="周扬天宇" w:date="2010-06-28T15:48:00Z">
          <w:pPr>
            <w:numPr>
              <w:ilvl w:val="1"/>
              <w:numId w:val="1"/>
            </w:numPr>
            <w:tabs>
              <w:tab w:val="num" w:pos="780"/>
            </w:tabs>
            <w:spacing w:line="360" w:lineRule="auto"/>
            <w:ind w:left="780" w:hanging="360"/>
          </w:pPr>
        </w:pPrChange>
      </w:pPr>
      <w:ins w:id="371" w:author="周扬天宇" w:date="2010-06-28T15:48:00Z">
        <w:r>
          <w:rPr>
            <w:rFonts w:ascii="宋体" w:eastAsia="宋体" w:hAnsi="宋体" w:hint="eastAsia"/>
            <w:sz w:val="24"/>
            <w:szCs w:val="24"/>
          </w:rPr>
          <w:t>2、</w:t>
        </w:r>
      </w:ins>
      <w:r w:rsidR="003D4A80" w:rsidRPr="002D5E8E">
        <w:rPr>
          <w:rFonts w:ascii="宋体" w:eastAsia="宋体" w:hAnsi="宋体" w:hint="eastAsia"/>
          <w:sz w:val="24"/>
          <w:szCs w:val="24"/>
          <w:rPrChange w:id="372" w:author="周扬天宇" w:date="2010-06-28T15:38:00Z">
            <w:rPr>
              <w:rFonts w:ascii="仿宋_GB2312" w:eastAsia="仿宋_GB2312" w:hAnsi="宋体" w:hint="eastAsia"/>
              <w:sz w:val="24"/>
              <w:szCs w:val="24"/>
            </w:rPr>
          </w:rPrChange>
        </w:rPr>
        <w:t>为申领单位员工，并由申领单位书面指定；</w:t>
      </w:r>
      <w:r w:rsidR="003D4A80" w:rsidRPr="002D5E8E" w:rsidDel="009E1D75">
        <w:rPr>
          <w:rFonts w:ascii="宋体" w:eastAsia="宋体" w:hAnsi="宋体" w:hint="eastAsia"/>
          <w:sz w:val="24"/>
          <w:szCs w:val="24"/>
          <w:rPrChange w:id="373" w:author="周扬天宇" w:date="2010-06-28T15:38:00Z">
            <w:rPr>
              <w:rFonts w:ascii="仿宋_GB2312" w:eastAsia="仿宋_GB2312" w:hAnsi="宋体" w:hint="eastAsia"/>
              <w:sz w:val="24"/>
              <w:szCs w:val="24"/>
            </w:rPr>
          </w:rPrChange>
        </w:rPr>
        <w:t xml:space="preserve"> </w:t>
      </w:r>
    </w:p>
    <w:p w:rsidR="003D4A80" w:rsidRPr="002D5E8E" w:rsidRDefault="00C60575" w:rsidP="00C60575">
      <w:pPr>
        <w:numPr>
          <w:numberingChange w:id="374" w:author="chris.wang" w:date="2010-05-19T12:00:00Z" w:original="%2:3:0:、"/>
        </w:numPr>
        <w:spacing w:line="360" w:lineRule="auto"/>
        <w:ind w:firstLineChars="200" w:firstLine="480"/>
        <w:rPr>
          <w:rFonts w:ascii="宋体" w:eastAsia="宋体" w:hAnsi="宋体" w:hint="eastAsia"/>
          <w:sz w:val="24"/>
          <w:szCs w:val="24"/>
          <w:rPrChange w:id="375" w:author="周扬天宇" w:date="2010-06-28T15:38:00Z">
            <w:rPr>
              <w:rFonts w:ascii="仿宋_GB2312" w:eastAsia="仿宋_GB2312" w:hAnsi="宋体" w:hint="eastAsia"/>
              <w:sz w:val="24"/>
              <w:szCs w:val="24"/>
            </w:rPr>
          </w:rPrChange>
        </w:rPr>
        <w:pPrChange w:id="376" w:author="周扬天宇" w:date="2010-06-28T15:48:00Z">
          <w:pPr>
            <w:numPr>
              <w:ilvl w:val="1"/>
              <w:numId w:val="1"/>
            </w:numPr>
            <w:tabs>
              <w:tab w:val="num" w:pos="780"/>
            </w:tabs>
            <w:spacing w:line="360" w:lineRule="auto"/>
            <w:ind w:left="780" w:hanging="360"/>
          </w:pPr>
        </w:pPrChange>
      </w:pPr>
      <w:ins w:id="377" w:author="周扬天宇" w:date="2010-06-28T15:48:00Z">
        <w:r>
          <w:rPr>
            <w:rFonts w:ascii="宋体" w:eastAsia="宋体" w:hAnsi="宋体" w:hint="eastAsia"/>
            <w:sz w:val="24"/>
            <w:szCs w:val="24"/>
          </w:rPr>
          <w:t>3、</w:t>
        </w:r>
      </w:ins>
      <w:r w:rsidR="003D4A80" w:rsidRPr="002D5E8E">
        <w:rPr>
          <w:rFonts w:ascii="宋体" w:eastAsia="宋体" w:hAnsi="宋体" w:hint="eastAsia"/>
          <w:sz w:val="24"/>
          <w:szCs w:val="24"/>
          <w:rPrChange w:id="378" w:author="周扬天宇" w:date="2010-06-28T15:38:00Z">
            <w:rPr>
              <w:rFonts w:ascii="仿宋_GB2312" w:eastAsia="仿宋_GB2312" w:hAnsi="宋体" w:hint="eastAsia"/>
              <w:sz w:val="24"/>
              <w:szCs w:val="24"/>
            </w:rPr>
          </w:rPrChange>
        </w:rPr>
        <w:t>本行要求的其他条件。</w:t>
      </w:r>
    </w:p>
    <w:p w:rsidR="00FD1C9C" w:rsidRPr="002D5E8E" w:rsidRDefault="00FD1C9C" w:rsidP="002D5E8E">
      <w:pPr>
        <w:spacing w:line="360" w:lineRule="auto"/>
        <w:ind w:firstLineChars="200" w:firstLine="482"/>
        <w:rPr>
          <w:rFonts w:ascii="宋体" w:eastAsia="宋体" w:hAnsi="宋体" w:hint="eastAsia"/>
          <w:sz w:val="24"/>
          <w:szCs w:val="24"/>
          <w:rPrChange w:id="379" w:author="周扬天宇" w:date="2010-06-28T15:38:00Z">
            <w:rPr>
              <w:rFonts w:ascii="仿宋_GB2312" w:eastAsia="仿宋_GB2312" w:hAnsi="宋体" w:hint="eastAsia"/>
              <w:sz w:val="24"/>
              <w:szCs w:val="24"/>
            </w:rPr>
          </w:rPrChange>
        </w:rPr>
        <w:pPrChange w:id="380" w:author="周扬天宇" w:date="2010-06-28T15:39:00Z">
          <w:pPr>
            <w:spacing w:line="360" w:lineRule="auto"/>
          </w:pPr>
        </w:pPrChange>
      </w:pPr>
      <w:r w:rsidRPr="002D5E8E">
        <w:rPr>
          <w:rFonts w:ascii="宋体" w:eastAsia="宋体" w:hAnsi="宋体" w:hint="eastAsia"/>
          <w:b/>
          <w:sz w:val="24"/>
          <w:szCs w:val="24"/>
          <w:rPrChange w:id="381" w:author="周扬天宇" w:date="2010-06-28T15:38:00Z">
            <w:rPr>
              <w:rFonts w:ascii="仿宋_GB2312" w:eastAsia="仿宋_GB2312" w:hAnsi="宋体" w:hint="eastAsia"/>
              <w:b/>
              <w:sz w:val="24"/>
              <w:szCs w:val="24"/>
            </w:rPr>
          </w:rPrChange>
        </w:rPr>
        <w:t>第十四条</w:t>
      </w:r>
      <w:r w:rsidRPr="002D5E8E">
        <w:rPr>
          <w:rFonts w:ascii="宋体" w:eastAsia="宋体" w:hAnsi="宋体" w:hint="eastAsia"/>
          <w:sz w:val="24"/>
          <w:szCs w:val="24"/>
          <w:rPrChange w:id="382" w:author="周扬天宇" w:date="2010-06-28T15:38: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383" w:author="周扬天宇" w:date="2010-06-28T16:09:00Z">
            <w:rPr>
              <w:rFonts w:ascii="仿宋_GB2312" w:eastAsia="仿宋_GB2312" w:hAnsi="宋体" w:hint="eastAsia"/>
              <w:b/>
              <w:sz w:val="24"/>
              <w:szCs w:val="24"/>
            </w:rPr>
          </w:rPrChange>
        </w:rPr>
        <w:t>不得核准商务卡申请的情况</w:t>
      </w:r>
    </w:p>
    <w:p w:rsidR="00FD1C9C" w:rsidRPr="002D5E8E" w:rsidRDefault="00FD1C9C" w:rsidP="002D5E8E">
      <w:pPr>
        <w:spacing w:line="360" w:lineRule="auto"/>
        <w:ind w:firstLineChars="200" w:firstLine="480"/>
        <w:rPr>
          <w:rFonts w:ascii="宋体" w:eastAsia="宋体" w:hAnsi="宋体" w:hint="eastAsia"/>
          <w:sz w:val="24"/>
          <w:szCs w:val="24"/>
          <w:rPrChange w:id="384" w:author="周扬天宇" w:date="2010-06-28T15:38:00Z">
            <w:rPr>
              <w:rFonts w:ascii="仿宋_GB2312" w:eastAsia="仿宋_GB2312" w:hAnsi="宋体" w:hint="eastAsia"/>
              <w:sz w:val="24"/>
              <w:szCs w:val="24"/>
            </w:rPr>
          </w:rPrChange>
        </w:rPr>
        <w:pPrChange w:id="385" w:author="周扬天宇" w:date="2010-06-28T15:39:00Z">
          <w:pPr>
            <w:spacing w:line="360" w:lineRule="auto"/>
          </w:pPr>
        </w:pPrChange>
      </w:pPr>
      <w:r w:rsidRPr="002D5E8E">
        <w:rPr>
          <w:rFonts w:ascii="宋体" w:eastAsia="宋体" w:hAnsi="宋体" w:hint="eastAsia"/>
          <w:sz w:val="24"/>
          <w:szCs w:val="24"/>
          <w:rPrChange w:id="386" w:author="周扬天宇" w:date="2010-06-28T15:38:00Z">
            <w:rPr>
              <w:rFonts w:ascii="仿宋_GB2312" w:eastAsia="仿宋_GB2312" w:hAnsi="宋体" w:hint="eastAsia"/>
              <w:sz w:val="24"/>
              <w:szCs w:val="24"/>
            </w:rPr>
          </w:rPrChange>
        </w:rPr>
        <w:t>商务卡申请单位有以下情况之一的，原则上不得核准其申请：</w:t>
      </w:r>
    </w:p>
    <w:p w:rsidR="00FD1C9C" w:rsidRPr="002D5E8E" w:rsidRDefault="00FD1C9C" w:rsidP="002D5E8E">
      <w:pPr>
        <w:spacing w:line="360" w:lineRule="auto"/>
        <w:ind w:firstLineChars="200" w:firstLine="480"/>
        <w:rPr>
          <w:rFonts w:ascii="宋体" w:eastAsia="宋体" w:hAnsi="宋体" w:hint="eastAsia"/>
          <w:sz w:val="24"/>
          <w:szCs w:val="24"/>
          <w:rPrChange w:id="387" w:author="周扬天宇" w:date="2010-06-28T15:38:00Z">
            <w:rPr>
              <w:rFonts w:ascii="仿宋_GB2312" w:eastAsia="仿宋_GB2312" w:hAnsi="宋体" w:hint="eastAsia"/>
              <w:sz w:val="24"/>
              <w:szCs w:val="24"/>
            </w:rPr>
          </w:rPrChange>
        </w:rPr>
        <w:pPrChange w:id="388" w:author="周扬天宇" w:date="2010-06-28T15:39:00Z">
          <w:pPr>
            <w:spacing w:line="360" w:lineRule="auto"/>
          </w:pPr>
        </w:pPrChange>
      </w:pPr>
      <w:r w:rsidRPr="002D5E8E">
        <w:rPr>
          <w:rFonts w:ascii="宋体" w:eastAsia="宋体" w:hAnsi="宋体" w:hint="eastAsia"/>
          <w:sz w:val="24"/>
          <w:szCs w:val="24"/>
          <w:rPrChange w:id="389" w:author="周扬天宇" w:date="2010-06-28T15:38:00Z">
            <w:rPr>
              <w:rFonts w:ascii="仿宋_GB2312" w:eastAsia="仿宋_GB2312" w:hAnsi="宋体" w:hint="eastAsia"/>
              <w:sz w:val="24"/>
              <w:szCs w:val="24"/>
            </w:rPr>
          </w:rPrChange>
        </w:rPr>
        <w:t>（一）申请表填写内容或所提供的证明材料不真实的；</w:t>
      </w:r>
    </w:p>
    <w:p w:rsidR="00FD1C9C" w:rsidRPr="002D5E8E" w:rsidRDefault="00FD1C9C" w:rsidP="002D5E8E">
      <w:pPr>
        <w:spacing w:line="360" w:lineRule="auto"/>
        <w:ind w:firstLineChars="200" w:firstLine="480"/>
        <w:rPr>
          <w:rFonts w:ascii="宋体" w:eastAsia="宋体" w:hAnsi="宋体" w:hint="eastAsia"/>
          <w:sz w:val="24"/>
          <w:szCs w:val="24"/>
          <w:rPrChange w:id="390" w:author="周扬天宇" w:date="2010-06-28T15:38:00Z">
            <w:rPr>
              <w:rFonts w:ascii="仿宋_GB2312" w:eastAsia="仿宋_GB2312" w:hAnsi="宋体" w:hint="eastAsia"/>
              <w:sz w:val="24"/>
              <w:szCs w:val="24"/>
            </w:rPr>
          </w:rPrChange>
        </w:rPr>
        <w:pPrChange w:id="391" w:author="周扬天宇" w:date="2010-06-28T15:39:00Z">
          <w:pPr>
            <w:spacing w:line="360" w:lineRule="auto"/>
          </w:pPr>
        </w:pPrChange>
      </w:pPr>
      <w:r w:rsidRPr="002D5E8E">
        <w:rPr>
          <w:rFonts w:ascii="宋体" w:eastAsia="宋体" w:hAnsi="宋体" w:hint="eastAsia"/>
          <w:sz w:val="24"/>
          <w:szCs w:val="24"/>
          <w:rPrChange w:id="392" w:author="周扬天宇" w:date="2010-06-28T15:38:00Z">
            <w:rPr>
              <w:rFonts w:ascii="仿宋_GB2312" w:eastAsia="仿宋_GB2312" w:hAnsi="宋体" w:hint="eastAsia"/>
              <w:sz w:val="24"/>
              <w:szCs w:val="24"/>
            </w:rPr>
          </w:rPrChange>
        </w:rPr>
        <w:t>（二）单位信誉不良，或单位、单位指定的持卡人在与我行或其他金融机构往来中有不良信用记录的；</w:t>
      </w:r>
    </w:p>
    <w:p w:rsidR="00FD1C9C" w:rsidRPr="002D5E8E" w:rsidRDefault="00FD1C9C" w:rsidP="002D5E8E">
      <w:pPr>
        <w:spacing w:line="360" w:lineRule="auto"/>
        <w:ind w:firstLineChars="200" w:firstLine="480"/>
        <w:rPr>
          <w:rFonts w:ascii="宋体" w:eastAsia="宋体" w:hAnsi="宋体" w:hint="eastAsia"/>
          <w:sz w:val="24"/>
          <w:szCs w:val="24"/>
          <w:rPrChange w:id="393" w:author="周扬天宇" w:date="2010-06-28T15:38:00Z">
            <w:rPr>
              <w:rFonts w:ascii="仿宋_GB2312" w:eastAsia="仿宋_GB2312" w:hAnsi="宋体" w:hint="eastAsia"/>
              <w:sz w:val="24"/>
              <w:szCs w:val="24"/>
            </w:rPr>
          </w:rPrChange>
        </w:rPr>
        <w:pPrChange w:id="394" w:author="周扬天宇" w:date="2010-06-28T15:39:00Z">
          <w:pPr>
            <w:spacing w:line="360" w:lineRule="auto"/>
          </w:pPr>
        </w:pPrChange>
      </w:pPr>
      <w:r w:rsidRPr="002D5E8E">
        <w:rPr>
          <w:rFonts w:ascii="宋体" w:eastAsia="宋体" w:hAnsi="宋体" w:hint="eastAsia"/>
          <w:sz w:val="24"/>
          <w:szCs w:val="24"/>
          <w:rPrChange w:id="395" w:author="周扬天宇" w:date="2010-06-28T15:38:00Z">
            <w:rPr>
              <w:rFonts w:ascii="仿宋_GB2312" w:eastAsia="仿宋_GB2312" w:hAnsi="宋体" w:hint="eastAsia"/>
              <w:sz w:val="24"/>
              <w:szCs w:val="24"/>
            </w:rPr>
          </w:rPrChange>
        </w:rPr>
        <w:t>（三）企业即将或正在发生不利的合并、不利的分立、破产、重组以及即将</w:t>
      </w:r>
      <w:r w:rsidRPr="002D5E8E">
        <w:rPr>
          <w:rFonts w:ascii="宋体" w:eastAsia="宋体" w:hAnsi="宋体" w:hint="eastAsia"/>
          <w:sz w:val="24"/>
          <w:szCs w:val="24"/>
          <w:rPrChange w:id="396" w:author="周扬天宇" w:date="2010-06-28T15:38:00Z">
            <w:rPr>
              <w:rFonts w:ascii="仿宋_GB2312" w:eastAsia="仿宋_GB2312" w:hAnsi="宋体" w:hint="eastAsia"/>
              <w:sz w:val="24"/>
              <w:szCs w:val="24"/>
            </w:rPr>
          </w:rPrChange>
        </w:rPr>
        <w:lastRenderedPageBreak/>
        <w:t>或正在发生被其他企业或个人租赁、承包、兼并等重大体制改革；</w:t>
      </w:r>
    </w:p>
    <w:p w:rsidR="00FD1C9C" w:rsidRPr="002D5E8E" w:rsidRDefault="00FD1C9C" w:rsidP="002D5E8E">
      <w:pPr>
        <w:spacing w:line="360" w:lineRule="auto"/>
        <w:ind w:firstLineChars="200" w:firstLine="480"/>
        <w:rPr>
          <w:rFonts w:ascii="宋体" w:eastAsia="宋体" w:hAnsi="宋体" w:hint="eastAsia"/>
          <w:sz w:val="24"/>
          <w:szCs w:val="24"/>
          <w:rPrChange w:id="397" w:author="周扬天宇" w:date="2010-06-28T15:38:00Z">
            <w:rPr>
              <w:rFonts w:ascii="仿宋_GB2312" w:eastAsia="仿宋_GB2312" w:hAnsi="宋体" w:hint="eastAsia"/>
              <w:sz w:val="24"/>
              <w:szCs w:val="24"/>
            </w:rPr>
          </w:rPrChange>
        </w:rPr>
        <w:pPrChange w:id="398" w:author="周扬天宇" w:date="2010-06-28T15:39:00Z">
          <w:pPr>
            <w:spacing w:line="360" w:lineRule="auto"/>
          </w:pPr>
        </w:pPrChange>
      </w:pPr>
      <w:r w:rsidRPr="002D5E8E">
        <w:rPr>
          <w:rFonts w:ascii="宋体" w:eastAsia="宋体" w:hAnsi="宋体" w:hint="eastAsia"/>
          <w:sz w:val="24"/>
          <w:szCs w:val="24"/>
          <w:rPrChange w:id="399" w:author="周扬天宇" w:date="2010-06-28T15:38:00Z">
            <w:rPr>
              <w:rFonts w:ascii="仿宋_GB2312" w:eastAsia="仿宋_GB2312" w:hAnsi="宋体" w:hint="eastAsia"/>
              <w:sz w:val="24"/>
              <w:szCs w:val="24"/>
            </w:rPr>
          </w:rPrChange>
        </w:rPr>
        <w:t>（四）因违规经营行为被国家金融监管机构、法院、工商、海关、外汇管理等部门列入不良名单的；</w:t>
      </w:r>
    </w:p>
    <w:p w:rsidR="00FD1C9C" w:rsidRPr="002D5E8E" w:rsidRDefault="00FD1C9C" w:rsidP="002D5E8E">
      <w:pPr>
        <w:spacing w:line="360" w:lineRule="auto"/>
        <w:ind w:firstLineChars="200" w:firstLine="480"/>
        <w:rPr>
          <w:rFonts w:ascii="宋体" w:eastAsia="宋体" w:hAnsi="宋体" w:hint="eastAsia"/>
          <w:sz w:val="24"/>
          <w:szCs w:val="24"/>
          <w:rPrChange w:id="400" w:author="周扬天宇" w:date="2010-06-28T15:38:00Z">
            <w:rPr>
              <w:rFonts w:ascii="仿宋_GB2312" w:eastAsia="仿宋_GB2312" w:hAnsi="宋体" w:hint="eastAsia"/>
              <w:sz w:val="24"/>
              <w:szCs w:val="24"/>
            </w:rPr>
          </w:rPrChange>
        </w:rPr>
        <w:pPrChange w:id="401" w:author="周扬天宇" w:date="2010-06-28T15:39:00Z">
          <w:pPr>
            <w:spacing w:line="360" w:lineRule="auto"/>
          </w:pPr>
        </w:pPrChange>
      </w:pPr>
      <w:r w:rsidRPr="002D5E8E">
        <w:rPr>
          <w:rFonts w:ascii="宋体" w:eastAsia="宋体" w:hAnsi="宋体" w:hint="eastAsia"/>
          <w:sz w:val="24"/>
          <w:szCs w:val="24"/>
          <w:rPrChange w:id="402" w:author="周扬天宇" w:date="2010-06-28T15:38:00Z">
            <w:rPr>
              <w:rFonts w:ascii="仿宋_GB2312" w:eastAsia="仿宋_GB2312" w:hAnsi="宋体" w:hint="eastAsia"/>
              <w:sz w:val="24"/>
              <w:szCs w:val="24"/>
            </w:rPr>
          </w:rPrChange>
        </w:rPr>
        <w:t>（五）企业生产、经营或投资国家明文禁止或严重有损于社会公益和道德的产品或行业的；</w:t>
      </w:r>
    </w:p>
    <w:p w:rsidR="00FD1C9C" w:rsidRPr="002D5E8E" w:rsidRDefault="00FD1C9C" w:rsidP="002D5E8E">
      <w:pPr>
        <w:spacing w:line="360" w:lineRule="auto"/>
        <w:ind w:firstLineChars="200" w:firstLine="480"/>
        <w:rPr>
          <w:rFonts w:ascii="宋体" w:eastAsia="宋体" w:hAnsi="宋体" w:hint="eastAsia"/>
          <w:sz w:val="24"/>
          <w:szCs w:val="24"/>
          <w:rPrChange w:id="403" w:author="周扬天宇" w:date="2010-06-28T15:38:00Z">
            <w:rPr>
              <w:rFonts w:ascii="仿宋_GB2312" w:eastAsia="仿宋_GB2312" w:hAnsi="宋体" w:hint="eastAsia"/>
              <w:sz w:val="24"/>
              <w:szCs w:val="24"/>
            </w:rPr>
          </w:rPrChange>
        </w:rPr>
        <w:pPrChange w:id="404" w:author="周扬天宇" w:date="2010-06-28T15:39:00Z">
          <w:pPr>
            <w:spacing w:line="360" w:lineRule="auto"/>
          </w:pPr>
        </w:pPrChange>
      </w:pPr>
      <w:r w:rsidRPr="002D5E8E">
        <w:rPr>
          <w:rFonts w:ascii="宋体" w:eastAsia="宋体" w:hAnsi="宋体" w:hint="eastAsia"/>
          <w:sz w:val="24"/>
          <w:szCs w:val="24"/>
          <w:rPrChange w:id="405" w:author="周扬天宇" w:date="2010-06-28T15:38:00Z">
            <w:rPr>
              <w:rFonts w:ascii="仿宋_GB2312" w:eastAsia="仿宋_GB2312" w:hAnsi="宋体" w:hint="eastAsia"/>
              <w:sz w:val="24"/>
              <w:szCs w:val="24"/>
            </w:rPr>
          </w:rPrChange>
        </w:rPr>
        <w:t>（六）已经或者即将被卷入重大的诉讼、仲裁或其他法律纠纷的；</w:t>
      </w:r>
    </w:p>
    <w:p w:rsidR="00FD1C9C" w:rsidRPr="002D5E8E" w:rsidRDefault="00FD1C9C" w:rsidP="002D5E8E">
      <w:pPr>
        <w:spacing w:line="360" w:lineRule="auto"/>
        <w:ind w:firstLineChars="200" w:firstLine="480"/>
        <w:rPr>
          <w:rFonts w:ascii="宋体" w:eastAsia="宋体" w:hAnsi="宋体" w:hint="eastAsia"/>
          <w:sz w:val="24"/>
          <w:szCs w:val="24"/>
          <w:rPrChange w:id="406" w:author="周扬天宇" w:date="2010-06-28T15:38:00Z">
            <w:rPr>
              <w:rFonts w:ascii="仿宋_GB2312" w:eastAsia="仿宋_GB2312" w:hAnsi="宋体" w:hint="eastAsia"/>
              <w:sz w:val="24"/>
              <w:szCs w:val="24"/>
            </w:rPr>
          </w:rPrChange>
        </w:rPr>
        <w:pPrChange w:id="407" w:author="周扬天宇" w:date="2010-06-28T15:39:00Z">
          <w:pPr>
            <w:spacing w:line="360" w:lineRule="auto"/>
          </w:pPr>
        </w:pPrChange>
      </w:pPr>
      <w:r w:rsidRPr="002D5E8E">
        <w:rPr>
          <w:rFonts w:ascii="宋体" w:eastAsia="宋体" w:hAnsi="宋体" w:hint="eastAsia"/>
          <w:sz w:val="24"/>
          <w:szCs w:val="24"/>
          <w:rPrChange w:id="408" w:author="周扬天宇" w:date="2010-06-28T15:38:00Z">
            <w:rPr>
              <w:rFonts w:ascii="仿宋_GB2312" w:eastAsia="仿宋_GB2312" w:hAnsi="宋体" w:hint="eastAsia"/>
              <w:sz w:val="24"/>
              <w:szCs w:val="24"/>
            </w:rPr>
          </w:rPrChange>
        </w:rPr>
        <w:t>（七）本行认为不能发卡的其他情况。</w:t>
      </w:r>
    </w:p>
    <w:p w:rsidR="003D4A80" w:rsidRPr="002D5E8E" w:rsidRDefault="003D4A80" w:rsidP="002D5E8E">
      <w:pPr>
        <w:spacing w:line="360" w:lineRule="auto"/>
        <w:ind w:firstLineChars="200" w:firstLine="482"/>
        <w:rPr>
          <w:rFonts w:ascii="宋体" w:eastAsia="宋体" w:hAnsi="宋体" w:hint="eastAsia"/>
          <w:bCs/>
          <w:sz w:val="24"/>
          <w:szCs w:val="24"/>
          <w:rPrChange w:id="409" w:author="周扬天宇" w:date="2010-06-28T15:38:00Z">
            <w:rPr>
              <w:rFonts w:ascii="仿宋_GB2312" w:eastAsia="仿宋_GB2312" w:hAnsi="宋体" w:hint="eastAsia"/>
              <w:bCs/>
              <w:sz w:val="24"/>
              <w:szCs w:val="24"/>
            </w:rPr>
          </w:rPrChange>
        </w:rPr>
        <w:pPrChange w:id="410" w:author="周扬天宇" w:date="2010-06-28T15:39:00Z">
          <w:pPr>
            <w:spacing w:line="360" w:lineRule="auto"/>
          </w:pPr>
        </w:pPrChange>
      </w:pPr>
      <w:r w:rsidRPr="002D5E8E">
        <w:rPr>
          <w:rFonts w:ascii="宋体" w:eastAsia="宋体" w:hAnsi="宋体" w:hint="eastAsia"/>
          <w:b/>
          <w:bCs/>
          <w:sz w:val="24"/>
          <w:szCs w:val="24"/>
          <w:rPrChange w:id="411" w:author="周扬天宇" w:date="2010-06-28T15:38:00Z">
            <w:rPr>
              <w:rFonts w:ascii="仿宋_GB2312" w:eastAsia="仿宋_GB2312" w:hAnsi="宋体" w:hint="eastAsia"/>
              <w:b/>
              <w:bCs/>
              <w:sz w:val="24"/>
              <w:szCs w:val="24"/>
            </w:rPr>
          </w:rPrChange>
        </w:rPr>
        <w:t>第十</w:t>
      </w:r>
      <w:r w:rsidR="00FD1C9C" w:rsidRPr="002D5E8E">
        <w:rPr>
          <w:rFonts w:ascii="宋体" w:eastAsia="宋体" w:hAnsi="宋体" w:hint="eastAsia"/>
          <w:b/>
          <w:bCs/>
          <w:sz w:val="24"/>
          <w:szCs w:val="24"/>
          <w:rPrChange w:id="412" w:author="周扬天宇" w:date="2010-06-28T15:38:00Z">
            <w:rPr>
              <w:rFonts w:ascii="仿宋_GB2312" w:eastAsia="仿宋_GB2312" w:hAnsi="宋体" w:hint="eastAsia"/>
              <w:b/>
              <w:bCs/>
              <w:sz w:val="24"/>
              <w:szCs w:val="24"/>
            </w:rPr>
          </w:rPrChange>
        </w:rPr>
        <w:t>五</w:t>
      </w:r>
      <w:r w:rsidRPr="002D5E8E">
        <w:rPr>
          <w:rFonts w:ascii="宋体" w:eastAsia="宋体" w:hAnsi="宋体" w:hint="eastAsia"/>
          <w:b/>
          <w:bCs/>
          <w:sz w:val="24"/>
          <w:szCs w:val="24"/>
          <w:rPrChange w:id="413" w:author="周扬天宇" w:date="2010-06-28T15:38:00Z">
            <w:rPr>
              <w:rFonts w:ascii="仿宋_GB2312" w:eastAsia="仿宋_GB2312" w:hAnsi="宋体" w:hint="eastAsia"/>
              <w:b/>
              <w:bCs/>
              <w:sz w:val="24"/>
              <w:szCs w:val="24"/>
            </w:rPr>
          </w:rPrChange>
        </w:rPr>
        <w:t>条</w:t>
      </w:r>
      <w:r w:rsidRPr="002D5E8E">
        <w:rPr>
          <w:rFonts w:ascii="宋体" w:eastAsia="宋体" w:hAnsi="宋体" w:hint="eastAsia"/>
          <w:bCs/>
          <w:sz w:val="24"/>
          <w:szCs w:val="24"/>
          <w:rPrChange w:id="414" w:author="周扬天宇" w:date="2010-06-28T15:38:00Z">
            <w:rPr>
              <w:rFonts w:ascii="仿宋_GB2312" w:eastAsia="仿宋_GB2312" w:hAnsi="宋体" w:hint="eastAsia"/>
              <w:bCs/>
              <w:sz w:val="24"/>
              <w:szCs w:val="24"/>
            </w:rPr>
          </w:rPrChange>
        </w:rPr>
        <w:t xml:space="preserve">  </w:t>
      </w:r>
      <w:r w:rsidRPr="00EE5864">
        <w:rPr>
          <w:rFonts w:ascii="宋体" w:eastAsia="宋体" w:hAnsi="宋体" w:hint="eastAsia"/>
          <w:bCs/>
          <w:sz w:val="24"/>
          <w:szCs w:val="24"/>
          <w:rPrChange w:id="415" w:author="周扬天宇" w:date="2010-06-28T16:09:00Z">
            <w:rPr>
              <w:rFonts w:ascii="仿宋_GB2312" w:eastAsia="仿宋_GB2312" w:hAnsi="宋体" w:hint="eastAsia"/>
              <w:b/>
              <w:bCs/>
              <w:sz w:val="24"/>
              <w:szCs w:val="24"/>
            </w:rPr>
          </w:rPrChange>
        </w:rPr>
        <w:t>受理及初审</w:t>
      </w:r>
    </w:p>
    <w:p w:rsidR="003D4A80" w:rsidRPr="002D5E8E" w:rsidRDefault="003D4A80" w:rsidP="002D5E8E">
      <w:pPr>
        <w:spacing w:line="360" w:lineRule="auto"/>
        <w:ind w:firstLineChars="200" w:firstLine="480"/>
        <w:rPr>
          <w:rFonts w:ascii="宋体" w:eastAsia="宋体" w:hAnsi="宋体" w:hint="eastAsia"/>
          <w:bCs/>
          <w:sz w:val="24"/>
          <w:szCs w:val="24"/>
          <w:rPrChange w:id="416" w:author="周扬天宇" w:date="2010-06-28T15:38:00Z">
            <w:rPr>
              <w:rFonts w:ascii="仿宋_GB2312" w:eastAsia="仿宋_GB2312" w:hAnsi="宋体" w:hint="eastAsia"/>
              <w:bCs/>
              <w:sz w:val="24"/>
              <w:szCs w:val="24"/>
            </w:rPr>
          </w:rPrChange>
        </w:rPr>
      </w:pPr>
      <w:r w:rsidRPr="002D5E8E">
        <w:rPr>
          <w:rFonts w:ascii="宋体" w:eastAsia="宋体" w:hAnsi="宋体" w:hint="eastAsia"/>
          <w:bCs/>
          <w:sz w:val="24"/>
          <w:szCs w:val="24"/>
          <w:rPrChange w:id="417" w:author="周扬天宇" w:date="2010-06-28T15:38:00Z">
            <w:rPr>
              <w:rFonts w:ascii="仿宋_GB2312" w:eastAsia="仿宋_GB2312" w:hAnsi="宋体" w:hint="eastAsia"/>
              <w:bCs/>
              <w:sz w:val="24"/>
              <w:szCs w:val="24"/>
            </w:rPr>
          </w:rPrChange>
        </w:rPr>
        <w:t>符合条件的申领单位向本行申请本业务，应填写《南京银行梅花商务卡申请表》</w:t>
      </w:r>
      <w:del w:id="418" w:author="周扬天宇" w:date="2010-06-28T16:07:00Z">
        <w:r w:rsidRPr="002D5E8E" w:rsidDel="00913BEE">
          <w:rPr>
            <w:rFonts w:ascii="宋体" w:eastAsia="宋体" w:hAnsi="宋体" w:hint="eastAsia"/>
            <w:bCs/>
            <w:sz w:val="24"/>
            <w:szCs w:val="24"/>
            <w:rPrChange w:id="419" w:author="周扬天宇" w:date="2010-06-28T15:38:00Z">
              <w:rPr>
                <w:rFonts w:ascii="仿宋_GB2312" w:eastAsia="仿宋_GB2312" w:hAnsi="宋体" w:hint="eastAsia"/>
                <w:bCs/>
                <w:sz w:val="24"/>
                <w:szCs w:val="24"/>
              </w:rPr>
            </w:rPrChange>
          </w:rPr>
          <w:delText>（附件</w:delText>
        </w:r>
        <w:r w:rsidR="00836B00" w:rsidRPr="002D5E8E" w:rsidDel="00913BEE">
          <w:rPr>
            <w:rFonts w:ascii="宋体" w:eastAsia="宋体" w:hAnsi="宋体" w:hint="eastAsia"/>
            <w:bCs/>
            <w:sz w:val="24"/>
            <w:szCs w:val="24"/>
            <w:rPrChange w:id="420" w:author="周扬天宇" w:date="2010-06-28T15:38:00Z">
              <w:rPr>
                <w:rFonts w:ascii="仿宋_GB2312" w:eastAsia="仿宋_GB2312" w:hAnsi="宋体" w:hint="eastAsia"/>
                <w:bCs/>
                <w:sz w:val="24"/>
                <w:szCs w:val="24"/>
              </w:rPr>
            </w:rPrChange>
          </w:rPr>
          <w:delText>2</w:delText>
        </w:r>
        <w:r w:rsidRPr="002D5E8E" w:rsidDel="00913BEE">
          <w:rPr>
            <w:rFonts w:ascii="宋体" w:eastAsia="宋体" w:hAnsi="宋体" w:hint="eastAsia"/>
            <w:bCs/>
            <w:sz w:val="24"/>
            <w:szCs w:val="24"/>
            <w:rPrChange w:id="421" w:author="周扬天宇" w:date="2010-06-28T15:38:00Z">
              <w:rPr>
                <w:rFonts w:ascii="仿宋_GB2312" w:eastAsia="仿宋_GB2312" w:hAnsi="宋体" w:hint="eastAsia"/>
                <w:bCs/>
                <w:sz w:val="24"/>
                <w:szCs w:val="24"/>
              </w:rPr>
            </w:rPrChange>
          </w:rPr>
          <w:delText>）</w:delText>
        </w:r>
      </w:del>
      <w:r w:rsidRPr="002D5E8E">
        <w:rPr>
          <w:rFonts w:ascii="宋体" w:eastAsia="宋体" w:hAnsi="宋体" w:hint="eastAsia"/>
          <w:bCs/>
          <w:sz w:val="24"/>
          <w:szCs w:val="24"/>
          <w:rPrChange w:id="422" w:author="周扬天宇" w:date="2010-06-28T15:38:00Z">
            <w:rPr>
              <w:rFonts w:ascii="仿宋_GB2312" w:eastAsia="仿宋_GB2312" w:hAnsi="宋体" w:hint="eastAsia"/>
              <w:bCs/>
              <w:sz w:val="24"/>
              <w:szCs w:val="24"/>
            </w:rPr>
          </w:rPrChange>
        </w:rPr>
        <w:t>，并提交相应资料，资料详见《南京银行商务卡审批实施细则（试行）》（附</w:t>
      </w:r>
      <w:del w:id="423" w:author="周扬天宇" w:date="2010-06-28T16:08:00Z">
        <w:r w:rsidRPr="002D5E8E" w:rsidDel="00913BEE">
          <w:rPr>
            <w:rFonts w:ascii="宋体" w:eastAsia="宋体" w:hAnsi="宋体" w:hint="eastAsia"/>
            <w:bCs/>
            <w:sz w:val="24"/>
            <w:szCs w:val="24"/>
            <w:rPrChange w:id="424" w:author="周扬天宇" w:date="2010-06-28T15:38:00Z">
              <w:rPr>
                <w:rFonts w:ascii="仿宋_GB2312" w:eastAsia="仿宋_GB2312" w:hAnsi="宋体" w:hint="eastAsia"/>
                <w:bCs/>
                <w:sz w:val="24"/>
                <w:szCs w:val="24"/>
              </w:rPr>
            </w:rPrChange>
          </w:rPr>
          <w:delText>件</w:delText>
        </w:r>
      </w:del>
      <w:ins w:id="425" w:author="周扬天宇" w:date="2010-06-28T16:08:00Z">
        <w:r w:rsidR="00913BEE">
          <w:rPr>
            <w:rFonts w:ascii="宋体" w:eastAsia="宋体" w:hAnsi="宋体" w:hint="eastAsia"/>
            <w:bCs/>
            <w:sz w:val="24"/>
            <w:szCs w:val="24"/>
          </w:rPr>
          <w:t>录</w:t>
        </w:r>
      </w:ins>
      <w:del w:id="426" w:author="周扬天宇" w:date="2010-06-28T16:08:00Z">
        <w:r w:rsidR="00836B00" w:rsidRPr="002D5E8E" w:rsidDel="00913BEE">
          <w:rPr>
            <w:rFonts w:ascii="宋体" w:eastAsia="宋体" w:hAnsi="宋体" w:hint="eastAsia"/>
            <w:bCs/>
            <w:sz w:val="24"/>
            <w:szCs w:val="24"/>
            <w:rPrChange w:id="427" w:author="周扬天宇" w:date="2010-06-28T15:38:00Z">
              <w:rPr>
                <w:rFonts w:ascii="仿宋_GB2312" w:eastAsia="仿宋_GB2312" w:hAnsi="宋体" w:hint="eastAsia"/>
                <w:bCs/>
                <w:sz w:val="24"/>
                <w:szCs w:val="24"/>
              </w:rPr>
            </w:rPrChange>
          </w:rPr>
          <w:delText>3</w:delText>
        </w:r>
      </w:del>
      <w:ins w:id="428" w:author="周扬天宇" w:date="2010-06-28T16:08:00Z">
        <w:r w:rsidR="00913BEE">
          <w:rPr>
            <w:rFonts w:ascii="宋体" w:eastAsia="宋体" w:hAnsi="宋体" w:hint="eastAsia"/>
            <w:bCs/>
            <w:sz w:val="24"/>
            <w:szCs w:val="24"/>
          </w:rPr>
          <w:t>1</w:t>
        </w:r>
      </w:ins>
      <w:r w:rsidRPr="002D5E8E">
        <w:rPr>
          <w:rFonts w:ascii="宋体" w:eastAsia="宋体" w:hAnsi="宋体" w:hint="eastAsia"/>
          <w:bCs/>
          <w:sz w:val="24"/>
          <w:szCs w:val="24"/>
          <w:rPrChange w:id="429" w:author="周扬天宇" w:date="2010-06-28T15:38:00Z">
            <w:rPr>
              <w:rFonts w:ascii="仿宋_GB2312" w:eastAsia="仿宋_GB2312" w:hAnsi="宋体" w:hint="eastAsia"/>
              <w:bCs/>
              <w:sz w:val="24"/>
              <w:szCs w:val="24"/>
            </w:rPr>
          </w:rPrChange>
        </w:rPr>
        <w:t>）。</w:t>
      </w:r>
    </w:p>
    <w:p w:rsidR="003D4A80" w:rsidRPr="002D5E8E" w:rsidRDefault="003D4A80" w:rsidP="002D5E8E">
      <w:pPr>
        <w:spacing w:line="360" w:lineRule="auto"/>
        <w:ind w:firstLineChars="200" w:firstLine="480"/>
        <w:rPr>
          <w:rFonts w:ascii="宋体" w:eastAsia="宋体" w:hAnsi="宋体" w:hint="eastAsia"/>
          <w:bCs/>
          <w:sz w:val="24"/>
          <w:szCs w:val="24"/>
          <w:rPrChange w:id="430" w:author="周扬天宇" w:date="2010-06-28T15:38:00Z">
            <w:rPr>
              <w:rFonts w:ascii="仿宋_GB2312" w:eastAsia="仿宋_GB2312" w:hAnsi="宋体" w:hint="eastAsia"/>
              <w:bCs/>
              <w:sz w:val="24"/>
              <w:szCs w:val="24"/>
            </w:rPr>
          </w:rPrChange>
        </w:rPr>
        <w:pPrChange w:id="431" w:author="周扬天宇" w:date="2010-06-28T15:39:00Z">
          <w:pPr>
            <w:spacing w:line="360" w:lineRule="auto"/>
            <w:ind w:firstLineChars="192" w:firstLine="461"/>
          </w:pPr>
        </w:pPrChange>
      </w:pPr>
      <w:r w:rsidRPr="002D5E8E">
        <w:rPr>
          <w:rFonts w:ascii="宋体" w:eastAsia="宋体" w:hAnsi="宋体" w:hint="eastAsia"/>
          <w:sz w:val="24"/>
          <w:szCs w:val="24"/>
          <w:rPrChange w:id="432" w:author="周扬天宇" w:date="2010-06-28T15:38:00Z">
            <w:rPr>
              <w:rFonts w:ascii="仿宋_GB2312" w:eastAsia="仿宋_GB2312" w:hint="eastAsia"/>
              <w:sz w:val="24"/>
              <w:szCs w:val="24"/>
            </w:rPr>
          </w:rPrChange>
        </w:rPr>
        <w:t>受理经办人员（分支机构</w:t>
      </w:r>
      <w:r w:rsidR="00544FA8" w:rsidRPr="002D5E8E">
        <w:rPr>
          <w:rFonts w:ascii="宋体" w:eastAsia="宋体" w:hAnsi="宋体" w:hint="eastAsia"/>
          <w:sz w:val="24"/>
          <w:szCs w:val="24"/>
          <w:rPrChange w:id="433" w:author="周扬天宇" w:date="2010-06-28T15:38:00Z">
            <w:rPr>
              <w:rFonts w:ascii="仿宋_GB2312" w:eastAsia="仿宋_GB2312" w:hint="eastAsia"/>
              <w:sz w:val="24"/>
              <w:szCs w:val="24"/>
            </w:rPr>
          </w:rPrChange>
        </w:rPr>
        <w:t>小企业客户经理</w:t>
      </w:r>
      <w:r w:rsidRPr="002D5E8E">
        <w:rPr>
          <w:rFonts w:ascii="宋体" w:eastAsia="宋体" w:hAnsi="宋体" w:hint="eastAsia"/>
          <w:sz w:val="24"/>
          <w:szCs w:val="24"/>
          <w:rPrChange w:id="434" w:author="周扬天宇" w:date="2010-06-28T15:38:00Z">
            <w:rPr>
              <w:rFonts w:ascii="仿宋_GB2312" w:eastAsia="仿宋_GB2312" w:hint="eastAsia"/>
              <w:sz w:val="24"/>
              <w:szCs w:val="24"/>
            </w:rPr>
          </w:rPrChange>
        </w:rPr>
        <w:t>）负责受理申领单位提交的申请，并</w:t>
      </w:r>
      <w:r w:rsidRPr="002D5E8E">
        <w:rPr>
          <w:rFonts w:ascii="宋体" w:eastAsia="宋体" w:hAnsi="宋体" w:hint="eastAsia"/>
          <w:bCs/>
          <w:sz w:val="24"/>
          <w:szCs w:val="24"/>
          <w:rPrChange w:id="435" w:author="周扬天宇" w:date="2010-06-28T15:38:00Z">
            <w:rPr>
              <w:rFonts w:ascii="仿宋_GB2312" w:eastAsia="仿宋_GB2312" w:hAnsi="宋体" w:hint="eastAsia"/>
              <w:bCs/>
              <w:sz w:val="24"/>
              <w:szCs w:val="24"/>
            </w:rPr>
          </w:rPrChange>
        </w:rPr>
        <w:t>按照本行信贷管理要求以及《南京银行商务卡审批实施细则（试行）》，对申领单位的资信状况、偿还能力、在</w:t>
      </w:r>
      <w:r w:rsidRPr="002D5E8E">
        <w:rPr>
          <w:rFonts w:ascii="宋体" w:eastAsia="宋体" w:hAnsi="宋体" w:hint="eastAsia"/>
          <w:sz w:val="24"/>
          <w:szCs w:val="24"/>
          <w:rPrChange w:id="436" w:author="周扬天宇" w:date="2010-06-28T15:38:00Z">
            <w:rPr>
              <w:rFonts w:ascii="仿宋_GB2312" w:eastAsia="仿宋_GB2312" w:hint="eastAsia"/>
              <w:sz w:val="24"/>
              <w:szCs w:val="24"/>
            </w:rPr>
          </w:rPrChange>
        </w:rPr>
        <w:t>本行授信业务情况、持卡人身份</w:t>
      </w:r>
      <w:r w:rsidRPr="002D5E8E">
        <w:rPr>
          <w:rFonts w:ascii="宋体" w:eastAsia="宋体" w:hAnsi="宋体" w:hint="eastAsia"/>
          <w:bCs/>
          <w:sz w:val="24"/>
          <w:szCs w:val="24"/>
          <w:rPrChange w:id="437" w:author="周扬天宇" w:date="2010-06-28T15:38:00Z">
            <w:rPr>
              <w:rFonts w:ascii="仿宋_GB2312" w:eastAsia="仿宋_GB2312" w:hAnsi="宋体" w:hint="eastAsia"/>
              <w:bCs/>
              <w:sz w:val="24"/>
              <w:szCs w:val="24"/>
            </w:rPr>
          </w:rPrChange>
        </w:rPr>
        <w:t>以及申请材料的真实性、完整性、合法性进行审查，</w:t>
      </w:r>
      <w:r w:rsidRPr="002D5E8E">
        <w:rPr>
          <w:rFonts w:ascii="宋体" w:eastAsia="宋体" w:hAnsi="宋体" w:hint="eastAsia"/>
          <w:sz w:val="24"/>
          <w:szCs w:val="24"/>
          <w:rPrChange w:id="438" w:author="周扬天宇" w:date="2010-06-28T15:38:00Z">
            <w:rPr>
              <w:rFonts w:ascii="仿宋_GB2312" w:eastAsia="仿宋_GB2312" w:hint="eastAsia"/>
              <w:sz w:val="24"/>
              <w:szCs w:val="24"/>
            </w:rPr>
          </w:rPrChange>
        </w:rPr>
        <w:t>并在</w:t>
      </w:r>
      <w:r w:rsidRPr="002D5E8E">
        <w:rPr>
          <w:rFonts w:ascii="宋体" w:eastAsia="宋体" w:hAnsi="宋体" w:hint="eastAsia"/>
          <w:bCs/>
          <w:sz w:val="24"/>
          <w:szCs w:val="24"/>
          <w:rPrChange w:id="439" w:author="周扬天宇" w:date="2010-06-28T15:38:00Z">
            <w:rPr>
              <w:rFonts w:ascii="仿宋_GB2312" w:eastAsia="仿宋_GB2312" w:hAnsi="宋体" w:hint="eastAsia"/>
              <w:bCs/>
              <w:sz w:val="24"/>
              <w:szCs w:val="24"/>
            </w:rPr>
          </w:rPrChange>
        </w:rPr>
        <w:t>《南京银行梅花商务卡审查意见表》</w:t>
      </w:r>
      <w:del w:id="440" w:author="周扬天宇" w:date="2010-06-28T16:08:00Z">
        <w:r w:rsidRPr="002D5E8E" w:rsidDel="00EE5864">
          <w:rPr>
            <w:rFonts w:ascii="宋体" w:eastAsia="宋体" w:hAnsi="宋体" w:hint="eastAsia"/>
            <w:bCs/>
            <w:sz w:val="24"/>
            <w:szCs w:val="24"/>
            <w:rPrChange w:id="441" w:author="周扬天宇" w:date="2010-06-28T15:38:00Z">
              <w:rPr>
                <w:rFonts w:ascii="仿宋_GB2312" w:eastAsia="仿宋_GB2312" w:hAnsi="宋体" w:hint="eastAsia"/>
                <w:bCs/>
                <w:sz w:val="24"/>
                <w:szCs w:val="24"/>
              </w:rPr>
            </w:rPrChange>
          </w:rPr>
          <w:delText>（附件</w:delText>
        </w:r>
        <w:r w:rsidR="00836B00" w:rsidRPr="002D5E8E" w:rsidDel="00EE5864">
          <w:rPr>
            <w:rFonts w:ascii="宋体" w:eastAsia="宋体" w:hAnsi="宋体" w:hint="eastAsia"/>
            <w:bCs/>
            <w:sz w:val="24"/>
            <w:szCs w:val="24"/>
            <w:rPrChange w:id="442" w:author="周扬天宇" w:date="2010-06-28T15:38:00Z">
              <w:rPr>
                <w:rFonts w:ascii="仿宋_GB2312" w:eastAsia="仿宋_GB2312" w:hAnsi="宋体" w:hint="eastAsia"/>
                <w:bCs/>
                <w:sz w:val="24"/>
                <w:szCs w:val="24"/>
              </w:rPr>
            </w:rPrChange>
          </w:rPr>
          <w:delText>4</w:delText>
        </w:r>
        <w:r w:rsidRPr="002D5E8E" w:rsidDel="00EE5864">
          <w:rPr>
            <w:rFonts w:ascii="宋体" w:eastAsia="宋体" w:hAnsi="宋体" w:hint="eastAsia"/>
            <w:bCs/>
            <w:sz w:val="24"/>
            <w:szCs w:val="24"/>
            <w:rPrChange w:id="443" w:author="周扬天宇" w:date="2010-06-28T15:38:00Z">
              <w:rPr>
                <w:rFonts w:ascii="仿宋_GB2312" w:eastAsia="仿宋_GB2312" w:hAnsi="宋体" w:hint="eastAsia"/>
                <w:bCs/>
                <w:sz w:val="24"/>
                <w:szCs w:val="24"/>
              </w:rPr>
            </w:rPrChange>
          </w:rPr>
          <w:delText>）</w:delText>
        </w:r>
      </w:del>
      <w:r w:rsidRPr="002D5E8E">
        <w:rPr>
          <w:rFonts w:ascii="宋体" w:eastAsia="宋体" w:hAnsi="宋体" w:hint="eastAsia"/>
          <w:bCs/>
          <w:sz w:val="24"/>
          <w:szCs w:val="24"/>
          <w:rPrChange w:id="444" w:author="周扬天宇" w:date="2010-06-28T15:38:00Z">
            <w:rPr>
              <w:rFonts w:ascii="仿宋_GB2312" w:eastAsia="仿宋_GB2312" w:hAnsi="宋体" w:hint="eastAsia"/>
              <w:bCs/>
              <w:sz w:val="24"/>
              <w:szCs w:val="24"/>
            </w:rPr>
          </w:rPrChange>
        </w:rPr>
        <w:t>中签署初审意见。</w:t>
      </w:r>
    </w:p>
    <w:p w:rsidR="003D4A80" w:rsidRPr="002D5E8E" w:rsidRDefault="003D4A80" w:rsidP="002D5E8E">
      <w:pPr>
        <w:spacing w:line="360" w:lineRule="auto"/>
        <w:ind w:firstLineChars="200" w:firstLine="482"/>
        <w:rPr>
          <w:rFonts w:ascii="宋体" w:eastAsia="宋体" w:hAnsi="宋体" w:hint="eastAsia"/>
          <w:sz w:val="24"/>
          <w:szCs w:val="24"/>
          <w:rPrChange w:id="445" w:author="周扬天宇" w:date="2010-06-28T15:38:00Z">
            <w:rPr>
              <w:rFonts w:ascii="仿宋_GB2312" w:eastAsia="仿宋_GB2312" w:hAnsi="宋体" w:hint="eastAsia"/>
              <w:sz w:val="24"/>
              <w:szCs w:val="24"/>
            </w:rPr>
          </w:rPrChange>
        </w:rPr>
        <w:pPrChange w:id="446" w:author="周扬天宇" w:date="2010-06-28T15:39:00Z">
          <w:pPr>
            <w:spacing w:line="360" w:lineRule="auto"/>
          </w:pPr>
        </w:pPrChange>
      </w:pPr>
      <w:r w:rsidRPr="002D5E8E">
        <w:rPr>
          <w:rFonts w:ascii="宋体" w:eastAsia="宋体" w:hAnsi="宋体" w:hint="eastAsia"/>
          <w:b/>
          <w:sz w:val="24"/>
          <w:szCs w:val="24"/>
          <w:rPrChange w:id="447" w:author="周扬天宇" w:date="2010-06-28T15:38:00Z">
            <w:rPr>
              <w:rFonts w:ascii="仿宋_GB2312" w:eastAsia="仿宋_GB2312" w:hAnsi="宋体" w:hint="eastAsia"/>
              <w:b/>
              <w:sz w:val="24"/>
              <w:szCs w:val="24"/>
            </w:rPr>
          </w:rPrChange>
        </w:rPr>
        <w:t>第十</w:t>
      </w:r>
      <w:r w:rsidR="00FD1C9C" w:rsidRPr="002D5E8E">
        <w:rPr>
          <w:rFonts w:ascii="宋体" w:eastAsia="宋体" w:hAnsi="宋体" w:hint="eastAsia"/>
          <w:b/>
          <w:sz w:val="24"/>
          <w:szCs w:val="24"/>
          <w:rPrChange w:id="448" w:author="周扬天宇" w:date="2010-06-28T15:38:00Z">
            <w:rPr>
              <w:rFonts w:ascii="仿宋_GB2312" w:eastAsia="仿宋_GB2312" w:hAnsi="宋体" w:hint="eastAsia"/>
              <w:b/>
              <w:sz w:val="24"/>
              <w:szCs w:val="24"/>
            </w:rPr>
          </w:rPrChange>
        </w:rPr>
        <w:t>六</w:t>
      </w:r>
      <w:r w:rsidRPr="002D5E8E">
        <w:rPr>
          <w:rFonts w:ascii="宋体" w:eastAsia="宋体" w:hAnsi="宋体" w:hint="eastAsia"/>
          <w:b/>
          <w:sz w:val="24"/>
          <w:szCs w:val="24"/>
          <w:rPrChange w:id="449" w:author="周扬天宇" w:date="2010-06-28T15:38:00Z">
            <w:rPr>
              <w:rFonts w:ascii="仿宋_GB2312" w:eastAsia="仿宋_GB2312" w:hAnsi="宋体" w:hint="eastAsia"/>
              <w:b/>
              <w:sz w:val="24"/>
              <w:szCs w:val="24"/>
            </w:rPr>
          </w:rPrChange>
        </w:rPr>
        <w:t>条</w:t>
      </w:r>
      <w:r w:rsidRPr="002D5E8E">
        <w:rPr>
          <w:rFonts w:ascii="宋体" w:eastAsia="宋体" w:hAnsi="宋体" w:hint="eastAsia"/>
          <w:sz w:val="24"/>
          <w:szCs w:val="24"/>
          <w:rPrChange w:id="450" w:author="周扬天宇" w:date="2010-06-28T15:38:00Z">
            <w:rPr>
              <w:rFonts w:ascii="仿宋_GB2312" w:eastAsia="仿宋_GB2312" w:hAnsi="宋体" w:hint="eastAsia"/>
              <w:sz w:val="24"/>
              <w:szCs w:val="24"/>
            </w:rPr>
          </w:rPrChange>
        </w:rPr>
        <w:t xml:space="preserve">  </w:t>
      </w:r>
      <w:r w:rsidRPr="00EE5864">
        <w:rPr>
          <w:rFonts w:ascii="宋体" w:eastAsia="宋体" w:hAnsi="宋体" w:hint="eastAsia"/>
          <w:sz w:val="24"/>
          <w:szCs w:val="24"/>
          <w:rPrChange w:id="451" w:author="周扬天宇" w:date="2010-06-28T16:10:00Z">
            <w:rPr>
              <w:rFonts w:ascii="仿宋_GB2312" w:eastAsia="仿宋_GB2312" w:hAnsi="宋体" w:hint="eastAsia"/>
              <w:b/>
              <w:sz w:val="24"/>
              <w:szCs w:val="24"/>
            </w:rPr>
          </w:rPrChange>
        </w:rPr>
        <w:t>终审</w:t>
      </w:r>
    </w:p>
    <w:p w:rsidR="003D4A80" w:rsidRPr="002D5E8E" w:rsidRDefault="007E739A" w:rsidP="002D5E8E">
      <w:pPr>
        <w:spacing w:line="360" w:lineRule="auto"/>
        <w:ind w:firstLineChars="200" w:firstLine="480"/>
        <w:rPr>
          <w:rFonts w:ascii="宋体" w:eastAsia="宋体" w:hAnsi="宋体" w:hint="eastAsia"/>
          <w:sz w:val="24"/>
          <w:szCs w:val="24"/>
          <w:rPrChange w:id="452" w:author="周扬天宇" w:date="2010-06-28T15:38:00Z">
            <w:rPr>
              <w:rFonts w:ascii="仿宋_GB2312" w:eastAsia="仿宋_GB2312" w:hAnsi="宋体" w:hint="eastAsia"/>
              <w:sz w:val="24"/>
              <w:szCs w:val="24"/>
            </w:rPr>
          </w:rPrChange>
        </w:rPr>
        <w:pPrChange w:id="453" w:author="周扬天宇" w:date="2010-06-28T15:39:00Z">
          <w:pPr>
            <w:spacing w:line="360" w:lineRule="auto"/>
          </w:pPr>
        </w:pPrChange>
      </w:pPr>
      <w:r w:rsidRPr="002D5E8E">
        <w:rPr>
          <w:rFonts w:ascii="宋体" w:eastAsia="宋体" w:hAnsi="宋体" w:hint="eastAsia"/>
          <w:sz w:val="24"/>
          <w:szCs w:val="24"/>
          <w:rPrChange w:id="454" w:author="周扬天宇" w:date="2010-06-28T15:38:00Z">
            <w:rPr>
              <w:rFonts w:ascii="仿宋_GB2312" w:eastAsia="仿宋_GB2312" w:hint="eastAsia"/>
              <w:sz w:val="24"/>
              <w:szCs w:val="24"/>
            </w:rPr>
          </w:rPrChange>
        </w:rPr>
        <w:t>受理经办人员初</w:t>
      </w:r>
      <w:r w:rsidR="003D4A80" w:rsidRPr="002D5E8E">
        <w:rPr>
          <w:rFonts w:ascii="宋体" w:eastAsia="宋体" w:hAnsi="宋体" w:hint="eastAsia"/>
          <w:sz w:val="24"/>
          <w:szCs w:val="24"/>
          <w:rPrChange w:id="455" w:author="周扬天宇" w:date="2010-06-28T15:38:00Z">
            <w:rPr>
              <w:rFonts w:ascii="仿宋_GB2312" w:eastAsia="仿宋_GB2312" w:hAnsi="宋体" w:hint="eastAsia"/>
              <w:sz w:val="24"/>
              <w:szCs w:val="24"/>
            </w:rPr>
          </w:rPrChange>
        </w:rPr>
        <w:t>审后，将材料提交至</w:t>
      </w:r>
      <w:del w:id="456" w:author="周扬天宇" w:date="2010-06-28T15:41:00Z">
        <w:r w:rsidR="00DB6AB7" w:rsidRPr="002D5E8E" w:rsidDel="007849D1">
          <w:rPr>
            <w:rFonts w:ascii="宋体" w:eastAsia="宋体" w:hAnsi="宋体" w:hint="eastAsia"/>
            <w:sz w:val="24"/>
            <w:szCs w:val="24"/>
            <w:rPrChange w:id="457" w:author="周扬天宇" w:date="2010-06-28T15:38:00Z">
              <w:rPr>
                <w:rFonts w:ascii="仿宋_GB2312" w:eastAsia="仿宋_GB2312" w:hAnsi="宋体" w:hint="eastAsia"/>
                <w:sz w:val="24"/>
                <w:szCs w:val="24"/>
              </w:rPr>
            </w:rPrChange>
          </w:rPr>
          <w:delText>联盟中心</w:delText>
        </w:r>
      </w:del>
      <w:ins w:id="458" w:author="周扬天宇" w:date="2010-06-28T15:41:00Z">
        <w:r w:rsidR="007849D1">
          <w:rPr>
            <w:rFonts w:ascii="宋体" w:eastAsia="宋体" w:hAnsi="宋体" w:hint="eastAsia"/>
            <w:sz w:val="24"/>
            <w:szCs w:val="24"/>
          </w:rPr>
          <w:t>中心</w:t>
        </w:r>
      </w:ins>
      <w:r w:rsidR="003D4A80" w:rsidRPr="002D5E8E">
        <w:rPr>
          <w:rFonts w:ascii="宋体" w:eastAsia="宋体" w:hAnsi="宋体" w:hint="eastAsia"/>
          <w:sz w:val="24"/>
          <w:szCs w:val="24"/>
          <w:rPrChange w:id="459" w:author="周扬天宇" w:date="2010-06-28T15:38:00Z">
            <w:rPr>
              <w:rFonts w:ascii="仿宋_GB2312" w:eastAsia="仿宋_GB2312" w:hAnsi="宋体" w:hint="eastAsia"/>
              <w:sz w:val="24"/>
              <w:szCs w:val="24"/>
            </w:rPr>
          </w:rPrChange>
        </w:rPr>
        <w:t>进行终审。</w:t>
      </w:r>
    </w:p>
    <w:p w:rsidR="003D4A80" w:rsidRPr="002D5E8E" w:rsidRDefault="00DB6AB7" w:rsidP="002D5E8E">
      <w:pPr>
        <w:spacing w:line="360" w:lineRule="auto"/>
        <w:ind w:firstLineChars="200" w:firstLine="480"/>
        <w:rPr>
          <w:rFonts w:ascii="宋体" w:eastAsia="宋体" w:hAnsi="宋体" w:hint="eastAsia"/>
          <w:sz w:val="24"/>
          <w:szCs w:val="24"/>
          <w:rPrChange w:id="460" w:author="周扬天宇" w:date="2010-06-28T15:38:00Z">
            <w:rPr>
              <w:rFonts w:ascii="仿宋_GB2312" w:eastAsia="仿宋_GB2312" w:hAnsi="宋体" w:hint="eastAsia"/>
              <w:sz w:val="24"/>
              <w:szCs w:val="24"/>
            </w:rPr>
          </w:rPrChange>
        </w:rPr>
        <w:pPrChange w:id="461" w:author="周扬天宇" w:date="2010-06-28T15:39:00Z">
          <w:pPr>
            <w:spacing w:line="360" w:lineRule="auto"/>
          </w:pPr>
        </w:pPrChange>
      </w:pPr>
      <w:del w:id="462" w:author="周扬天宇" w:date="2010-06-28T15:41:00Z">
        <w:r w:rsidRPr="002D5E8E" w:rsidDel="007849D1">
          <w:rPr>
            <w:rFonts w:ascii="宋体" w:eastAsia="宋体" w:hAnsi="宋体" w:hint="eastAsia"/>
            <w:sz w:val="24"/>
            <w:szCs w:val="24"/>
            <w:rPrChange w:id="463" w:author="周扬天宇" w:date="2010-06-28T15:38:00Z">
              <w:rPr>
                <w:rFonts w:ascii="仿宋_GB2312" w:eastAsia="仿宋_GB2312" w:hAnsi="宋体" w:hint="eastAsia"/>
                <w:sz w:val="24"/>
                <w:szCs w:val="24"/>
              </w:rPr>
            </w:rPrChange>
          </w:rPr>
          <w:delText>联盟中心</w:delText>
        </w:r>
      </w:del>
      <w:ins w:id="464" w:author="周扬天宇" w:date="2010-06-28T15:41:00Z">
        <w:r w:rsidR="007849D1">
          <w:rPr>
            <w:rFonts w:ascii="宋体" w:eastAsia="宋体" w:hAnsi="宋体" w:hint="eastAsia"/>
            <w:sz w:val="24"/>
            <w:szCs w:val="24"/>
          </w:rPr>
          <w:t>中心</w:t>
        </w:r>
      </w:ins>
      <w:r w:rsidR="00883223" w:rsidRPr="002D5E8E">
        <w:rPr>
          <w:rFonts w:ascii="宋体" w:eastAsia="宋体" w:hAnsi="宋体" w:hint="eastAsia"/>
          <w:sz w:val="24"/>
          <w:szCs w:val="24"/>
          <w:rPrChange w:id="465" w:author="周扬天宇" w:date="2010-06-28T15:38:00Z">
            <w:rPr>
              <w:rFonts w:ascii="仿宋_GB2312" w:eastAsia="仿宋_GB2312" w:hAnsi="宋体" w:hint="eastAsia"/>
              <w:sz w:val="24"/>
              <w:szCs w:val="24"/>
            </w:rPr>
          </w:rPrChange>
        </w:rPr>
        <w:t>商务卡审批人员对申领单位及持卡人情况进行核实，</w:t>
      </w:r>
      <w:r w:rsidR="003D4A80" w:rsidRPr="002D5E8E">
        <w:rPr>
          <w:rFonts w:ascii="宋体" w:eastAsia="宋体" w:hAnsi="宋体" w:hint="eastAsia"/>
          <w:sz w:val="24"/>
          <w:szCs w:val="24"/>
          <w:rPrChange w:id="466" w:author="周扬天宇" w:date="2010-06-28T15:38:00Z">
            <w:rPr>
              <w:rFonts w:ascii="仿宋_GB2312" w:eastAsia="仿宋_GB2312" w:hAnsi="宋体" w:hint="eastAsia"/>
              <w:sz w:val="24"/>
              <w:szCs w:val="24"/>
            </w:rPr>
          </w:rPrChange>
        </w:rPr>
        <w:t>根据《南京银行梅花商务卡审批实施细则（试行）》完成审批后，在《南京银行梅花商务卡申请表》上签署终审意见。</w:t>
      </w:r>
    </w:p>
    <w:p w:rsidR="003D4A80" w:rsidRPr="002D5E8E" w:rsidRDefault="003D4A80" w:rsidP="002D5E8E">
      <w:pPr>
        <w:spacing w:line="360" w:lineRule="auto"/>
        <w:ind w:firstLineChars="200" w:firstLine="482"/>
        <w:rPr>
          <w:rFonts w:ascii="宋体" w:eastAsia="宋体" w:hAnsi="宋体" w:hint="eastAsia"/>
          <w:sz w:val="24"/>
          <w:szCs w:val="24"/>
          <w:rPrChange w:id="467" w:author="周扬天宇" w:date="2010-06-28T15:38:00Z">
            <w:rPr>
              <w:rFonts w:ascii="仿宋_GB2312" w:eastAsia="仿宋_GB2312" w:hAnsi="宋体" w:hint="eastAsia"/>
              <w:sz w:val="24"/>
              <w:szCs w:val="24"/>
            </w:rPr>
          </w:rPrChange>
        </w:rPr>
        <w:pPrChange w:id="468" w:author="周扬天宇" w:date="2010-06-28T15:39:00Z">
          <w:pPr>
            <w:spacing w:line="360" w:lineRule="auto"/>
          </w:pPr>
        </w:pPrChange>
      </w:pPr>
      <w:r w:rsidRPr="002D5E8E">
        <w:rPr>
          <w:rFonts w:ascii="宋体" w:eastAsia="宋体" w:hAnsi="宋体" w:hint="eastAsia"/>
          <w:b/>
          <w:sz w:val="24"/>
          <w:szCs w:val="24"/>
          <w:rPrChange w:id="469" w:author="周扬天宇" w:date="2010-06-28T15:38:00Z">
            <w:rPr>
              <w:rFonts w:ascii="仿宋_GB2312" w:eastAsia="仿宋_GB2312" w:hAnsi="宋体" w:hint="eastAsia"/>
              <w:b/>
              <w:sz w:val="24"/>
              <w:szCs w:val="24"/>
            </w:rPr>
          </w:rPrChange>
        </w:rPr>
        <w:t>第十</w:t>
      </w:r>
      <w:r w:rsidR="007E739A" w:rsidRPr="002D5E8E">
        <w:rPr>
          <w:rFonts w:ascii="宋体" w:eastAsia="宋体" w:hAnsi="宋体" w:hint="eastAsia"/>
          <w:b/>
          <w:sz w:val="24"/>
          <w:szCs w:val="24"/>
          <w:rPrChange w:id="470" w:author="周扬天宇" w:date="2010-06-28T15:38:00Z">
            <w:rPr>
              <w:rFonts w:eastAsia="仿宋_GB2312" w:hint="eastAsia"/>
              <w:b/>
              <w:sz w:val="24"/>
              <w:szCs w:val="24"/>
            </w:rPr>
          </w:rPrChange>
        </w:rPr>
        <w:t>七</w:t>
      </w:r>
      <w:r w:rsidRPr="002D5E8E">
        <w:rPr>
          <w:rFonts w:ascii="宋体" w:eastAsia="宋体" w:hAnsi="宋体" w:hint="eastAsia"/>
          <w:b/>
          <w:sz w:val="24"/>
          <w:szCs w:val="24"/>
          <w:rPrChange w:id="471" w:author="周扬天宇" w:date="2010-06-28T15:38:00Z">
            <w:rPr>
              <w:rFonts w:ascii="仿宋_GB2312" w:eastAsia="仿宋_GB2312" w:hAnsi="宋体" w:hint="eastAsia"/>
              <w:b/>
              <w:sz w:val="24"/>
              <w:szCs w:val="24"/>
            </w:rPr>
          </w:rPrChange>
        </w:rPr>
        <w:t>条</w:t>
      </w:r>
      <w:r w:rsidRPr="002D5E8E">
        <w:rPr>
          <w:rFonts w:ascii="宋体" w:eastAsia="宋体" w:hAnsi="宋体" w:hint="eastAsia"/>
          <w:sz w:val="24"/>
          <w:szCs w:val="24"/>
          <w:rPrChange w:id="472" w:author="周扬天宇" w:date="2010-06-28T15:38:00Z">
            <w:rPr>
              <w:rFonts w:ascii="仿宋_GB2312" w:eastAsia="仿宋_GB2312" w:hAnsi="宋体" w:hint="eastAsia"/>
              <w:sz w:val="24"/>
              <w:szCs w:val="24"/>
            </w:rPr>
          </w:rPrChange>
        </w:rPr>
        <w:t xml:space="preserve">  </w:t>
      </w:r>
      <w:r w:rsidR="00DB6AB7" w:rsidRPr="00EE5864">
        <w:rPr>
          <w:rFonts w:ascii="宋体" w:eastAsia="宋体" w:hAnsi="宋体" w:hint="eastAsia"/>
          <w:sz w:val="24"/>
          <w:szCs w:val="24"/>
          <w:rPrChange w:id="473" w:author="周扬天宇" w:date="2010-06-28T16:10:00Z">
            <w:rPr>
              <w:rFonts w:ascii="仿宋_GB2312" w:eastAsia="仿宋_GB2312" w:hAnsi="宋体" w:hint="eastAsia"/>
              <w:b/>
              <w:sz w:val="24"/>
              <w:szCs w:val="24"/>
            </w:rPr>
          </w:rPrChange>
        </w:rPr>
        <w:t>单位信用额度</w:t>
      </w:r>
      <w:r w:rsidRPr="00EE5864">
        <w:rPr>
          <w:rFonts w:ascii="宋体" w:eastAsia="宋体" w:hAnsi="宋体" w:hint="eastAsia"/>
          <w:sz w:val="24"/>
          <w:szCs w:val="24"/>
          <w:rPrChange w:id="474" w:author="周扬天宇" w:date="2010-06-28T16:10:00Z">
            <w:rPr>
              <w:rFonts w:ascii="仿宋_GB2312" w:eastAsia="仿宋_GB2312" w:hAnsi="宋体" w:hint="eastAsia"/>
              <w:b/>
              <w:sz w:val="24"/>
              <w:szCs w:val="24"/>
            </w:rPr>
          </w:rPrChange>
        </w:rPr>
        <w:t>调整</w:t>
      </w:r>
    </w:p>
    <w:p w:rsidR="00883223" w:rsidRPr="002D5E8E" w:rsidRDefault="00883223" w:rsidP="002D5E8E">
      <w:pPr>
        <w:spacing w:line="360" w:lineRule="auto"/>
        <w:ind w:firstLineChars="200" w:firstLine="480"/>
        <w:rPr>
          <w:rFonts w:ascii="宋体" w:eastAsia="宋体" w:hAnsi="宋体" w:hint="eastAsia"/>
          <w:sz w:val="24"/>
          <w:szCs w:val="24"/>
          <w:rPrChange w:id="475" w:author="周扬天宇" w:date="2010-06-28T15:38:00Z">
            <w:rPr>
              <w:rFonts w:ascii="仿宋_GB2312" w:eastAsia="仿宋_GB2312" w:hint="eastAsia"/>
              <w:sz w:val="24"/>
            </w:rPr>
          </w:rPrChange>
        </w:rPr>
        <w:pPrChange w:id="476" w:author="周扬天宇" w:date="2010-06-28T15:39:00Z">
          <w:pPr>
            <w:spacing w:line="360" w:lineRule="auto"/>
          </w:pPr>
        </w:pPrChange>
      </w:pPr>
      <w:r w:rsidRPr="002D5E8E">
        <w:rPr>
          <w:rFonts w:ascii="宋体" w:eastAsia="宋体" w:hAnsi="宋体" w:hint="eastAsia"/>
          <w:sz w:val="24"/>
          <w:szCs w:val="24"/>
          <w:rPrChange w:id="477" w:author="周扬天宇" w:date="2010-06-28T15:38:00Z">
            <w:rPr>
              <w:rFonts w:ascii="仿宋_GB2312" w:eastAsia="仿宋_GB2312" w:hint="eastAsia"/>
              <w:sz w:val="24"/>
            </w:rPr>
          </w:rPrChange>
        </w:rPr>
        <w:t>梅花商务卡</w:t>
      </w:r>
      <w:r w:rsidR="00DB6AB7" w:rsidRPr="002D5E8E">
        <w:rPr>
          <w:rFonts w:ascii="宋体" w:eastAsia="宋体" w:hAnsi="宋体" w:hint="eastAsia"/>
          <w:sz w:val="24"/>
          <w:szCs w:val="24"/>
          <w:rPrChange w:id="478" w:author="周扬天宇" w:date="2010-06-28T15:38:00Z">
            <w:rPr>
              <w:rFonts w:ascii="仿宋_GB2312" w:eastAsia="仿宋_GB2312" w:hint="eastAsia"/>
              <w:sz w:val="24"/>
            </w:rPr>
          </w:rPrChange>
        </w:rPr>
        <w:t>单位信用额度</w:t>
      </w:r>
      <w:r w:rsidRPr="002D5E8E">
        <w:rPr>
          <w:rFonts w:ascii="宋体" w:eastAsia="宋体" w:hAnsi="宋体" w:hint="eastAsia"/>
          <w:sz w:val="24"/>
          <w:szCs w:val="24"/>
          <w:rPrChange w:id="479" w:author="周扬天宇" w:date="2010-06-28T15:38:00Z">
            <w:rPr>
              <w:rFonts w:ascii="仿宋_GB2312" w:eastAsia="仿宋_GB2312" w:hint="eastAsia"/>
              <w:sz w:val="24"/>
            </w:rPr>
          </w:rPrChange>
        </w:rPr>
        <w:t>调整分为银行定期调整和单位申请调整两种。</w:t>
      </w:r>
      <w:r w:rsidR="00DB6AB7" w:rsidRPr="002D5E8E">
        <w:rPr>
          <w:rFonts w:ascii="宋体" w:eastAsia="宋体" w:hAnsi="宋体" w:hint="eastAsia"/>
          <w:sz w:val="24"/>
          <w:szCs w:val="24"/>
          <w:rPrChange w:id="480" w:author="周扬天宇" w:date="2010-06-28T15:38:00Z">
            <w:rPr>
              <w:rFonts w:ascii="仿宋_GB2312" w:eastAsia="仿宋_GB2312" w:hint="eastAsia"/>
              <w:sz w:val="24"/>
            </w:rPr>
          </w:rPrChange>
        </w:rPr>
        <w:t>单位信用额度</w:t>
      </w:r>
      <w:r w:rsidRPr="002D5E8E">
        <w:rPr>
          <w:rFonts w:ascii="宋体" w:eastAsia="宋体" w:hAnsi="宋体" w:hint="eastAsia"/>
          <w:sz w:val="24"/>
          <w:szCs w:val="24"/>
          <w:rPrChange w:id="481" w:author="周扬天宇" w:date="2010-06-28T15:38:00Z">
            <w:rPr>
              <w:rFonts w:ascii="仿宋_GB2312" w:eastAsia="仿宋_GB2312" w:hint="eastAsia"/>
              <w:sz w:val="24"/>
            </w:rPr>
          </w:rPrChange>
        </w:rPr>
        <w:t>按照梅花商务卡单位授信审批程序执行。</w:t>
      </w:r>
    </w:p>
    <w:p w:rsidR="00883223" w:rsidRPr="002D5E8E" w:rsidRDefault="00883223" w:rsidP="002D5E8E">
      <w:pPr>
        <w:spacing w:line="360" w:lineRule="auto"/>
        <w:ind w:firstLineChars="200" w:firstLine="480"/>
        <w:rPr>
          <w:rFonts w:ascii="宋体" w:eastAsia="宋体" w:hAnsi="宋体" w:hint="eastAsia"/>
          <w:sz w:val="24"/>
          <w:szCs w:val="24"/>
          <w:rPrChange w:id="482" w:author="周扬天宇" w:date="2010-06-28T15:38:00Z">
            <w:rPr>
              <w:rFonts w:ascii="仿宋_GB2312" w:eastAsia="仿宋_GB2312" w:hint="eastAsia"/>
              <w:sz w:val="24"/>
            </w:rPr>
          </w:rPrChange>
        </w:rPr>
        <w:pPrChange w:id="483" w:author="周扬天宇" w:date="2010-06-28T15:39:00Z">
          <w:pPr>
            <w:spacing w:line="360" w:lineRule="auto"/>
          </w:pPr>
        </w:pPrChange>
      </w:pPr>
      <w:r w:rsidRPr="002D5E8E">
        <w:rPr>
          <w:rFonts w:ascii="宋体" w:eastAsia="宋体" w:hAnsi="宋体" w:hint="eastAsia"/>
          <w:sz w:val="24"/>
          <w:szCs w:val="24"/>
          <w:rPrChange w:id="484" w:author="周扬天宇" w:date="2010-06-28T15:38:00Z">
            <w:rPr>
              <w:rFonts w:ascii="仿宋_GB2312" w:eastAsia="仿宋_GB2312" w:hint="eastAsia"/>
              <w:sz w:val="24"/>
            </w:rPr>
          </w:rPrChange>
        </w:rPr>
        <w:t>银行定期调整指</w:t>
      </w:r>
      <w:ins w:id="485" w:author="周扬天宇" w:date="2010-06-28T16:10:00Z">
        <w:r w:rsidR="00F00A4B">
          <w:rPr>
            <w:rFonts w:ascii="宋体" w:eastAsia="宋体" w:hAnsi="宋体" w:hint="eastAsia"/>
            <w:sz w:val="24"/>
            <w:szCs w:val="24"/>
          </w:rPr>
          <w:t>，</w:t>
        </w:r>
      </w:ins>
      <w:del w:id="486" w:author="周扬天宇" w:date="2010-06-28T15:41:00Z">
        <w:r w:rsidR="00DB6AB7" w:rsidRPr="002D5E8E" w:rsidDel="007849D1">
          <w:rPr>
            <w:rFonts w:ascii="宋体" w:eastAsia="宋体" w:hAnsi="宋体" w:hint="eastAsia"/>
            <w:sz w:val="24"/>
            <w:szCs w:val="24"/>
            <w:rPrChange w:id="487" w:author="周扬天宇" w:date="2010-06-28T15:38:00Z">
              <w:rPr>
                <w:rFonts w:ascii="仿宋_GB2312" w:eastAsia="仿宋_GB2312" w:hint="eastAsia"/>
                <w:sz w:val="24"/>
              </w:rPr>
            </w:rPrChange>
          </w:rPr>
          <w:delText>联盟中心</w:delText>
        </w:r>
      </w:del>
      <w:ins w:id="488" w:author="周扬天宇" w:date="2010-06-28T15:41:00Z">
        <w:r w:rsidR="007849D1">
          <w:rPr>
            <w:rFonts w:ascii="宋体" w:eastAsia="宋体" w:hAnsi="宋体" w:hint="eastAsia"/>
            <w:sz w:val="24"/>
            <w:szCs w:val="24"/>
          </w:rPr>
          <w:t>中心</w:t>
        </w:r>
      </w:ins>
      <w:r w:rsidR="003956FF" w:rsidRPr="002D5E8E">
        <w:rPr>
          <w:rFonts w:ascii="宋体" w:eastAsia="宋体" w:hAnsi="宋体" w:hint="eastAsia"/>
          <w:sz w:val="24"/>
          <w:szCs w:val="24"/>
          <w:rPrChange w:id="489" w:author="周扬天宇" w:date="2010-06-28T15:38:00Z">
            <w:rPr>
              <w:rFonts w:ascii="仿宋_GB2312" w:eastAsia="仿宋_GB2312" w:hint="eastAsia"/>
              <w:sz w:val="24"/>
            </w:rPr>
          </w:rPrChange>
        </w:rPr>
        <w:t>每年</w:t>
      </w:r>
      <w:r w:rsidRPr="002D5E8E">
        <w:rPr>
          <w:rFonts w:ascii="宋体" w:eastAsia="宋体" w:hAnsi="宋体" w:hint="eastAsia"/>
          <w:sz w:val="24"/>
          <w:szCs w:val="24"/>
          <w:rPrChange w:id="490" w:author="周扬天宇" w:date="2010-06-28T15:38:00Z">
            <w:rPr>
              <w:rFonts w:ascii="仿宋_GB2312" w:eastAsia="仿宋_GB2312" w:hint="eastAsia"/>
              <w:sz w:val="24"/>
            </w:rPr>
          </w:rPrChange>
        </w:rPr>
        <w:t>定期根据申领单位在本行授信变动情况及持卡人资信变动情况，对商务卡</w:t>
      </w:r>
      <w:r w:rsidR="00DB6AB7" w:rsidRPr="002D5E8E">
        <w:rPr>
          <w:rFonts w:ascii="宋体" w:eastAsia="宋体" w:hAnsi="宋体" w:hint="eastAsia"/>
          <w:sz w:val="24"/>
          <w:szCs w:val="24"/>
          <w:rPrChange w:id="491" w:author="周扬天宇" w:date="2010-06-28T15:38:00Z">
            <w:rPr>
              <w:rFonts w:ascii="仿宋_GB2312" w:eastAsia="仿宋_GB2312" w:hint="eastAsia"/>
              <w:sz w:val="24"/>
            </w:rPr>
          </w:rPrChange>
        </w:rPr>
        <w:t>单位信用额度</w:t>
      </w:r>
      <w:r w:rsidRPr="002D5E8E">
        <w:rPr>
          <w:rFonts w:ascii="宋体" w:eastAsia="宋体" w:hAnsi="宋体" w:hint="eastAsia"/>
          <w:sz w:val="24"/>
          <w:szCs w:val="24"/>
          <w:rPrChange w:id="492" w:author="周扬天宇" w:date="2010-06-28T15:38:00Z">
            <w:rPr>
              <w:rFonts w:ascii="仿宋_GB2312" w:eastAsia="仿宋_GB2312" w:hint="eastAsia"/>
              <w:sz w:val="24"/>
            </w:rPr>
          </w:rPrChange>
        </w:rPr>
        <w:t>进行调整</w:t>
      </w:r>
      <w:r w:rsidR="003956FF" w:rsidRPr="002D5E8E">
        <w:rPr>
          <w:rFonts w:ascii="宋体" w:eastAsia="宋体" w:hAnsi="宋体" w:hint="eastAsia"/>
          <w:sz w:val="24"/>
          <w:szCs w:val="24"/>
          <w:rPrChange w:id="493" w:author="周扬天宇" w:date="2010-06-28T15:38:00Z">
            <w:rPr>
              <w:rFonts w:ascii="仿宋_GB2312" w:eastAsia="仿宋_GB2312" w:hint="eastAsia"/>
              <w:sz w:val="24"/>
            </w:rPr>
          </w:rPrChange>
        </w:rPr>
        <w:t>。</w:t>
      </w:r>
    </w:p>
    <w:p w:rsidR="00883223" w:rsidRPr="002D5E8E" w:rsidRDefault="00883223" w:rsidP="002D5E8E">
      <w:pPr>
        <w:spacing w:line="360" w:lineRule="auto"/>
        <w:ind w:firstLineChars="200" w:firstLine="480"/>
        <w:rPr>
          <w:rFonts w:ascii="宋体" w:eastAsia="宋体" w:hAnsi="宋体" w:hint="eastAsia"/>
          <w:sz w:val="24"/>
          <w:szCs w:val="24"/>
          <w:rPrChange w:id="494" w:author="周扬天宇" w:date="2010-06-28T15:38:00Z">
            <w:rPr>
              <w:rFonts w:ascii="仿宋_GB2312" w:eastAsia="仿宋_GB2312" w:hint="eastAsia"/>
              <w:sz w:val="24"/>
            </w:rPr>
          </w:rPrChange>
        </w:rPr>
        <w:pPrChange w:id="495" w:author="周扬天宇" w:date="2010-06-28T15:39:00Z">
          <w:pPr>
            <w:spacing w:line="360" w:lineRule="auto"/>
          </w:pPr>
        </w:pPrChange>
      </w:pPr>
      <w:r w:rsidRPr="002D5E8E">
        <w:rPr>
          <w:rFonts w:ascii="宋体" w:eastAsia="宋体" w:hAnsi="宋体" w:hint="eastAsia"/>
          <w:sz w:val="24"/>
          <w:szCs w:val="24"/>
          <w:rPrChange w:id="496" w:author="周扬天宇" w:date="2010-06-28T15:38:00Z">
            <w:rPr>
              <w:rFonts w:ascii="仿宋_GB2312" w:eastAsia="仿宋_GB2312" w:hint="eastAsia"/>
              <w:sz w:val="24"/>
            </w:rPr>
          </w:rPrChange>
        </w:rPr>
        <w:t>单位申请调整指</w:t>
      </w:r>
      <w:ins w:id="497" w:author="周扬天宇" w:date="2010-06-28T16:10:00Z">
        <w:r w:rsidR="00F00A4B">
          <w:rPr>
            <w:rFonts w:ascii="宋体" w:eastAsia="宋体" w:hAnsi="宋体" w:hint="eastAsia"/>
            <w:sz w:val="24"/>
            <w:szCs w:val="24"/>
          </w:rPr>
          <w:t>，</w:t>
        </w:r>
      </w:ins>
      <w:r w:rsidRPr="002D5E8E">
        <w:rPr>
          <w:rFonts w:ascii="宋体" w:eastAsia="宋体" w:hAnsi="宋体" w:hint="eastAsia"/>
          <w:sz w:val="24"/>
          <w:szCs w:val="24"/>
          <w:rPrChange w:id="498" w:author="周扬天宇" w:date="2010-06-28T15:38:00Z">
            <w:rPr>
              <w:rFonts w:ascii="仿宋_GB2312" w:eastAsia="仿宋_GB2312" w:hint="eastAsia"/>
              <w:sz w:val="24"/>
            </w:rPr>
          </w:rPrChange>
        </w:rPr>
        <w:t>申领单位因资金使用需要，</w:t>
      </w:r>
      <w:r w:rsidRPr="002D5E8E">
        <w:rPr>
          <w:rFonts w:ascii="宋体" w:eastAsia="宋体" w:hAnsi="宋体" w:hint="eastAsia"/>
          <w:sz w:val="24"/>
          <w:szCs w:val="24"/>
          <w:rPrChange w:id="499" w:author="周扬天宇" w:date="2010-06-28T15:38:00Z">
            <w:rPr>
              <w:rFonts w:ascii="仿宋_GB2312" w:eastAsia="仿宋_GB2312" w:hAnsi="宋体" w:hint="eastAsia"/>
              <w:sz w:val="24"/>
              <w:szCs w:val="24"/>
            </w:rPr>
          </w:rPrChange>
        </w:rPr>
        <w:t>填写《南京银行梅花商务卡单位信用额度调整申请表》</w:t>
      </w:r>
      <w:del w:id="500" w:author="周扬天宇" w:date="2010-06-28T16:10:00Z">
        <w:r w:rsidRPr="002D5E8E" w:rsidDel="00F00A4B">
          <w:rPr>
            <w:rFonts w:ascii="宋体" w:eastAsia="宋体" w:hAnsi="宋体" w:hint="eastAsia"/>
            <w:sz w:val="24"/>
            <w:szCs w:val="24"/>
            <w:rPrChange w:id="501" w:author="周扬天宇" w:date="2010-06-28T15:38:00Z">
              <w:rPr>
                <w:rFonts w:ascii="仿宋_GB2312" w:eastAsia="仿宋_GB2312" w:hAnsi="宋体" w:hint="eastAsia"/>
                <w:sz w:val="24"/>
                <w:szCs w:val="24"/>
              </w:rPr>
            </w:rPrChange>
          </w:rPr>
          <w:delText>（附件5）</w:delText>
        </w:r>
      </w:del>
      <w:r w:rsidRPr="002D5E8E">
        <w:rPr>
          <w:rFonts w:ascii="宋体" w:eastAsia="宋体" w:hAnsi="宋体" w:hint="eastAsia"/>
          <w:sz w:val="24"/>
          <w:szCs w:val="24"/>
          <w:rPrChange w:id="502" w:author="周扬天宇" w:date="2010-06-28T15:38:00Z">
            <w:rPr>
              <w:rFonts w:ascii="仿宋_GB2312" w:eastAsia="仿宋_GB2312" w:hAnsi="宋体" w:hint="eastAsia"/>
              <w:sz w:val="24"/>
              <w:szCs w:val="24"/>
            </w:rPr>
          </w:rPrChange>
        </w:rPr>
        <w:t>，</w:t>
      </w:r>
      <w:r w:rsidRPr="002D5E8E">
        <w:rPr>
          <w:rFonts w:ascii="宋体" w:eastAsia="宋体" w:hAnsi="宋体" w:hint="eastAsia"/>
          <w:sz w:val="24"/>
          <w:szCs w:val="24"/>
          <w:rPrChange w:id="503" w:author="周扬天宇" w:date="2010-06-28T15:38:00Z">
            <w:rPr>
              <w:rFonts w:ascii="仿宋_GB2312" w:eastAsia="仿宋_GB2312" w:hint="eastAsia"/>
              <w:sz w:val="24"/>
            </w:rPr>
          </w:rPrChange>
        </w:rPr>
        <w:t>向本行提出调整商务卡</w:t>
      </w:r>
      <w:r w:rsidR="00DB6AB7" w:rsidRPr="002D5E8E">
        <w:rPr>
          <w:rFonts w:ascii="宋体" w:eastAsia="宋体" w:hAnsi="宋体" w:hint="eastAsia"/>
          <w:sz w:val="24"/>
          <w:szCs w:val="24"/>
          <w:rPrChange w:id="504" w:author="周扬天宇" w:date="2010-06-28T15:38:00Z">
            <w:rPr>
              <w:rFonts w:ascii="仿宋_GB2312" w:eastAsia="仿宋_GB2312" w:hint="eastAsia"/>
              <w:sz w:val="24"/>
            </w:rPr>
          </w:rPrChange>
        </w:rPr>
        <w:t>单位信用额度</w:t>
      </w:r>
      <w:r w:rsidRPr="002D5E8E">
        <w:rPr>
          <w:rFonts w:ascii="宋体" w:eastAsia="宋体" w:hAnsi="宋体" w:hint="eastAsia"/>
          <w:sz w:val="24"/>
          <w:szCs w:val="24"/>
          <w:rPrChange w:id="505" w:author="周扬天宇" w:date="2010-06-28T15:38:00Z">
            <w:rPr>
              <w:rFonts w:ascii="仿宋_GB2312" w:eastAsia="仿宋_GB2312" w:hint="eastAsia"/>
              <w:sz w:val="24"/>
            </w:rPr>
          </w:rPrChange>
        </w:rPr>
        <w:t>并按照梅花商务卡单位授信审批程序执行。</w:t>
      </w:r>
      <w:del w:id="506" w:author="周扬天宇" w:date="2010-06-28T15:41:00Z">
        <w:r w:rsidR="00DB6AB7" w:rsidRPr="002D5E8E" w:rsidDel="007849D1">
          <w:rPr>
            <w:rFonts w:ascii="宋体" w:eastAsia="宋体" w:hAnsi="宋体" w:hint="eastAsia"/>
            <w:sz w:val="24"/>
            <w:szCs w:val="24"/>
            <w:rPrChange w:id="507" w:author="周扬天宇" w:date="2010-06-28T15:38:00Z">
              <w:rPr>
                <w:rFonts w:ascii="仿宋_GB2312" w:eastAsia="仿宋_GB2312" w:hAnsi="宋体" w:hint="eastAsia"/>
                <w:sz w:val="24"/>
                <w:szCs w:val="24"/>
              </w:rPr>
            </w:rPrChange>
          </w:rPr>
          <w:delText>联盟中心</w:delText>
        </w:r>
      </w:del>
      <w:ins w:id="508" w:author="周扬天宇" w:date="2010-06-28T15:41:00Z">
        <w:r w:rsidR="007849D1">
          <w:rPr>
            <w:rFonts w:ascii="宋体" w:eastAsia="宋体" w:hAnsi="宋体" w:hint="eastAsia"/>
            <w:sz w:val="24"/>
            <w:szCs w:val="24"/>
          </w:rPr>
          <w:t>中心</w:t>
        </w:r>
      </w:ins>
      <w:r w:rsidRPr="002D5E8E">
        <w:rPr>
          <w:rFonts w:ascii="宋体" w:eastAsia="宋体" w:hAnsi="宋体" w:hint="eastAsia"/>
          <w:sz w:val="24"/>
          <w:szCs w:val="24"/>
          <w:rPrChange w:id="509" w:author="周扬天宇" w:date="2010-06-28T15:38:00Z">
            <w:rPr>
              <w:rFonts w:ascii="仿宋_GB2312" w:eastAsia="仿宋_GB2312" w:hAnsi="宋体" w:hint="eastAsia"/>
              <w:sz w:val="24"/>
              <w:szCs w:val="24"/>
            </w:rPr>
          </w:rPrChange>
        </w:rPr>
        <w:t>根据申领单位在本行授信变动</w:t>
      </w:r>
      <w:r w:rsidRPr="002D5E8E">
        <w:rPr>
          <w:rFonts w:ascii="宋体" w:eastAsia="宋体" w:hAnsi="宋体" w:hint="eastAsia"/>
          <w:sz w:val="24"/>
          <w:szCs w:val="24"/>
          <w:rPrChange w:id="510" w:author="周扬天宇" w:date="2010-06-28T15:38:00Z">
            <w:rPr>
              <w:rFonts w:ascii="仿宋_GB2312" w:eastAsia="仿宋_GB2312" w:hAnsi="宋体" w:hint="eastAsia"/>
              <w:sz w:val="24"/>
              <w:szCs w:val="24"/>
            </w:rPr>
          </w:rPrChange>
        </w:rPr>
        <w:lastRenderedPageBreak/>
        <w:t>情况，调整其授信额度，并将调整结果书面通知申领单位授信业务主办行。</w:t>
      </w:r>
    </w:p>
    <w:p w:rsidR="00883223" w:rsidRPr="002D5E8E" w:rsidRDefault="00883223" w:rsidP="002D5E8E">
      <w:pPr>
        <w:spacing w:line="360" w:lineRule="auto"/>
        <w:ind w:firstLineChars="200" w:firstLine="480"/>
        <w:rPr>
          <w:rFonts w:ascii="宋体" w:eastAsia="宋体" w:hAnsi="宋体" w:hint="eastAsia"/>
          <w:sz w:val="24"/>
          <w:szCs w:val="24"/>
          <w:rPrChange w:id="511" w:author="周扬天宇" w:date="2010-06-28T15:38:00Z">
            <w:rPr>
              <w:rFonts w:ascii="仿宋_GB2312" w:eastAsia="仿宋_GB2312" w:hAnsi="宋体" w:hint="eastAsia"/>
              <w:sz w:val="24"/>
              <w:szCs w:val="24"/>
            </w:rPr>
          </w:rPrChange>
        </w:rPr>
        <w:pPrChange w:id="512" w:author="周扬天宇" w:date="2010-06-28T15:39:00Z">
          <w:pPr>
            <w:spacing w:line="360" w:lineRule="auto"/>
          </w:pPr>
        </w:pPrChange>
      </w:pPr>
    </w:p>
    <w:p w:rsidR="003D4A80" w:rsidRPr="00F00A4B" w:rsidRDefault="003D4A80" w:rsidP="00F00A4B">
      <w:pPr>
        <w:spacing w:line="360" w:lineRule="auto"/>
        <w:jc w:val="center"/>
        <w:rPr>
          <w:rFonts w:ascii="黑体" w:eastAsia="黑体" w:hAnsi="宋体" w:hint="eastAsia"/>
          <w:sz w:val="24"/>
          <w:szCs w:val="24"/>
          <w:rPrChange w:id="513" w:author="周扬天宇" w:date="2010-06-28T16:10:00Z">
            <w:rPr>
              <w:rFonts w:ascii="仿宋_GB2312" w:eastAsia="仿宋_GB2312" w:hAnsi="宋体" w:hint="eastAsia"/>
              <w:sz w:val="24"/>
              <w:szCs w:val="24"/>
            </w:rPr>
          </w:rPrChange>
        </w:rPr>
        <w:pPrChange w:id="514" w:author="周扬天宇" w:date="2010-06-28T16:10:00Z">
          <w:pPr>
            <w:spacing w:line="360" w:lineRule="auto"/>
            <w:ind w:left="2"/>
            <w:jc w:val="center"/>
          </w:pPr>
        </w:pPrChange>
      </w:pPr>
      <w:r w:rsidRPr="00F00A4B">
        <w:rPr>
          <w:rFonts w:ascii="黑体" w:eastAsia="黑体" w:hAnsi="宋体" w:hint="eastAsia"/>
          <w:sz w:val="24"/>
          <w:szCs w:val="24"/>
          <w:rPrChange w:id="515" w:author="周扬天宇" w:date="2010-06-28T16:10:00Z">
            <w:rPr>
              <w:rFonts w:ascii="仿宋_GB2312" w:eastAsia="仿宋_GB2312" w:hAnsi="宋体" w:hint="eastAsia"/>
              <w:sz w:val="24"/>
              <w:szCs w:val="24"/>
            </w:rPr>
          </w:rPrChange>
        </w:rPr>
        <w:t>第四章  风险监测管理</w:t>
      </w:r>
    </w:p>
    <w:p w:rsidR="003D4A80" w:rsidRPr="002D5E8E" w:rsidRDefault="003D4A80" w:rsidP="002D5E8E">
      <w:pPr>
        <w:spacing w:line="360" w:lineRule="auto"/>
        <w:ind w:firstLineChars="200" w:firstLine="482"/>
        <w:rPr>
          <w:rFonts w:ascii="宋体" w:eastAsia="宋体" w:hAnsi="宋体" w:hint="eastAsia"/>
          <w:sz w:val="24"/>
          <w:szCs w:val="24"/>
          <w:rPrChange w:id="516" w:author="周扬天宇" w:date="2010-06-28T15:38:00Z">
            <w:rPr>
              <w:rFonts w:ascii="仿宋_GB2312" w:eastAsia="仿宋_GB2312" w:hAnsi="宋体" w:hint="eastAsia"/>
              <w:sz w:val="24"/>
              <w:szCs w:val="24"/>
            </w:rPr>
          </w:rPrChange>
        </w:rPr>
        <w:pPrChange w:id="517" w:author="周扬天宇" w:date="2010-06-28T15:39:00Z">
          <w:pPr>
            <w:spacing w:line="360" w:lineRule="auto"/>
          </w:pPr>
        </w:pPrChange>
      </w:pPr>
      <w:r w:rsidRPr="002D5E8E">
        <w:rPr>
          <w:rFonts w:ascii="宋体" w:eastAsia="宋体" w:hAnsi="宋体" w:hint="eastAsia"/>
          <w:b/>
          <w:sz w:val="24"/>
          <w:szCs w:val="24"/>
          <w:rPrChange w:id="518" w:author="周扬天宇" w:date="2010-06-28T15:38:00Z">
            <w:rPr>
              <w:rFonts w:ascii="仿宋_GB2312" w:eastAsia="仿宋_GB2312" w:hAnsi="宋体" w:hint="eastAsia"/>
              <w:b/>
              <w:sz w:val="24"/>
              <w:szCs w:val="24"/>
            </w:rPr>
          </w:rPrChange>
        </w:rPr>
        <w:t>第十</w:t>
      </w:r>
      <w:r w:rsidR="007E739A" w:rsidRPr="002D5E8E">
        <w:rPr>
          <w:rFonts w:ascii="宋体" w:eastAsia="宋体" w:hAnsi="宋体" w:hint="eastAsia"/>
          <w:b/>
          <w:sz w:val="24"/>
          <w:szCs w:val="24"/>
          <w:rPrChange w:id="519" w:author="周扬天宇" w:date="2010-06-28T15:38:00Z">
            <w:rPr>
              <w:rFonts w:ascii="仿宋_GB2312" w:eastAsia="仿宋_GB2312" w:hAnsi="宋体" w:hint="eastAsia"/>
              <w:b/>
              <w:sz w:val="24"/>
              <w:szCs w:val="24"/>
            </w:rPr>
          </w:rPrChange>
        </w:rPr>
        <w:t>八</w:t>
      </w:r>
      <w:r w:rsidRPr="002D5E8E">
        <w:rPr>
          <w:rFonts w:ascii="宋体" w:eastAsia="宋体" w:hAnsi="宋体" w:hint="eastAsia"/>
          <w:b/>
          <w:sz w:val="24"/>
          <w:szCs w:val="24"/>
          <w:rPrChange w:id="520" w:author="周扬天宇" w:date="2010-06-28T15:38:00Z">
            <w:rPr>
              <w:rFonts w:ascii="仿宋_GB2312" w:eastAsia="仿宋_GB2312" w:hAnsi="宋体" w:hint="eastAsia"/>
              <w:b/>
              <w:sz w:val="24"/>
              <w:szCs w:val="24"/>
            </w:rPr>
          </w:rPrChange>
        </w:rPr>
        <w:t xml:space="preserve">条  </w:t>
      </w:r>
      <w:r w:rsidRPr="003769D0">
        <w:rPr>
          <w:rFonts w:ascii="宋体" w:eastAsia="宋体" w:hAnsi="宋体" w:hint="eastAsia"/>
          <w:sz w:val="24"/>
          <w:szCs w:val="24"/>
          <w:rPrChange w:id="521" w:author="周扬天宇" w:date="2010-06-28T18:03:00Z">
            <w:rPr>
              <w:rFonts w:ascii="仿宋_GB2312" w:eastAsia="仿宋_GB2312" w:hAnsi="宋体" w:hint="eastAsia"/>
              <w:b/>
              <w:sz w:val="24"/>
              <w:szCs w:val="24"/>
            </w:rPr>
          </w:rPrChange>
        </w:rPr>
        <w:t>风险跟踪监测</w:t>
      </w:r>
    </w:p>
    <w:p w:rsidR="003D4A80" w:rsidRPr="002D5E8E" w:rsidRDefault="00DB6AB7" w:rsidP="002D5E8E">
      <w:pPr>
        <w:spacing w:line="360" w:lineRule="auto"/>
        <w:ind w:firstLineChars="200" w:firstLine="480"/>
        <w:rPr>
          <w:rFonts w:ascii="宋体" w:eastAsia="宋体" w:hAnsi="宋体" w:hint="eastAsia"/>
          <w:sz w:val="24"/>
          <w:szCs w:val="24"/>
          <w:rPrChange w:id="522" w:author="周扬天宇" w:date="2010-06-28T15:38:00Z">
            <w:rPr>
              <w:rFonts w:ascii="仿宋_GB2312" w:eastAsia="仿宋_GB2312" w:hAnsi="宋体" w:hint="eastAsia"/>
              <w:sz w:val="24"/>
              <w:szCs w:val="24"/>
            </w:rPr>
          </w:rPrChange>
        </w:rPr>
        <w:pPrChange w:id="523" w:author="周扬天宇" w:date="2010-06-28T15:39:00Z">
          <w:pPr>
            <w:spacing w:line="360" w:lineRule="auto"/>
          </w:pPr>
        </w:pPrChange>
      </w:pPr>
      <w:del w:id="524" w:author="周扬天宇" w:date="2010-06-28T15:41:00Z">
        <w:r w:rsidRPr="002D5E8E" w:rsidDel="007849D1">
          <w:rPr>
            <w:rFonts w:ascii="宋体" w:eastAsia="宋体" w:hAnsi="宋体" w:hint="eastAsia"/>
            <w:sz w:val="24"/>
            <w:szCs w:val="24"/>
            <w:rPrChange w:id="525" w:author="周扬天宇" w:date="2010-06-28T15:38:00Z">
              <w:rPr>
                <w:rFonts w:ascii="仿宋_GB2312" w:eastAsia="仿宋_GB2312" w:hAnsi="宋体" w:hint="eastAsia"/>
                <w:sz w:val="24"/>
                <w:szCs w:val="24"/>
              </w:rPr>
            </w:rPrChange>
          </w:rPr>
          <w:delText>联盟中心</w:delText>
        </w:r>
      </w:del>
      <w:ins w:id="526" w:author="周扬天宇" w:date="2010-06-28T15:41:00Z">
        <w:r w:rsidR="007849D1">
          <w:rPr>
            <w:rFonts w:ascii="宋体" w:eastAsia="宋体" w:hAnsi="宋体" w:hint="eastAsia"/>
            <w:sz w:val="24"/>
            <w:szCs w:val="24"/>
          </w:rPr>
          <w:t>中心</w:t>
        </w:r>
      </w:ins>
      <w:r w:rsidR="007E739A" w:rsidRPr="002D5E8E">
        <w:rPr>
          <w:rFonts w:ascii="宋体" w:eastAsia="宋体" w:hAnsi="宋体" w:hint="eastAsia"/>
          <w:sz w:val="24"/>
          <w:szCs w:val="24"/>
          <w:rPrChange w:id="527" w:author="周扬天宇" w:date="2010-06-28T15:38:00Z">
            <w:rPr>
              <w:rFonts w:ascii="仿宋_GB2312" w:eastAsia="仿宋_GB2312" w:hAnsi="宋体" w:hint="eastAsia"/>
              <w:sz w:val="24"/>
              <w:szCs w:val="24"/>
            </w:rPr>
          </w:rPrChange>
        </w:rPr>
        <w:t>负责</w:t>
      </w:r>
      <w:r w:rsidR="00FD1C9C" w:rsidRPr="002D5E8E">
        <w:rPr>
          <w:rFonts w:ascii="宋体" w:eastAsia="宋体" w:hAnsi="宋体" w:hint="eastAsia"/>
          <w:sz w:val="24"/>
          <w:szCs w:val="24"/>
          <w:rPrChange w:id="528" w:author="周扬天宇" w:date="2010-06-28T15:38:00Z">
            <w:rPr>
              <w:rFonts w:ascii="仿宋_GB2312" w:eastAsia="仿宋_GB2312" w:hAnsi="宋体" w:hint="eastAsia"/>
              <w:sz w:val="24"/>
              <w:szCs w:val="24"/>
            </w:rPr>
          </w:rPrChange>
        </w:rPr>
        <w:t>对梅花商务卡业务风险跟踪监测。</w:t>
      </w:r>
      <w:r w:rsidR="003D4A80" w:rsidRPr="002D5E8E">
        <w:rPr>
          <w:rFonts w:ascii="宋体" w:eastAsia="宋体" w:hAnsi="宋体" w:hint="eastAsia"/>
          <w:sz w:val="24"/>
          <w:szCs w:val="24"/>
          <w:rPrChange w:id="529" w:author="周扬天宇" w:date="2010-06-28T15:38:00Z">
            <w:rPr>
              <w:rFonts w:ascii="仿宋_GB2312" w:eastAsia="仿宋_GB2312" w:hAnsi="宋体" w:hint="eastAsia"/>
              <w:sz w:val="24"/>
              <w:szCs w:val="24"/>
            </w:rPr>
          </w:rPrChange>
        </w:rPr>
        <w:t>监测内容包括但不限于申领单位的经营情况</w:t>
      </w:r>
      <w:del w:id="530" w:author="周扬天宇" w:date="2010-06-28T16:10:00Z">
        <w:r w:rsidR="003D4A80" w:rsidRPr="002D5E8E" w:rsidDel="00F00A4B">
          <w:rPr>
            <w:rFonts w:ascii="宋体" w:eastAsia="宋体" w:hAnsi="宋体" w:hint="eastAsia"/>
            <w:sz w:val="24"/>
            <w:szCs w:val="24"/>
            <w:rPrChange w:id="531" w:author="周扬天宇" w:date="2010-06-28T15:38:00Z">
              <w:rPr>
                <w:rFonts w:ascii="仿宋_GB2312" w:eastAsia="仿宋_GB2312" w:hAnsi="宋体" w:hint="eastAsia"/>
                <w:sz w:val="24"/>
                <w:szCs w:val="24"/>
              </w:rPr>
            </w:rPrChange>
          </w:rPr>
          <w:delText>，</w:delText>
        </w:r>
      </w:del>
      <w:ins w:id="532" w:author="周扬天宇" w:date="2010-06-28T16:11:00Z">
        <w:r w:rsidR="00F00A4B">
          <w:rPr>
            <w:rFonts w:ascii="宋体" w:eastAsia="宋体" w:hAnsi="宋体" w:hint="eastAsia"/>
            <w:sz w:val="24"/>
            <w:szCs w:val="24"/>
          </w:rPr>
          <w:t>、</w:t>
        </w:r>
      </w:ins>
      <w:r w:rsidR="003D4A80" w:rsidRPr="002D5E8E">
        <w:rPr>
          <w:rFonts w:ascii="宋体" w:eastAsia="宋体" w:hAnsi="宋体" w:hint="eastAsia"/>
          <w:sz w:val="24"/>
          <w:szCs w:val="24"/>
          <w:rPrChange w:id="533" w:author="周扬天宇" w:date="2010-06-28T15:38:00Z">
            <w:rPr>
              <w:rFonts w:ascii="仿宋_GB2312" w:eastAsia="仿宋_GB2312" w:hAnsi="宋体" w:hint="eastAsia"/>
              <w:sz w:val="24"/>
              <w:szCs w:val="24"/>
            </w:rPr>
          </w:rPrChange>
        </w:rPr>
        <w:t>财务状况</w:t>
      </w:r>
      <w:del w:id="534" w:author="周扬天宇" w:date="2010-06-28T16:11:00Z">
        <w:r w:rsidR="003D4A80" w:rsidRPr="002D5E8E" w:rsidDel="00F00A4B">
          <w:rPr>
            <w:rFonts w:ascii="宋体" w:eastAsia="宋体" w:hAnsi="宋体" w:hint="eastAsia"/>
            <w:sz w:val="24"/>
            <w:szCs w:val="24"/>
            <w:rPrChange w:id="535" w:author="周扬天宇" w:date="2010-06-28T15:38:00Z">
              <w:rPr>
                <w:rFonts w:ascii="仿宋_GB2312" w:eastAsia="仿宋_GB2312" w:hAnsi="宋体" w:hint="eastAsia"/>
                <w:sz w:val="24"/>
                <w:szCs w:val="24"/>
              </w:rPr>
            </w:rPrChange>
          </w:rPr>
          <w:delText>，</w:delText>
        </w:r>
      </w:del>
      <w:ins w:id="536" w:author="周扬天宇" w:date="2010-06-28T16:11:00Z">
        <w:r w:rsidR="00F00A4B">
          <w:rPr>
            <w:rFonts w:ascii="宋体" w:eastAsia="宋体" w:hAnsi="宋体" w:hint="eastAsia"/>
            <w:sz w:val="24"/>
            <w:szCs w:val="24"/>
          </w:rPr>
          <w:t>、</w:t>
        </w:r>
      </w:ins>
      <w:r w:rsidR="003D4A80" w:rsidRPr="002D5E8E">
        <w:rPr>
          <w:rFonts w:ascii="宋体" w:eastAsia="宋体" w:hAnsi="宋体" w:hint="eastAsia"/>
          <w:sz w:val="24"/>
          <w:szCs w:val="24"/>
          <w:rPrChange w:id="537" w:author="周扬天宇" w:date="2010-06-28T15:38:00Z">
            <w:rPr>
              <w:rFonts w:ascii="仿宋_GB2312" w:eastAsia="仿宋_GB2312" w:hAnsi="宋体" w:hint="eastAsia"/>
              <w:sz w:val="24"/>
              <w:szCs w:val="24"/>
            </w:rPr>
          </w:rPrChange>
        </w:rPr>
        <w:t>现金流量状况</w:t>
      </w:r>
      <w:del w:id="538" w:author="周扬天宇" w:date="2010-06-28T16:11:00Z">
        <w:r w:rsidR="003D4A80" w:rsidRPr="002D5E8E" w:rsidDel="00F00A4B">
          <w:rPr>
            <w:rFonts w:ascii="宋体" w:eastAsia="宋体" w:hAnsi="宋体" w:hint="eastAsia"/>
            <w:sz w:val="24"/>
            <w:szCs w:val="24"/>
            <w:rPrChange w:id="539" w:author="周扬天宇" w:date="2010-06-28T15:38:00Z">
              <w:rPr>
                <w:rFonts w:ascii="仿宋_GB2312" w:eastAsia="仿宋_GB2312" w:hAnsi="宋体" w:hint="eastAsia"/>
                <w:sz w:val="24"/>
                <w:szCs w:val="24"/>
              </w:rPr>
            </w:rPrChange>
          </w:rPr>
          <w:delText>，</w:delText>
        </w:r>
      </w:del>
      <w:ins w:id="540" w:author="周扬天宇" w:date="2010-06-28T16:11:00Z">
        <w:r w:rsidR="00F00A4B">
          <w:rPr>
            <w:rFonts w:ascii="宋体" w:eastAsia="宋体" w:hAnsi="宋体" w:hint="eastAsia"/>
            <w:sz w:val="24"/>
            <w:szCs w:val="24"/>
          </w:rPr>
          <w:t>、</w:t>
        </w:r>
      </w:ins>
      <w:r w:rsidR="003D4A80" w:rsidRPr="002D5E8E">
        <w:rPr>
          <w:rFonts w:ascii="宋体" w:eastAsia="宋体" w:hAnsi="宋体" w:hint="eastAsia"/>
          <w:sz w:val="24"/>
          <w:szCs w:val="24"/>
          <w:rPrChange w:id="541" w:author="周扬天宇" w:date="2010-06-28T15:38:00Z">
            <w:rPr>
              <w:rFonts w:ascii="仿宋_GB2312" w:eastAsia="仿宋_GB2312" w:hAnsi="宋体" w:hint="eastAsia"/>
              <w:sz w:val="24"/>
              <w:szCs w:val="24"/>
            </w:rPr>
          </w:rPrChange>
        </w:rPr>
        <w:t>账户透支情况</w:t>
      </w:r>
      <w:del w:id="542" w:author="周扬天宇" w:date="2010-06-28T16:11:00Z">
        <w:r w:rsidR="003D4A80" w:rsidRPr="002D5E8E" w:rsidDel="00F00A4B">
          <w:rPr>
            <w:rFonts w:ascii="宋体" w:eastAsia="宋体" w:hAnsi="宋体" w:hint="eastAsia"/>
            <w:sz w:val="24"/>
            <w:szCs w:val="24"/>
            <w:rPrChange w:id="543" w:author="周扬天宇" w:date="2010-06-28T15:38:00Z">
              <w:rPr>
                <w:rFonts w:ascii="仿宋_GB2312" w:eastAsia="仿宋_GB2312" w:hAnsi="宋体" w:hint="eastAsia"/>
                <w:sz w:val="24"/>
                <w:szCs w:val="24"/>
              </w:rPr>
            </w:rPrChange>
          </w:rPr>
          <w:delText>，</w:delText>
        </w:r>
      </w:del>
      <w:ins w:id="544" w:author="周扬天宇" w:date="2010-06-28T16:11:00Z">
        <w:r w:rsidR="00F00A4B">
          <w:rPr>
            <w:rFonts w:ascii="宋体" w:eastAsia="宋体" w:hAnsi="宋体" w:hint="eastAsia"/>
            <w:sz w:val="24"/>
            <w:szCs w:val="24"/>
          </w:rPr>
          <w:t>、</w:t>
        </w:r>
      </w:ins>
      <w:r w:rsidR="003D4A80" w:rsidRPr="002D5E8E">
        <w:rPr>
          <w:rFonts w:ascii="宋体" w:eastAsia="宋体" w:hAnsi="宋体" w:hint="eastAsia"/>
          <w:sz w:val="24"/>
          <w:szCs w:val="24"/>
          <w:rPrChange w:id="545" w:author="周扬天宇" w:date="2010-06-28T15:38:00Z">
            <w:rPr>
              <w:rFonts w:ascii="仿宋_GB2312" w:eastAsia="仿宋_GB2312" w:hAnsi="宋体" w:hint="eastAsia"/>
              <w:sz w:val="24"/>
              <w:szCs w:val="24"/>
            </w:rPr>
          </w:rPrChange>
        </w:rPr>
        <w:t>账户还款情况</w:t>
      </w:r>
      <w:del w:id="546" w:author="周扬天宇" w:date="2010-06-28T16:11:00Z">
        <w:r w:rsidR="003D4A80" w:rsidRPr="002D5E8E" w:rsidDel="00F00A4B">
          <w:rPr>
            <w:rFonts w:ascii="宋体" w:eastAsia="宋体" w:hAnsi="宋体" w:hint="eastAsia"/>
            <w:sz w:val="24"/>
            <w:szCs w:val="24"/>
            <w:rPrChange w:id="547" w:author="周扬天宇" w:date="2010-06-28T15:38:00Z">
              <w:rPr>
                <w:rFonts w:ascii="仿宋_GB2312" w:eastAsia="仿宋_GB2312" w:hAnsi="宋体" w:hint="eastAsia"/>
                <w:sz w:val="24"/>
                <w:szCs w:val="24"/>
              </w:rPr>
            </w:rPrChange>
          </w:rPr>
          <w:delText>，</w:delText>
        </w:r>
      </w:del>
      <w:ins w:id="548" w:author="周扬天宇" w:date="2010-06-28T16:11:00Z">
        <w:r w:rsidR="00F00A4B">
          <w:rPr>
            <w:rFonts w:ascii="宋体" w:eastAsia="宋体" w:hAnsi="宋体" w:hint="eastAsia"/>
            <w:sz w:val="24"/>
            <w:szCs w:val="24"/>
          </w:rPr>
          <w:t>、</w:t>
        </w:r>
      </w:ins>
      <w:r w:rsidR="003D4A80" w:rsidRPr="002D5E8E">
        <w:rPr>
          <w:rFonts w:ascii="宋体" w:eastAsia="宋体" w:hAnsi="宋体" w:hint="eastAsia"/>
          <w:sz w:val="24"/>
          <w:szCs w:val="24"/>
          <w:rPrChange w:id="549" w:author="周扬天宇" w:date="2010-06-28T15:38:00Z">
            <w:rPr>
              <w:rFonts w:ascii="仿宋_GB2312" w:eastAsia="仿宋_GB2312" w:hAnsi="宋体" w:hint="eastAsia"/>
              <w:sz w:val="24"/>
              <w:szCs w:val="24"/>
            </w:rPr>
          </w:rPrChange>
        </w:rPr>
        <w:t>持卡人的资信情况及在单位的任职情况等。对于持卡单位出现以下情况的，应加强对申领单位的</w:t>
      </w:r>
      <w:del w:id="550" w:author="周扬天宇" w:date="2010-06-28T16:11:00Z">
        <w:r w:rsidR="003D4A80" w:rsidRPr="002D5E8E" w:rsidDel="00B05398">
          <w:rPr>
            <w:rFonts w:ascii="宋体" w:eastAsia="宋体" w:hAnsi="宋体" w:hint="eastAsia"/>
            <w:sz w:val="24"/>
            <w:szCs w:val="24"/>
            <w:rPrChange w:id="551" w:author="周扬天宇" w:date="2010-06-28T15:38:00Z">
              <w:rPr>
                <w:rFonts w:ascii="仿宋_GB2312" w:eastAsia="仿宋_GB2312" w:hAnsi="宋体" w:hint="eastAsia"/>
                <w:sz w:val="24"/>
                <w:szCs w:val="24"/>
              </w:rPr>
            </w:rPrChange>
          </w:rPr>
          <w:delText>控</w:delText>
        </w:r>
      </w:del>
      <w:r w:rsidR="003D4A80" w:rsidRPr="002D5E8E">
        <w:rPr>
          <w:rFonts w:ascii="宋体" w:eastAsia="宋体" w:hAnsi="宋体" w:hint="eastAsia"/>
          <w:sz w:val="24"/>
          <w:szCs w:val="24"/>
          <w:rPrChange w:id="552" w:author="周扬天宇" w:date="2010-06-28T15:38:00Z">
            <w:rPr>
              <w:rFonts w:ascii="仿宋_GB2312" w:eastAsia="仿宋_GB2312" w:hAnsi="宋体" w:hint="eastAsia"/>
              <w:sz w:val="24"/>
              <w:szCs w:val="24"/>
            </w:rPr>
          </w:rPrChange>
        </w:rPr>
        <w:t>管</w:t>
      </w:r>
      <w:ins w:id="553" w:author="周扬天宇" w:date="2010-06-28T16:11:00Z">
        <w:r w:rsidR="00B05398" w:rsidRPr="002D5E8E">
          <w:rPr>
            <w:rFonts w:ascii="宋体" w:eastAsia="宋体" w:hAnsi="宋体" w:hint="eastAsia"/>
            <w:sz w:val="24"/>
            <w:szCs w:val="24"/>
          </w:rPr>
          <w:t>控</w:t>
        </w:r>
      </w:ins>
      <w:r w:rsidR="003D4A80" w:rsidRPr="002D5E8E">
        <w:rPr>
          <w:rFonts w:ascii="宋体" w:eastAsia="宋体" w:hAnsi="宋体" w:hint="eastAsia"/>
          <w:sz w:val="24"/>
          <w:szCs w:val="24"/>
          <w:rPrChange w:id="554" w:author="周扬天宇" w:date="2010-06-28T15:38:00Z">
            <w:rPr>
              <w:rFonts w:ascii="仿宋_GB2312" w:eastAsia="仿宋_GB2312" w:hAnsi="宋体" w:hint="eastAsia"/>
              <w:sz w:val="24"/>
              <w:szCs w:val="24"/>
            </w:rPr>
          </w:rPrChange>
        </w:rPr>
        <w:t>：</w:t>
      </w:r>
    </w:p>
    <w:p w:rsidR="003D4A80" w:rsidRPr="002D5E8E" w:rsidRDefault="00D24D37" w:rsidP="00D24D37">
      <w:pPr>
        <w:numPr>
          <w:numberingChange w:id="555" w:author="chris.wang" w:date="2010-05-19T12:00:00Z" w:original="（%1:1:11:）"/>
        </w:numPr>
        <w:spacing w:line="360" w:lineRule="auto"/>
        <w:ind w:firstLineChars="200" w:firstLine="480"/>
        <w:rPr>
          <w:rFonts w:ascii="宋体" w:eastAsia="宋体" w:hAnsi="宋体" w:hint="eastAsia"/>
          <w:sz w:val="24"/>
          <w:szCs w:val="24"/>
          <w:rPrChange w:id="556" w:author="周扬天宇" w:date="2010-06-28T15:38:00Z">
            <w:rPr>
              <w:rFonts w:ascii="仿宋_GB2312" w:eastAsia="仿宋_GB2312" w:hAnsi="宋体" w:hint="eastAsia"/>
              <w:sz w:val="24"/>
              <w:szCs w:val="24"/>
            </w:rPr>
          </w:rPrChange>
        </w:rPr>
        <w:pPrChange w:id="557" w:author="周扬天宇" w:date="2010-06-28T16:11:00Z">
          <w:pPr>
            <w:numPr>
              <w:numId w:val="5"/>
            </w:numPr>
            <w:tabs>
              <w:tab w:val="num" w:pos="720"/>
            </w:tabs>
            <w:spacing w:line="360" w:lineRule="auto"/>
            <w:ind w:left="720" w:hanging="720"/>
          </w:pPr>
        </w:pPrChange>
      </w:pPr>
      <w:ins w:id="558" w:author="周扬天宇" w:date="2010-06-28T16:11:00Z">
        <w:r>
          <w:rPr>
            <w:rFonts w:ascii="宋体" w:eastAsia="宋体" w:hAnsi="宋体" w:hint="eastAsia"/>
            <w:sz w:val="24"/>
            <w:szCs w:val="24"/>
          </w:rPr>
          <w:t>（一）</w:t>
        </w:r>
      </w:ins>
      <w:r w:rsidR="003D4A80" w:rsidRPr="002D5E8E">
        <w:rPr>
          <w:rFonts w:ascii="宋体" w:eastAsia="宋体" w:hAnsi="宋体" w:hint="eastAsia"/>
          <w:sz w:val="24"/>
          <w:szCs w:val="24"/>
          <w:rPrChange w:id="559" w:author="周扬天宇" w:date="2010-06-28T15:38:00Z">
            <w:rPr>
              <w:rFonts w:ascii="仿宋_GB2312" w:eastAsia="仿宋_GB2312" w:hAnsi="宋体" w:hint="eastAsia"/>
              <w:sz w:val="24"/>
              <w:szCs w:val="24"/>
            </w:rPr>
          </w:rPrChange>
        </w:rPr>
        <w:t>因管理或不可抗力等原因停产、关闭、严重资不抵债，或经批准实施破产、兼并、重组；</w:t>
      </w:r>
    </w:p>
    <w:p w:rsidR="003D4A80" w:rsidRPr="002D5E8E" w:rsidRDefault="00D24D37" w:rsidP="00D24D37">
      <w:pPr>
        <w:numPr>
          <w:numberingChange w:id="560" w:author="chris.wang" w:date="2010-05-19T12:00:00Z" w:original="（%1:2:11:）"/>
        </w:numPr>
        <w:spacing w:line="360" w:lineRule="auto"/>
        <w:ind w:firstLineChars="200" w:firstLine="480"/>
        <w:rPr>
          <w:rFonts w:ascii="宋体" w:eastAsia="宋体" w:hAnsi="宋体" w:hint="eastAsia"/>
          <w:sz w:val="24"/>
          <w:szCs w:val="24"/>
          <w:rPrChange w:id="561" w:author="周扬天宇" w:date="2010-06-28T15:38:00Z">
            <w:rPr>
              <w:rFonts w:ascii="仿宋_GB2312" w:eastAsia="仿宋_GB2312" w:hAnsi="宋体" w:hint="eastAsia"/>
              <w:sz w:val="24"/>
              <w:szCs w:val="24"/>
            </w:rPr>
          </w:rPrChange>
        </w:rPr>
        <w:pPrChange w:id="562" w:author="周扬天宇" w:date="2010-06-28T16:11:00Z">
          <w:pPr>
            <w:numPr>
              <w:numId w:val="5"/>
            </w:numPr>
            <w:tabs>
              <w:tab w:val="num" w:pos="720"/>
            </w:tabs>
            <w:spacing w:line="360" w:lineRule="auto"/>
            <w:ind w:left="720" w:hanging="720"/>
          </w:pPr>
        </w:pPrChange>
      </w:pPr>
      <w:ins w:id="563" w:author="周扬天宇" w:date="2010-06-28T16:11:00Z">
        <w:r>
          <w:rPr>
            <w:rFonts w:ascii="宋体" w:eastAsia="宋体" w:hAnsi="宋体" w:hint="eastAsia"/>
            <w:sz w:val="24"/>
            <w:szCs w:val="24"/>
          </w:rPr>
          <w:t>（二）</w:t>
        </w:r>
      </w:ins>
      <w:r w:rsidR="003D4A80" w:rsidRPr="002D5E8E">
        <w:rPr>
          <w:rFonts w:ascii="宋体" w:eastAsia="宋体" w:hAnsi="宋体" w:hint="eastAsia"/>
          <w:sz w:val="24"/>
          <w:szCs w:val="24"/>
          <w:rPrChange w:id="564" w:author="周扬天宇" w:date="2010-06-28T15:38:00Z">
            <w:rPr>
              <w:rFonts w:ascii="仿宋_GB2312" w:eastAsia="仿宋_GB2312" w:hAnsi="宋体" w:hint="eastAsia"/>
              <w:sz w:val="24"/>
              <w:szCs w:val="24"/>
            </w:rPr>
          </w:rPrChange>
        </w:rPr>
        <w:t>主要股权、固定资产发生转让、质押（抵押）或租赁，影响归还我行贷款本息；</w:t>
      </w:r>
    </w:p>
    <w:p w:rsidR="003D4A80" w:rsidRPr="002D5E8E" w:rsidRDefault="00D24D37" w:rsidP="00D24D37">
      <w:pPr>
        <w:numPr>
          <w:numberingChange w:id="565" w:author="chris.wang" w:date="2010-05-19T12:00:00Z" w:original="（%1:3:11:）"/>
        </w:numPr>
        <w:spacing w:line="360" w:lineRule="auto"/>
        <w:ind w:firstLineChars="200" w:firstLine="480"/>
        <w:rPr>
          <w:rFonts w:ascii="宋体" w:eastAsia="宋体" w:hAnsi="宋体" w:hint="eastAsia"/>
          <w:sz w:val="24"/>
          <w:szCs w:val="24"/>
          <w:rPrChange w:id="566" w:author="周扬天宇" w:date="2010-06-28T15:38:00Z">
            <w:rPr>
              <w:rFonts w:ascii="仿宋_GB2312" w:eastAsia="仿宋_GB2312" w:hAnsi="宋体" w:hint="eastAsia"/>
              <w:sz w:val="24"/>
              <w:szCs w:val="24"/>
            </w:rPr>
          </w:rPrChange>
        </w:rPr>
        <w:pPrChange w:id="567" w:author="周扬天宇" w:date="2010-06-28T16:11:00Z">
          <w:pPr>
            <w:numPr>
              <w:numId w:val="5"/>
            </w:numPr>
            <w:tabs>
              <w:tab w:val="num" w:pos="720"/>
            </w:tabs>
            <w:spacing w:line="360" w:lineRule="auto"/>
            <w:ind w:left="720" w:hanging="720"/>
          </w:pPr>
        </w:pPrChange>
      </w:pPr>
      <w:ins w:id="568" w:author="周扬天宇" w:date="2010-06-28T16:11:00Z">
        <w:r>
          <w:rPr>
            <w:rFonts w:ascii="宋体" w:eastAsia="宋体" w:hAnsi="宋体" w:hint="eastAsia"/>
            <w:sz w:val="24"/>
            <w:szCs w:val="24"/>
          </w:rPr>
          <w:t>（三）</w:t>
        </w:r>
      </w:ins>
      <w:r w:rsidR="003D4A80" w:rsidRPr="002D5E8E">
        <w:rPr>
          <w:rFonts w:ascii="宋体" w:eastAsia="宋体" w:hAnsi="宋体" w:hint="eastAsia"/>
          <w:sz w:val="24"/>
          <w:szCs w:val="24"/>
          <w:rPrChange w:id="569" w:author="周扬天宇" w:date="2010-06-28T15:38:00Z">
            <w:rPr>
              <w:rFonts w:ascii="仿宋_GB2312" w:eastAsia="仿宋_GB2312" w:hAnsi="宋体" w:hint="eastAsia"/>
              <w:sz w:val="24"/>
              <w:szCs w:val="24"/>
            </w:rPr>
          </w:rPrChange>
        </w:rPr>
        <w:t>主要高级管理层人员（如董事长、总经理、副总经理、财务主管等）涉嫌经济犯罪被“双规”或拘捕；</w:t>
      </w:r>
    </w:p>
    <w:p w:rsidR="003D4A80" w:rsidDel="00BC22D5" w:rsidRDefault="00D24D37" w:rsidP="00BC22D5">
      <w:pPr>
        <w:numPr>
          <w:numberingChange w:id="570" w:author="chris.wang" w:date="2010-05-19T12:00:00Z" w:original="（%1:5:11:）"/>
        </w:numPr>
        <w:spacing w:line="360" w:lineRule="auto"/>
        <w:ind w:firstLineChars="200" w:firstLine="480"/>
        <w:rPr>
          <w:del w:id="571" w:author="Unknown"/>
          <w:rFonts w:ascii="宋体" w:eastAsia="宋体" w:hAnsi="宋体" w:hint="eastAsia"/>
          <w:sz w:val="24"/>
          <w:szCs w:val="24"/>
        </w:rPr>
        <w:pPrChange w:id="572" w:author="周扬天宇" w:date="2010-06-28T16:12:00Z">
          <w:pPr>
            <w:numPr>
              <w:numId w:val="5"/>
            </w:numPr>
            <w:tabs>
              <w:tab w:val="num" w:pos="720"/>
            </w:tabs>
            <w:spacing w:line="360" w:lineRule="auto"/>
            <w:ind w:left="720" w:hanging="720"/>
          </w:pPr>
        </w:pPrChange>
      </w:pPr>
      <w:ins w:id="573" w:author="周扬天宇" w:date="2010-06-28T16:11:00Z">
        <w:r>
          <w:rPr>
            <w:rFonts w:ascii="宋体" w:eastAsia="宋体" w:hAnsi="宋体" w:hint="eastAsia"/>
            <w:sz w:val="24"/>
            <w:szCs w:val="24"/>
          </w:rPr>
          <w:t>（四）</w:t>
        </w:r>
      </w:ins>
      <w:r w:rsidR="003D4A80" w:rsidRPr="002D5E8E">
        <w:rPr>
          <w:rFonts w:ascii="宋体" w:eastAsia="宋体" w:hAnsi="宋体" w:hint="eastAsia"/>
          <w:sz w:val="24"/>
          <w:szCs w:val="24"/>
          <w:rPrChange w:id="574" w:author="周扬天宇" w:date="2010-06-28T15:38:00Z">
            <w:rPr>
              <w:rFonts w:ascii="仿宋_GB2312" w:eastAsia="仿宋_GB2312" w:hAnsi="宋体" w:hint="eastAsia"/>
              <w:sz w:val="24"/>
              <w:szCs w:val="24"/>
            </w:rPr>
          </w:rPrChange>
        </w:rPr>
        <w:t>设计重大诉讼及发生企业形象被严重损害的重大事项；</w:t>
      </w:r>
    </w:p>
    <w:p w:rsidR="00BC22D5" w:rsidRPr="002D5E8E" w:rsidRDefault="00BC22D5" w:rsidP="00D24D37">
      <w:pPr>
        <w:numPr>
          <w:ins w:id="575" w:author="周扬天宇" w:date="2010-06-28T16:12:00Z"/>
        </w:numPr>
        <w:spacing w:line="360" w:lineRule="auto"/>
        <w:ind w:firstLineChars="200" w:firstLine="480"/>
        <w:rPr>
          <w:ins w:id="576" w:author="周扬天宇" w:date="2010-06-28T16:12:00Z"/>
          <w:rFonts w:ascii="宋体" w:eastAsia="宋体" w:hAnsi="宋体" w:hint="eastAsia"/>
          <w:sz w:val="24"/>
          <w:szCs w:val="24"/>
          <w:rPrChange w:id="577" w:author="周扬天宇" w:date="2010-06-28T15:38:00Z">
            <w:rPr>
              <w:ins w:id="578" w:author="周扬天宇" w:date="2010-06-28T16:12:00Z"/>
              <w:rFonts w:ascii="仿宋_GB2312" w:eastAsia="仿宋_GB2312" w:hAnsi="宋体" w:hint="eastAsia"/>
              <w:sz w:val="24"/>
              <w:szCs w:val="24"/>
            </w:rPr>
          </w:rPrChange>
        </w:rPr>
        <w:pPrChange w:id="579" w:author="周扬天宇" w:date="2010-06-28T16:11:00Z">
          <w:pPr>
            <w:numPr>
              <w:numId w:val="5"/>
            </w:numPr>
            <w:tabs>
              <w:tab w:val="num" w:pos="720"/>
            </w:tabs>
            <w:spacing w:line="360" w:lineRule="auto"/>
            <w:ind w:left="720" w:hanging="720"/>
          </w:pPr>
        </w:pPrChange>
      </w:pPr>
    </w:p>
    <w:p w:rsidR="003D4A80" w:rsidRPr="002D5E8E" w:rsidRDefault="00BC22D5" w:rsidP="00BC22D5">
      <w:pPr>
        <w:numPr>
          <w:numberingChange w:id="580" w:author="chris.wang" w:date="2010-05-19T12:00:00Z" w:original="（%1:5:11:）"/>
        </w:numPr>
        <w:spacing w:line="360" w:lineRule="auto"/>
        <w:ind w:firstLineChars="200" w:firstLine="480"/>
        <w:rPr>
          <w:rFonts w:ascii="宋体" w:eastAsia="宋体" w:hAnsi="宋体" w:hint="eastAsia"/>
          <w:sz w:val="24"/>
          <w:szCs w:val="24"/>
          <w:rPrChange w:id="581" w:author="周扬天宇" w:date="2010-06-28T15:38:00Z">
            <w:rPr>
              <w:rFonts w:ascii="仿宋_GB2312" w:eastAsia="仿宋_GB2312" w:hAnsi="宋体" w:hint="eastAsia"/>
              <w:sz w:val="24"/>
              <w:szCs w:val="24"/>
            </w:rPr>
          </w:rPrChange>
        </w:rPr>
        <w:pPrChange w:id="582" w:author="周扬天宇" w:date="2010-06-28T16:12:00Z">
          <w:pPr>
            <w:numPr>
              <w:numId w:val="5"/>
            </w:numPr>
            <w:tabs>
              <w:tab w:val="num" w:pos="720"/>
            </w:tabs>
            <w:spacing w:line="360" w:lineRule="auto"/>
            <w:ind w:left="720" w:hanging="720"/>
          </w:pPr>
        </w:pPrChange>
      </w:pPr>
      <w:ins w:id="583" w:author="周扬天宇" w:date="2010-06-28T16:12:00Z">
        <w:r>
          <w:rPr>
            <w:rFonts w:ascii="宋体" w:eastAsia="宋体" w:hAnsi="宋体" w:hint="eastAsia"/>
            <w:sz w:val="24"/>
            <w:szCs w:val="24"/>
          </w:rPr>
          <w:t>（五）</w:t>
        </w:r>
      </w:ins>
      <w:r w:rsidR="003D4A80" w:rsidRPr="002D5E8E">
        <w:rPr>
          <w:rFonts w:ascii="宋体" w:eastAsia="宋体" w:hAnsi="宋体" w:hint="eastAsia"/>
          <w:sz w:val="24"/>
          <w:szCs w:val="24"/>
          <w:rPrChange w:id="584" w:author="周扬天宇" w:date="2010-06-28T15:38:00Z">
            <w:rPr>
              <w:rFonts w:ascii="仿宋_GB2312" w:eastAsia="仿宋_GB2312" w:hAnsi="宋体" w:hint="eastAsia"/>
              <w:sz w:val="24"/>
              <w:szCs w:val="24"/>
            </w:rPr>
          </w:rPrChange>
        </w:rPr>
        <w:t>恶意逃废银行债务或已连续3个月以上拖欠银行贷款本息；</w:t>
      </w:r>
    </w:p>
    <w:p w:rsidR="003D4A80" w:rsidRPr="002D5E8E" w:rsidRDefault="00BC22D5" w:rsidP="00BC22D5">
      <w:pPr>
        <w:numPr>
          <w:numberingChange w:id="585" w:author="chris.wang" w:date="2010-05-19T12:00:00Z" w:original="（%1:6:11:）"/>
        </w:numPr>
        <w:spacing w:line="360" w:lineRule="auto"/>
        <w:ind w:firstLineChars="200" w:firstLine="480"/>
        <w:rPr>
          <w:rFonts w:ascii="宋体" w:eastAsia="宋体" w:hAnsi="宋体" w:hint="eastAsia"/>
          <w:sz w:val="24"/>
          <w:szCs w:val="24"/>
          <w:rPrChange w:id="586" w:author="周扬天宇" w:date="2010-06-28T15:38:00Z">
            <w:rPr>
              <w:rFonts w:ascii="仿宋_GB2312" w:eastAsia="仿宋_GB2312" w:hAnsi="宋体" w:hint="eastAsia"/>
              <w:sz w:val="24"/>
              <w:szCs w:val="24"/>
            </w:rPr>
          </w:rPrChange>
        </w:rPr>
        <w:pPrChange w:id="587" w:author="周扬天宇" w:date="2010-06-28T16:12:00Z">
          <w:pPr>
            <w:numPr>
              <w:numId w:val="5"/>
            </w:numPr>
            <w:tabs>
              <w:tab w:val="num" w:pos="720"/>
            </w:tabs>
            <w:spacing w:line="360" w:lineRule="auto"/>
            <w:ind w:left="720" w:hanging="720"/>
          </w:pPr>
        </w:pPrChange>
      </w:pPr>
      <w:ins w:id="588" w:author="周扬天宇" w:date="2010-06-28T16:12:00Z">
        <w:r>
          <w:rPr>
            <w:rFonts w:ascii="宋体" w:eastAsia="宋体" w:hAnsi="宋体" w:hint="eastAsia"/>
            <w:sz w:val="24"/>
            <w:szCs w:val="24"/>
          </w:rPr>
          <w:t>（六）</w:t>
        </w:r>
      </w:ins>
      <w:r w:rsidR="003D4A80" w:rsidRPr="002D5E8E">
        <w:rPr>
          <w:rFonts w:ascii="宋体" w:eastAsia="宋体" w:hAnsi="宋体" w:hint="eastAsia"/>
          <w:sz w:val="24"/>
          <w:szCs w:val="24"/>
          <w:rPrChange w:id="589" w:author="周扬天宇" w:date="2010-06-28T15:38:00Z">
            <w:rPr>
              <w:rFonts w:ascii="仿宋_GB2312" w:eastAsia="仿宋_GB2312" w:hAnsi="宋体" w:hint="eastAsia"/>
              <w:sz w:val="24"/>
              <w:szCs w:val="24"/>
            </w:rPr>
          </w:rPrChange>
        </w:rPr>
        <w:t>因经营不良发生连锁反应或财务危机；</w:t>
      </w:r>
    </w:p>
    <w:p w:rsidR="003D4A80" w:rsidRPr="002D5E8E" w:rsidRDefault="00BC22D5" w:rsidP="00BC22D5">
      <w:pPr>
        <w:numPr>
          <w:numberingChange w:id="590" w:author="chris.wang" w:date="2010-05-19T12:00:00Z" w:original="（%1:7:11:）"/>
        </w:numPr>
        <w:spacing w:line="360" w:lineRule="auto"/>
        <w:ind w:firstLineChars="200" w:firstLine="480"/>
        <w:rPr>
          <w:rFonts w:ascii="宋体" w:eastAsia="宋体" w:hAnsi="宋体" w:hint="eastAsia"/>
          <w:sz w:val="24"/>
          <w:szCs w:val="24"/>
          <w:rPrChange w:id="591" w:author="周扬天宇" w:date="2010-06-28T15:38:00Z">
            <w:rPr>
              <w:rFonts w:ascii="仿宋_GB2312" w:eastAsia="仿宋_GB2312" w:hAnsi="宋体" w:hint="eastAsia"/>
              <w:sz w:val="24"/>
              <w:szCs w:val="24"/>
            </w:rPr>
          </w:rPrChange>
        </w:rPr>
        <w:pPrChange w:id="592" w:author="周扬天宇" w:date="2010-06-28T16:12:00Z">
          <w:pPr>
            <w:numPr>
              <w:numId w:val="5"/>
            </w:numPr>
            <w:tabs>
              <w:tab w:val="num" w:pos="720"/>
            </w:tabs>
            <w:spacing w:line="360" w:lineRule="auto"/>
            <w:ind w:left="720" w:hanging="720"/>
          </w:pPr>
        </w:pPrChange>
      </w:pPr>
      <w:ins w:id="593" w:author="周扬天宇" w:date="2010-06-28T16:12:00Z">
        <w:r>
          <w:rPr>
            <w:rFonts w:ascii="宋体" w:eastAsia="宋体" w:hAnsi="宋体" w:hint="eastAsia"/>
            <w:sz w:val="24"/>
            <w:szCs w:val="24"/>
          </w:rPr>
          <w:t>（七）</w:t>
        </w:r>
      </w:ins>
      <w:r w:rsidR="003D4A80" w:rsidRPr="002D5E8E">
        <w:rPr>
          <w:rFonts w:ascii="宋体" w:eastAsia="宋体" w:hAnsi="宋体" w:hint="eastAsia"/>
          <w:sz w:val="24"/>
          <w:szCs w:val="24"/>
          <w:rPrChange w:id="594" w:author="周扬天宇" w:date="2010-06-28T15:38:00Z">
            <w:rPr>
              <w:rFonts w:ascii="仿宋_GB2312" w:eastAsia="仿宋_GB2312" w:hAnsi="宋体" w:hint="eastAsia"/>
              <w:sz w:val="24"/>
              <w:szCs w:val="24"/>
            </w:rPr>
          </w:rPrChange>
        </w:rPr>
        <w:t>本行认为可能影响持卡单位信用的其他情况。</w:t>
      </w:r>
    </w:p>
    <w:p w:rsidR="003D4A80" w:rsidRPr="002D5E8E" w:rsidRDefault="003D4A80" w:rsidP="002D5E8E">
      <w:pPr>
        <w:spacing w:line="360" w:lineRule="auto"/>
        <w:ind w:firstLineChars="200" w:firstLine="482"/>
        <w:rPr>
          <w:rFonts w:ascii="宋体" w:eastAsia="宋体" w:hAnsi="宋体" w:hint="eastAsia"/>
          <w:b/>
          <w:sz w:val="24"/>
          <w:szCs w:val="24"/>
          <w:rPrChange w:id="595" w:author="周扬天宇" w:date="2010-06-28T15:38:00Z">
            <w:rPr>
              <w:rFonts w:ascii="仿宋_GB2312" w:eastAsia="仿宋_GB2312" w:hAnsi="宋体" w:hint="eastAsia"/>
              <w:b/>
              <w:sz w:val="24"/>
              <w:szCs w:val="24"/>
            </w:rPr>
          </w:rPrChange>
        </w:rPr>
        <w:pPrChange w:id="596" w:author="周扬天宇" w:date="2010-06-28T15:39:00Z">
          <w:pPr>
            <w:spacing w:line="360" w:lineRule="auto"/>
          </w:pPr>
        </w:pPrChange>
      </w:pPr>
      <w:r w:rsidRPr="002D5E8E">
        <w:rPr>
          <w:rFonts w:ascii="宋体" w:eastAsia="宋体" w:hAnsi="宋体" w:hint="eastAsia"/>
          <w:b/>
          <w:sz w:val="24"/>
          <w:szCs w:val="24"/>
          <w:rPrChange w:id="597" w:author="周扬天宇" w:date="2010-06-28T15:38:00Z">
            <w:rPr>
              <w:rFonts w:ascii="仿宋_GB2312" w:eastAsia="仿宋_GB2312" w:hAnsi="宋体" w:hint="eastAsia"/>
              <w:b/>
              <w:sz w:val="24"/>
              <w:szCs w:val="24"/>
            </w:rPr>
          </w:rPrChange>
        </w:rPr>
        <w:t>第十</w:t>
      </w:r>
      <w:r w:rsidR="007E739A" w:rsidRPr="002D5E8E">
        <w:rPr>
          <w:rFonts w:ascii="宋体" w:eastAsia="宋体" w:hAnsi="宋体" w:hint="eastAsia"/>
          <w:b/>
          <w:sz w:val="24"/>
          <w:szCs w:val="24"/>
          <w:rPrChange w:id="598" w:author="周扬天宇" w:date="2010-06-28T15:38:00Z">
            <w:rPr>
              <w:rFonts w:ascii="仿宋_GB2312" w:eastAsia="仿宋_GB2312" w:hAnsi="宋体" w:hint="eastAsia"/>
              <w:b/>
              <w:sz w:val="24"/>
              <w:szCs w:val="24"/>
            </w:rPr>
          </w:rPrChange>
        </w:rPr>
        <w:t>九</w:t>
      </w:r>
      <w:r w:rsidRPr="002D5E8E">
        <w:rPr>
          <w:rFonts w:ascii="宋体" w:eastAsia="宋体" w:hAnsi="宋体" w:hint="eastAsia"/>
          <w:b/>
          <w:sz w:val="24"/>
          <w:szCs w:val="24"/>
          <w:rPrChange w:id="599" w:author="周扬天宇" w:date="2010-06-28T15:38:00Z">
            <w:rPr>
              <w:rFonts w:ascii="仿宋_GB2312" w:eastAsia="仿宋_GB2312" w:hAnsi="宋体" w:hint="eastAsia"/>
              <w:b/>
              <w:sz w:val="24"/>
              <w:szCs w:val="24"/>
            </w:rPr>
          </w:rPrChange>
        </w:rPr>
        <w:t xml:space="preserve">条  </w:t>
      </w:r>
      <w:r w:rsidRPr="003769D0">
        <w:rPr>
          <w:rFonts w:ascii="宋体" w:eastAsia="宋体" w:hAnsi="宋体" w:hint="eastAsia"/>
          <w:sz w:val="24"/>
          <w:szCs w:val="24"/>
          <w:rPrChange w:id="600" w:author="周扬天宇" w:date="2010-06-28T18:03:00Z">
            <w:rPr>
              <w:rFonts w:ascii="仿宋_GB2312" w:eastAsia="仿宋_GB2312" w:hAnsi="宋体" w:hint="eastAsia"/>
              <w:b/>
              <w:sz w:val="24"/>
              <w:szCs w:val="24"/>
            </w:rPr>
          </w:rPrChange>
        </w:rPr>
        <w:t>催收</w:t>
      </w:r>
    </w:p>
    <w:p w:rsidR="001649B4" w:rsidRPr="002D5E8E" w:rsidRDefault="001649B4" w:rsidP="002D5E8E">
      <w:pPr>
        <w:spacing w:line="360" w:lineRule="auto"/>
        <w:ind w:firstLineChars="200" w:firstLine="480"/>
        <w:rPr>
          <w:rFonts w:ascii="宋体" w:eastAsia="宋体" w:hAnsi="宋体" w:hint="eastAsia"/>
          <w:bCs/>
          <w:sz w:val="24"/>
          <w:szCs w:val="24"/>
          <w:rPrChange w:id="601" w:author="周扬天宇" w:date="2010-06-28T15:38:00Z">
            <w:rPr>
              <w:rFonts w:ascii="仿宋_GB2312" w:eastAsia="仿宋_GB2312" w:hAnsi="宋体" w:hint="eastAsia"/>
              <w:bCs/>
              <w:sz w:val="24"/>
              <w:szCs w:val="24"/>
            </w:rPr>
          </w:rPrChange>
        </w:rPr>
        <w:pPrChange w:id="602" w:author="周扬天宇" w:date="2010-06-28T15:39:00Z">
          <w:pPr>
            <w:spacing w:line="360" w:lineRule="auto"/>
            <w:jc w:val="left"/>
          </w:pPr>
        </w:pPrChange>
      </w:pPr>
      <w:del w:id="603" w:author="周扬天宇" w:date="2010-06-28T15:41:00Z">
        <w:r w:rsidRPr="002D5E8E" w:rsidDel="007849D1">
          <w:rPr>
            <w:rFonts w:ascii="宋体" w:eastAsia="宋体" w:hAnsi="宋体" w:hint="eastAsia"/>
            <w:sz w:val="24"/>
            <w:szCs w:val="24"/>
            <w:rPrChange w:id="604" w:author="周扬天宇" w:date="2010-06-28T15:38:00Z">
              <w:rPr>
                <w:rFonts w:ascii="仿宋_GB2312" w:eastAsia="仿宋_GB2312" w:hAnsi="宋体" w:hint="eastAsia"/>
                <w:sz w:val="24"/>
                <w:szCs w:val="24"/>
              </w:rPr>
            </w:rPrChange>
          </w:rPr>
          <w:delText>联盟中心</w:delText>
        </w:r>
      </w:del>
      <w:ins w:id="605" w:author="周扬天宇" w:date="2010-06-28T15:41:00Z">
        <w:r w:rsidR="007849D1">
          <w:rPr>
            <w:rFonts w:ascii="宋体" w:eastAsia="宋体" w:hAnsi="宋体" w:hint="eastAsia"/>
            <w:sz w:val="24"/>
            <w:szCs w:val="24"/>
          </w:rPr>
          <w:t>中心</w:t>
        </w:r>
      </w:ins>
      <w:r w:rsidRPr="002D5E8E">
        <w:rPr>
          <w:rFonts w:ascii="宋体" w:eastAsia="宋体" w:hAnsi="宋体" w:hint="eastAsia"/>
          <w:sz w:val="24"/>
          <w:szCs w:val="24"/>
          <w:rPrChange w:id="606" w:author="周扬天宇" w:date="2010-06-28T15:38:00Z">
            <w:rPr>
              <w:rFonts w:ascii="仿宋_GB2312" w:eastAsia="仿宋_GB2312" w:hAnsi="宋体" w:hint="eastAsia"/>
              <w:sz w:val="24"/>
              <w:szCs w:val="24"/>
            </w:rPr>
          </w:rPrChange>
        </w:rPr>
        <w:t>按照“分类管理、专业催收”的原则，对进入催收状态的商务卡账户进行专业催收管理。分类因素包括拖欠账期、拖欠原因等。催收方式包括</w:t>
      </w:r>
      <w:r w:rsidRPr="002D5E8E">
        <w:rPr>
          <w:rFonts w:ascii="宋体" w:eastAsia="宋体" w:hAnsi="宋体" w:hint="eastAsia"/>
          <w:bCs/>
          <w:sz w:val="24"/>
          <w:szCs w:val="24"/>
          <w:rPrChange w:id="607" w:author="周扬天宇" w:date="2010-06-28T15:38:00Z">
            <w:rPr>
              <w:rFonts w:ascii="仿宋_GB2312" w:eastAsia="仿宋_GB2312" w:hAnsi="宋体" w:hint="eastAsia"/>
              <w:bCs/>
              <w:sz w:val="24"/>
              <w:szCs w:val="24"/>
            </w:rPr>
          </w:rPrChange>
        </w:rPr>
        <w:t>短信、信函、电话、账户管制、法务催收等方式。</w:t>
      </w:r>
    </w:p>
    <w:p w:rsidR="003D4A80" w:rsidRPr="003769D0" w:rsidRDefault="003D4A80" w:rsidP="002D5E8E">
      <w:pPr>
        <w:spacing w:line="360" w:lineRule="auto"/>
        <w:ind w:firstLineChars="200" w:firstLine="482"/>
        <w:rPr>
          <w:rFonts w:ascii="宋体" w:eastAsia="宋体" w:hAnsi="宋体" w:hint="eastAsia"/>
          <w:sz w:val="24"/>
          <w:szCs w:val="24"/>
          <w:rPrChange w:id="608" w:author="周扬天宇" w:date="2010-06-28T18:03:00Z">
            <w:rPr>
              <w:rFonts w:ascii="仿宋_GB2312" w:eastAsia="仿宋_GB2312" w:hAnsi="宋体" w:hint="eastAsia"/>
              <w:sz w:val="24"/>
              <w:szCs w:val="24"/>
            </w:rPr>
          </w:rPrChange>
        </w:rPr>
        <w:pPrChange w:id="609" w:author="周扬天宇" w:date="2010-06-28T15:39:00Z">
          <w:pPr>
            <w:spacing w:line="360" w:lineRule="auto"/>
          </w:pPr>
        </w:pPrChange>
      </w:pPr>
      <w:r w:rsidRPr="002D5E8E">
        <w:rPr>
          <w:rFonts w:ascii="宋体" w:eastAsia="宋体" w:hAnsi="宋体" w:hint="eastAsia"/>
          <w:b/>
          <w:sz w:val="24"/>
          <w:szCs w:val="24"/>
          <w:rPrChange w:id="610" w:author="周扬天宇" w:date="2010-06-28T15:38:00Z">
            <w:rPr>
              <w:rFonts w:ascii="仿宋_GB2312" w:eastAsia="仿宋_GB2312" w:hAnsi="宋体" w:hint="eastAsia"/>
              <w:b/>
              <w:sz w:val="24"/>
              <w:szCs w:val="24"/>
            </w:rPr>
          </w:rPrChange>
        </w:rPr>
        <w:t>第二十条</w:t>
      </w:r>
      <w:r w:rsidRPr="002D5E8E">
        <w:rPr>
          <w:rFonts w:ascii="宋体" w:eastAsia="宋体" w:hAnsi="宋体" w:hint="eastAsia"/>
          <w:sz w:val="24"/>
          <w:szCs w:val="24"/>
          <w:rPrChange w:id="611" w:author="周扬天宇" w:date="2010-06-28T15:38:00Z">
            <w:rPr>
              <w:rFonts w:ascii="仿宋_GB2312" w:eastAsia="仿宋_GB2312" w:hAnsi="宋体" w:hint="eastAsia"/>
              <w:sz w:val="24"/>
              <w:szCs w:val="24"/>
            </w:rPr>
          </w:rPrChange>
        </w:rPr>
        <w:t xml:space="preserve">  </w:t>
      </w:r>
      <w:r w:rsidRPr="003769D0">
        <w:rPr>
          <w:rFonts w:ascii="宋体" w:eastAsia="宋体" w:hAnsi="宋体" w:hint="eastAsia"/>
          <w:sz w:val="24"/>
          <w:szCs w:val="24"/>
          <w:rPrChange w:id="612" w:author="周扬天宇" w:date="2010-06-28T18:03:00Z">
            <w:rPr>
              <w:rFonts w:ascii="仿宋_GB2312" w:eastAsia="仿宋_GB2312" w:hAnsi="宋体" w:hint="eastAsia"/>
              <w:b/>
              <w:sz w:val="24"/>
              <w:szCs w:val="24"/>
            </w:rPr>
          </w:rPrChange>
        </w:rPr>
        <w:t>风险分类管理</w:t>
      </w:r>
    </w:p>
    <w:p w:rsidR="003D4A80" w:rsidRPr="002D5E8E" w:rsidRDefault="003D4A80" w:rsidP="002D5E8E">
      <w:pPr>
        <w:spacing w:line="360" w:lineRule="auto"/>
        <w:ind w:firstLineChars="200" w:firstLine="480"/>
        <w:rPr>
          <w:rFonts w:ascii="宋体" w:eastAsia="宋体" w:hAnsi="宋体" w:hint="eastAsia"/>
          <w:color w:val="000000"/>
          <w:sz w:val="24"/>
          <w:szCs w:val="24"/>
          <w:rPrChange w:id="613" w:author="周扬天宇" w:date="2010-06-28T15:38:00Z">
            <w:rPr>
              <w:rFonts w:ascii="仿宋_GB2312" w:eastAsia="仿宋_GB2312" w:hint="eastAsia"/>
              <w:color w:val="000000"/>
              <w:sz w:val="24"/>
              <w:szCs w:val="24"/>
            </w:rPr>
          </w:rPrChange>
        </w:rPr>
        <w:pPrChange w:id="614" w:author="周扬天宇" w:date="2010-06-28T15:39:00Z">
          <w:pPr>
            <w:spacing w:line="360" w:lineRule="auto"/>
          </w:pPr>
        </w:pPrChange>
      </w:pPr>
      <w:r w:rsidRPr="002D5E8E">
        <w:rPr>
          <w:rFonts w:ascii="宋体" w:eastAsia="宋体" w:hAnsi="宋体" w:hint="eastAsia"/>
          <w:color w:val="000000"/>
          <w:sz w:val="24"/>
          <w:szCs w:val="24"/>
          <w:rPrChange w:id="615" w:author="周扬天宇" w:date="2010-06-28T15:38:00Z">
            <w:rPr>
              <w:rFonts w:ascii="仿宋_GB2312" w:eastAsia="仿宋_GB2312" w:hint="eastAsia"/>
              <w:color w:val="000000"/>
              <w:sz w:val="24"/>
              <w:szCs w:val="24"/>
            </w:rPr>
          </w:rPrChange>
        </w:rPr>
        <w:t>本行按《南京银行信贷资产风险分类实施细则》的相关要求，参照个人信用卡标准对</w:t>
      </w:r>
      <w:r w:rsidR="00D6483C" w:rsidRPr="002D5E8E">
        <w:rPr>
          <w:rFonts w:ascii="宋体" w:eastAsia="宋体" w:hAnsi="宋体" w:hint="eastAsia"/>
          <w:color w:val="000000"/>
          <w:sz w:val="24"/>
          <w:szCs w:val="24"/>
          <w:rPrChange w:id="616" w:author="周扬天宇" w:date="2010-06-28T15:38:00Z">
            <w:rPr>
              <w:rFonts w:ascii="仿宋_GB2312" w:eastAsia="仿宋_GB2312" w:hint="eastAsia"/>
              <w:color w:val="000000"/>
              <w:sz w:val="24"/>
              <w:szCs w:val="24"/>
            </w:rPr>
          </w:rPrChange>
        </w:rPr>
        <w:t>商务卡</w:t>
      </w:r>
      <w:r w:rsidRPr="002D5E8E">
        <w:rPr>
          <w:rFonts w:ascii="宋体" w:eastAsia="宋体" w:hAnsi="宋体" w:hint="eastAsia"/>
          <w:color w:val="000000"/>
          <w:sz w:val="24"/>
          <w:szCs w:val="24"/>
          <w:rPrChange w:id="617" w:author="周扬天宇" w:date="2010-06-28T15:38:00Z">
            <w:rPr>
              <w:rFonts w:ascii="仿宋_GB2312" w:eastAsia="仿宋_GB2312" w:hint="eastAsia"/>
              <w:color w:val="000000"/>
              <w:sz w:val="24"/>
              <w:szCs w:val="24"/>
            </w:rPr>
          </w:rPrChange>
        </w:rPr>
        <w:t>进行</w:t>
      </w:r>
      <w:r w:rsidR="003956FF" w:rsidRPr="002D5E8E">
        <w:rPr>
          <w:rFonts w:ascii="宋体" w:eastAsia="宋体" w:hAnsi="宋体" w:hint="eastAsia"/>
          <w:color w:val="000000"/>
          <w:sz w:val="24"/>
          <w:szCs w:val="24"/>
          <w:rPrChange w:id="618" w:author="周扬天宇" w:date="2010-06-28T15:38:00Z">
            <w:rPr>
              <w:rFonts w:ascii="仿宋_GB2312" w:eastAsia="仿宋_GB2312" w:hint="eastAsia"/>
              <w:color w:val="000000"/>
              <w:sz w:val="24"/>
              <w:szCs w:val="24"/>
            </w:rPr>
          </w:rPrChange>
        </w:rPr>
        <w:t>初次</w:t>
      </w:r>
      <w:r w:rsidRPr="002D5E8E">
        <w:rPr>
          <w:rFonts w:ascii="宋体" w:eastAsia="宋体" w:hAnsi="宋体" w:hint="eastAsia"/>
          <w:color w:val="000000"/>
          <w:sz w:val="24"/>
          <w:szCs w:val="24"/>
          <w:rPrChange w:id="619" w:author="周扬天宇" w:date="2010-06-28T15:38:00Z">
            <w:rPr>
              <w:rFonts w:ascii="仿宋_GB2312" w:eastAsia="仿宋_GB2312" w:hint="eastAsia"/>
              <w:color w:val="000000"/>
              <w:sz w:val="24"/>
              <w:szCs w:val="24"/>
            </w:rPr>
          </w:rPrChange>
        </w:rPr>
        <w:t>分类。</w:t>
      </w:r>
      <w:r w:rsidR="003956FF" w:rsidRPr="002D5E8E">
        <w:rPr>
          <w:rFonts w:ascii="宋体" w:eastAsia="宋体" w:hAnsi="宋体" w:hint="eastAsia"/>
          <w:color w:val="000000"/>
          <w:sz w:val="24"/>
          <w:szCs w:val="24"/>
          <w:rPrChange w:id="620" w:author="周扬天宇" w:date="2010-06-28T15:38:00Z">
            <w:rPr>
              <w:rFonts w:ascii="仿宋_GB2312" w:eastAsia="仿宋_GB2312" w:hint="eastAsia"/>
              <w:color w:val="000000"/>
              <w:sz w:val="24"/>
              <w:szCs w:val="24"/>
            </w:rPr>
          </w:rPrChange>
        </w:rPr>
        <w:t>根据申领单位在本行小企业金融业务的分类，按照“孰低原则”进行分类调整。</w:t>
      </w:r>
    </w:p>
    <w:p w:rsidR="003D4A80" w:rsidRPr="003769D0" w:rsidRDefault="003D4A80" w:rsidP="002D5E8E">
      <w:pPr>
        <w:spacing w:line="360" w:lineRule="auto"/>
        <w:ind w:firstLineChars="200" w:firstLine="482"/>
        <w:rPr>
          <w:rFonts w:ascii="宋体" w:eastAsia="宋体" w:hAnsi="宋体" w:hint="eastAsia"/>
          <w:sz w:val="24"/>
          <w:szCs w:val="24"/>
          <w:rPrChange w:id="621" w:author="周扬天宇" w:date="2010-06-28T18:03:00Z">
            <w:rPr>
              <w:rFonts w:ascii="仿宋_GB2312" w:eastAsia="仿宋_GB2312" w:hAnsi="宋体" w:hint="eastAsia"/>
              <w:sz w:val="24"/>
              <w:szCs w:val="24"/>
            </w:rPr>
          </w:rPrChange>
        </w:rPr>
        <w:pPrChange w:id="622" w:author="周扬天宇" w:date="2010-06-28T15:39:00Z">
          <w:pPr>
            <w:spacing w:line="360" w:lineRule="auto"/>
          </w:pPr>
        </w:pPrChange>
      </w:pPr>
      <w:r w:rsidRPr="002D5E8E">
        <w:rPr>
          <w:rFonts w:ascii="宋体" w:eastAsia="宋体" w:hAnsi="宋体" w:hint="eastAsia"/>
          <w:b/>
          <w:sz w:val="24"/>
          <w:szCs w:val="24"/>
          <w:rPrChange w:id="623" w:author="周扬天宇" w:date="2010-06-28T15:38:00Z">
            <w:rPr>
              <w:rFonts w:ascii="仿宋_GB2312" w:eastAsia="仿宋_GB2312" w:hAnsi="宋体" w:hint="eastAsia"/>
              <w:b/>
              <w:sz w:val="24"/>
              <w:szCs w:val="24"/>
            </w:rPr>
          </w:rPrChange>
        </w:rPr>
        <w:lastRenderedPageBreak/>
        <w:t>第二十</w:t>
      </w:r>
      <w:r w:rsidR="007E739A" w:rsidRPr="002D5E8E">
        <w:rPr>
          <w:rFonts w:ascii="宋体" w:eastAsia="宋体" w:hAnsi="宋体" w:hint="eastAsia"/>
          <w:b/>
          <w:sz w:val="24"/>
          <w:szCs w:val="24"/>
          <w:rPrChange w:id="624" w:author="周扬天宇" w:date="2010-06-28T15:38:00Z">
            <w:rPr>
              <w:rFonts w:ascii="仿宋_GB2312" w:eastAsia="仿宋_GB2312" w:hAnsi="宋体" w:hint="eastAsia"/>
              <w:b/>
              <w:sz w:val="24"/>
              <w:szCs w:val="24"/>
            </w:rPr>
          </w:rPrChange>
        </w:rPr>
        <w:t>一</w:t>
      </w:r>
      <w:r w:rsidRPr="002D5E8E">
        <w:rPr>
          <w:rFonts w:ascii="宋体" w:eastAsia="宋体" w:hAnsi="宋体" w:hint="eastAsia"/>
          <w:b/>
          <w:sz w:val="24"/>
          <w:szCs w:val="24"/>
          <w:rPrChange w:id="625" w:author="周扬天宇" w:date="2010-06-28T15:38:00Z">
            <w:rPr>
              <w:rFonts w:ascii="仿宋_GB2312" w:eastAsia="仿宋_GB2312" w:hAnsi="宋体" w:hint="eastAsia"/>
              <w:b/>
              <w:sz w:val="24"/>
              <w:szCs w:val="24"/>
            </w:rPr>
          </w:rPrChange>
        </w:rPr>
        <w:t>条</w:t>
      </w:r>
      <w:r w:rsidRPr="002D5E8E">
        <w:rPr>
          <w:rFonts w:ascii="宋体" w:eastAsia="宋体" w:hAnsi="宋体" w:hint="eastAsia"/>
          <w:sz w:val="24"/>
          <w:szCs w:val="24"/>
          <w:rPrChange w:id="626" w:author="周扬天宇" w:date="2010-06-28T15:38:00Z">
            <w:rPr>
              <w:rFonts w:ascii="仿宋_GB2312" w:eastAsia="仿宋_GB2312" w:hAnsi="宋体" w:hint="eastAsia"/>
              <w:sz w:val="24"/>
              <w:szCs w:val="24"/>
            </w:rPr>
          </w:rPrChange>
        </w:rPr>
        <w:t xml:space="preserve">  </w:t>
      </w:r>
      <w:r w:rsidRPr="003769D0">
        <w:rPr>
          <w:rFonts w:ascii="宋体" w:eastAsia="宋体" w:hAnsi="宋体" w:hint="eastAsia"/>
          <w:sz w:val="24"/>
          <w:szCs w:val="24"/>
          <w:rPrChange w:id="627" w:author="周扬天宇" w:date="2010-06-28T18:03:00Z">
            <w:rPr>
              <w:rFonts w:ascii="仿宋_GB2312" w:eastAsia="仿宋_GB2312" w:hAnsi="宋体" w:hint="eastAsia"/>
              <w:b/>
              <w:sz w:val="24"/>
              <w:szCs w:val="24"/>
            </w:rPr>
          </w:rPrChange>
        </w:rPr>
        <w:t>不良资产处置</w:t>
      </w:r>
    </w:p>
    <w:p w:rsidR="003D4A80" w:rsidRPr="002D5E8E" w:rsidRDefault="003D4A80" w:rsidP="002D5E8E">
      <w:pPr>
        <w:spacing w:line="360" w:lineRule="auto"/>
        <w:ind w:firstLineChars="200" w:firstLine="480"/>
        <w:rPr>
          <w:rFonts w:ascii="宋体" w:eastAsia="宋体" w:hAnsi="宋体" w:hint="eastAsia"/>
          <w:sz w:val="24"/>
          <w:szCs w:val="24"/>
          <w:rPrChange w:id="628" w:author="周扬天宇" w:date="2010-06-28T15:38:00Z">
            <w:rPr>
              <w:rFonts w:ascii="仿宋_GB2312" w:eastAsia="仿宋_GB2312" w:hAnsi="宋体" w:hint="eastAsia"/>
              <w:sz w:val="24"/>
              <w:szCs w:val="24"/>
            </w:rPr>
          </w:rPrChange>
        </w:rPr>
        <w:pPrChange w:id="629" w:author="周扬天宇" w:date="2010-06-28T15:39:00Z">
          <w:pPr>
            <w:spacing w:line="360" w:lineRule="auto"/>
          </w:pPr>
        </w:pPrChange>
      </w:pPr>
      <w:r w:rsidRPr="002D5E8E">
        <w:rPr>
          <w:rFonts w:ascii="宋体" w:eastAsia="宋体" w:hAnsi="宋体" w:hint="eastAsia"/>
          <w:sz w:val="24"/>
          <w:szCs w:val="24"/>
          <w:rPrChange w:id="630" w:author="周扬天宇" w:date="2010-06-28T15:38:00Z">
            <w:rPr>
              <w:rFonts w:ascii="仿宋_GB2312" w:eastAsia="仿宋_GB2312" w:hAnsi="宋体" w:hint="eastAsia"/>
              <w:sz w:val="24"/>
              <w:szCs w:val="24"/>
            </w:rPr>
          </w:rPrChange>
        </w:rPr>
        <w:t>本业务不良资产的处置执行本行相关业务规定。</w:t>
      </w:r>
    </w:p>
    <w:p w:rsidR="003D4A80" w:rsidRPr="002D5E8E" w:rsidRDefault="003D4A80" w:rsidP="002D5E8E">
      <w:pPr>
        <w:spacing w:line="360" w:lineRule="auto"/>
        <w:ind w:firstLineChars="200" w:firstLine="482"/>
        <w:rPr>
          <w:rFonts w:ascii="宋体" w:eastAsia="宋体" w:hAnsi="宋体" w:hint="eastAsia"/>
          <w:sz w:val="24"/>
          <w:szCs w:val="24"/>
          <w:rPrChange w:id="631" w:author="周扬天宇" w:date="2010-06-28T15:38:00Z">
            <w:rPr>
              <w:rFonts w:ascii="仿宋_GB2312" w:eastAsia="仿宋_GB2312" w:hAnsi="宋体" w:hint="eastAsia"/>
              <w:sz w:val="24"/>
              <w:szCs w:val="24"/>
            </w:rPr>
          </w:rPrChange>
        </w:rPr>
        <w:pPrChange w:id="632" w:author="周扬天宇" w:date="2010-06-28T15:39:00Z">
          <w:pPr>
            <w:spacing w:line="360" w:lineRule="auto"/>
          </w:pPr>
        </w:pPrChange>
      </w:pPr>
      <w:r w:rsidRPr="002D5E8E">
        <w:rPr>
          <w:rFonts w:ascii="宋体" w:eastAsia="宋体" w:hAnsi="宋体" w:hint="eastAsia"/>
          <w:b/>
          <w:bCs/>
          <w:sz w:val="24"/>
          <w:szCs w:val="24"/>
          <w:rPrChange w:id="633" w:author="周扬天宇" w:date="2010-06-28T15:38:00Z">
            <w:rPr>
              <w:rFonts w:ascii="仿宋_GB2312" w:eastAsia="仿宋_GB2312" w:hAnsi="宋体" w:hint="eastAsia"/>
              <w:b/>
              <w:bCs/>
              <w:sz w:val="24"/>
              <w:szCs w:val="24"/>
            </w:rPr>
          </w:rPrChange>
        </w:rPr>
        <w:t>第二十</w:t>
      </w:r>
      <w:r w:rsidR="007E739A" w:rsidRPr="002D5E8E">
        <w:rPr>
          <w:rFonts w:ascii="宋体" w:eastAsia="宋体" w:hAnsi="宋体" w:hint="eastAsia"/>
          <w:b/>
          <w:bCs/>
          <w:sz w:val="24"/>
          <w:szCs w:val="24"/>
          <w:rPrChange w:id="634" w:author="周扬天宇" w:date="2010-06-28T15:38:00Z">
            <w:rPr>
              <w:rFonts w:ascii="仿宋_GB2312" w:eastAsia="仿宋_GB2312" w:hAnsi="宋体" w:hint="eastAsia"/>
              <w:b/>
              <w:bCs/>
              <w:sz w:val="24"/>
              <w:szCs w:val="24"/>
            </w:rPr>
          </w:rPrChange>
        </w:rPr>
        <w:t>二</w:t>
      </w:r>
      <w:r w:rsidRPr="002D5E8E">
        <w:rPr>
          <w:rFonts w:ascii="宋体" w:eastAsia="宋体" w:hAnsi="宋体" w:hint="eastAsia"/>
          <w:b/>
          <w:bCs/>
          <w:sz w:val="24"/>
          <w:szCs w:val="24"/>
          <w:rPrChange w:id="635" w:author="周扬天宇" w:date="2010-06-28T15:38:00Z">
            <w:rPr>
              <w:rFonts w:ascii="仿宋_GB2312" w:eastAsia="仿宋_GB2312" w:hAnsi="宋体" w:hint="eastAsia"/>
              <w:b/>
              <w:bCs/>
              <w:sz w:val="24"/>
              <w:szCs w:val="24"/>
            </w:rPr>
          </w:rPrChange>
        </w:rPr>
        <w:t>条</w:t>
      </w:r>
      <w:r w:rsidRPr="002D5E8E">
        <w:rPr>
          <w:rFonts w:ascii="宋体" w:eastAsia="宋体" w:hAnsi="宋体" w:hint="eastAsia"/>
          <w:bCs/>
          <w:sz w:val="24"/>
          <w:szCs w:val="24"/>
          <w:rPrChange w:id="636" w:author="周扬天宇" w:date="2010-06-28T15:38:00Z">
            <w:rPr>
              <w:rFonts w:ascii="仿宋_GB2312" w:eastAsia="仿宋_GB2312" w:hAnsi="宋体" w:hint="eastAsia"/>
              <w:bCs/>
              <w:sz w:val="24"/>
              <w:szCs w:val="24"/>
            </w:rPr>
          </w:rPrChange>
        </w:rPr>
        <w:t xml:space="preserve">  </w:t>
      </w:r>
      <w:r w:rsidRPr="003769D0">
        <w:rPr>
          <w:rFonts w:ascii="宋体" w:eastAsia="宋体" w:hAnsi="宋体" w:hint="eastAsia"/>
          <w:bCs/>
          <w:sz w:val="24"/>
          <w:szCs w:val="24"/>
          <w:rPrChange w:id="637" w:author="周扬天宇" w:date="2010-06-28T18:03:00Z">
            <w:rPr>
              <w:rFonts w:ascii="仿宋_GB2312" w:eastAsia="仿宋_GB2312" w:hAnsi="宋体" w:hint="eastAsia"/>
              <w:b/>
              <w:bCs/>
              <w:sz w:val="24"/>
              <w:szCs w:val="24"/>
            </w:rPr>
          </w:rPrChange>
        </w:rPr>
        <w:t>档案管理</w:t>
      </w:r>
    </w:p>
    <w:p w:rsidR="003D4A80" w:rsidRDefault="003D4A80" w:rsidP="002D5E8E">
      <w:pPr>
        <w:spacing w:line="360" w:lineRule="auto"/>
        <w:ind w:firstLineChars="200" w:firstLine="480"/>
        <w:rPr>
          <w:ins w:id="638" w:author="周扬天宇" w:date="2010-06-28T16:13:00Z"/>
          <w:rFonts w:ascii="宋体" w:eastAsia="宋体" w:hAnsi="宋体" w:hint="eastAsia"/>
          <w:bCs/>
          <w:sz w:val="24"/>
          <w:szCs w:val="24"/>
        </w:rPr>
        <w:pPrChange w:id="639" w:author="周扬天宇" w:date="2010-06-28T15:39:00Z">
          <w:pPr>
            <w:spacing w:line="360" w:lineRule="auto"/>
          </w:pPr>
        </w:pPrChange>
      </w:pPr>
      <w:r w:rsidRPr="002D5E8E">
        <w:rPr>
          <w:rFonts w:ascii="宋体" w:eastAsia="宋体" w:hAnsi="宋体" w:hint="eastAsia"/>
          <w:sz w:val="24"/>
          <w:szCs w:val="24"/>
          <w:rPrChange w:id="640" w:author="周扬天宇" w:date="2010-06-28T15:38:00Z">
            <w:rPr>
              <w:rFonts w:ascii="仿宋_GB2312" w:eastAsia="仿宋_GB2312" w:hAnsi="宋体" w:hint="eastAsia"/>
              <w:sz w:val="24"/>
              <w:szCs w:val="24"/>
            </w:rPr>
          </w:rPrChange>
        </w:rPr>
        <w:t>本业务</w:t>
      </w:r>
      <w:r w:rsidRPr="002D5E8E">
        <w:rPr>
          <w:rFonts w:ascii="宋体" w:eastAsia="宋体" w:hAnsi="宋体" w:hint="eastAsia"/>
          <w:bCs/>
          <w:sz w:val="24"/>
          <w:szCs w:val="24"/>
          <w:rPrChange w:id="641" w:author="周扬天宇" w:date="2010-06-28T15:38:00Z">
            <w:rPr>
              <w:rFonts w:ascii="仿宋_GB2312" w:eastAsia="仿宋_GB2312" w:hAnsi="宋体" w:hint="eastAsia"/>
              <w:bCs/>
              <w:sz w:val="24"/>
              <w:szCs w:val="24"/>
            </w:rPr>
          </w:rPrChange>
        </w:rPr>
        <w:t>档案管理依据本行信贷档案管理相关规定执行。</w:t>
      </w:r>
    </w:p>
    <w:p w:rsidR="00122113" w:rsidRPr="002D5E8E" w:rsidRDefault="00122113" w:rsidP="002D5E8E">
      <w:pPr>
        <w:numPr>
          <w:ins w:id="642" w:author="周扬天宇" w:date="2010-06-28T16:13:00Z"/>
        </w:numPr>
        <w:spacing w:line="360" w:lineRule="auto"/>
        <w:ind w:firstLineChars="200" w:firstLine="480"/>
        <w:rPr>
          <w:rFonts w:ascii="宋体" w:eastAsia="宋体" w:hAnsi="宋体" w:hint="eastAsia"/>
          <w:bCs/>
          <w:sz w:val="24"/>
          <w:szCs w:val="24"/>
          <w:rPrChange w:id="643" w:author="周扬天宇" w:date="2010-06-28T15:38:00Z">
            <w:rPr>
              <w:rFonts w:ascii="仿宋_GB2312" w:eastAsia="仿宋_GB2312" w:hAnsi="宋体" w:hint="eastAsia"/>
              <w:bCs/>
              <w:sz w:val="24"/>
              <w:szCs w:val="24"/>
            </w:rPr>
          </w:rPrChange>
        </w:rPr>
        <w:pPrChange w:id="644" w:author="周扬天宇" w:date="2010-06-28T15:39:00Z">
          <w:pPr>
            <w:spacing w:line="360" w:lineRule="auto"/>
          </w:pPr>
        </w:pPrChange>
      </w:pPr>
    </w:p>
    <w:p w:rsidR="003D4A80" w:rsidRPr="00122113" w:rsidRDefault="003D4A80" w:rsidP="00122113">
      <w:pPr>
        <w:spacing w:line="360" w:lineRule="auto"/>
        <w:jc w:val="center"/>
        <w:rPr>
          <w:rFonts w:ascii="黑体" w:eastAsia="黑体" w:hAnsi="宋体" w:hint="eastAsia"/>
          <w:sz w:val="24"/>
          <w:szCs w:val="24"/>
          <w:rPrChange w:id="645" w:author="周扬天宇" w:date="2010-06-28T16:13:00Z">
            <w:rPr>
              <w:rFonts w:ascii="仿宋_GB2312" w:eastAsia="仿宋_GB2312" w:hAnsi="宋体" w:hint="eastAsia"/>
              <w:sz w:val="24"/>
              <w:szCs w:val="24"/>
            </w:rPr>
          </w:rPrChange>
        </w:rPr>
      </w:pPr>
      <w:r w:rsidRPr="00122113">
        <w:rPr>
          <w:rFonts w:ascii="黑体" w:eastAsia="黑体" w:hAnsi="宋体" w:hint="eastAsia"/>
          <w:bCs/>
          <w:sz w:val="24"/>
          <w:szCs w:val="24"/>
          <w:rPrChange w:id="646" w:author="周扬天宇" w:date="2010-06-28T16:13:00Z">
            <w:rPr>
              <w:rFonts w:ascii="仿宋_GB2312" w:eastAsia="仿宋_GB2312" w:hAnsi="宋体" w:hint="eastAsia"/>
              <w:bCs/>
              <w:sz w:val="24"/>
              <w:szCs w:val="24"/>
            </w:rPr>
          </w:rPrChange>
        </w:rPr>
        <w:t>第五章   罚</w:t>
      </w:r>
      <w:del w:id="647" w:author="周扬天宇" w:date="2010-06-28T16:13:00Z">
        <w:r w:rsidRPr="00122113" w:rsidDel="00122113">
          <w:rPr>
            <w:rFonts w:ascii="黑体" w:eastAsia="黑体" w:hAnsi="宋体" w:hint="eastAsia"/>
            <w:bCs/>
            <w:sz w:val="24"/>
            <w:szCs w:val="24"/>
            <w:rPrChange w:id="648" w:author="周扬天宇" w:date="2010-06-28T16:13:00Z">
              <w:rPr>
                <w:rFonts w:ascii="仿宋_GB2312" w:eastAsia="仿宋_GB2312" w:hAnsi="宋体" w:hint="eastAsia"/>
                <w:bCs/>
                <w:sz w:val="24"/>
                <w:szCs w:val="24"/>
              </w:rPr>
            </w:rPrChange>
          </w:rPr>
          <w:delText xml:space="preserve">   </w:delText>
        </w:r>
      </w:del>
      <w:ins w:id="649" w:author="周扬天宇" w:date="2010-06-28T16:13:00Z">
        <w:r w:rsidR="00122113">
          <w:rPr>
            <w:rFonts w:ascii="黑体" w:eastAsia="黑体" w:hAnsi="宋体" w:hint="eastAsia"/>
            <w:bCs/>
            <w:sz w:val="24"/>
            <w:szCs w:val="24"/>
          </w:rPr>
          <w:t xml:space="preserve">  </w:t>
        </w:r>
      </w:ins>
      <w:r w:rsidRPr="00122113">
        <w:rPr>
          <w:rFonts w:ascii="黑体" w:eastAsia="黑体" w:hAnsi="宋体" w:hint="eastAsia"/>
          <w:bCs/>
          <w:sz w:val="24"/>
          <w:szCs w:val="24"/>
          <w:rPrChange w:id="650" w:author="周扬天宇" w:date="2010-06-28T16:13:00Z">
            <w:rPr>
              <w:rFonts w:ascii="仿宋_GB2312" w:eastAsia="仿宋_GB2312" w:hAnsi="宋体" w:hint="eastAsia"/>
              <w:bCs/>
              <w:sz w:val="24"/>
              <w:szCs w:val="24"/>
            </w:rPr>
          </w:rPrChange>
        </w:rPr>
        <w:t>则</w:t>
      </w:r>
    </w:p>
    <w:p w:rsidR="003D4A80" w:rsidRDefault="003D4A80" w:rsidP="002D5E8E">
      <w:pPr>
        <w:spacing w:line="360" w:lineRule="auto"/>
        <w:ind w:firstLineChars="200" w:firstLine="482"/>
        <w:rPr>
          <w:ins w:id="651" w:author="周扬天宇" w:date="2010-06-28T16:13:00Z"/>
          <w:rFonts w:ascii="宋体" w:eastAsia="宋体" w:hAnsi="宋体" w:hint="eastAsia"/>
          <w:bCs/>
          <w:sz w:val="24"/>
          <w:szCs w:val="24"/>
        </w:rPr>
        <w:pPrChange w:id="652" w:author="周扬天宇" w:date="2010-06-28T15:39:00Z">
          <w:pPr>
            <w:spacing w:line="360" w:lineRule="auto"/>
          </w:pPr>
        </w:pPrChange>
      </w:pPr>
      <w:r w:rsidRPr="002D5E8E">
        <w:rPr>
          <w:rFonts w:ascii="宋体" w:eastAsia="宋体" w:hAnsi="宋体" w:hint="eastAsia"/>
          <w:b/>
          <w:bCs/>
          <w:sz w:val="24"/>
          <w:szCs w:val="24"/>
          <w:rPrChange w:id="653" w:author="周扬天宇" w:date="2010-06-28T15:38:00Z">
            <w:rPr>
              <w:rFonts w:ascii="仿宋_GB2312" w:eastAsia="仿宋_GB2312" w:hAnsi="宋体" w:hint="eastAsia"/>
              <w:b/>
              <w:bCs/>
              <w:sz w:val="24"/>
              <w:szCs w:val="24"/>
            </w:rPr>
          </w:rPrChange>
        </w:rPr>
        <w:t>第二十</w:t>
      </w:r>
      <w:r w:rsidR="007E739A" w:rsidRPr="002D5E8E">
        <w:rPr>
          <w:rFonts w:ascii="宋体" w:eastAsia="宋体" w:hAnsi="宋体" w:hint="eastAsia"/>
          <w:b/>
          <w:bCs/>
          <w:sz w:val="24"/>
          <w:szCs w:val="24"/>
          <w:rPrChange w:id="654" w:author="周扬天宇" w:date="2010-06-28T15:38:00Z">
            <w:rPr>
              <w:rFonts w:ascii="仿宋_GB2312" w:eastAsia="仿宋_GB2312" w:hAnsi="宋体" w:hint="eastAsia"/>
              <w:b/>
              <w:bCs/>
              <w:sz w:val="24"/>
              <w:szCs w:val="24"/>
            </w:rPr>
          </w:rPrChange>
        </w:rPr>
        <w:t>三</w:t>
      </w:r>
      <w:r w:rsidRPr="002D5E8E">
        <w:rPr>
          <w:rFonts w:ascii="宋体" w:eastAsia="宋体" w:hAnsi="宋体" w:hint="eastAsia"/>
          <w:b/>
          <w:bCs/>
          <w:sz w:val="24"/>
          <w:szCs w:val="24"/>
          <w:rPrChange w:id="655" w:author="周扬天宇" w:date="2010-06-28T15:38:00Z">
            <w:rPr>
              <w:rFonts w:ascii="仿宋_GB2312" w:eastAsia="仿宋_GB2312" w:hAnsi="宋体" w:hint="eastAsia"/>
              <w:b/>
              <w:bCs/>
              <w:sz w:val="24"/>
              <w:szCs w:val="24"/>
            </w:rPr>
          </w:rPrChange>
        </w:rPr>
        <w:t>条</w:t>
      </w:r>
      <w:r w:rsidRPr="002D5E8E">
        <w:rPr>
          <w:rFonts w:ascii="宋体" w:eastAsia="宋体" w:hAnsi="宋体" w:hint="eastAsia"/>
          <w:bCs/>
          <w:sz w:val="24"/>
          <w:szCs w:val="24"/>
          <w:rPrChange w:id="656" w:author="周扬天宇" w:date="2010-06-28T15:38:00Z">
            <w:rPr>
              <w:rFonts w:ascii="仿宋_GB2312" w:eastAsia="仿宋_GB2312" w:hAnsi="宋体" w:hint="eastAsia"/>
              <w:bCs/>
              <w:sz w:val="24"/>
              <w:szCs w:val="24"/>
            </w:rPr>
          </w:rPrChange>
        </w:rPr>
        <w:t xml:space="preserve">  对违反本办法及本行信贷管理相关规定和要求办理</w:t>
      </w:r>
      <w:r w:rsidR="00D6483C" w:rsidRPr="002D5E8E">
        <w:rPr>
          <w:rFonts w:ascii="宋体" w:eastAsia="宋体" w:hAnsi="宋体" w:hint="eastAsia"/>
          <w:bCs/>
          <w:sz w:val="24"/>
          <w:szCs w:val="24"/>
          <w:rPrChange w:id="657" w:author="周扬天宇" w:date="2010-06-28T15:38:00Z">
            <w:rPr>
              <w:rFonts w:ascii="仿宋_GB2312" w:eastAsia="仿宋_GB2312" w:hAnsi="宋体" w:hint="eastAsia"/>
              <w:bCs/>
              <w:sz w:val="24"/>
              <w:szCs w:val="24"/>
            </w:rPr>
          </w:rPrChange>
        </w:rPr>
        <w:t>商务卡</w:t>
      </w:r>
      <w:r w:rsidRPr="002D5E8E">
        <w:rPr>
          <w:rFonts w:ascii="宋体" w:eastAsia="宋体" w:hAnsi="宋体" w:hint="eastAsia"/>
          <w:bCs/>
          <w:sz w:val="24"/>
          <w:szCs w:val="24"/>
          <w:rPrChange w:id="658" w:author="周扬天宇" w:date="2010-06-28T15:38:00Z">
            <w:rPr>
              <w:rFonts w:ascii="仿宋_GB2312" w:eastAsia="仿宋_GB2312" w:hAnsi="宋体" w:hint="eastAsia"/>
              <w:bCs/>
              <w:sz w:val="24"/>
              <w:szCs w:val="24"/>
            </w:rPr>
          </w:rPrChange>
        </w:rPr>
        <w:t>的</w:t>
      </w:r>
      <w:r w:rsidRPr="002D5E8E">
        <w:rPr>
          <w:rFonts w:ascii="宋体" w:eastAsia="宋体" w:hAnsi="宋体" w:hint="eastAsia"/>
          <w:sz w:val="24"/>
          <w:szCs w:val="24"/>
          <w:rPrChange w:id="659" w:author="周扬天宇" w:date="2010-06-28T15:38:00Z">
            <w:rPr>
              <w:rFonts w:ascii="宋体" w:hAnsi="宋体" w:hint="eastAsia"/>
              <w:sz w:val="24"/>
            </w:rPr>
          </w:rPrChange>
        </w:rPr>
        <w:t>经办机构</w:t>
      </w:r>
      <w:r w:rsidRPr="002D5E8E">
        <w:rPr>
          <w:rFonts w:ascii="宋体" w:eastAsia="宋体" w:hAnsi="宋体" w:hint="eastAsia"/>
          <w:bCs/>
          <w:sz w:val="24"/>
          <w:szCs w:val="24"/>
          <w:rPrChange w:id="660" w:author="周扬天宇" w:date="2010-06-28T15:38:00Z">
            <w:rPr>
              <w:rFonts w:ascii="仿宋_GB2312" w:eastAsia="仿宋_GB2312" w:hAnsi="宋体" w:hint="eastAsia"/>
              <w:bCs/>
              <w:sz w:val="24"/>
              <w:szCs w:val="24"/>
            </w:rPr>
          </w:rPrChange>
        </w:rPr>
        <w:t>，由总行责令限期整改；对违反本办法办理此项业务的当事人和主要负责人，根据《南京银行员工尽职调查与问责管理办法》有关规定处理。</w:t>
      </w:r>
    </w:p>
    <w:p w:rsidR="005C1DF8" w:rsidDel="005C1DF8" w:rsidRDefault="005C1DF8" w:rsidP="005C1DF8">
      <w:pPr>
        <w:spacing w:line="360" w:lineRule="auto"/>
        <w:rPr>
          <w:del w:id="661" w:author="Unknown"/>
          <w:rFonts w:ascii="宋体" w:eastAsia="宋体" w:hAnsi="宋体" w:hint="eastAsia"/>
          <w:bCs/>
          <w:sz w:val="24"/>
          <w:szCs w:val="24"/>
        </w:rPr>
        <w:pPrChange w:id="662" w:author="周扬天宇" w:date="2010-06-28T16:13:00Z">
          <w:pPr>
            <w:spacing w:line="360" w:lineRule="auto"/>
            <w:jc w:val="center"/>
          </w:pPr>
        </w:pPrChange>
      </w:pPr>
    </w:p>
    <w:p w:rsidR="005C1DF8" w:rsidRDefault="005C1DF8" w:rsidP="005C1DF8">
      <w:pPr>
        <w:numPr>
          <w:ins w:id="663" w:author="周扬天宇" w:date="2010-06-28T16:13:00Z"/>
        </w:numPr>
        <w:spacing w:line="360" w:lineRule="auto"/>
        <w:rPr>
          <w:ins w:id="664" w:author="周扬天宇" w:date="2010-06-28T16:13:00Z"/>
          <w:rFonts w:ascii="宋体" w:eastAsia="宋体" w:hAnsi="宋体" w:hint="eastAsia"/>
          <w:bCs/>
          <w:sz w:val="24"/>
          <w:szCs w:val="24"/>
        </w:rPr>
      </w:pPr>
    </w:p>
    <w:p w:rsidR="005C1DF8" w:rsidRPr="002D5E8E" w:rsidRDefault="005C1DF8" w:rsidP="005C1DF8">
      <w:pPr>
        <w:numPr>
          <w:ins w:id="665" w:author="周扬天宇" w:date="2010-06-28T16:13:00Z"/>
        </w:numPr>
        <w:spacing w:line="360" w:lineRule="auto"/>
        <w:rPr>
          <w:ins w:id="666" w:author="周扬天宇" w:date="2010-06-28T16:13:00Z"/>
          <w:rFonts w:ascii="宋体" w:eastAsia="宋体" w:hAnsi="宋体" w:hint="eastAsia"/>
          <w:bCs/>
          <w:sz w:val="24"/>
          <w:szCs w:val="24"/>
          <w:rPrChange w:id="667" w:author="周扬天宇" w:date="2010-06-28T15:38:00Z">
            <w:rPr>
              <w:ins w:id="668" w:author="周扬天宇" w:date="2010-06-28T16:13:00Z"/>
              <w:rFonts w:ascii="仿宋_GB2312" w:eastAsia="仿宋_GB2312" w:hAnsi="宋体" w:hint="eastAsia"/>
              <w:bCs/>
              <w:sz w:val="24"/>
              <w:szCs w:val="24"/>
            </w:rPr>
          </w:rPrChange>
        </w:rPr>
      </w:pPr>
    </w:p>
    <w:p w:rsidR="003D4A80" w:rsidRPr="005C1DF8" w:rsidRDefault="003D4A80" w:rsidP="005C1DF8">
      <w:pPr>
        <w:spacing w:line="360" w:lineRule="auto"/>
        <w:jc w:val="center"/>
        <w:rPr>
          <w:rFonts w:ascii="黑体" w:eastAsia="黑体" w:hAnsi="宋体" w:hint="eastAsia"/>
          <w:sz w:val="24"/>
          <w:szCs w:val="24"/>
          <w:rPrChange w:id="669" w:author="周扬天宇" w:date="2010-06-28T16:13:00Z">
            <w:rPr>
              <w:rFonts w:ascii="仿宋_GB2312" w:eastAsia="仿宋_GB2312" w:hAnsi="宋体" w:hint="eastAsia"/>
              <w:sz w:val="24"/>
              <w:szCs w:val="24"/>
            </w:rPr>
          </w:rPrChange>
        </w:rPr>
      </w:pPr>
      <w:r w:rsidRPr="005C1DF8">
        <w:rPr>
          <w:rFonts w:ascii="黑体" w:eastAsia="黑体" w:hAnsi="宋体" w:hint="eastAsia"/>
          <w:bCs/>
          <w:sz w:val="24"/>
          <w:szCs w:val="24"/>
          <w:rPrChange w:id="670" w:author="周扬天宇" w:date="2010-06-28T16:13:00Z">
            <w:rPr>
              <w:rFonts w:ascii="仿宋_GB2312" w:eastAsia="仿宋_GB2312" w:hAnsi="宋体" w:hint="eastAsia"/>
              <w:bCs/>
              <w:sz w:val="24"/>
              <w:szCs w:val="24"/>
            </w:rPr>
          </w:rPrChange>
        </w:rPr>
        <w:t>第六章  附    则</w:t>
      </w:r>
    </w:p>
    <w:p w:rsidR="003D4A80" w:rsidRPr="002D5E8E" w:rsidRDefault="003D4A80" w:rsidP="002D5E8E">
      <w:pPr>
        <w:spacing w:line="360" w:lineRule="auto"/>
        <w:ind w:firstLineChars="200" w:firstLine="482"/>
        <w:rPr>
          <w:rFonts w:ascii="宋体" w:eastAsia="宋体" w:hAnsi="宋体" w:hint="eastAsia"/>
          <w:sz w:val="24"/>
          <w:szCs w:val="24"/>
          <w:rPrChange w:id="671" w:author="周扬天宇" w:date="2010-06-28T15:38:00Z">
            <w:rPr>
              <w:rFonts w:ascii="仿宋_GB2312" w:eastAsia="仿宋_GB2312" w:hAnsi="宋体" w:hint="eastAsia"/>
              <w:sz w:val="24"/>
              <w:szCs w:val="24"/>
            </w:rPr>
          </w:rPrChange>
        </w:rPr>
        <w:pPrChange w:id="672" w:author="周扬天宇" w:date="2010-06-28T15:39:00Z">
          <w:pPr>
            <w:spacing w:line="360" w:lineRule="auto"/>
          </w:pPr>
        </w:pPrChange>
      </w:pPr>
      <w:r w:rsidRPr="002D5E8E">
        <w:rPr>
          <w:rFonts w:ascii="宋体" w:eastAsia="宋体" w:hAnsi="宋体" w:hint="eastAsia"/>
          <w:b/>
          <w:sz w:val="24"/>
          <w:szCs w:val="24"/>
          <w:rPrChange w:id="673" w:author="周扬天宇" w:date="2010-06-28T15:38:00Z">
            <w:rPr>
              <w:rFonts w:ascii="仿宋_GB2312" w:eastAsia="仿宋_GB2312" w:hAnsi="宋体" w:hint="eastAsia"/>
              <w:b/>
              <w:sz w:val="24"/>
              <w:szCs w:val="24"/>
            </w:rPr>
          </w:rPrChange>
        </w:rPr>
        <w:t>第二十</w:t>
      </w:r>
      <w:r w:rsidR="007E739A" w:rsidRPr="002D5E8E">
        <w:rPr>
          <w:rFonts w:ascii="宋体" w:eastAsia="宋体" w:hAnsi="宋体" w:hint="eastAsia"/>
          <w:b/>
          <w:sz w:val="24"/>
          <w:szCs w:val="24"/>
          <w:rPrChange w:id="674" w:author="周扬天宇" w:date="2010-06-28T15:38:00Z">
            <w:rPr>
              <w:rFonts w:ascii="仿宋_GB2312" w:eastAsia="仿宋_GB2312" w:hAnsi="宋体" w:hint="eastAsia"/>
              <w:b/>
              <w:sz w:val="24"/>
              <w:szCs w:val="24"/>
            </w:rPr>
          </w:rPrChange>
        </w:rPr>
        <w:t>四</w:t>
      </w:r>
      <w:r w:rsidRPr="002D5E8E">
        <w:rPr>
          <w:rFonts w:ascii="宋体" w:eastAsia="宋体" w:hAnsi="宋体" w:hint="eastAsia"/>
          <w:b/>
          <w:sz w:val="24"/>
          <w:szCs w:val="24"/>
          <w:rPrChange w:id="675" w:author="周扬天宇" w:date="2010-06-28T15:38:00Z">
            <w:rPr>
              <w:rFonts w:ascii="仿宋_GB2312" w:eastAsia="仿宋_GB2312" w:hAnsi="宋体" w:hint="eastAsia"/>
              <w:b/>
              <w:sz w:val="24"/>
              <w:szCs w:val="24"/>
            </w:rPr>
          </w:rPrChange>
        </w:rPr>
        <w:t>条</w:t>
      </w:r>
      <w:r w:rsidRPr="002D5E8E">
        <w:rPr>
          <w:rFonts w:ascii="宋体" w:eastAsia="宋体" w:hAnsi="宋体" w:hint="eastAsia"/>
          <w:sz w:val="24"/>
          <w:szCs w:val="24"/>
          <w:rPrChange w:id="676" w:author="周扬天宇" w:date="2010-06-28T15:38:00Z">
            <w:rPr>
              <w:rFonts w:ascii="仿宋_GB2312" w:eastAsia="仿宋_GB2312" w:hAnsi="宋体" w:hint="eastAsia"/>
              <w:sz w:val="24"/>
              <w:szCs w:val="24"/>
            </w:rPr>
          </w:rPrChange>
        </w:rPr>
        <w:t xml:space="preserve">  本办法由南京银行负责制定、修改和解释。</w:t>
      </w:r>
    </w:p>
    <w:p w:rsidR="003D4A80" w:rsidRPr="002D5E8E" w:rsidDel="005C1DF8" w:rsidRDefault="003D4A80" w:rsidP="002D5E8E">
      <w:pPr>
        <w:spacing w:line="360" w:lineRule="auto"/>
        <w:ind w:firstLineChars="200" w:firstLine="482"/>
        <w:rPr>
          <w:del w:id="677" w:author="周扬天宇" w:date="2010-06-28T16:14:00Z"/>
          <w:rFonts w:ascii="宋体" w:eastAsia="宋体" w:hAnsi="宋体" w:hint="eastAsia"/>
          <w:sz w:val="24"/>
          <w:szCs w:val="24"/>
          <w:rPrChange w:id="678" w:author="周扬天宇" w:date="2010-06-28T15:38:00Z">
            <w:rPr>
              <w:del w:id="679" w:author="周扬天宇" w:date="2010-06-28T16:14:00Z"/>
              <w:rFonts w:ascii="仿宋_GB2312" w:eastAsia="仿宋_GB2312" w:hAnsi="宋体" w:hint="eastAsia"/>
              <w:sz w:val="24"/>
              <w:szCs w:val="24"/>
            </w:rPr>
          </w:rPrChange>
        </w:rPr>
        <w:pPrChange w:id="680" w:author="周扬天宇" w:date="2010-06-28T15:39:00Z">
          <w:pPr>
            <w:spacing w:line="360" w:lineRule="auto"/>
          </w:pPr>
        </w:pPrChange>
      </w:pPr>
      <w:r w:rsidRPr="002D5E8E">
        <w:rPr>
          <w:rFonts w:ascii="宋体" w:eastAsia="宋体" w:hAnsi="宋体" w:hint="eastAsia"/>
          <w:b/>
          <w:sz w:val="24"/>
          <w:szCs w:val="24"/>
          <w:rPrChange w:id="681" w:author="周扬天宇" w:date="2010-06-28T15:38:00Z">
            <w:rPr>
              <w:rFonts w:ascii="仿宋_GB2312" w:eastAsia="仿宋_GB2312" w:hAnsi="宋体" w:hint="eastAsia"/>
              <w:b/>
              <w:sz w:val="24"/>
              <w:szCs w:val="24"/>
            </w:rPr>
          </w:rPrChange>
        </w:rPr>
        <w:t>第二十</w:t>
      </w:r>
      <w:r w:rsidR="007E739A" w:rsidRPr="002D5E8E">
        <w:rPr>
          <w:rFonts w:ascii="宋体" w:eastAsia="宋体" w:hAnsi="宋体" w:hint="eastAsia"/>
          <w:b/>
          <w:sz w:val="24"/>
          <w:szCs w:val="24"/>
          <w:rPrChange w:id="682" w:author="周扬天宇" w:date="2010-06-28T15:38:00Z">
            <w:rPr>
              <w:rFonts w:ascii="仿宋_GB2312" w:eastAsia="仿宋_GB2312" w:hAnsi="宋体" w:hint="eastAsia"/>
              <w:b/>
              <w:sz w:val="24"/>
              <w:szCs w:val="24"/>
            </w:rPr>
          </w:rPrChange>
        </w:rPr>
        <w:t>五</w:t>
      </w:r>
      <w:r w:rsidRPr="002D5E8E">
        <w:rPr>
          <w:rFonts w:ascii="宋体" w:eastAsia="宋体" w:hAnsi="宋体" w:hint="eastAsia"/>
          <w:b/>
          <w:sz w:val="24"/>
          <w:szCs w:val="24"/>
          <w:rPrChange w:id="683" w:author="周扬天宇" w:date="2010-06-28T15:38:00Z">
            <w:rPr>
              <w:rFonts w:ascii="仿宋_GB2312" w:eastAsia="仿宋_GB2312" w:hAnsi="宋体" w:hint="eastAsia"/>
              <w:b/>
              <w:sz w:val="24"/>
              <w:szCs w:val="24"/>
            </w:rPr>
          </w:rPrChange>
        </w:rPr>
        <w:t>条</w:t>
      </w:r>
      <w:r w:rsidRPr="002D5E8E">
        <w:rPr>
          <w:rFonts w:ascii="宋体" w:eastAsia="宋体" w:hAnsi="宋体" w:hint="eastAsia"/>
          <w:sz w:val="24"/>
          <w:szCs w:val="24"/>
          <w:rPrChange w:id="684" w:author="周扬天宇" w:date="2010-06-28T15:38:00Z">
            <w:rPr>
              <w:rFonts w:ascii="仿宋_GB2312" w:eastAsia="仿宋_GB2312" w:hAnsi="宋体" w:hint="eastAsia"/>
              <w:sz w:val="24"/>
              <w:szCs w:val="24"/>
            </w:rPr>
          </w:rPrChange>
        </w:rPr>
        <w:t xml:space="preserve">  </w:t>
      </w:r>
      <w:del w:id="685" w:author="周扬天宇" w:date="2010-06-28T16:13:00Z">
        <w:r w:rsidRPr="002D5E8E" w:rsidDel="005C1DF8">
          <w:rPr>
            <w:rFonts w:ascii="宋体" w:eastAsia="宋体" w:hAnsi="宋体" w:hint="eastAsia"/>
            <w:sz w:val="24"/>
            <w:szCs w:val="24"/>
            <w:rPrChange w:id="686" w:author="周扬天宇" w:date="2010-06-28T15:38:00Z">
              <w:rPr>
                <w:rFonts w:ascii="仿宋_GB2312" w:eastAsia="仿宋_GB2312" w:hAnsi="宋体" w:hint="eastAsia"/>
                <w:sz w:val="24"/>
                <w:szCs w:val="24"/>
              </w:rPr>
            </w:rPrChange>
          </w:rPr>
          <w:delText>本办法相关实施细则另行制定。</w:delText>
        </w:r>
      </w:del>
    </w:p>
    <w:p w:rsidR="003D4A80" w:rsidRDefault="003D4A80" w:rsidP="002D5E8E">
      <w:pPr>
        <w:spacing w:line="360" w:lineRule="auto"/>
        <w:ind w:firstLineChars="200" w:firstLine="482"/>
        <w:rPr>
          <w:ins w:id="687" w:author="周扬天宇" w:date="2010-06-28T16:15:00Z"/>
          <w:rFonts w:ascii="宋体" w:eastAsia="宋体" w:hAnsi="宋体" w:hint="eastAsia"/>
          <w:sz w:val="24"/>
          <w:szCs w:val="24"/>
        </w:rPr>
        <w:pPrChange w:id="688" w:author="周扬天宇" w:date="2010-06-28T15:39:00Z">
          <w:pPr>
            <w:spacing w:line="360" w:lineRule="auto"/>
          </w:pPr>
        </w:pPrChange>
      </w:pPr>
      <w:del w:id="689" w:author="周扬天宇" w:date="2010-06-28T16:14:00Z">
        <w:r w:rsidRPr="002D5E8E" w:rsidDel="005C1DF8">
          <w:rPr>
            <w:rFonts w:ascii="宋体" w:eastAsia="宋体" w:hAnsi="宋体" w:hint="eastAsia"/>
            <w:b/>
            <w:sz w:val="24"/>
            <w:szCs w:val="24"/>
            <w:rPrChange w:id="690" w:author="周扬天宇" w:date="2010-06-28T15:38:00Z">
              <w:rPr>
                <w:rFonts w:ascii="仿宋_GB2312" w:eastAsia="仿宋_GB2312" w:hAnsi="宋体" w:hint="eastAsia"/>
                <w:b/>
                <w:sz w:val="24"/>
                <w:szCs w:val="24"/>
              </w:rPr>
            </w:rPrChange>
          </w:rPr>
          <w:delText>第二十</w:delText>
        </w:r>
        <w:r w:rsidR="007E739A" w:rsidRPr="002D5E8E" w:rsidDel="005C1DF8">
          <w:rPr>
            <w:rFonts w:ascii="宋体" w:eastAsia="宋体" w:hAnsi="宋体" w:hint="eastAsia"/>
            <w:b/>
            <w:sz w:val="24"/>
            <w:szCs w:val="24"/>
            <w:rPrChange w:id="691" w:author="周扬天宇" w:date="2010-06-28T15:38:00Z">
              <w:rPr>
                <w:rFonts w:ascii="仿宋_GB2312" w:eastAsia="仿宋_GB2312" w:hAnsi="宋体" w:hint="eastAsia"/>
                <w:b/>
                <w:sz w:val="24"/>
                <w:szCs w:val="24"/>
              </w:rPr>
            </w:rPrChange>
          </w:rPr>
          <w:delText>六</w:delText>
        </w:r>
        <w:r w:rsidRPr="002D5E8E" w:rsidDel="005C1DF8">
          <w:rPr>
            <w:rFonts w:ascii="宋体" w:eastAsia="宋体" w:hAnsi="宋体" w:hint="eastAsia"/>
            <w:b/>
            <w:sz w:val="24"/>
            <w:szCs w:val="24"/>
            <w:rPrChange w:id="692" w:author="周扬天宇" w:date="2010-06-28T15:38:00Z">
              <w:rPr>
                <w:rFonts w:ascii="仿宋_GB2312" w:eastAsia="仿宋_GB2312" w:hAnsi="宋体" w:hint="eastAsia"/>
                <w:b/>
                <w:sz w:val="24"/>
                <w:szCs w:val="24"/>
              </w:rPr>
            </w:rPrChange>
          </w:rPr>
          <w:delText>条</w:delText>
        </w:r>
        <w:r w:rsidRPr="002D5E8E" w:rsidDel="005C1DF8">
          <w:rPr>
            <w:rFonts w:ascii="宋体" w:eastAsia="宋体" w:hAnsi="宋体" w:hint="eastAsia"/>
            <w:sz w:val="24"/>
            <w:szCs w:val="24"/>
            <w:rPrChange w:id="693" w:author="周扬天宇" w:date="2010-06-28T15:38:00Z">
              <w:rPr>
                <w:rFonts w:ascii="仿宋_GB2312" w:eastAsia="仿宋_GB2312" w:hAnsi="宋体" w:hint="eastAsia"/>
                <w:sz w:val="24"/>
                <w:szCs w:val="24"/>
              </w:rPr>
            </w:rPrChange>
          </w:rPr>
          <w:delText xml:space="preserve">  </w:delText>
        </w:r>
      </w:del>
      <w:r w:rsidRPr="002D5E8E">
        <w:rPr>
          <w:rFonts w:ascii="宋体" w:eastAsia="宋体" w:hAnsi="宋体" w:hint="eastAsia"/>
          <w:sz w:val="24"/>
          <w:szCs w:val="24"/>
          <w:rPrChange w:id="694" w:author="周扬天宇" w:date="2010-06-28T15:38:00Z">
            <w:rPr>
              <w:rFonts w:ascii="仿宋_GB2312" w:eastAsia="仿宋_GB2312" w:hAnsi="宋体" w:hint="eastAsia"/>
              <w:sz w:val="24"/>
              <w:szCs w:val="24"/>
            </w:rPr>
          </w:rPrChange>
        </w:rPr>
        <w:t>本办法自</w:t>
      </w:r>
      <w:del w:id="695" w:author="周扬天宇" w:date="2010-06-28T16:14:00Z">
        <w:r w:rsidRPr="002D5E8E" w:rsidDel="005C1DF8">
          <w:rPr>
            <w:rFonts w:ascii="宋体" w:eastAsia="宋体" w:hAnsi="宋体" w:hint="eastAsia"/>
            <w:sz w:val="24"/>
            <w:szCs w:val="24"/>
            <w:rPrChange w:id="696" w:author="周扬天宇" w:date="2010-06-28T15:38:00Z">
              <w:rPr>
                <w:rFonts w:ascii="仿宋_GB2312" w:eastAsia="仿宋_GB2312" w:hAnsi="宋体" w:hint="eastAsia"/>
                <w:sz w:val="24"/>
                <w:szCs w:val="24"/>
              </w:rPr>
            </w:rPrChange>
          </w:rPr>
          <w:delText>文发</w:delText>
        </w:r>
      </w:del>
      <w:ins w:id="697" w:author="周扬天宇" w:date="2010-06-28T16:14:00Z">
        <w:r w:rsidR="005C1DF8">
          <w:rPr>
            <w:rFonts w:ascii="宋体" w:eastAsia="宋体" w:hAnsi="宋体" w:hint="eastAsia"/>
            <w:sz w:val="24"/>
            <w:szCs w:val="24"/>
          </w:rPr>
          <w:t>公布</w:t>
        </w:r>
      </w:ins>
      <w:r w:rsidRPr="002D5E8E">
        <w:rPr>
          <w:rFonts w:ascii="宋体" w:eastAsia="宋体" w:hAnsi="宋体" w:hint="eastAsia"/>
          <w:sz w:val="24"/>
          <w:szCs w:val="24"/>
          <w:rPrChange w:id="698" w:author="周扬天宇" w:date="2010-06-28T15:38:00Z">
            <w:rPr>
              <w:rFonts w:ascii="仿宋_GB2312" w:eastAsia="仿宋_GB2312" w:hAnsi="宋体" w:hint="eastAsia"/>
              <w:sz w:val="24"/>
              <w:szCs w:val="24"/>
            </w:rPr>
          </w:rPrChange>
        </w:rPr>
        <w:t>之日起施行。</w:t>
      </w:r>
    </w:p>
    <w:p w:rsidR="00A30A40" w:rsidRDefault="00A30A40" w:rsidP="00A30A40">
      <w:pPr>
        <w:numPr>
          <w:ins w:id="699" w:author="周扬天宇" w:date="2010-06-28T16:15:00Z"/>
        </w:numPr>
        <w:spacing w:line="360" w:lineRule="auto"/>
        <w:ind w:firstLineChars="200" w:firstLine="480"/>
        <w:rPr>
          <w:ins w:id="700" w:author="周扬天宇" w:date="2010-06-28T16:15:00Z"/>
          <w:rFonts w:ascii="宋体" w:eastAsia="宋体" w:hAnsi="宋体" w:hint="eastAsia"/>
          <w:sz w:val="24"/>
          <w:szCs w:val="24"/>
        </w:rPr>
        <w:pPrChange w:id="701" w:author="周扬天宇" w:date="2010-06-28T16:15:00Z">
          <w:pPr>
            <w:spacing w:line="360" w:lineRule="auto"/>
          </w:pPr>
        </w:pPrChange>
      </w:pPr>
    </w:p>
    <w:p w:rsidR="00A30A40" w:rsidRPr="00A30A40" w:rsidRDefault="00A30A40" w:rsidP="00A30A40">
      <w:pPr>
        <w:numPr>
          <w:ins w:id="702" w:author="周扬天宇" w:date="2010-06-28T16:16:00Z"/>
        </w:numPr>
        <w:spacing w:line="360" w:lineRule="auto"/>
        <w:ind w:firstLineChars="200" w:firstLine="480"/>
        <w:rPr>
          <w:ins w:id="703" w:author="周扬天宇" w:date="2010-06-28T16:16:00Z"/>
          <w:rFonts w:ascii="宋体" w:eastAsia="宋体" w:hAnsi="宋体" w:hint="eastAsia"/>
          <w:sz w:val="24"/>
          <w:szCs w:val="24"/>
          <w:rPrChange w:id="704" w:author="周扬天宇" w:date="2010-06-28T16:16:00Z">
            <w:rPr>
              <w:ins w:id="705" w:author="周扬天宇" w:date="2010-06-28T16:16:00Z"/>
              <w:rFonts w:ascii="仿宋_GB2312" w:eastAsia="仿宋_GB2312" w:hint="eastAsia"/>
              <w:b/>
              <w:sz w:val="24"/>
            </w:rPr>
          </w:rPrChange>
        </w:rPr>
        <w:pPrChange w:id="706" w:author="周扬天宇" w:date="2010-06-28T16:16:00Z">
          <w:pPr>
            <w:jc w:val="center"/>
          </w:pPr>
        </w:pPrChange>
      </w:pPr>
      <w:ins w:id="707" w:author="周扬天宇" w:date="2010-06-28T16:16:00Z">
        <w:r>
          <w:rPr>
            <w:rFonts w:ascii="宋体" w:eastAsia="宋体" w:hAnsi="宋体" w:hint="eastAsia"/>
            <w:sz w:val="24"/>
            <w:szCs w:val="24"/>
          </w:rPr>
          <w:t>附录：1、</w:t>
        </w:r>
        <w:r w:rsidRPr="00A30A40">
          <w:rPr>
            <w:rFonts w:ascii="宋体" w:eastAsia="宋体" w:hAnsi="宋体" w:hint="eastAsia"/>
            <w:sz w:val="24"/>
            <w:szCs w:val="24"/>
            <w:rPrChange w:id="708" w:author="周扬天宇" w:date="2010-06-28T16:16:00Z">
              <w:rPr>
                <w:rFonts w:ascii="仿宋_GB2312" w:eastAsia="仿宋_GB2312" w:hint="eastAsia"/>
                <w:b/>
                <w:sz w:val="24"/>
              </w:rPr>
            </w:rPrChange>
          </w:rPr>
          <w:t>南京银行梅花商务卡审批实施细则（试行）</w:t>
        </w:r>
      </w:ins>
    </w:p>
    <w:p w:rsidR="00A30A40" w:rsidRPr="00A30A40" w:rsidRDefault="00A30A40" w:rsidP="00A30A40">
      <w:pPr>
        <w:numPr>
          <w:ins w:id="709" w:author="周扬天宇" w:date="2010-06-28T16:16:00Z"/>
        </w:numPr>
        <w:spacing w:line="360" w:lineRule="auto"/>
        <w:ind w:firstLineChars="500" w:firstLine="1200"/>
        <w:rPr>
          <w:ins w:id="710" w:author="周扬天宇" w:date="2010-06-28T16:16:00Z"/>
          <w:rFonts w:ascii="宋体" w:eastAsia="宋体" w:hAnsi="宋体" w:hint="eastAsia"/>
          <w:sz w:val="24"/>
          <w:szCs w:val="24"/>
          <w:rPrChange w:id="711" w:author="周扬天宇" w:date="2010-06-28T16:16:00Z">
            <w:rPr>
              <w:ins w:id="712" w:author="周扬天宇" w:date="2010-06-28T16:16:00Z"/>
              <w:rFonts w:eastAsia="宋体" w:hint="eastAsia"/>
              <w:b/>
              <w:szCs w:val="30"/>
            </w:rPr>
          </w:rPrChange>
        </w:rPr>
        <w:pPrChange w:id="713" w:author="周扬天宇" w:date="2010-06-28T16:16:00Z">
          <w:pPr>
            <w:jc w:val="center"/>
          </w:pPr>
        </w:pPrChange>
      </w:pPr>
      <w:ins w:id="714" w:author="周扬天宇" w:date="2010-06-28T16:16:00Z">
        <w:r w:rsidRPr="00A30A40">
          <w:rPr>
            <w:rFonts w:ascii="宋体" w:eastAsia="宋体" w:hAnsi="宋体" w:hint="eastAsia"/>
            <w:sz w:val="24"/>
            <w:szCs w:val="24"/>
            <w:rPrChange w:id="715" w:author="周扬天宇" w:date="2010-06-28T16:16:00Z">
              <w:rPr>
                <w:rFonts w:ascii="仿宋_GB2312" w:eastAsia="仿宋_GB2312" w:hint="eastAsia"/>
                <w:b/>
                <w:sz w:val="24"/>
              </w:rPr>
            </w:rPrChange>
          </w:rPr>
          <w:t>2、</w:t>
        </w:r>
        <w:r w:rsidRPr="00A30A40">
          <w:rPr>
            <w:rFonts w:ascii="宋体" w:eastAsia="宋体" w:hAnsi="宋体" w:hint="eastAsia"/>
            <w:sz w:val="24"/>
            <w:szCs w:val="24"/>
            <w:rPrChange w:id="716" w:author="周扬天宇" w:date="2010-06-28T16:16:00Z">
              <w:rPr>
                <w:rFonts w:eastAsia="宋体" w:hint="eastAsia"/>
                <w:b/>
                <w:szCs w:val="30"/>
              </w:rPr>
            </w:rPrChange>
          </w:rPr>
          <w:t>南京银行梅花商务卡审查意见表</w:t>
        </w:r>
      </w:ins>
    </w:p>
    <w:p w:rsidR="00A30A40" w:rsidRPr="00A30A40" w:rsidRDefault="00A30A40" w:rsidP="00A30A40">
      <w:pPr>
        <w:numPr>
          <w:ins w:id="717" w:author="周扬天宇" w:date="2010-06-28T16:16:00Z"/>
        </w:numPr>
        <w:spacing w:line="360" w:lineRule="auto"/>
        <w:ind w:firstLine="200"/>
        <w:rPr>
          <w:ins w:id="718" w:author="周扬天宇" w:date="2010-06-28T16:16:00Z"/>
          <w:rFonts w:ascii="宋体" w:eastAsia="宋体" w:hAnsi="宋体" w:hint="eastAsia"/>
          <w:sz w:val="24"/>
          <w:szCs w:val="24"/>
          <w:rPrChange w:id="719" w:author="周扬天宇" w:date="2010-06-28T16:16:00Z">
            <w:rPr>
              <w:ins w:id="720" w:author="周扬天宇" w:date="2010-06-28T16:16:00Z"/>
              <w:rFonts w:ascii="仿宋_GB2312" w:eastAsia="仿宋_GB2312" w:hint="eastAsia"/>
              <w:b/>
              <w:sz w:val="24"/>
            </w:rPr>
          </w:rPrChange>
        </w:rPr>
        <w:pPrChange w:id="721" w:author="周扬天宇" w:date="2010-06-28T16:16:00Z">
          <w:pPr>
            <w:jc w:val="center"/>
          </w:pPr>
        </w:pPrChange>
      </w:pPr>
    </w:p>
    <w:p w:rsidR="00A30A40" w:rsidRPr="002D5E8E" w:rsidRDefault="00A30A40" w:rsidP="00A30A40">
      <w:pPr>
        <w:numPr>
          <w:ins w:id="722" w:author="周扬天宇" w:date="2010-06-28T16:15:00Z"/>
        </w:numPr>
        <w:spacing w:line="360" w:lineRule="auto"/>
        <w:ind w:firstLineChars="200" w:firstLine="480"/>
        <w:rPr>
          <w:rFonts w:ascii="宋体" w:eastAsia="宋体" w:hAnsi="宋体" w:hint="eastAsia"/>
          <w:sz w:val="24"/>
          <w:szCs w:val="24"/>
          <w:rPrChange w:id="723" w:author="周扬天宇" w:date="2010-06-28T15:38:00Z">
            <w:rPr>
              <w:rFonts w:ascii="仿宋_GB2312" w:eastAsia="仿宋_GB2312" w:hAnsi="宋体" w:hint="eastAsia"/>
              <w:sz w:val="24"/>
              <w:szCs w:val="24"/>
            </w:rPr>
          </w:rPrChange>
        </w:rPr>
        <w:pPrChange w:id="724" w:author="周扬天宇" w:date="2010-06-28T16:16:00Z">
          <w:pPr>
            <w:spacing w:line="360" w:lineRule="auto"/>
          </w:pPr>
        </w:pPrChange>
      </w:pPr>
    </w:p>
    <w:p w:rsidR="003D4A80" w:rsidRPr="002D5E8E" w:rsidRDefault="003D4A80" w:rsidP="002D5E8E">
      <w:pPr>
        <w:spacing w:line="360" w:lineRule="auto"/>
        <w:ind w:firstLineChars="200" w:firstLine="480"/>
        <w:rPr>
          <w:rFonts w:ascii="宋体" w:eastAsia="宋体" w:hAnsi="宋体" w:hint="eastAsia"/>
          <w:sz w:val="24"/>
          <w:szCs w:val="24"/>
          <w:rPrChange w:id="725" w:author="周扬天宇" w:date="2010-06-28T15:38:00Z">
            <w:rPr>
              <w:rFonts w:ascii="仿宋_GB2312" w:eastAsia="仿宋_GB2312" w:hAnsi="宋体" w:hint="eastAsia"/>
              <w:sz w:val="24"/>
              <w:szCs w:val="24"/>
            </w:rPr>
          </w:rPrChange>
        </w:rPr>
        <w:pPrChange w:id="726" w:author="周扬天宇" w:date="2010-06-28T15:39:00Z">
          <w:pPr>
            <w:spacing w:line="360" w:lineRule="auto"/>
          </w:pPr>
        </w:pPrChange>
      </w:pPr>
    </w:p>
    <w:p w:rsidR="003D4A80" w:rsidRPr="00F73A60" w:rsidRDefault="003D4A80" w:rsidP="003D4A80">
      <w:pPr>
        <w:spacing w:line="360" w:lineRule="auto"/>
        <w:rPr>
          <w:rFonts w:ascii="仿宋_GB2312" w:eastAsia="仿宋_GB2312" w:hAnsi="宋体" w:hint="eastAsia"/>
          <w:sz w:val="24"/>
          <w:szCs w:val="24"/>
        </w:rPr>
      </w:pPr>
    </w:p>
    <w:p w:rsidR="003D4A80" w:rsidRDefault="003D4A80" w:rsidP="003D4A80">
      <w:pPr>
        <w:rPr>
          <w:rFonts w:ascii="仿宋_GB2312" w:eastAsia="仿宋_GB2312" w:hint="eastAsia"/>
          <w:sz w:val="24"/>
          <w:szCs w:val="24"/>
        </w:rPr>
      </w:pPr>
    </w:p>
    <w:p w:rsidR="003D4A80" w:rsidRPr="0014693B" w:rsidRDefault="003D4A80" w:rsidP="007E739A">
      <w:pPr>
        <w:pageBreakBefore/>
        <w:rPr>
          <w:rFonts w:ascii="黑体" w:eastAsia="黑体" w:hint="eastAsia"/>
          <w:bCs/>
          <w:sz w:val="24"/>
          <w:szCs w:val="24"/>
          <w:rPrChange w:id="727" w:author="周扬天宇" w:date="2010-06-28T16:14:00Z">
            <w:rPr>
              <w:rFonts w:ascii="仿宋_GB2312" w:eastAsia="仿宋_GB2312" w:hint="eastAsia"/>
              <w:b/>
              <w:bCs/>
              <w:sz w:val="24"/>
              <w:szCs w:val="24"/>
            </w:rPr>
          </w:rPrChange>
        </w:rPr>
      </w:pPr>
      <w:r w:rsidRPr="0014693B">
        <w:rPr>
          <w:rFonts w:ascii="黑体" w:eastAsia="黑体" w:hint="eastAsia"/>
          <w:bCs/>
          <w:sz w:val="24"/>
          <w:szCs w:val="24"/>
          <w:rPrChange w:id="728" w:author="周扬天宇" w:date="2010-06-28T16:14:00Z">
            <w:rPr>
              <w:rFonts w:ascii="仿宋_GB2312" w:eastAsia="仿宋_GB2312" w:hint="eastAsia"/>
              <w:b/>
              <w:bCs/>
              <w:sz w:val="24"/>
              <w:szCs w:val="24"/>
            </w:rPr>
          </w:rPrChange>
        </w:rPr>
        <w:lastRenderedPageBreak/>
        <w:t>表</w:t>
      </w:r>
      <w:del w:id="729" w:author="周扬天宇" w:date="2010-06-28T16:14:00Z">
        <w:r w:rsidRPr="0014693B" w:rsidDel="0014693B">
          <w:rPr>
            <w:rFonts w:ascii="黑体" w:eastAsia="黑体" w:hint="eastAsia"/>
            <w:bCs/>
            <w:sz w:val="24"/>
            <w:szCs w:val="24"/>
            <w:rPrChange w:id="730" w:author="周扬天宇" w:date="2010-06-28T16:14:00Z">
              <w:rPr>
                <w:rFonts w:ascii="仿宋_GB2312" w:eastAsia="仿宋_GB2312" w:hint="eastAsia"/>
                <w:b/>
                <w:bCs/>
                <w:sz w:val="24"/>
                <w:szCs w:val="24"/>
              </w:rPr>
            </w:rPrChange>
          </w:rPr>
          <w:delText>1</w:delText>
        </w:r>
      </w:del>
      <w:r w:rsidRPr="0014693B">
        <w:rPr>
          <w:rFonts w:ascii="黑体" w:eastAsia="黑体" w:hint="eastAsia"/>
          <w:bCs/>
          <w:sz w:val="24"/>
          <w:szCs w:val="24"/>
          <w:rPrChange w:id="731" w:author="周扬天宇" w:date="2010-06-28T16:14:00Z">
            <w:rPr>
              <w:rFonts w:ascii="仿宋_GB2312" w:eastAsia="仿宋_GB2312" w:hint="eastAsia"/>
              <w:b/>
              <w:bCs/>
              <w:sz w:val="24"/>
              <w:szCs w:val="24"/>
            </w:rPr>
          </w:rPrChange>
        </w:rPr>
        <w:t>：</w:t>
      </w:r>
      <w:r w:rsidR="00836B00" w:rsidRPr="0014693B">
        <w:rPr>
          <w:rFonts w:ascii="黑体" w:eastAsia="黑体" w:hint="eastAsia"/>
          <w:bCs/>
          <w:sz w:val="24"/>
          <w:szCs w:val="24"/>
          <w:rPrChange w:id="732" w:author="周扬天宇" w:date="2010-06-28T16:14:00Z">
            <w:rPr>
              <w:rFonts w:ascii="仿宋_GB2312" w:eastAsia="仿宋_GB2312" w:hint="eastAsia"/>
              <w:b/>
              <w:bCs/>
              <w:sz w:val="24"/>
              <w:szCs w:val="24"/>
            </w:rPr>
          </w:rPrChange>
        </w:rPr>
        <w:t>南京银行商务卡收费标准</w:t>
      </w:r>
    </w:p>
    <w:p w:rsidR="000A29DC" w:rsidRDefault="000A29DC" w:rsidP="003D4A80">
      <w:pPr>
        <w:rPr>
          <w:rFonts w:ascii="仿宋_GB2312" w:eastAsia="仿宋_GB2312" w:hint="eastAsia"/>
          <w:sz w:val="24"/>
          <w:szCs w:val="24"/>
        </w:rPr>
      </w:pP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860"/>
        <w:tblGridChange w:id="733">
          <w:tblGrid>
            <w:gridCol w:w="1908"/>
            <w:gridCol w:w="4860"/>
          </w:tblGrid>
        </w:tblGridChange>
      </w:tblGrid>
      <w:tr w:rsidR="000A29DC" w:rsidRPr="007E4B5B" w:rsidTr="007E4B5B">
        <w:trPr>
          <w:trHeight w:hRule="exact" w:val="851"/>
          <w:jc w:val="center"/>
        </w:trPr>
        <w:tc>
          <w:tcPr>
            <w:tcW w:w="1908" w:type="dxa"/>
            <w:vAlign w:val="center"/>
          </w:tcPr>
          <w:p w:rsidR="000A29DC" w:rsidRPr="007E4B5B" w:rsidRDefault="000A29DC" w:rsidP="007E4B5B">
            <w:pPr>
              <w:jc w:val="center"/>
              <w:rPr>
                <w:rFonts w:ascii="宋体" w:eastAsia="宋体" w:hAnsi="宋体" w:hint="eastAsia"/>
                <w:b/>
                <w:sz w:val="24"/>
                <w:szCs w:val="24"/>
                <w:rPrChange w:id="734" w:author="周扬天宇" w:date="2010-06-28T16:14:00Z">
                  <w:rPr>
                    <w:rFonts w:ascii="宋体" w:eastAsia="宋体" w:hAnsi="宋体" w:hint="eastAsia"/>
                    <w:b/>
                    <w:sz w:val="24"/>
                    <w:szCs w:val="24"/>
                  </w:rPr>
                </w:rPrChange>
              </w:rPr>
            </w:pPr>
            <w:r w:rsidRPr="00285A55">
              <w:rPr>
                <w:rFonts w:ascii="宋体" w:eastAsia="宋体" w:hAnsi="宋体" w:hint="eastAsia"/>
                <w:b/>
                <w:sz w:val="24"/>
                <w:szCs w:val="24"/>
              </w:rPr>
              <w:t>收费项目</w:t>
            </w:r>
          </w:p>
        </w:tc>
        <w:tc>
          <w:tcPr>
            <w:tcW w:w="4860" w:type="dxa"/>
            <w:vAlign w:val="center"/>
          </w:tcPr>
          <w:p w:rsidR="000A29DC" w:rsidRPr="007E4B5B" w:rsidRDefault="000A29DC" w:rsidP="007E4B5B">
            <w:pPr>
              <w:jc w:val="center"/>
              <w:rPr>
                <w:rFonts w:ascii="宋体" w:eastAsia="宋体" w:hAnsi="宋体" w:hint="eastAsia"/>
                <w:b/>
                <w:sz w:val="24"/>
                <w:szCs w:val="24"/>
                <w:rPrChange w:id="735" w:author="周扬天宇" w:date="2010-06-28T16:14:00Z">
                  <w:rPr>
                    <w:rFonts w:ascii="宋体" w:eastAsia="宋体" w:hAnsi="宋体" w:hint="eastAsia"/>
                    <w:b/>
                    <w:sz w:val="24"/>
                    <w:szCs w:val="24"/>
                  </w:rPr>
                </w:rPrChange>
              </w:rPr>
            </w:pPr>
            <w:r w:rsidRPr="007E4B5B">
              <w:rPr>
                <w:rFonts w:ascii="宋体" w:eastAsia="宋体" w:hAnsi="宋体" w:hint="eastAsia"/>
                <w:b/>
                <w:sz w:val="24"/>
                <w:szCs w:val="24"/>
                <w:rPrChange w:id="736" w:author="周扬天宇" w:date="2010-06-28T16:14:00Z">
                  <w:rPr>
                    <w:rFonts w:ascii="宋体" w:eastAsia="宋体" w:hAnsi="宋体" w:hint="eastAsia"/>
                    <w:b/>
                    <w:sz w:val="24"/>
                    <w:szCs w:val="24"/>
                  </w:rPr>
                </w:rPrChange>
              </w:rPr>
              <w:t>收费标准</w:t>
            </w:r>
          </w:p>
        </w:tc>
      </w:tr>
      <w:tr w:rsidR="000A29DC" w:rsidRPr="007E4B5B" w:rsidTr="007E4B5B">
        <w:trPr>
          <w:trHeight w:hRule="exact" w:val="851"/>
          <w:jc w:val="center"/>
        </w:trPr>
        <w:tc>
          <w:tcPr>
            <w:tcW w:w="1908" w:type="dxa"/>
            <w:vAlign w:val="center"/>
          </w:tcPr>
          <w:p w:rsidR="000A29DC" w:rsidRPr="007E4B5B" w:rsidRDefault="000A29DC" w:rsidP="007E4B5B">
            <w:pPr>
              <w:jc w:val="center"/>
              <w:rPr>
                <w:rFonts w:ascii="宋体" w:eastAsia="宋体" w:hAnsi="宋体" w:hint="eastAsia"/>
                <w:sz w:val="24"/>
                <w:szCs w:val="24"/>
                <w:rPrChange w:id="737" w:author="周扬天宇" w:date="2010-06-28T16:14:00Z">
                  <w:rPr>
                    <w:rFonts w:ascii="宋体" w:eastAsia="宋体" w:hAnsi="宋体" w:hint="eastAsia"/>
                    <w:sz w:val="24"/>
                    <w:szCs w:val="24"/>
                  </w:rPr>
                </w:rPrChange>
              </w:rPr>
            </w:pPr>
            <w:r w:rsidRPr="007E4B5B">
              <w:rPr>
                <w:rFonts w:ascii="宋体" w:eastAsia="宋体" w:hAnsi="宋体" w:hint="eastAsia"/>
                <w:sz w:val="24"/>
                <w:szCs w:val="24"/>
                <w:rPrChange w:id="738" w:author="周扬天宇" w:date="2010-06-28T16:14:00Z">
                  <w:rPr>
                    <w:rFonts w:ascii="宋体" w:eastAsia="宋体" w:hAnsi="宋体" w:hint="eastAsia"/>
                    <w:sz w:val="24"/>
                    <w:szCs w:val="24"/>
                  </w:rPr>
                </w:rPrChange>
              </w:rPr>
              <w:t>年费</w:t>
            </w:r>
          </w:p>
        </w:tc>
        <w:tc>
          <w:tcPr>
            <w:tcW w:w="4860" w:type="dxa"/>
            <w:vAlign w:val="center"/>
          </w:tcPr>
          <w:p w:rsidR="000A29DC" w:rsidRPr="007E4B5B" w:rsidRDefault="000A29DC" w:rsidP="007E4B5B">
            <w:pPr>
              <w:jc w:val="center"/>
              <w:rPr>
                <w:rFonts w:ascii="宋体" w:eastAsia="宋体" w:hAnsi="宋体" w:hint="eastAsia"/>
                <w:sz w:val="24"/>
                <w:szCs w:val="24"/>
                <w:rPrChange w:id="739" w:author="周扬天宇" w:date="2010-06-28T16:14:00Z">
                  <w:rPr>
                    <w:rFonts w:ascii="宋体" w:eastAsia="宋体" w:hAnsi="宋体" w:hint="eastAsia"/>
                    <w:sz w:val="24"/>
                    <w:szCs w:val="24"/>
                  </w:rPr>
                </w:rPrChange>
              </w:rPr>
            </w:pPr>
            <w:r w:rsidRPr="007E4B5B">
              <w:rPr>
                <w:rFonts w:ascii="宋体" w:eastAsia="宋体" w:hAnsi="宋体" w:hint="eastAsia"/>
                <w:sz w:val="24"/>
                <w:szCs w:val="24"/>
                <w:rPrChange w:id="740" w:author="周扬天宇" w:date="2010-06-28T16:14:00Z">
                  <w:rPr>
                    <w:rFonts w:ascii="宋体" w:eastAsia="宋体" w:hAnsi="宋体" w:hint="eastAsia"/>
                    <w:sz w:val="24"/>
                    <w:szCs w:val="24"/>
                  </w:rPr>
                </w:rPrChange>
              </w:rPr>
              <w:t>每卡每年</w:t>
            </w:r>
            <w:r w:rsidRPr="007E4B5B">
              <w:rPr>
                <w:rFonts w:ascii="宋体" w:eastAsia="宋体" w:hAnsi="宋体" w:cs="Arial" w:hint="eastAsia"/>
                <w:kern w:val="0"/>
                <w:sz w:val="24"/>
                <w:szCs w:val="24"/>
                <w:rPrChange w:id="741" w:author="周扬天宇" w:date="2010-06-28T16:14:00Z">
                  <w:rPr>
                    <w:rFonts w:ascii="宋体" w:eastAsia="宋体" w:hAnsi="宋体" w:cs="Arial" w:hint="eastAsia"/>
                    <w:kern w:val="0"/>
                    <w:sz w:val="24"/>
                    <w:szCs w:val="24"/>
                  </w:rPr>
                </w:rPrChange>
              </w:rPr>
              <w:t>RMB</w:t>
            </w:r>
            <w:r w:rsidRPr="007E4B5B">
              <w:rPr>
                <w:rFonts w:ascii="宋体" w:eastAsia="宋体" w:hAnsi="宋体" w:hint="eastAsia"/>
                <w:sz w:val="24"/>
                <w:szCs w:val="24"/>
                <w:rPrChange w:id="742" w:author="周扬天宇" w:date="2010-06-28T16:14:00Z">
                  <w:rPr>
                    <w:rFonts w:ascii="宋体" w:eastAsia="宋体" w:hAnsi="宋体" w:hint="eastAsia"/>
                    <w:sz w:val="24"/>
                    <w:szCs w:val="24"/>
                  </w:rPr>
                </w:rPrChange>
              </w:rPr>
              <w:t xml:space="preserve"> 2888元</w:t>
            </w:r>
          </w:p>
        </w:tc>
      </w:tr>
      <w:tr w:rsidR="000A29DC" w:rsidRPr="007E4B5B" w:rsidTr="007E4B5B">
        <w:trPr>
          <w:trHeight w:hRule="exact" w:val="851"/>
          <w:jc w:val="center"/>
        </w:trPr>
        <w:tc>
          <w:tcPr>
            <w:tcW w:w="1908" w:type="dxa"/>
            <w:vAlign w:val="center"/>
          </w:tcPr>
          <w:p w:rsidR="000A29DC" w:rsidRPr="007E4B5B" w:rsidRDefault="000A29DC" w:rsidP="007E4B5B">
            <w:pPr>
              <w:jc w:val="center"/>
              <w:rPr>
                <w:rFonts w:ascii="宋体" w:eastAsia="宋体" w:hAnsi="宋体" w:hint="eastAsia"/>
                <w:sz w:val="24"/>
                <w:szCs w:val="24"/>
                <w:rPrChange w:id="743" w:author="周扬天宇" w:date="2010-06-28T16:14:00Z">
                  <w:rPr>
                    <w:rFonts w:ascii="宋体" w:eastAsia="宋体" w:hAnsi="宋体" w:hint="eastAsia"/>
                    <w:sz w:val="24"/>
                    <w:szCs w:val="24"/>
                  </w:rPr>
                </w:rPrChange>
              </w:rPr>
            </w:pPr>
            <w:r w:rsidRPr="007E4B5B">
              <w:rPr>
                <w:rFonts w:ascii="宋体" w:eastAsia="宋体" w:hAnsi="宋体" w:hint="eastAsia"/>
                <w:sz w:val="24"/>
                <w:szCs w:val="24"/>
                <w:rPrChange w:id="744" w:author="周扬天宇" w:date="2010-06-28T16:14:00Z">
                  <w:rPr>
                    <w:rFonts w:ascii="宋体" w:eastAsia="宋体" w:hAnsi="宋体" w:hint="eastAsia"/>
                    <w:sz w:val="24"/>
                    <w:szCs w:val="24"/>
                  </w:rPr>
                </w:rPrChange>
              </w:rPr>
              <w:t>循环信用利息</w:t>
            </w:r>
          </w:p>
        </w:tc>
        <w:tc>
          <w:tcPr>
            <w:tcW w:w="4860" w:type="dxa"/>
            <w:vAlign w:val="center"/>
          </w:tcPr>
          <w:p w:rsidR="000A29DC" w:rsidRPr="007E4B5B" w:rsidRDefault="000A29DC" w:rsidP="007E4B5B">
            <w:pPr>
              <w:jc w:val="center"/>
              <w:rPr>
                <w:rFonts w:ascii="宋体" w:eastAsia="宋体" w:hAnsi="宋体" w:hint="eastAsia"/>
                <w:sz w:val="24"/>
                <w:szCs w:val="24"/>
                <w:rPrChange w:id="745" w:author="周扬天宇" w:date="2010-06-28T16:14:00Z">
                  <w:rPr>
                    <w:rFonts w:ascii="宋体" w:eastAsia="宋体" w:hAnsi="宋体" w:hint="eastAsia"/>
                    <w:sz w:val="24"/>
                    <w:szCs w:val="24"/>
                  </w:rPr>
                </w:rPrChange>
              </w:rPr>
            </w:pPr>
            <w:r w:rsidRPr="007E4B5B">
              <w:rPr>
                <w:rFonts w:ascii="宋体" w:eastAsia="宋体" w:hAnsi="宋体" w:hint="eastAsia"/>
                <w:sz w:val="24"/>
                <w:szCs w:val="24"/>
                <w:rPrChange w:id="746" w:author="周扬天宇" w:date="2010-06-28T16:14:00Z">
                  <w:rPr>
                    <w:rFonts w:ascii="宋体" w:eastAsia="宋体" w:hAnsi="宋体" w:hint="eastAsia"/>
                    <w:sz w:val="24"/>
                    <w:szCs w:val="24"/>
                  </w:rPr>
                </w:rPrChange>
              </w:rPr>
              <w:t>日息万分之五，按月计收复利</w:t>
            </w:r>
          </w:p>
        </w:tc>
      </w:tr>
      <w:tr w:rsidR="000A29DC" w:rsidRPr="007E4B5B" w:rsidTr="007E4B5B">
        <w:trPr>
          <w:trHeight w:hRule="exact" w:val="851"/>
          <w:jc w:val="center"/>
        </w:trPr>
        <w:tc>
          <w:tcPr>
            <w:tcW w:w="1908" w:type="dxa"/>
            <w:vAlign w:val="center"/>
          </w:tcPr>
          <w:p w:rsidR="000A29DC" w:rsidRPr="007E4B5B" w:rsidRDefault="000A29DC" w:rsidP="007E4B5B">
            <w:pPr>
              <w:jc w:val="center"/>
              <w:rPr>
                <w:rFonts w:ascii="宋体" w:eastAsia="宋体" w:hAnsi="宋体" w:hint="eastAsia"/>
                <w:sz w:val="24"/>
                <w:szCs w:val="24"/>
                <w:rPrChange w:id="747" w:author="周扬天宇" w:date="2010-06-28T16:14:00Z">
                  <w:rPr>
                    <w:rFonts w:ascii="宋体" w:eastAsia="宋体" w:hAnsi="宋体" w:hint="eastAsia"/>
                    <w:sz w:val="24"/>
                    <w:szCs w:val="24"/>
                  </w:rPr>
                </w:rPrChange>
              </w:rPr>
            </w:pPr>
            <w:r w:rsidRPr="007E4B5B">
              <w:rPr>
                <w:rFonts w:ascii="宋体" w:eastAsia="宋体" w:hAnsi="宋体" w:hint="eastAsia"/>
                <w:sz w:val="24"/>
                <w:szCs w:val="24"/>
                <w:rPrChange w:id="748" w:author="周扬天宇" w:date="2010-06-28T16:14:00Z">
                  <w:rPr>
                    <w:rFonts w:ascii="宋体" w:eastAsia="宋体" w:hAnsi="宋体" w:hint="eastAsia"/>
                    <w:sz w:val="24"/>
                    <w:szCs w:val="24"/>
                  </w:rPr>
                </w:rPrChange>
              </w:rPr>
              <w:t>滞纳金</w:t>
            </w:r>
          </w:p>
        </w:tc>
        <w:tc>
          <w:tcPr>
            <w:tcW w:w="4860" w:type="dxa"/>
            <w:vAlign w:val="center"/>
          </w:tcPr>
          <w:p w:rsidR="000A29DC" w:rsidRPr="007E4B5B" w:rsidRDefault="000A29DC" w:rsidP="007E4B5B">
            <w:pPr>
              <w:jc w:val="center"/>
              <w:rPr>
                <w:rFonts w:ascii="宋体" w:eastAsia="宋体" w:hAnsi="宋体" w:hint="eastAsia"/>
                <w:sz w:val="24"/>
                <w:szCs w:val="24"/>
                <w:rPrChange w:id="749" w:author="周扬天宇" w:date="2010-06-28T16:14:00Z">
                  <w:rPr>
                    <w:rFonts w:ascii="宋体" w:eastAsia="宋体" w:hAnsi="宋体" w:hint="eastAsia"/>
                    <w:sz w:val="24"/>
                    <w:szCs w:val="24"/>
                  </w:rPr>
                </w:rPrChange>
              </w:rPr>
            </w:pPr>
            <w:r w:rsidRPr="007E4B5B">
              <w:rPr>
                <w:rFonts w:ascii="宋体" w:eastAsia="宋体" w:hAnsi="宋体" w:hint="eastAsia"/>
                <w:sz w:val="24"/>
                <w:szCs w:val="24"/>
                <w:rPrChange w:id="750" w:author="周扬天宇" w:date="2010-06-28T16:14:00Z">
                  <w:rPr>
                    <w:rFonts w:ascii="宋体" w:eastAsia="宋体" w:hAnsi="宋体" w:hint="eastAsia"/>
                    <w:sz w:val="24"/>
                    <w:szCs w:val="24"/>
                  </w:rPr>
                </w:rPrChange>
              </w:rPr>
              <w:t>最低还款额未还部分的5%，最低</w:t>
            </w:r>
            <w:r w:rsidRPr="007E4B5B">
              <w:rPr>
                <w:rFonts w:ascii="宋体" w:eastAsia="宋体" w:hAnsi="宋体" w:cs="Arial" w:hint="eastAsia"/>
                <w:kern w:val="0"/>
                <w:sz w:val="24"/>
                <w:szCs w:val="24"/>
                <w:rPrChange w:id="751" w:author="周扬天宇" w:date="2010-06-28T16:14:00Z">
                  <w:rPr>
                    <w:rFonts w:ascii="宋体" w:eastAsia="宋体" w:hAnsi="宋体" w:cs="Arial" w:hint="eastAsia"/>
                    <w:kern w:val="0"/>
                    <w:sz w:val="24"/>
                    <w:szCs w:val="24"/>
                  </w:rPr>
                </w:rPrChange>
              </w:rPr>
              <w:t>RMB</w:t>
            </w:r>
            <w:ins w:id="752" w:author="周扬天宇" w:date="2010-06-28T16:15:00Z">
              <w:r w:rsidR="00A30A40" w:rsidRPr="007E4B5B">
                <w:rPr>
                  <w:rFonts w:ascii="宋体" w:eastAsia="宋体" w:hAnsi="宋体" w:cs="Arial" w:hint="eastAsia"/>
                  <w:kern w:val="0"/>
                  <w:sz w:val="24"/>
                  <w:szCs w:val="24"/>
                </w:rPr>
                <w:t xml:space="preserve"> </w:t>
              </w:r>
            </w:ins>
            <w:r w:rsidRPr="00285A55">
              <w:rPr>
                <w:rFonts w:ascii="宋体" w:eastAsia="宋体" w:hAnsi="宋体" w:hint="eastAsia"/>
                <w:sz w:val="24"/>
                <w:szCs w:val="24"/>
              </w:rPr>
              <w:t>1</w:t>
            </w:r>
            <w:r w:rsidRPr="007E4B5B">
              <w:rPr>
                <w:rFonts w:ascii="宋体" w:eastAsia="宋体" w:hAnsi="宋体" w:hint="eastAsia"/>
                <w:sz w:val="24"/>
                <w:szCs w:val="24"/>
                <w:rPrChange w:id="753" w:author="周扬天宇" w:date="2010-06-28T16:14:00Z">
                  <w:rPr>
                    <w:rFonts w:ascii="宋体" w:eastAsia="宋体" w:hAnsi="宋体" w:hint="eastAsia"/>
                    <w:sz w:val="24"/>
                    <w:szCs w:val="24"/>
                  </w:rPr>
                </w:rPrChange>
              </w:rPr>
              <w:t>元</w:t>
            </w:r>
          </w:p>
        </w:tc>
      </w:tr>
      <w:tr w:rsidR="000A29DC" w:rsidRPr="007E4B5B" w:rsidTr="007E4B5B">
        <w:trPr>
          <w:trHeight w:hRule="exact" w:val="851"/>
          <w:jc w:val="center"/>
        </w:trPr>
        <w:tc>
          <w:tcPr>
            <w:tcW w:w="1908" w:type="dxa"/>
            <w:vAlign w:val="center"/>
          </w:tcPr>
          <w:p w:rsidR="000A29DC" w:rsidRPr="007E4B5B" w:rsidRDefault="000A29DC" w:rsidP="007E4B5B">
            <w:pPr>
              <w:jc w:val="center"/>
              <w:rPr>
                <w:rFonts w:ascii="宋体" w:eastAsia="宋体" w:hAnsi="宋体" w:cs="Arial" w:hint="eastAsia"/>
                <w:kern w:val="0"/>
                <w:sz w:val="24"/>
                <w:szCs w:val="24"/>
                <w:rPrChange w:id="754" w:author="周扬天宇" w:date="2010-06-28T16:14:00Z">
                  <w:rPr>
                    <w:rFonts w:ascii="宋体" w:eastAsia="宋体" w:hAnsi="宋体" w:cs="Arial" w:hint="eastAsia"/>
                    <w:kern w:val="0"/>
                    <w:sz w:val="24"/>
                    <w:szCs w:val="24"/>
                  </w:rPr>
                </w:rPrChange>
              </w:rPr>
            </w:pPr>
            <w:r w:rsidRPr="007E4B5B">
              <w:rPr>
                <w:rFonts w:ascii="宋体" w:eastAsia="宋体" w:hAnsi="宋体" w:cs="Arial" w:hint="eastAsia"/>
                <w:kern w:val="0"/>
                <w:sz w:val="24"/>
                <w:szCs w:val="24"/>
                <w:rPrChange w:id="755" w:author="周扬天宇" w:date="2010-06-28T16:14:00Z">
                  <w:rPr>
                    <w:rFonts w:ascii="宋体" w:eastAsia="宋体" w:hAnsi="宋体" w:cs="Arial" w:hint="eastAsia"/>
                    <w:kern w:val="0"/>
                    <w:sz w:val="24"/>
                    <w:szCs w:val="24"/>
                  </w:rPr>
                </w:rPrChange>
              </w:rPr>
              <w:t>超限费</w:t>
            </w:r>
          </w:p>
        </w:tc>
        <w:tc>
          <w:tcPr>
            <w:tcW w:w="4860" w:type="dxa"/>
            <w:vAlign w:val="center"/>
          </w:tcPr>
          <w:p w:rsidR="000A29DC" w:rsidRPr="007E4B5B" w:rsidRDefault="000A29DC" w:rsidP="007E4B5B">
            <w:pPr>
              <w:jc w:val="center"/>
              <w:rPr>
                <w:rFonts w:ascii="宋体" w:eastAsia="宋体" w:hAnsi="宋体" w:hint="eastAsia"/>
                <w:sz w:val="24"/>
                <w:szCs w:val="24"/>
                <w:rPrChange w:id="756" w:author="周扬天宇" w:date="2010-06-28T16:14:00Z">
                  <w:rPr>
                    <w:rFonts w:ascii="宋体" w:eastAsia="宋体" w:hAnsi="宋体" w:hint="eastAsia"/>
                    <w:sz w:val="24"/>
                    <w:szCs w:val="24"/>
                  </w:rPr>
                </w:rPrChange>
              </w:rPr>
            </w:pPr>
            <w:r w:rsidRPr="007E4B5B">
              <w:rPr>
                <w:rFonts w:ascii="宋体" w:eastAsia="宋体" w:hAnsi="宋体" w:cs="Arial" w:hint="eastAsia"/>
                <w:kern w:val="0"/>
                <w:sz w:val="24"/>
                <w:szCs w:val="24"/>
                <w:rPrChange w:id="757" w:author="周扬天宇" w:date="2010-06-28T16:14:00Z">
                  <w:rPr>
                    <w:rFonts w:ascii="宋体" w:eastAsia="宋体" w:hAnsi="宋体" w:cs="Arial" w:hint="eastAsia"/>
                    <w:kern w:val="0"/>
                    <w:sz w:val="24"/>
                    <w:szCs w:val="24"/>
                  </w:rPr>
                </w:rPrChange>
              </w:rPr>
              <w:t>超限金额的</w:t>
            </w:r>
            <w:r w:rsidRPr="007E4B5B">
              <w:rPr>
                <w:rFonts w:ascii="宋体" w:eastAsia="宋体" w:hAnsi="宋体" w:hint="eastAsia"/>
                <w:sz w:val="24"/>
                <w:szCs w:val="24"/>
                <w:rPrChange w:id="758" w:author="周扬天宇" w:date="2010-06-28T16:14:00Z">
                  <w:rPr>
                    <w:rFonts w:ascii="宋体" w:eastAsia="宋体" w:hAnsi="宋体" w:hint="eastAsia"/>
                    <w:sz w:val="24"/>
                    <w:szCs w:val="24"/>
                  </w:rPr>
                </w:rPrChange>
              </w:rPr>
              <w:t>5%，最低</w:t>
            </w:r>
            <w:r w:rsidRPr="007E4B5B">
              <w:rPr>
                <w:rFonts w:ascii="宋体" w:eastAsia="宋体" w:hAnsi="宋体" w:cs="Arial" w:hint="eastAsia"/>
                <w:kern w:val="0"/>
                <w:sz w:val="24"/>
                <w:szCs w:val="24"/>
                <w:rPrChange w:id="759" w:author="周扬天宇" w:date="2010-06-28T16:14:00Z">
                  <w:rPr>
                    <w:rFonts w:ascii="宋体" w:eastAsia="宋体" w:hAnsi="宋体" w:cs="Arial" w:hint="eastAsia"/>
                    <w:kern w:val="0"/>
                    <w:sz w:val="24"/>
                    <w:szCs w:val="24"/>
                  </w:rPr>
                </w:rPrChange>
              </w:rPr>
              <w:t>RMB</w:t>
            </w:r>
            <w:ins w:id="760" w:author="周扬天宇" w:date="2010-06-28T16:15:00Z">
              <w:r w:rsidR="00A30A40" w:rsidRPr="007E4B5B">
                <w:rPr>
                  <w:rFonts w:ascii="宋体" w:eastAsia="宋体" w:hAnsi="宋体" w:cs="Arial" w:hint="eastAsia"/>
                  <w:kern w:val="0"/>
                  <w:sz w:val="24"/>
                  <w:szCs w:val="24"/>
                </w:rPr>
                <w:t xml:space="preserve"> </w:t>
              </w:r>
            </w:ins>
            <w:r w:rsidRPr="00285A55">
              <w:rPr>
                <w:rFonts w:ascii="宋体" w:eastAsia="宋体" w:hAnsi="宋体" w:hint="eastAsia"/>
                <w:sz w:val="24"/>
                <w:szCs w:val="24"/>
              </w:rPr>
              <w:t>5</w:t>
            </w:r>
            <w:r w:rsidRPr="007E4B5B">
              <w:rPr>
                <w:rFonts w:ascii="宋体" w:eastAsia="宋体" w:hAnsi="宋体" w:hint="eastAsia"/>
                <w:sz w:val="24"/>
                <w:szCs w:val="24"/>
                <w:rPrChange w:id="761" w:author="周扬天宇" w:date="2010-06-28T16:14:00Z">
                  <w:rPr>
                    <w:rFonts w:ascii="宋体" w:eastAsia="宋体" w:hAnsi="宋体" w:hint="eastAsia"/>
                    <w:sz w:val="24"/>
                    <w:szCs w:val="24"/>
                  </w:rPr>
                </w:rPrChange>
              </w:rPr>
              <w:t>元</w:t>
            </w:r>
            <w:r w:rsidRPr="007E4B5B">
              <w:rPr>
                <w:rFonts w:ascii="宋体" w:eastAsia="宋体" w:hAnsi="宋体" w:cs="Arial" w:hint="eastAsia"/>
                <w:kern w:val="0"/>
                <w:sz w:val="24"/>
                <w:szCs w:val="24"/>
                <w:rPrChange w:id="762" w:author="周扬天宇" w:date="2010-06-28T16:14:00Z">
                  <w:rPr>
                    <w:rFonts w:ascii="宋体" w:eastAsia="宋体" w:hAnsi="宋体" w:cs="Arial" w:hint="eastAsia"/>
                    <w:kern w:val="0"/>
                    <w:sz w:val="24"/>
                    <w:szCs w:val="24"/>
                  </w:rPr>
                </w:rPrChange>
              </w:rPr>
              <w:t>/笔</w:t>
            </w:r>
          </w:p>
        </w:tc>
      </w:tr>
      <w:tr w:rsidR="000A29DC" w:rsidRPr="007E4B5B" w:rsidTr="007E4B5B">
        <w:trPr>
          <w:trHeight w:hRule="exact" w:val="851"/>
          <w:jc w:val="center"/>
        </w:trPr>
        <w:tc>
          <w:tcPr>
            <w:tcW w:w="1908" w:type="dxa"/>
            <w:vAlign w:val="center"/>
          </w:tcPr>
          <w:p w:rsidR="00A30A40" w:rsidRPr="007E4B5B" w:rsidRDefault="000A29DC" w:rsidP="007E4B5B">
            <w:pPr>
              <w:jc w:val="center"/>
              <w:rPr>
                <w:ins w:id="763" w:author="周扬天宇" w:date="2010-06-28T16:15:00Z"/>
                <w:rFonts w:ascii="宋体" w:eastAsia="宋体" w:hAnsi="宋体" w:cs="Arial" w:hint="eastAsia"/>
                <w:kern w:val="0"/>
                <w:sz w:val="24"/>
                <w:szCs w:val="24"/>
              </w:rPr>
            </w:pPr>
            <w:r w:rsidRPr="007E4B5B">
              <w:rPr>
                <w:rFonts w:ascii="宋体" w:eastAsia="宋体" w:hAnsi="宋体" w:cs="Arial" w:hint="eastAsia"/>
                <w:kern w:val="0"/>
                <w:sz w:val="24"/>
                <w:szCs w:val="24"/>
                <w:rPrChange w:id="764" w:author="周扬天宇" w:date="2010-06-28T16:14:00Z">
                  <w:rPr>
                    <w:rFonts w:ascii="宋体" w:eastAsia="宋体" w:hAnsi="宋体" w:cs="Arial" w:hint="eastAsia"/>
                    <w:kern w:val="0"/>
                    <w:sz w:val="24"/>
                    <w:szCs w:val="24"/>
                  </w:rPr>
                </w:rPrChange>
              </w:rPr>
              <w:t>溢缴款转账</w:t>
            </w:r>
          </w:p>
          <w:p w:rsidR="000A29DC" w:rsidRPr="007E4B5B" w:rsidRDefault="000A29DC" w:rsidP="007E4B5B">
            <w:pPr>
              <w:numPr>
                <w:ins w:id="765" w:author="周扬天宇" w:date="2010-06-28T16:15:00Z"/>
              </w:numPr>
              <w:jc w:val="center"/>
              <w:rPr>
                <w:rFonts w:ascii="宋体" w:eastAsia="宋体" w:hAnsi="宋体" w:cs="Arial" w:hint="eastAsia"/>
                <w:kern w:val="0"/>
                <w:sz w:val="24"/>
                <w:szCs w:val="24"/>
                <w:rPrChange w:id="766" w:author="周扬天宇" w:date="2010-06-28T16:14:00Z">
                  <w:rPr>
                    <w:rFonts w:ascii="宋体" w:eastAsia="宋体" w:hAnsi="宋体" w:cs="Arial" w:hint="eastAsia"/>
                    <w:kern w:val="0"/>
                    <w:sz w:val="24"/>
                    <w:szCs w:val="24"/>
                  </w:rPr>
                </w:rPrChange>
              </w:rPr>
            </w:pPr>
            <w:r w:rsidRPr="00285A55">
              <w:rPr>
                <w:rFonts w:ascii="宋体" w:eastAsia="宋体" w:hAnsi="宋体" w:cs="Arial" w:hint="eastAsia"/>
                <w:kern w:val="0"/>
                <w:sz w:val="24"/>
                <w:szCs w:val="24"/>
              </w:rPr>
              <w:t>手续费</w:t>
            </w:r>
          </w:p>
        </w:tc>
        <w:tc>
          <w:tcPr>
            <w:tcW w:w="4860" w:type="dxa"/>
            <w:vAlign w:val="center"/>
          </w:tcPr>
          <w:p w:rsidR="000A29DC" w:rsidRPr="007E4B5B" w:rsidRDefault="000A29DC" w:rsidP="007E4B5B">
            <w:pPr>
              <w:jc w:val="center"/>
              <w:rPr>
                <w:rFonts w:ascii="宋体" w:eastAsia="宋体" w:hAnsi="宋体" w:hint="eastAsia"/>
                <w:sz w:val="24"/>
                <w:szCs w:val="24"/>
                <w:rPrChange w:id="767" w:author="周扬天宇" w:date="2010-06-28T16:14:00Z">
                  <w:rPr>
                    <w:rFonts w:ascii="宋体" w:eastAsia="宋体" w:hAnsi="宋体" w:hint="eastAsia"/>
                    <w:sz w:val="24"/>
                    <w:szCs w:val="24"/>
                  </w:rPr>
                </w:rPrChange>
              </w:rPr>
            </w:pPr>
            <w:r w:rsidRPr="007E4B5B">
              <w:rPr>
                <w:rFonts w:ascii="宋体" w:eastAsia="宋体" w:hAnsi="宋体" w:cs="Arial" w:hint="eastAsia"/>
                <w:kern w:val="0"/>
                <w:sz w:val="24"/>
                <w:szCs w:val="24"/>
                <w:rPrChange w:id="768" w:author="周扬天宇" w:date="2010-06-28T16:14:00Z">
                  <w:rPr>
                    <w:rFonts w:ascii="宋体" w:eastAsia="宋体" w:hAnsi="宋体" w:cs="Arial" w:hint="eastAsia"/>
                    <w:kern w:val="0"/>
                    <w:sz w:val="24"/>
                    <w:szCs w:val="24"/>
                  </w:rPr>
                </w:rPrChange>
              </w:rPr>
              <w:t>划款金额的千分之五，最低RMB</w:t>
            </w:r>
            <w:ins w:id="769" w:author="周扬天宇" w:date="2010-06-28T16:15:00Z">
              <w:r w:rsidR="00A30A40" w:rsidRPr="007E4B5B">
                <w:rPr>
                  <w:rFonts w:ascii="宋体" w:eastAsia="宋体" w:hAnsi="宋体" w:cs="Arial" w:hint="eastAsia"/>
                  <w:kern w:val="0"/>
                  <w:sz w:val="24"/>
                  <w:szCs w:val="24"/>
                </w:rPr>
                <w:t xml:space="preserve"> </w:t>
              </w:r>
            </w:ins>
            <w:r w:rsidRPr="00285A55">
              <w:rPr>
                <w:rFonts w:ascii="宋体" w:eastAsia="宋体" w:hAnsi="宋体" w:cs="Arial" w:hint="eastAsia"/>
                <w:kern w:val="0"/>
                <w:sz w:val="24"/>
                <w:szCs w:val="24"/>
              </w:rPr>
              <w:t>5</w:t>
            </w:r>
            <w:r w:rsidRPr="007E4B5B">
              <w:rPr>
                <w:rFonts w:ascii="宋体" w:eastAsia="宋体" w:hAnsi="宋体" w:cs="Arial" w:hint="eastAsia"/>
                <w:kern w:val="0"/>
                <w:sz w:val="24"/>
                <w:szCs w:val="24"/>
                <w:rPrChange w:id="770" w:author="周扬天宇" w:date="2010-06-28T16:14:00Z">
                  <w:rPr>
                    <w:rFonts w:ascii="宋体" w:eastAsia="宋体" w:hAnsi="宋体" w:cs="Arial" w:hint="eastAsia"/>
                    <w:kern w:val="0"/>
                    <w:sz w:val="24"/>
                    <w:szCs w:val="24"/>
                  </w:rPr>
                </w:rPrChange>
              </w:rPr>
              <w:t>元/笔</w:t>
            </w:r>
          </w:p>
        </w:tc>
      </w:tr>
      <w:tr w:rsidR="000A29DC" w:rsidRPr="007E4B5B" w:rsidTr="007E4B5B">
        <w:trPr>
          <w:trHeight w:hRule="exact" w:val="851"/>
          <w:jc w:val="center"/>
        </w:trPr>
        <w:tc>
          <w:tcPr>
            <w:tcW w:w="1908" w:type="dxa"/>
            <w:vAlign w:val="center"/>
          </w:tcPr>
          <w:p w:rsidR="000A29DC" w:rsidRPr="007E4B5B" w:rsidRDefault="000A29DC" w:rsidP="007E4B5B">
            <w:pPr>
              <w:jc w:val="center"/>
              <w:rPr>
                <w:rFonts w:ascii="宋体" w:eastAsia="宋体" w:hAnsi="宋体" w:hint="eastAsia"/>
                <w:sz w:val="24"/>
                <w:szCs w:val="24"/>
                <w:rPrChange w:id="771" w:author="周扬天宇" w:date="2010-06-28T16:14:00Z">
                  <w:rPr>
                    <w:rFonts w:ascii="宋体" w:eastAsia="宋体" w:hAnsi="宋体" w:hint="eastAsia"/>
                    <w:sz w:val="24"/>
                    <w:szCs w:val="24"/>
                  </w:rPr>
                </w:rPrChange>
              </w:rPr>
            </w:pPr>
            <w:r w:rsidRPr="007E4B5B">
              <w:rPr>
                <w:rFonts w:ascii="宋体" w:eastAsia="宋体" w:hAnsi="宋体" w:hint="eastAsia"/>
                <w:sz w:val="24"/>
                <w:szCs w:val="24"/>
                <w:rPrChange w:id="772" w:author="周扬天宇" w:date="2010-06-28T16:14:00Z">
                  <w:rPr>
                    <w:rFonts w:ascii="宋体" w:eastAsia="宋体" w:hAnsi="宋体" w:hint="eastAsia"/>
                    <w:sz w:val="24"/>
                    <w:szCs w:val="24"/>
                  </w:rPr>
                </w:rPrChange>
              </w:rPr>
              <w:t>挂失补卡手续费</w:t>
            </w:r>
          </w:p>
        </w:tc>
        <w:tc>
          <w:tcPr>
            <w:tcW w:w="4860" w:type="dxa"/>
            <w:vAlign w:val="center"/>
          </w:tcPr>
          <w:p w:rsidR="000A29DC" w:rsidRPr="007E4B5B" w:rsidRDefault="000A29DC" w:rsidP="007E4B5B">
            <w:pPr>
              <w:jc w:val="center"/>
              <w:rPr>
                <w:rFonts w:ascii="宋体" w:eastAsia="宋体" w:hAnsi="宋体" w:hint="eastAsia"/>
                <w:sz w:val="24"/>
                <w:szCs w:val="24"/>
                <w:rPrChange w:id="773" w:author="周扬天宇" w:date="2010-06-28T16:14:00Z">
                  <w:rPr>
                    <w:rFonts w:ascii="宋体" w:eastAsia="宋体" w:hAnsi="宋体" w:hint="eastAsia"/>
                    <w:sz w:val="24"/>
                    <w:szCs w:val="24"/>
                  </w:rPr>
                </w:rPrChange>
              </w:rPr>
            </w:pPr>
            <w:r w:rsidRPr="007E4B5B">
              <w:rPr>
                <w:rFonts w:ascii="宋体" w:eastAsia="宋体" w:hAnsi="宋体" w:cs="Arial" w:hint="eastAsia"/>
                <w:kern w:val="0"/>
                <w:sz w:val="24"/>
                <w:szCs w:val="24"/>
                <w:rPrChange w:id="774" w:author="周扬天宇" w:date="2010-06-28T16:14:00Z">
                  <w:rPr>
                    <w:rFonts w:ascii="宋体" w:eastAsia="宋体" w:hAnsi="宋体" w:cs="Arial" w:hint="eastAsia"/>
                    <w:kern w:val="0"/>
                    <w:sz w:val="24"/>
                    <w:szCs w:val="24"/>
                  </w:rPr>
                </w:rPrChange>
              </w:rPr>
              <w:t>RMB</w:t>
            </w:r>
            <w:ins w:id="775" w:author="周扬天宇" w:date="2010-06-28T16:15:00Z">
              <w:r w:rsidR="00A30A40" w:rsidRPr="007E4B5B">
                <w:rPr>
                  <w:rFonts w:ascii="宋体" w:eastAsia="宋体" w:hAnsi="宋体" w:cs="Arial" w:hint="eastAsia"/>
                  <w:kern w:val="0"/>
                  <w:sz w:val="24"/>
                  <w:szCs w:val="24"/>
                </w:rPr>
                <w:t xml:space="preserve"> </w:t>
              </w:r>
            </w:ins>
            <w:r w:rsidRPr="00285A55">
              <w:rPr>
                <w:rFonts w:ascii="宋体" w:eastAsia="宋体" w:hAnsi="宋体" w:cs="Arial" w:hint="eastAsia"/>
                <w:kern w:val="0"/>
                <w:sz w:val="24"/>
                <w:szCs w:val="24"/>
              </w:rPr>
              <w:t>40</w:t>
            </w:r>
            <w:r w:rsidRPr="007E4B5B">
              <w:rPr>
                <w:rFonts w:ascii="宋体" w:eastAsia="宋体" w:hAnsi="宋体" w:cs="Arial" w:hint="eastAsia"/>
                <w:kern w:val="0"/>
                <w:sz w:val="24"/>
                <w:szCs w:val="24"/>
                <w:rPrChange w:id="776" w:author="周扬天宇" w:date="2010-06-28T16:14:00Z">
                  <w:rPr>
                    <w:rFonts w:ascii="宋体" w:eastAsia="宋体" w:hAnsi="宋体" w:cs="Arial" w:hint="eastAsia"/>
                    <w:kern w:val="0"/>
                    <w:sz w:val="24"/>
                    <w:szCs w:val="24"/>
                  </w:rPr>
                </w:rPrChange>
              </w:rPr>
              <w:t>元/卡</w:t>
            </w:r>
          </w:p>
        </w:tc>
      </w:tr>
      <w:tr w:rsidR="000A29DC" w:rsidRPr="007E4B5B" w:rsidTr="007E4B5B">
        <w:trPr>
          <w:trHeight w:hRule="exact" w:val="851"/>
          <w:jc w:val="center"/>
        </w:trPr>
        <w:tc>
          <w:tcPr>
            <w:tcW w:w="1908" w:type="dxa"/>
            <w:vAlign w:val="center"/>
          </w:tcPr>
          <w:p w:rsidR="000A29DC" w:rsidRPr="007E4B5B" w:rsidRDefault="000A29DC" w:rsidP="007E4B5B">
            <w:pPr>
              <w:jc w:val="center"/>
              <w:rPr>
                <w:rFonts w:ascii="宋体" w:eastAsia="宋体" w:hAnsi="宋体" w:hint="eastAsia"/>
                <w:sz w:val="24"/>
                <w:szCs w:val="24"/>
                <w:rPrChange w:id="777" w:author="周扬天宇" w:date="2010-06-28T16:14:00Z">
                  <w:rPr>
                    <w:rFonts w:ascii="宋体" w:eastAsia="宋体" w:hAnsi="宋体" w:hint="eastAsia"/>
                    <w:sz w:val="24"/>
                    <w:szCs w:val="24"/>
                  </w:rPr>
                </w:rPrChange>
              </w:rPr>
            </w:pPr>
            <w:r w:rsidRPr="007E4B5B">
              <w:rPr>
                <w:rFonts w:ascii="宋体" w:eastAsia="宋体" w:hAnsi="宋体" w:hint="eastAsia"/>
                <w:sz w:val="24"/>
                <w:szCs w:val="24"/>
                <w:rPrChange w:id="778" w:author="周扬天宇" w:date="2010-06-28T16:14:00Z">
                  <w:rPr>
                    <w:rFonts w:ascii="宋体" w:eastAsia="宋体" w:hAnsi="宋体" w:hint="eastAsia"/>
                    <w:sz w:val="24"/>
                    <w:szCs w:val="24"/>
                  </w:rPr>
                </w:rPrChange>
              </w:rPr>
              <w:t>补发新卡工本费</w:t>
            </w:r>
          </w:p>
        </w:tc>
        <w:tc>
          <w:tcPr>
            <w:tcW w:w="4860" w:type="dxa"/>
            <w:vAlign w:val="center"/>
          </w:tcPr>
          <w:p w:rsidR="000A29DC" w:rsidRPr="007E4B5B" w:rsidRDefault="000A29DC" w:rsidP="007E4B5B">
            <w:pPr>
              <w:jc w:val="center"/>
              <w:rPr>
                <w:rFonts w:ascii="宋体" w:eastAsia="宋体" w:hAnsi="宋体" w:cs="Arial" w:hint="eastAsia"/>
                <w:kern w:val="0"/>
                <w:sz w:val="24"/>
                <w:szCs w:val="24"/>
                <w:rPrChange w:id="779" w:author="周扬天宇" w:date="2010-06-28T16:14:00Z">
                  <w:rPr>
                    <w:rFonts w:ascii="宋体" w:eastAsia="宋体" w:hAnsi="宋体" w:cs="Arial" w:hint="eastAsia"/>
                    <w:kern w:val="0"/>
                    <w:sz w:val="24"/>
                    <w:szCs w:val="24"/>
                  </w:rPr>
                </w:rPrChange>
              </w:rPr>
            </w:pPr>
            <w:r w:rsidRPr="007E4B5B">
              <w:rPr>
                <w:rFonts w:ascii="宋体" w:eastAsia="宋体" w:hAnsi="宋体" w:hint="eastAsia"/>
                <w:sz w:val="24"/>
                <w:szCs w:val="24"/>
                <w:rPrChange w:id="780" w:author="周扬天宇" w:date="2010-06-28T16:14:00Z">
                  <w:rPr>
                    <w:rFonts w:ascii="宋体" w:eastAsia="宋体" w:hAnsi="宋体" w:hint="eastAsia"/>
                    <w:sz w:val="24"/>
                    <w:szCs w:val="24"/>
                  </w:rPr>
                </w:rPrChange>
              </w:rPr>
              <w:t>普通</w:t>
            </w:r>
            <w:r w:rsidRPr="007E4B5B">
              <w:rPr>
                <w:rFonts w:ascii="宋体" w:eastAsia="宋体" w:hAnsi="宋体" w:cs="Arial" w:hint="eastAsia"/>
                <w:kern w:val="0"/>
                <w:sz w:val="24"/>
                <w:szCs w:val="24"/>
                <w:rPrChange w:id="781" w:author="周扬天宇" w:date="2010-06-28T16:14:00Z">
                  <w:rPr>
                    <w:rFonts w:ascii="宋体" w:eastAsia="宋体" w:hAnsi="宋体" w:cs="Arial" w:hint="eastAsia"/>
                    <w:kern w:val="0"/>
                    <w:sz w:val="24"/>
                    <w:szCs w:val="24"/>
                  </w:rPr>
                </w:rPrChange>
              </w:rPr>
              <w:t>RMB</w:t>
            </w:r>
            <w:ins w:id="782" w:author="周扬天宇" w:date="2010-06-28T16:15:00Z">
              <w:r w:rsidR="00A30A40" w:rsidRPr="007E4B5B">
                <w:rPr>
                  <w:rFonts w:ascii="宋体" w:eastAsia="宋体" w:hAnsi="宋体" w:cs="Arial" w:hint="eastAsia"/>
                  <w:kern w:val="0"/>
                  <w:sz w:val="24"/>
                  <w:szCs w:val="24"/>
                </w:rPr>
                <w:t xml:space="preserve"> </w:t>
              </w:r>
            </w:ins>
            <w:r w:rsidRPr="00285A55">
              <w:rPr>
                <w:rFonts w:ascii="宋体" w:eastAsia="宋体" w:hAnsi="宋体" w:cs="Arial" w:hint="eastAsia"/>
                <w:kern w:val="0"/>
                <w:sz w:val="24"/>
                <w:szCs w:val="24"/>
              </w:rPr>
              <w:t>20</w:t>
            </w:r>
            <w:r w:rsidRPr="007E4B5B">
              <w:rPr>
                <w:rFonts w:ascii="宋体" w:eastAsia="宋体" w:hAnsi="宋体" w:cs="Arial" w:hint="eastAsia"/>
                <w:kern w:val="0"/>
                <w:sz w:val="24"/>
                <w:szCs w:val="24"/>
                <w:rPrChange w:id="783" w:author="周扬天宇" w:date="2010-06-28T16:14:00Z">
                  <w:rPr>
                    <w:rFonts w:ascii="宋体" w:eastAsia="宋体" w:hAnsi="宋体" w:cs="Arial" w:hint="eastAsia"/>
                    <w:kern w:val="0"/>
                    <w:sz w:val="24"/>
                    <w:szCs w:val="24"/>
                  </w:rPr>
                </w:rPrChange>
              </w:rPr>
              <w:t>元/卡，使用快递RMB</w:t>
            </w:r>
            <w:ins w:id="784" w:author="周扬天宇" w:date="2010-06-28T16:15:00Z">
              <w:r w:rsidR="00A30A40" w:rsidRPr="007E4B5B">
                <w:rPr>
                  <w:rFonts w:ascii="宋体" w:eastAsia="宋体" w:hAnsi="宋体" w:cs="Arial" w:hint="eastAsia"/>
                  <w:kern w:val="0"/>
                  <w:sz w:val="24"/>
                  <w:szCs w:val="24"/>
                </w:rPr>
                <w:t xml:space="preserve"> </w:t>
              </w:r>
            </w:ins>
            <w:r w:rsidRPr="00285A55">
              <w:rPr>
                <w:rFonts w:ascii="宋体" w:eastAsia="宋体" w:hAnsi="宋体" w:cs="Arial" w:hint="eastAsia"/>
                <w:kern w:val="0"/>
                <w:sz w:val="24"/>
                <w:szCs w:val="24"/>
              </w:rPr>
              <w:t>40</w:t>
            </w:r>
            <w:r w:rsidRPr="007E4B5B">
              <w:rPr>
                <w:rFonts w:ascii="宋体" w:eastAsia="宋体" w:hAnsi="宋体" w:cs="Arial" w:hint="eastAsia"/>
                <w:kern w:val="0"/>
                <w:sz w:val="24"/>
                <w:szCs w:val="24"/>
                <w:rPrChange w:id="785" w:author="周扬天宇" w:date="2010-06-28T16:14:00Z">
                  <w:rPr>
                    <w:rFonts w:ascii="宋体" w:eastAsia="宋体" w:hAnsi="宋体" w:cs="Arial" w:hint="eastAsia"/>
                    <w:kern w:val="0"/>
                    <w:sz w:val="24"/>
                    <w:szCs w:val="24"/>
                  </w:rPr>
                </w:rPrChange>
              </w:rPr>
              <w:t>元/卡</w:t>
            </w:r>
          </w:p>
        </w:tc>
      </w:tr>
      <w:tr w:rsidR="000A29DC" w:rsidRPr="007E4B5B" w:rsidTr="007E4B5B">
        <w:trPr>
          <w:trHeight w:hRule="exact" w:val="851"/>
          <w:jc w:val="center"/>
        </w:trPr>
        <w:tc>
          <w:tcPr>
            <w:tcW w:w="1908" w:type="dxa"/>
            <w:vAlign w:val="center"/>
          </w:tcPr>
          <w:p w:rsidR="000A29DC" w:rsidRPr="007E4B5B" w:rsidRDefault="000A29DC" w:rsidP="007E4B5B">
            <w:pPr>
              <w:widowControl/>
              <w:jc w:val="center"/>
              <w:rPr>
                <w:rFonts w:ascii="宋体" w:eastAsia="宋体" w:hAnsi="宋体" w:cs="Arial" w:hint="eastAsia"/>
                <w:kern w:val="0"/>
                <w:sz w:val="24"/>
                <w:szCs w:val="24"/>
                <w:rPrChange w:id="786" w:author="周扬天宇" w:date="2010-06-28T16:14:00Z">
                  <w:rPr>
                    <w:rFonts w:ascii="宋体" w:eastAsia="宋体" w:hAnsi="宋体" w:cs="Arial" w:hint="eastAsia"/>
                    <w:kern w:val="0"/>
                    <w:sz w:val="24"/>
                    <w:szCs w:val="24"/>
                  </w:rPr>
                </w:rPrChange>
              </w:rPr>
            </w:pPr>
            <w:r w:rsidRPr="007E4B5B">
              <w:rPr>
                <w:rFonts w:ascii="宋体" w:eastAsia="宋体" w:hAnsi="宋体" w:cs="Arial" w:hint="eastAsia"/>
                <w:kern w:val="0"/>
                <w:sz w:val="24"/>
                <w:szCs w:val="24"/>
                <w:rPrChange w:id="787" w:author="周扬天宇" w:date="2010-06-28T16:14:00Z">
                  <w:rPr>
                    <w:rFonts w:ascii="宋体" w:eastAsia="宋体" w:hAnsi="宋体" w:cs="Arial" w:hint="eastAsia"/>
                    <w:kern w:val="0"/>
                    <w:sz w:val="24"/>
                    <w:szCs w:val="24"/>
                  </w:rPr>
                </w:rPrChange>
              </w:rPr>
              <w:t>调阅签购单手续费（副本）</w:t>
            </w:r>
          </w:p>
        </w:tc>
        <w:tc>
          <w:tcPr>
            <w:tcW w:w="4860" w:type="dxa"/>
            <w:vAlign w:val="center"/>
          </w:tcPr>
          <w:p w:rsidR="000A29DC" w:rsidRPr="007E4B5B" w:rsidRDefault="000A29DC" w:rsidP="007E4B5B">
            <w:pPr>
              <w:widowControl/>
              <w:jc w:val="center"/>
              <w:rPr>
                <w:rFonts w:ascii="宋体" w:eastAsia="宋体" w:hAnsi="宋体" w:cs="Arial" w:hint="eastAsia"/>
                <w:kern w:val="0"/>
                <w:sz w:val="24"/>
                <w:szCs w:val="24"/>
                <w:rPrChange w:id="788" w:author="周扬天宇" w:date="2010-06-28T16:14:00Z">
                  <w:rPr>
                    <w:rFonts w:ascii="宋体" w:eastAsia="宋体" w:hAnsi="宋体" w:cs="Arial" w:hint="eastAsia"/>
                    <w:kern w:val="0"/>
                    <w:sz w:val="24"/>
                    <w:szCs w:val="24"/>
                  </w:rPr>
                </w:rPrChange>
              </w:rPr>
            </w:pPr>
            <w:r w:rsidRPr="007E4B5B">
              <w:rPr>
                <w:rFonts w:ascii="宋体" w:eastAsia="宋体" w:hAnsi="宋体" w:cs="Arial" w:hint="eastAsia"/>
                <w:kern w:val="0"/>
                <w:sz w:val="24"/>
                <w:szCs w:val="24"/>
                <w:rPrChange w:id="789" w:author="周扬天宇" w:date="2010-06-28T16:14:00Z">
                  <w:rPr>
                    <w:rFonts w:ascii="宋体" w:eastAsia="宋体" w:hAnsi="宋体" w:cs="Arial" w:hint="eastAsia"/>
                    <w:kern w:val="0"/>
                    <w:sz w:val="24"/>
                    <w:szCs w:val="24"/>
                  </w:rPr>
                </w:rPrChange>
              </w:rPr>
              <w:t>RMB</w:t>
            </w:r>
            <w:ins w:id="790" w:author="周扬天宇" w:date="2010-06-28T16:15:00Z">
              <w:r w:rsidR="00A30A40" w:rsidRPr="007E4B5B">
                <w:rPr>
                  <w:rFonts w:ascii="宋体" w:eastAsia="宋体" w:hAnsi="宋体" w:cs="Arial" w:hint="eastAsia"/>
                  <w:kern w:val="0"/>
                  <w:sz w:val="24"/>
                  <w:szCs w:val="24"/>
                </w:rPr>
                <w:t xml:space="preserve"> </w:t>
              </w:r>
            </w:ins>
            <w:r w:rsidRPr="00285A55">
              <w:rPr>
                <w:rFonts w:ascii="宋体" w:eastAsia="宋体" w:hAnsi="宋体" w:cs="Arial" w:hint="eastAsia"/>
                <w:kern w:val="0"/>
                <w:sz w:val="24"/>
                <w:szCs w:val="24"/>
              </w:rPr>
              <w:t>20</w:t>
            </w:r>
            <w:r w:rsidRPr="007E4B5B">
              <w:rPr>
                <w:rFonts w:ascii="宋体" w:eastAsia="宋体" w:hAnsi="宋体" w:cs="Arial" w:hint="eastAsia"/>
                <w:kern w:val="0"/>
                <w:sz w:val="24"/>
                <w:szCs w:val="24"/>
                <w:rPrChange w:id="791" w:author="周扬天宇" w:date="2010-06-28T16:14:00Z">
                  <w:rPr>
                    <w:rFonts w:ascii="宋体" w:eastAsia="宋体" w:hAnsi="宋体" w:cs="Arial" w:hint="eastAsia"/>
                    <w:kern w:val="0"/>
                    <w:sz w:val="24"/>
                    <w:szCs w:val="24"/>
                  </w:rPr>
                </w:rPrChange>
              </w:rPr>
              <w:t>元/笔</w:t>
            </w:r>
          </w:p>
        </w:tc>
      </w:tr>
      <w:tr w:rsidR="000A29DC" w:rsidRPr="007E4B5B" w:rsidTr="007E4B5B">
        <w:trPr>
          <w:trHeight w:hRule="exact" w:val="851"/>
          <w:jc w:val="center"/>
        </w:trPr>
        <w:tc>
          <w:tcPr>
            <w:tcW w:w="1908" w:type="dxa"/>
            <w:vAlign w:val="center"/>
          </w:tcPr>
          <w:p w:rsidR="000A29DC" w:rsidRPr="007E4B5B" w:rsidRDefault="000A29DC" w:rsidP="007E4B5B">
            <w:pPr>
              <w:jc w:val="center"/>
              <w:rPr>
                <w:rFonts w:ascii="宋体" w:eastAsia="宋体" w:hAnsi="宋体" w:cs="Arial" w:hint="eastAsia"/>
                <w:kern w:val="0"/>
                <w:sz w:val="24"/>
                <w:szCs w:val="24"/>
                <w:rPrChange w:id="792" w:author="周扬天宇" w:date="2010-06-28T16:14:00Z">
                  <w:rPr>
                    <w:rFonts w:ascii="宋体" w:eastAsia="宋体" w:hAnsi="宋体" w:cs="Arial" w:hint="eastAsia"/>
                    <w:kern w:val="0"/>
                    <w:sz w:val="24"/>
                    <w:szCs w:val="24"/>
                  </w:rPr>
                </w:rPrChange>
              </w:rPr>
            </w:pPr>
            <w:r w:rsidRPr="007E4B5B">
              <w:rPr>
                <w:rFonts w:ascii="宋体" w:eastAsia="宋体" w:hAnsi="宋体" w:cs="Arial" w:hint="eastAsia"/>
                <w:kern w:val="0"/>
                <w:sz w:val="24"/>
                <w:szCs w:val="24"/>
                <w:rPrChange w:id="793" w:author="周扬天宇" w:date="2010-06-28T16:14:00Z">
                  <w:rPr>
                    <w:rFonts w:ascii="宋体" w:eastAsia="宋体" w:hAnsi="宋体" w:cs="Arial" w:hint="eastAsia"/>
                    <w:kern w:val="0"/>
                    <w:sz w:val="24"/>
                    <w:szCs w:val="24"/>
                  </w:rPr>
                </w:rPrChange>
              </w:rPr>
              <w:t>账单补制手续费</w:t>
            </w:r>
          </w:p>
        </w:tc>
        <w:tc>
          <w:tcPr>
            <w:tcW w:w="4860" w:type="dxa"/>
            <w:vAlign w:val="center"/>
          </w:tcPr>
          <w:p w:rsidR="00A30A40" w:rsidRPr="007E4B5B" w:rsidRDefault="000A29DC" w:rsidP="007E4B5B">
            <w:pPr>
              <w:jc w:val="center"/>
              <w:rPr>
                <w:ins w:id="794" w:author="周扬天宇" w:date="2010-06-28T16:15:00Z"/>
                <w:rFonts w:ascii="宋体" w:eastAsia="宋体" w:hAnsi="宋体" w:cs="Arial" w:hint="eastAsia"/>
                <w:kern w:val="0"/>
                <w:sz w:val="24"/>
                <w:szCs w:val="24"/>
              </w:rPr>
            </w:pPr>
            <w:r w:rsidRPr="007E4B5B">
              <w:rPr>
                <w:rFonts w:ascii="宋体" w:eastAsia="宋体" w:hAnsi="宋体" w:cs="Arial" w:hint="eastAsia"/>
                <w:kern w:val="0"/>
                <w:sz w:val="24"/>
                <w:szCs w:val="24"/>
                <w:rPrChange w:id="795" w:author="周扬天宇" w:date="2010-06-28T16:14:00Z">
                  <w:rPr>
                    <w:rFonts w:ascii="宋体" w:eastAsia="宋体" w:hAnsi="宋体" w:cs="Arial" w:hint="eastAsia"/>
                    <w:kern w:val="0"/>
                    <w:sz w:val="24"/>
                    <w:szCs w:val="24"/>
                  </w:rPr>
                </w:rPrChange>
              </w:rPr>
              <w:t>免费提供最近三期账单，</w:t>
            </w:r>
          </w:p>
          <w:p w:rsidR="000A29DC" w:rsidRPr="007E4B5B" w:rsidRDefault="000A29DC" w:rsidP="007E4B5B">
            <w:pPr>
              <w:numPr>
                <w:ins w:id="796" w:author="周扬天宇" w:date="2010-06-28T16:15:00Z"/>
              </w:numPr>
              <w:jc w:val="center"/>
              <w:rPr>
                <w:rFonts w:ascii="宋体" w:eastAsia="宋体" w:hAnsi="宋体" w:hint="eastAsia"/>
                <w:sz w:val="24"/>
                <w:szCs w:val="24"/>
                <w:rPrChange w:id="797" w:author="周扬天宇" w:date="2010-06-28T16:14:00Z">
                  <w:rPr>
                    <w:rFonts w:ascii="宋体" w:eastAsia="宋体" w:hAnsi="宋体" w:hint="eastAsia"/>
                    <w:sz w:val="24"/>
                    <w:szCs w:val="24"/>
                  </w:rPr>
                </w:rPrChange>
              </w:rPr>
            </w:pPr>
            <w:r w:rsidRPr="00285A55">
              <w:rPr>
                <w:rFonts w:ascii="宋体" w:eastAsia="宋体" w:hAnsi="宋体" w:cs="Arial" w:hint="eastAsia"/>
                <w:kern w:val="0"/>
                <w:sz w:val="24"/>
                <w:szCs w:val="24"/>
              </w:rPr>
              <w:t>其余</w:t>
            </w:r>
            <w:r w:rsidRPr="007E4B5B">
              <w:rPr>
                <w:rFonts w:ascii="宋体" w:eastAsia="宋体" w:hAnsi="宋体" w:hint="eastAsia"/>
                <w:sz w:val="24"/>
                <w:szCs w:val="24"/>
                <w:rPrChange w:id="798" w:author="周扬天宇" w:date="2010-06-28T16:14:00Z">
                  <w:rPr>
                    <w:rFonts w:ascii="宋体" w:eastAsia="宋体" w:hAnsi="宋体" w:hint="eastAsia"/>
                    <w:sz w:val="24"/>
                    <w:szCs w:val="24"/>
                  </w:rPr>
                </w:rPrChange>
              </w:rPr>
              <w:t>补制</w:t>
            </w:r>
            <w:r w:rsidRPr="007E4B5B">
              <w:rPr>
                <w:rFonts w:ascii="宋体" w:eastAsia="宋体" w:hAnsi="宋体" w:cs="Arial" w:hint="eastAsia"/>
                <w:kern w:val="0"/>
                <w:sz w:val="24"/>
                <w:szCs w:val="24"/>
                <w:rPrChange w:id="799" w:author="周扬天宇" w:date="2010-06-28T16:14:00Z">
                  <w:rPr>
                    <w:rFonts w:ascii="宋体" w:eastAsia="宋体" w:hAnsi="宋体" w:cs="Arial" w:hint="eastAsia"/>
                    <w:kern w:val="0"/>
                    <w:sz w:val="24"/>
                    <w:szCs w:val="24"/>
                  </w:rPr>
                </w:rPrChange>
              </w:rPr>
              <w:t>RMB</w:t>
            </w:r>
            <w:ins w:id="800" w:author="周扬天宇" w:date="2010-06-28T16:15:00Z">
              <w:r w:rsidR="00A30A40" w:rsidRPr="007E4B5B">
                <w:rPr>
                  <w:rFonts w:ascii="宋体" w:eastAsia="宋体" w:hAnsi="宋体" w:cs="Arial" w:hint="eastAsia"/>
                  <w:kern w:val="0"/>
                  <w:sz w:val="24"/>
                  <w:szCs w:val="24"/>
                </w:rPr>
                <w:t xml:space="preserve"> </w:t>
              </w:r>
            </w:ins>
            <w:r w:rsidRPr="00285A55">
              <w:rPr>
                <w:rFonts w:ascii="宋体" w:eastAsia="宋体" w:hAnsi="宋体" w:hint="eastAsia"/>
                <w:sz w:val="24"/>
                <w:szCs w:val="24"/>
              </w:rPr>
              <w:t>5</w:t>
            </w:r>
            <w:r w:rsidRPr="007E4B5B">
              <w:rPr>
                <w:rFonts w:ascii="宋体" w:eastAsia="宋体" w:hAnsi="宋体" w:hint="eastAsia"/>
                <w:sz w:val="24"/>
                <w:szCs w:val="24"/>
                <w:rPrChange w:id="801" w:author="周扬天宇" w:date="2010-06-28T16:14:00Z">
                  <w:rPr>
                    <w:rFonts w:ascii="宋体" w:eastAsia="宋体" w:hAnsi="宋体" w:hint="eastAsia"/>
                    <w:sz w:val="24"/>
                    <w:szCs w:val="24"/>
                  </w:rPr>
                </w:rPrChange>
              </w:rPr>
              <w:t>元/份</w:t>
            </w:r>
          </w:p>
        </w:tc>
      </w:tr>
    </w:tbl>
    <w:p w:rsidR="00836B00" w:rsidRDefault="00836B00" w:rsidP="003D4A80">
      <w:pPr>
        <w:rPr>
          <w:rFonts w:ascii="仿宋_GB2312" w:eastAsia="仿宋_GB2312" w:hint="eastAsia"/>
          <w:sz w:val="24"/>
          <w:szCs w:val="24"/>
        </w:rPr>
      </w:pPr>
    </w:p>
    <w:p w:rsidR="003D4A80" w:rsidRPr="00442DE6" w:rsidRDefault="003D4A80" w:rsidP="00AB3825">
      <w:pPr>
        <w:rPr>
          <w:rFonts w:hint="eastAsia"/>
        </w:rPr>
      </w:pPr>
    </w:p>
    <w:p w:rsidR="003D4A80" w:rsidRDefault="003D4A80" w:rsidP="003D4A80"/>
    <w:p w:rsidR="00DB264F" w:rsidRDefault="00DB264F">
      <w:pPr>
        <w:rPr>
          <w:rFonts w:hint="eastAsia"/>
        </w:rPr>
      </w:pPr>
    </w:p>
    <w:p w:rsidR="007E739A" w:rsidRDefault="007E739A">
      <w:pPr>
        <w:rPr>
          <w:rFonts w:hint="eastAsia"/>
        </w:rPr>
      </w:pPr>
    </w:p>
    <w:p w:rsidR="007E739A" w:rsidRDefault="007E739A">
      <w:pPr>
        <w:rPr>
          <w:rFonts w:hint="eastAsia"/>
        </w:rPr>
      </w:pPr>
    </w:p>
    <w:p w:rsidR="007E739A" w:rsidRPr="00E10389" w:rsidRDefault="007E739A" w:rsidP="00E10389">
      <w:pPr>
        <w:pageBreakBefore/>
        <w:rPr>
          <w:rFonts w:ascii="黑体" w:eastAsia="黑体" w:hint="eastAsia"/>
          <w:bCs/>
          <w:sz w:val="24"/>
          <w:szCs w:val="24"/>
          <w:rPrChange w:id="802" w:author="周扬天宇" w:date="2010-06-28T16:17:00Z">
            <w:rPr>
              <w:rFonts w:ascii="仿宋_GB2312" w:eastAsia="仿宋_GB2312" w:hint="eastAsia"/>
              <w:b/>
              <w:bCs/>
              <w:sz w:val="24"/>
              <w:szCs w:val="24"/>
            </w:rPr>
          </w:rPrChange>
        </w:rPr>
      </w:pPr>
      <w:r w:rsidRPr="00E10389">
        <w:rPr>
          <w:rFonts w:ascii="黑体" w:eastAsia="黑体" w:hint="eastAsia"/>
          <w:bCs/>
          <w:sz w:val="24"/>
          <w:szCs w:val="24"/>
          <w:rPrChange w:id="803" w:author="周扬天宇" w:date="2010-06-28T16:17:00Z">
            <w:rPr>
              <w:rFonts w:ascii="仿宋_GB2312" w:eastAsia="仿宋_GB2312" w:hint="eastAsia"/>
              <w:b/>
              <w:bCs/>
              <w:sz w:val="24"/>
              <w:szCs w:val="24"/>
            </w:rPr>
          </w:rPrChange>
        </w:rPr>
        <w:lastRenderedPageBreak/>
        <w:t>附</w:t>
      </w:r>
      <w:del w:id="804" w:author="周扬天宇" w:date="2010-06-28T16:17:00Z">
        <w:r w:rsidRPr="00E10389" w:rsidDel="00E10389">
          <w:rPr>
            <w:rFonts w:ascii="黑体" w:eastAsia="黑体" w:hint="eastAsia"/>
            <w:bCs/>
            <w:sz w:val="24"/>
            <w:szCs w:val="24"/>
            <w:rPrChange w:id="805" w:author="周扬天宇" w:date="2010-06-28T16:17:00Z">
              <w:rPr>
                <w:rFonts w:ascii="仿宋_GB2312" w:eastAsia="仿宋_GB2312" w:hint="eastAsia"/>
                <w:b/>
                <w:bCs/>
                <w:sz w:val="24"/>
                <w:szCs w:val="24"/>
              </w:rPr>
            </w:rPrChange>
          </w:rPr>
          <w:delText>件</w:delText>
        </w:r>
      </w:del>
      <w:ins w:id="806" w:author="周扬天宇" w:date="2010-06-28T16:17:00Z">
        <w:r w:rsidR="00E10389" w:rsidRPr="00E10389">
          <w:rPr>
            <w:rFonts w:ascii="黑体" w:eastAsia="黑体" w:hint="eastAsia"/>
            <w:bCs/>
            <w:sz w:val="24"/>
            <w:szCs w:val="24"/>
            <w:rPrChange w:id="807" w:author="周扬天宇" w:date="2010-06-28T16:17:00Z">
              <w:rPr>
                <w:rFonts w:ascii="仿宋_GB2312" w:eastAsia="仿宋_GB2312" w:hint="eastAsia"/>
                <w:b/>
                <w:bCs/>
                <w:sz w:val="24"/>
                <w:szCs w:val="24"/>
              </w:rPr>
            </w:rPrChange>
          </w:rPr>
          <w:t>录1</w:t>
        </w:r>
      </w:ins>
      <w:r w:rsidRPr="00E10389">
        <w:rPr>
          <w:rFonts w:ascii="黑体" w:eastAsia="黑体" w:hint="eastAsia"/>
          <w:bCs/>
          <w:sz w:val="24"/>
          <w:szCs w:val="24"/>
          <w:rPrChange w:id="808" w:author="周扬天宇" w:date="2010-06-28T16:17:00Z">
            <w:rPr>
              <w:rFonts w:ascii="仿宋_GB2312" w:eastAsia="仿宋_GB2312" w:hint="eastAsia"/>
              <w:b/>
              <w:bCs/>
              <w:sz w:val="24"/>
              <w:szCs w:val="24"/>
            </w:rPr>
          </w:rPrChange>
        </w:rPr>
        <w:t>：</w:t>
      </w:r>
    </w:p>
    <w:p w:rsidR="002C7607" w:rsidRPr="00E10389" w:rsidRDefault="002C7607" w:rsidP="002C7607">
      <w:pPr>
        <w:jc w:val="center"/>
        <w:rPr>
          <w:rFonts w:ascii="黑体" w:eastAsia="黑体" w:hint="eastAsia"/>
          <w:b/>
          <w:sz w:val="32"/>
          <w:szCs w:val="32"/>
          <w:rPrChange w:id="809" w:author="周扬天宇" w:date="2010-06-28T16:17:00Z">
            <w:rPr>
              <w:rFonts w:ascii="仿宋_GB2312" w:eastAsia="仿宋_GB2312" w:hint="eastAsia"/>
              <w:b/>
              <w:sz w:val="24"/>
            </w:rPr>
          </w:rPrChange>
        </w:rPr>
      </w:pPr>
      <w:r w:rsidRPr="00E10389">
        <w:rPr>
          <w:rFonts w:ascii="黑体" w:eastAsia="黑体" w:hint="eastAsia"/>
          <w:b/>
          <w:sz w:val="32"/>
          <w:szCs w:val="32"/>
          <w:rPrChange w:id="810" w:author="周扬天宇" w:date="2010-06-28T16:17:00Z">
            <w:rPr>
              <w:rFonts w:ascii="仿宋_GB2312" w:eastAsia="仿宋_GB2312" w:hint="eastAsia"/>
              <w:b/>
              <w:sz w:val="24"/>
            </w:rPr>
          </w:rPrChange>
        </w:rPr>
        <w:t>南京银行梅花商务卡审批实施细则（试行）</w:t>
      </w:r>
    </w:p>
    <w:p w:rsidR="00E10389" w:rsidRPr="00E10389" w:rsidRDefault="00E10389" w:rsidP="00E10389">
      <w:pPr>
        <w:pStyle w:val="2"/>
        <w:numPr>
          <w:ins w:id="811" w:author="周扬天宇" w:date="2010-06-28T16:17:00Z"/>
        </w:numPr>
        <w:spacing w:line="240" w:lineRule="auto"/>
        <w:ind w:leftChars="0" w:left="0" w:firstLineChars="225" w:firstLine="405"/>
        <w:rPr>
          <w:ins w:id="812" w:author="周扬天宇" w:date="2010-06-28T16:17:00Z"/>
          <w:rFonts w:ascii="仿宋_GB2312" w:eastAsia="仿宋_GB2312" w:hint="eastAsia"/>
          <w:sz w:val="18"/>
          <w:szCs w:val="18"/>
          <w:rPrChange w:id="813" w:author="周扬天宇" w:date="2010-06-28T16:19:00Z">
            <w:rPr>
              <w:ins w:id="814" w:author="周扬天宇" w:date="2010-06-28T16:17:00Z"/>
              <w:rFonts w:ascii="仿宋_GB2312" w:eastAsia="仿宋_GB2312" w:hint="eastAsia"/>
              <w:sz w:val="24"/>
            </w:rPr>
          </w:rPrChange>
        </w:rPr>
        <w:pPrChange w:id="815" w:author="周扬天宇" w:date="2010-06-28T16:20:00Z">
          <w:pPr>
            <w:pStyle w:val="2"/>
            <w:ind w:leftChars="0" w:left="0" w:firstLineChars="225" w:firstLine="540"/>
          </w:pPr>
        </w:pPrChange>
      </w:pPr>
    </w:p>
    <w:p w:rsidR="002C7607" w:rsidDel="00E10389" w:rsidRDefault="002C7607" w:rsidP="00E10389">
      <w:pPr>
        <w:pStyle w:val="2"/>
        <w:numPr>
          <w:numberingChange w:id="816" w:author="周扬天宇" w:date="2010-06-28T15:37:00Z" w:original="第%1:1:11:条"/>
        </w:numPr>
        <w:spacing w:after="0" w:line="360" w:lineRule="auto"/>
        <w:ind w:leftChars="0" w:left="0" w:firstLineChars="200" w:firstLine="480"/>
        <w:rPr>
          <w:del w:id="817" w:author="Unknown"/>
          <w:rFonts w:ascii="宋体" w:eastAsia="宋体" w:hAnsi="宋体" w:hint="eastAsia"/>
          <w:sz w:val="24"/>
          <w:szCs w:val="24"/>
        </w:rPr>
        <w:pPrChange w:id="818" w:author="周扬天宇" w:date="2010-06-28T16:20:00Z">
          <w:pPr>
            <w:numPr>
              <w:numId w:val="6"/>
            </w:numPr>
            <w:tabs>
              <w:tab w:val="num" w:pos="0"/>
              <w:tab w:val="num" w:pos="1125"/>
            </w:tabs>
            <w:spacing w:line="360" w:lineRule="auto"/>
            <w:ind w:firstLine="540"/>
            <w:textAlignment w:val="top"/>
          </w:pPr>
        </w:pPrChange>
      </w:pPr>
      <w:r w:rsidRPr="00E10389">
        <w:rPr>
          <w:rFonts w:ascii="宋体" w:eastAsia="宋体" w:hAnsi="宋体" w:hint="eastAsia"/>
          <w:sz w:val="24"/>
          <w:szCs w:val="24"/>
          <w:rPrChange w:id="819" w:author="周扬天宇" w:date="2010-06-28T16:20:00Z">
            <w:rPr>
              <w:rFonts w:ascii="仿宋_GB2312" w:eastAsia="仿宋_GB2312" w:hint="eastAsia"/>
              <w:sz w:val="24"/>
            </w:rPr>
          </w:rPrChange>
        </w:rPr>
        <w:t>为提高工作效率，进一步防范梅花商务卡的经营风险，</w:t>
      </w:r>
      <w:del w:id="820" w:author="周扬天宇" w:date="2010-06-28T16:54:00Z">
        <w:r w:rsidRPr="00E10389" w:rsidDel="00E275CC">
          <w:rPr>
            <w:rFonts w:ascii="宋体" w:eastAsia="宋体" w:hAnsi="宋体" w:hint="eastAsia"/>
            <w:sz w:val="24"/>
            <w:szCs w:val="24"/>
            <w:rPrChange w:id="821" w:author="周扬天宇" w:date="2010-06-28T16:20:00Z">
              <w:rPr>
                <w:rFonts w:ascii="仿宋_GB2312" w:eastAsia="仿宋_GB2312" w:hint="eastAsia"/>
                <w:sz w:val="24"/>
              </w:rPr>
            </w:rPrChange>
          </w:rPr>
          <w:delText>根据</w:delText>
        </w:r>
      </w:del>
      <w:ins w:id="822" w:author="周扬天宇" w:date="2010-06-28T16:54:00Z">
        <w:r w:rsidR="00E275CC">
          <w:rPr>
            <w:rFonts w:ascii="宋体" w:eastAsia="宋体" w:hAnsi="宋体" w:hint="eastAsia"/>
            <w:sz w:val="24"/>
            <w:szCs w:val="24"/>
          </w:rPr>
          <w:t>结合</w:t>
        </w:r>
      </w:ins>
      <w:r w:rsidRPr="00E10389">
        <w:rPr>
          <w:rFonts w:ascii="宋体" w:eastAsia="宋体" w:hAnsi="宋体" w:hint="eastAsia"/>
          <w:sz w:val="24"/>
          <w:szCs w:val="24"/>
          <w:rPrChange w:id="823" w:author="周扬天宇" w:date="2010-06-28T16:20:00Z">
            <w:rPr>
              <w:rFonts w:ascii="仿宋_GB2312" w:eastAsia="仿宋_GB2312" w:hint="eastAsia"/>
              <w:sz w:val="24"/>
            </w:rPr>
          </w:rPrChange>
        </w:rPr>
        <w:t>本行的实际情况，特制定《南京</w:t>
      </w:r>
      <w:del w:id="824" w:author="周扬天宇" w:date="2010-06-28T16:21:00Z">
        <w:r w:rsidRPr="00E10389" w:rsidDel="00E10389">
          <w:rPr>
            <w:rFonts w:ascii="宋体" w:eastAsia="宋体" w:hAnsi="宋体" w:hint="eastAsia"/>
            <w:sz w:val="24"/>
            <w:szCs w:val="24"/>
            <w:rPrChange w:id="825" w:author="周扬天宇" w:date="2010-06-28T16:20:00Z">
              <w:rPr>
                <w:rFonts w:ascii="仿宋_GB2312" w:eastAsia="仿宋_GB2312" w:hint="eastAsia"/>
                <w:sz w:val="24"/>
              </w:rPr>
            </w:rPrChange>
          </w:rPr>
          <w:delText>市商业</w:delText>
        </w:r>
      </w:del>
      <w:r w:rsidRPr="00E10389">
        <w:rPr>
          <w:rFonts w:ascii="宋体" w:eastAsia="宋体" w:hAnsi="宋体" w:hint="eastAsia"/>
          <w:sz w:val="24"/>
          <w:szCs w:val="24"/>
          <w:rPrChange w:id="826" w:author="周扬天宇" w:date="2010-06-28T16:20:00Z">
            <w:rPr>
              <w:rFonts w:ascii="仿宋_GB2312" w:eastAsia="仿宋_GB2312" w:hint="eastAsia"/>
              <w:sz w:val="24"/>
            </w:rPr>
          </w:rPrChange>
        </w:rPr>
        <w:t>银行梅花</w:t>
      </w:r>
      <w:del w:id="827" w:author="周扬天宇" w:date="2010-06-28T16:21:00Z">
        <w:r w:rsidRPr="00E10389" w:rsidDel="00E10389">
          <w:rPr>
            <w:rFonts w:ascii="宋体" w:eastAsia="宋体" w:hAnsi="宋体" w:hint="eastAsia"/>
            <w:sz w:val="24"/>
            <w:szCs w:val="24"/>
            <w:rPrChange w:id="828" w:author="周扬天宇" w:date="2010-06-28T16:20:00Z">
              <w:rPr>
                <w:rFonts w:ascii="仿宋_GB2312" w:eastAsia="仿宋_GB2312" w:hint="eastAsia"/>
                <w:sz w:val="24"/>
              </w:rPr>
            </w:rPrChange>
          </w:rPr>
          <w:delText>贷记卡（</w:delText>
        </w:r>
      </w:del>
      <w:r w:rsidRPr="00E10389">
        <w:rPr>
          <w:rFonts w:ascii="宋体" w:eastAsia="宋体" w:hAnsi="宋体" w:hint="eastAsia"/>
          <w:sz w:val="24"/>
          <w:szCs w:val="24"/>
          <w:rPrChange w:id="829" w:author="周扬天宇" w:date="2010-06-28T16:20:00Z">
            <w:rPr>
              <w:rFonts w:ascii="仿宋_GB2312" w:eastAsia="仿宋_GB2312" w:hint="eastAsia"/>
              <w:sz w:val="24"/>
            </w:rPr>
          </w:rPrChange>
        </w:rPr>
        <w:t>商务卡</w:t>
      </w:r>
      <w:del w:id="830" w:author="周扬天宇" w:date="2010-06-28T16:21:00Z">
        <w:r w:rsidRPr="00E10389" w:rsidDel="00E10389">
          <w:rPr>
            <w:rFonts w:ascii="宋体" w:eastAsia="宋体" w:hAnsi="宋体" w:hint="eastAsia"/>
            <w:sz w:val="24"/>
            <w:szCs w:val="24"/>
            <w:rPrChange w:id="831" w:author="周扬天宇" w:date="2010-06-28T16:20:00Z">
              <w:rPr>
                <w:rFonts w:ascii="仿宋_GB2312" w:eastAsia="仿宋_GB2312" w:hint="eastAsia"/>
                <w:sz w:val="24"/>
              </w:rPr>
            </w:rPrChange>
          </w:rPr>
          <w:delText>）</w:delText>
        </w:r>
      </w:del>
      <w:r w:rsidRPr="00E10389">
        <w:rPr>
          <w:rFonts w:ascii="宋体" w:eastAsia="宋体" w:hAnsi="宋体" w:hint="eastAsia"/>
          <w:sz w:val="24"/>
          <w:szCs w:val="24"/>
          <w:rPrChange w:id="832" w:author="周扬天宇" w:date="2010-06-28T16:20:00Z">
            <w:rPr>
              <w:rFonts w:ascii="仿宋_GB2312" w:eastAsia="仿宋_GB2312" w:hint="eastAsia"/>
              <w:sz w:val="24"/>
            </w:rPr>
          </w:rPrChange>
        </w:rPr>
        <w:t>审批实施细则（试行）》</w:t>
      </w:r>
      <w:ins w:id="833" w:author="周扬天宇" w:date="2010-06-28T16:54:00Z">
        <w:r w:rsidR="00E275CC">
          <w:rPr>
            <w:rFonts w:ascii="宋体" w:eastAsia="宋体" w:hAnsi="宋体" w:hint="eastAsia"/>
            <w:sz w:val="24"/>
            <w:szCs w:val="24"/>
          </w:rPr>
          <w:t>（</w:t>
        </w:r>
      </w:ins>
      <w:ins w:id="834" w:author="周扬天宇" w:date="2010-06-28T16:55:00Z">
        <w:r w:rsidR="00E275CC">
          <w:rPr>
            <w:rFonts w:ascii="宋体" w:eastAsia="宋体" w:hAnsi="宋体" w:hint="eastAsia"/>
            <w:sz w:val="24"/>
            <w:szCs w:val="24"/>
          </w:rPr>
          <w:t xml:space="preserve">以下简称“细则” </w:t>
        </w:r>
      </w:ins>
      <w:ins w:id="835" w:author="周扬天宇" w:date="2010-06-28T16:54:00Z">
        <w:r w:rsidR="00E275CC">
          <w:rPr>
            <w:rFonts w:ascii="宋体" w:eastAsia="宋体" w:hAnsi="宋体" w:hint="eastAsia"/>
            <w:sz w:val="24"/>
            <w:szCs w:val="24"/>
          </w:rPr>
          <w:t>）</w:t>
        </w:r>
      </w:ins>
      <w:r w:rsidRPr="00E10389">
        <w:rPr>
          <w:rFonts w:ascii="宋体" w:eastAsia="宋体" w:hAnsi="宋体" w:hint="eastAsia"/>
          <w:sz w:val="24"/>
          <w:szCs w:val="24"/>
          <w:rPrChange w:id="836" w:author="周扬天宇" w:date="2010-06-28T16:20:00Z">
            <w:rPr>
              <w:rFonts w:ascii="仿宋_GB2312" w:eastAsia="仿宋_GB2312" w:hint="eastAsia"/>
              <w:sz w:val="24"/>
            </w:rPr>
          </w:rPrChange>
        </w:rPr>
        <w:t>，请</w:t>
      </w:r>
      <w:ins w:id="837" w:author="周扬天宇" w:date="2010-06-28T16:58:00Z">
        <w:r w:rsidR="00542381">
          <w:rPr>
            <w:rFonts w:ascii="宋体" w:eastAsia="宋体" w:hAnsi="宋体" w:hint="eastAsia"/>
            <w:sz w:val="24"/>
            <w:szCs w:val="24"/>
          </w:rPr>
          <w:t>严格</w:t>
        </w:r>
      </w:ins>
      <w:del w:id="838" w:author="周扬天宇" w:date="2010-06-28T16:58:00Z">
        <w:r w:rsidRPr="00E10389" w:rsidDel="00542381">
          <w:rPr>
            <w:rFonts w:ascii="宋体" w:eastAsia="宋体" w:hAnsi="宋体" w:hint="eastAsia"/>
            <w:sz w:val="24"/>
            <w:szCs w:val="24"/>
            <w:rPrChange w:id="839" w:author="周扬天宇" w:date="2010-06-28T16:20:00Z">
              <w:rPr>
                <w:rFonts w:ascii="仿宋_GB2312" w:eastAsia="仿宋_GB2312" w:hint="eastAsia"/>
                <w:sz w:val="24"/>
              </w:rPr>
            </w:rPrChange>
          </w:rPr>
          <w:delText>各</w:delText>
        </w:r>
        <w:r w:rsidRPr="00E10389" w:rsidDel="00FC3CB3">
          <w:rPr>
            <w:rFonts w:ascii="宋体" w:eastAsia="宋体" w:hAnsi="宋体" w:hint="eastAsia"/>
            <w:sz w:val="24"/>
            <w:szCs w:val="24"/>
            <w:rPrChange w:id="840" w:author="周扬天宇" w:date="2010-06-28T16:20:00Z">
              <w:rPr>
                <w:rFonts w:ascii="仿宋_GB2312" w:eastAsia="仿宋_GB2312" w:hint="eastAsia"/>
                <w:sz w:val="24"/>
              </w:rPr>
            </w:rPrChange>
          </w:rPr>
          <w:delText>相关部门</w:delText>
        </w:r>
      </w:del>
      <w:r w:rsidRPr="00E10389">
        <w:rPr>
          <w:rFonts w:ascii="宋体" w:eastAsia="宋体" w:hAnsi="宋体" w:hint="eastAsia"/>
          <w:sz w:val="24"/>
          <w:szCs w:val="24"/>
          <w:rPrChange w:id="841" w:author="周扬天宇" w:date="2010-06-28T16:20:00Z">
            <w:rPr>
              <w:rFonts w:ascii="仿宋_GB2312" w:eastAsia="仿宋_GB2312" w:hint="eastAsia"/>
              <w:sz w:val="24"/>
            </w:rPr>
          </w:rPrChange>
        </w:rPr>
        <w:t>遵照执行。</w:t>
      </w:r>
    </w:p>
    <w:p w:rsidR="00E10389" w:rsidRPr="00E10389" w:rsidRDefault="00E10389" w:rsidP="00E10389">
      <w:pPr>
        <w:pStyle w:val="2"/>
        <w:numPr>
          <w:ins w:id="842" w:author="周扬天宇" w:date="2010-06-28T16:20:00Z"/>
        </w:numPr>
        <w:spacing w:after="0" w:line="360" w:lineRule="auto"/>
        <w:ind w:leftChars="0" w:left="0" w:firstLineChars="200" w:firstLine="480"/>
        <w:rPr>
          <w:ins w:id="843" w:author="周扬天宇" w:date="2010-06-28T16:20:00Z"/>
          <w:rFonts w:ascii="宋体" w:eastAsia="宋体" w:hAnsi="宋体"/>
          <w:sz w:val="24"/>
          <w:szCs w:val="24"/>
          <w:rPrChange w:id="844" w:author="周扬天宇" w:date="2010-06-28T16:20:00Z">
            <w:rPr>
              <w:ins w:id="845" w:author="周扬天宇" w:date="2010-06-28T16:20:00Z"/>
              <w:rFonts w:ascii="仿宋_GB2312" w:eastAsia="仿宋_GB2312"/>
              <w:sz w:val="24"/>
            </w:rPr>
          </w:rPrChange>
        </w:rPr>
        <w:pPrChange w:id="846" w:author="周扬天宇" w:date="2010-06-28T16:20:00Z">
          <w:pPr>
            <w:pStyle w:val="2"/>
            <w:ind w:leftChars="0" w:left="0" w:firstLineChars="225" w:firstLine="540"/>
          </w:pPr>
        </w:pPrChange>
      </w:pPr>
    </w:p>
    <w:p w:rsidR="002C7607" w:rsidRPr="00E10389" w:rsidRDefault="00E10389" w:rsidP="00E10389">
      <w:pPr>
        <w:pStyle w:val="2"/>
        <w:numPr>
          <w:numberingChange w:id="847" w:author="周扬天宇" w:date="2010-06-28T15:37:00Z" w:original="第%1:1:11:条"/>
        </w:numPr>
        <w:spacing w:after="0" w:line="360" w:lineRule="auto"/>
        <w:ind w:leftChars="0" w:left="0" w:firstLineChars="200" w:firstLine="482"/>
        <w:rPr>
          <w:rFonts w:ascii="宋体" w:eastAsia="宋体" w:hAnsi="宋体" w:hint="eastAsia"/>
          <w:sz w:val="24"/>
          <w:szCs w:val="24"/>
          <w:rPrChange w:id="848" w:author="周扬天宇" w:date="2010-06-28T16:21:00Z">
            <w:rPr>
              <w:rFonts w:ascii="仿宋_GB2312" w:eastAsia="仿宋_GB2312" w:hint="eastAsia"/>
              <w:sz w:val="24"/>
            </w:rPr>
          </w:rPrChange>
        </w:rPr>
        <w:pPrChange w:id="849" w:author="周扬天宇" w:date="2010-06-28T16:21:00Z">
          <w:pPr>
            <w:numPr>
              <w:numId w:val="6"/>
            </w:numPr>
            <w:tabs>
              <w:tab w:val="num" w:pos="0"/>
              <w:tab w:val="num" w:pos="1125"/>
            </w:tabs>
            <w:spacing w:line="360" w:lineRule="auto"/>
            <w:ind w:firstLine="540"/>
            <w:textAlignment w:val="top"/>
          </w:pPr>
        </w:pPrChange>
      </w:pPr>
      <w:ins w:id="850" w:author="周扬天宇" w:date="2010-06-28T16:20:00Z">
        <w:r w:rsidRPr="00E10389">
          <w:rPr>
            <w:rFonts w:ascii="宋体" w:eastAsia="宋体" w:hAnsi="宋体" w:hint="eastAsia"/>
            <w:b/>
            <w:sz w:val="24"/>
            <w:szCs w:val="24"/>
            <w:rPrChange w:id="851" w:author="周扬天宇" w:date="2010-06-28T16:21:00Z">
              <w:rPr>
                <w:rFonts w:hint="eastAsia"/>
              </w:rPr>
            </w:rPrChange>
          </w:rPr>
          <w:t>第一条</w:t>
        </w:r>
        <w:r w:rsidRPr="00E10389">
          <w:rPr>
            <w:rFonts w:ascii="宋体" w:eastAsia="宋体" w:hAnsi="宋体" w:hint="eastAsia"/>
            <w:sz w:val="24"/>
            <w:szCs w:val="24"/>
            <w:rPrChange w:id="852" w:author="周扬天宇" w:date="2010-06-28T16:21:00Z">
              <w:rPr>
                <w:rFonts w:hint="eastAsia"/>
              </w:rPr>
            </w:rPrChange>
          </w:rPr>
          <w:t xml:space="preserve">  </w:t>
        </w:r>
      </w:ins>
      <w:r w:rsidR="002C7607" w:rsidRPr="00E10389">
        <w:rPr>
          <w:rFonts w:ascii="宋体" w:eastAsia="宋体" w:hAnsi="宋体" w:hint="eastAsia"/>
          <w:sz w:val="24"/>
          <w:szCs w:val="24"/>
          <w:rPrChange w:id="853" w:author="周扬天宇" w:date="2010-06-28T16:21:00Z">
            <w:rPr>
              <w:rFonts w:ascii="仿宋_GB2312" w:eastAsia="仿宋_GB2312" w:hint="eastAsia"/>
              <w:sz w:val="24"/>
            </w:rPr>
          </w:rPrChange>
        </w:rPr>
        <w:t>审批程序及部门</w:t>
      </w:r>
    </w:p>
    <w:p w:rsidR="002C7607" w:rsidRPr="00E10389" w:rsidRDefault="002C7607" w:rsidP="00E10389">
      <w:pPr>
        <w:spacing w:line="360" w:lineRule="auto"/>
        <w:ind w:firstLineChars="200" w:firstLine="480"/>
        <w:textAlignment w:val="top"/>
        <w:rPr>
          <w:rFonts w:ascii="宋体" w:eastAsia="宋体" w:hAnsi="宋体" w:hint="eastAsia"/>
          <w:sz w:val="24"/>
          <w:szCs w:val="24"/>
          <w:rPrChange w:id="854" w:author="周扬天宇" w:date="2010-06-28T16:20:00Z">
            <w:rPr>
              <w:rFonts w:ascii="仿宋_GB2312" w:eastAsia="仿宋_GB2312" w:hint="eastAsia"/>
              <w:sz w:val="24"/>
            </w:rPr>
          </w:rPrChange>
        </w:rPr>
        <w:pPrChange w:id="855" w:author="周扬天宇" w:date="2010-06-28T16:20:00Z">
          <w:pPr>
            <w:spacing w:line="360" w:lineRule="auto"/>
            <w:textAlignment w:val="top"/>
          </w:pPr>
        </w:pPrChange>
      </w:pPr>
      <w:r w:rsidRPr="00E10389">
        <w:rPr>
          <w:rFonts w:ascii="宋体" w:eastAsia="宋体" w:hAnsi="宋体" w:hint="eastAsia"/>
          <w:sz w:val="24"/>
          <w:szCs w:val="24"/>
          <w:rPrChange w:id="856" w:author="周扬天宇" w:date="2010-06-28T16:20:00Z">
            <w:rPr>
              <w:rFonts w:ascii="仿宋_GB2312" w:eastAsia="仿宋_GB2312" w:hint="eastAsia"/>
              <w:sz w:val="24"/>
            </w:rPr>
          </w:rPrChange>
        </w:rPr>
        <w:t>梅花商务卡的资信审核和信用额度的审批，必须严格履行初审（推荐）和终审（审批）的审查制度。商务卡的初审工作由各受理机构负责，终审由消费金融与信用卡中心（</w:t>
      </w:r>
      <w:del w:id="857" w:author="周扬天宇" w:date="2010-06-28T16:21:00Z">
        <w:r w:rsidRPr="00E10389" w:rsidDel="00E10389">
          <w:rPr>
            <w:rFonts w:ascii="宋体" w:eastAsia="宋体" w:hAnsi="宋体" w:hint="eastAsia"/>
            <w:sz w:val="24"/>
            <w:szCs w:val="24"/>
            <w:rPrChange w:id="858" w:author="周扬天宇" w:date="2010-06-28T16:20:00Z">
              <w:rPr>
                <w:rFonts w:ascii="仿宋_GB2312" w:eastAsia="仿宋_GB2312" w:hint="eastAsia"/>
                <w:sz w:val="24"/>
              </w:rPr>
            </w:rPrChange>
          </w:rPr>
          <w:delText>后称</w:delText>
        </w:r>
      </w:del>
      <w:ins w:id="859" w:author="周扬天宇" w:date="2010-06-28T16:21:00Z">
        <w:r w:rsidR="00E10389">
          <w:rPr>
            <w:rFonts w:ascii="宋体" w:eastAsia="宋体" w:hAnsi="宋体" w:hint="eastAsia"/>
            <w:sz w:val="24"/>
            <w:szCs w:val="24"/>
          </w:rPr>
          <w:t>以下简称</w:t>
        </w:r>
      </w:ins>
      <w:r w:rsidRPr="00E10389">
        <w:rPr>
          <w:rFonts w:ascii="宋体" w:eastAsia="宋体" w:hAnsi="宋体" w:hint="eastAsia"/>
          <w:sz w:val="24"/>
          <w:szCs w:val="24"/>
          <w:rPrChange w:id="860" w:author="周扬天宇" w:date="2010-06-28T16:20:00Z">
            <w:rPr>
              <w:rFonts w:ascii="仿宋_GB2312" w:eastAsia="仿宋_GB2312" w:hint="eastAsia"/>
              <w:sz w:val="24"/>
            </w:rPr>
          </w:rPrChange>
        </w:rPr>
        <w:t>“</w:t>
      </w:r>
      <w:del w:id="861" w:author="周扬天宇" w:date="2010-06-28T15:41:00Z">
        <w:r w:rsidRPr="00E10389" w:rsidDel="007849D1">
          <w:rPr>
            <w:rFonts w:ascii="宋体" w:eastAsia="宋体" w:hAnsi="宋体" w:hint="eastAsia"/>
            <w:sz w:val="24"/>
            <w:szCs w:val="24"/>
            <w:rPrChange w:id="862" w:author="周扬天宇" w:date="2010-06-28T16:20:00Z">
              <w:rPr>
                <w:rFonts w:ascii="仿宋_GB2312" w:eastAsia="仿宋_GB2312" w:hint="eastAsia"/>
                <w:sz w:val="24"/>
              </w:rPr>
            </w:rPrChange>
          </w:rPr>
          <w:delText>联盟中心</w:delText>
        </w:r>
      </w:del>
      <w:ins w:id="863" w:author="周扬天宇" w:date="2010-06-28T15:41:00Z">
        <w:r w:rsidR="007849D1" w:rsidRPr="00E10389">
          <w:rPr>
            <w:rFonts w:ascii="宋体" w:eastAsia="宋体" w:hAnsi="宋体" w:hint="eastAsia"/>
            <w:sz w:val="24"/>
            <w:szCs w:val="24"/>
            <w:rPrChange w:id="864" w:author="周扬天宇" w:date="2010-06-28T16:20:00Z">
              <w:rPr>
                <w:rFonts w:ascii="仿宋_GB2312" w:eastAsia="仿宋_GB2312" w:hint="eastAsia"/>
                <w:sz w:val="24"/>
              </w:rPr>
            </w:rPrChange>
          </w:rPr>
          <w:t>中心</w:t>
        </w:r>
      </w:ins>
      <w:r w:rsidRPr="00E10389">
        <w:rPr>
          <w:rFonts w:ascii="宋体" w:eastAsia="宋体" w:hAnsi="宋体" w:hint="eastAsia"/>
          <w:sz w:val="24"/>
          <w:szCs w:val="24"/>
          <w:rPrChange w:id="865" w:author="周扬天宇" w:date="2010-06-28T16:20:00Z">
            <w:rPr>
              <w:rFonts w:ascii="仿宋_GB2312" w:eastAsia="仿宋_GB2312" w:hint="eastAsia"/>
              <w:sz w:val="24"/>
            </w:rPr>
          </w:rPrChange>
        </w:rPr>
        <w:t>”</w:t>
      </w:r>
      <w:ins w:id="866" w:author="周扬天宇" w:date="2010-06-28T16:21:00Z">
        <w:r w:rsidR="00E10389">
          <w:rPr>
            <w:rFonts w:ascii="宋体" w:eastAsia="宋体" w:hAnsi="宋体" w:hint="eastAsia"/>
            <w:sz w:val="24"/>
            <w:szCs w:val="24"/>
          </w:rPr>
          <w:t xml:space="preserve"> </w:t>
        </w:r>
      </w:ins>
      <w:del w:id="867" w:author="周扬天宇" w:date="2010-06-28T16:21:00Z">
        <w:r w:rsidRPr="00E10389" w:rsidDel="00E10389">
          <w:rPr>
            <w:rFonts w:ascii="宋体" w:eastAsia="宋体" w:hAnsi="宋体" w:hint="eastAsia"/>
            <w:sz w:val="24"/>
            <w:szCs w:val="24"/>
            <w:rPrChange w:id="868" w:author="周扬天宇" w:date="2010-06-28T16:20:00Z">
              <w:rPr>
                <w:rFonts w:ascii="仿宋_GB2312" w:eastAsia="仿宋_GB2312" w:hint="eastAsia"/>
                <w:sz w:val="24"/>
              </w:rPr>
            </w:rPrChange>
          </w:rPr>
          <w:delText>“</w:delText>
        </w:r>
      </w:del>
      <w:r w:rsidRPr="00E10389">
        <w:rPr>
          <w:rFonts w:ascii="宋体" w:eastAsia="宋体" w:hAnsi="宋体" w:hint="eastAsia"/>
          <w:sz w:val="24"/>
          <w:szCs w:val="24"/>
          <w:rPrChange w:id="869" w:author="周扬天宇" w:date="2010-06-28T16:20:00Z">
            <w:rPr>
              <w:rFonts w:ascii="仿宋_GB2312" w:eastAsia="仿宋_GB2312" w:hint="eastAsia"/>
              <w:sz w:val="24"/>
            </w:rPr>
          </w:rPrChange>
        </w:rPr>
        <w:t>）负责。</w:t>
      </w:r>
    </w:p>
    <w:p w:rsidR="002C7607" w:rsidRPr="00E10389" w:rsidRDefault="00C55888" w:rsidP="00C55888">
      <w:pPr>
        <w:numPr>
          <w:numberingChange w:id="870" w:author="周扬天宇" w:date="2010-06-28T15:37:00Z" w:original="第%1:2:11:条"/>
        </w:numPr>
        <w:spacing w:line="360" w:lineRule="auto"/>
        <w:ind w:firstLineChars="200" w:firstLine="482"/>
        <w:textAlignment w:val="top"/>
        <w:rPr>
          <w:rFonts w:ascii="宋体" w:eastAsia="宋体" w:hAnsi="宋体" w:hint="eastAsia"/>
          <w:sz w:val="24"/>
          <w:szCs w:val="24"/>
          <w:rPrChange w:id="871" w:author="周扬天宇" w:date="2010-06-28T16:20:00Z">
            <w:rPr>
              <w:rFonts w:ascii="仿宋_GB2312" w:eastAsia="仿宋_GB2312" w:hint="eastAsia"/>
              <w:sz w:val="24"/>
            </w:rPr>
          </w:rPrChange>
        </w:rPr>
        <w:pPrChange w:id="872" w:author="周扬天宇" w:date="2010-06-28T16:22:00Z">
          <w:pPr>
            <w:numPr>
              <w:numId w:val="6"/>
            </w:numPr>
            <w:tabs>
              <w:tab w:val="num" w:pos="0"/>
              <w:tab w:val="num" w:pos="1125"/>
            </w:tabs>
            <w:spacing w:line="360" w:lineRule="auto"/>
            <w:ind w:firstLine="540"/>
            <w:textAlignment w:val="top"/>
          </w:pPr>
        </w:pPrChange>
      </w:pPr>
      <w:ins w:id="873" w:author="周扬天宇" w:date="2010-06-28T16:22:00Z">
        <w:r w:rsidRPr="00C55888">
          <w:rPr>
            <w:rFonts w:ascii="宋体" w:eastAsia="宋体" w:hAnsi="宋体" w:hint="eastAsia"/>
            <w:b/>
            <w:sz w:val="24"/>
            <w:szCs w:val="24"/>
            <w:rPrChange w:id="874" w:author="周扬天宇" w:date="2010-06-28T16:22:00Z">
              <w:rPr>
                <w:rFonts w:ascii="宋体" w:eastAsia="宋体" w:hAnsi="宋体" w:hint="eastAsia"/>
                <w:sz w:val="24"/>
                <w:szCs w:val="24"/>
              </w:rPr>
            </w:rPrChange>
          </w:rPr>
          <w:t>第二条</w:t>
        </w:r>
        <w:r>
          <w:rPr>
            <w:rFonts w:ascii="宋体" w:eastAsia="宋体" w:hAnsi="宋体" w:hint="eastAsia"/>
            <w:sz w:val="24"/>
            <w:szCs w:val="24"/>
          </w:rPr>
          <w:t xml:space="preserve">  </w:t>
        </w:r>
      </w:ins>
      <w:r w:rsidR="002C7607" w:rsidRPr="00E10389">
        <w:rPr>
          <w:rFonts w:ascii="宋体" w:eastAsia="宋体" w:hAnsi="宋体" w:hint="eastAsia"/>
          <w:sz w:val="24"/>
          <w:szCs w:val="24"/>
          <w:rPrChange w:id="875" w:author="周扬天宇" w:date="2010-06-28T16:20:00Z">
            <w:rPr>
              <w:rFonts w:ascii="仿宋_GB2312" w:eastAsia="仿宋_GB2312" w:hint="eastAsia"/>
              <w:sz w:val="24"/>
            </w:rPr>
          </w:rPrChange>
        </w:rPr>
        <w:t>申领单位及还款责任</w:t>
      </w:r>
    </w:p>
    <w:p w:rsidR="002C7607" w:rsidRPr="00E10389" w:rsidRDefault="002C7607" w:rsidP="00E10389">
      <w:pPr>
        <w:tabs>
          <w:tab w:val="left" w:pos="1620"/>
        </w:tabs>
        <w:spacing w:line="360" w:lineRule="auto"/>
        <w:ind w:firstLineChars="200" w:firstLine="480"/>
        <w:textAlignment w:val="top"/>
        <w:rPr>
          <w:rFonts w:ascii="宋体" w:eastAsia="宋体" w:hAnsi="宋体" w:hint="eastAsia"/>
          <w:sz w:val="24"/>
          <w:szCs w:val="24"/>
          <w:rPrChange w:id="876" w:author="周扬天宇" w:date="2010-06-28T16:20:00Z">
            <w:rPr>
              <w:rFonts w:ascii="仿宋_GB2312" w:eastAsia="仿宋_GB2312" w:hint="eastAsia"/>
              <w:sz w:val="24"/>
            </w:rPr>
          </w:rPrChange>
        </w:rPr>
        <w:pPrChange w:id="877" w:author="周扬天宇" w:date="2010-06-28T16:20:00Z">
          <w:pPr>
            <w:tabs>
              <w:tab w:val="left" w:pos="1620"/>
            </w:tabs>
            <w:spacing w:line="360" w:lineRule="auto"/>
            <w:textAlignment w:val="top"/>
          </w:pPr>
        </w:pPrChange>
      </w:pPr>
      <w:r w:rsidRPr="00E10389">
        <w:rPr>
          <w:rFonts w:ascii="宋体" w:eastAsia="宋体" w:hAnsi="宋体" w:hint="eastAsia"/>
          <w:sz w:val="24"/>
          <w:szCs w:val="24"/>
          <w:rPrChange w:id="878" w:author="周扬天宇" w:date="2010-06-28T16:20:00Z">
            <w:rPr>
              <w:rFonts w:ascii="仿宋_GB2312" w:eastAsia="仿宋_GB2312" w:hint="eastAsia"/>
              <w:sz w:val="24"/>
            </w:rPr>
          </w:rPrChange>
        </w:rPr>
        <w:t>凡在中国境内金融机构开立基本存款账户的单位，凭中国人民银行核发的开户许可证，均可向本行申领梅花商务卡。申领单位对梅花商务卡的全部债务负完全清偿责任。申领单位法定代表人或实际控制人持卡人对梅花商务卡的全部债务负无限连带清偿责任。</w:t>
      </w:r>
    </w:p>
    <w:p w:rsidR="002C7607" w:rsidRPr="00E10389" w:rsidRDefault="00C55888" w:rsidP="00C55888">
      <w:pPr>
        <w:numPr>
          <w:numberingChange w:id="879" w:author="周扬天宇" w:date="2010-06-28T15:37:00Z" w:original="第%1:3:11:条"/>
        </w:numPr>
        <w:spacing w:line="360" w:lineRule="auto"/>
        <w:ind w:firstLineChars="200" w:firstLine="482"/>
        <w:textAlignment w:val="top"/>
        <w:rPr>
          <w:rFonts w:ascii="宋体" w:eastAsia="宋体" w:hAnsi="宋体" w:hint="eastAsia"/>
          <w:sz w:val="24"/>
          <w:szCs w:val="24"/>
          <w:rPrChange w:id="880" w:author="周扬天宇" w:date="2010-06-28T16:20:00Z">
            <w:rPr>
              <w:rFonts w:ascii="仿宋_GB2312" w:eastAsia="仿宋_GB2312" w:hint="eastAsia"/>
              <w:sz w:val="24"/>
            </w:rPr>
          </w:rPrChange>
        </w:rPr>
        <w:pPrChange w:id="881" w:author="周扬天宇" w:date="2010-06-28T16:22:00Z">
          <w:pPr>
            <w:numPr>
              <w:numId w:val="6"/>
            </w:numPr>
            <w:tabs>
              <w:tab w:val="num" w:pos="900"/>
              <w:tab w:val="num" w:pos="1125"/>
            </w:tabs>
            <w:spacing w:line="360" w:lineRule="auto"/>
            <w:ind w:firstLine="540"/>
            <w:textAlignment w:val="top"/>
          </w:pPr>
        </w:pPrChange>
      </w:pPr>
      <w:ins w:id="882" w:author="周扬天宇" w:date="2010-06-28T16:22:00Z">
        <w:r w:rsidRPr="00C55888">
          <w:rPr>
            <w:rFonts w:ascii="宋体" w:eastAsia="宋体" w:hAnsi="宋体" w:hint="eastAsia"/>
            <w:b/>
            <w:sz w:val="24"/>
            <w:szCs w:val="24"/>
            <w:rPrChange w:id="883" w:author="周扬天宇" w:date="2010-06-28T16:22:00Z">
              <w:rPr>
                <w:rFonts w:ascii="宋体" w:eastAsia="宋体" w:hAnsi="宋体" w:hint="eastAsia"/>
                <w:sz w:val="24"/>
                <w:szCs w:val="24"/>
              </w:rPr>
            </w:rPrChange>
          </w:rPr>
          <w:t>第三条</w:t>
        </w:r>
        <w:r>
          <w:rPr>
            <w:rFonts w:ascii="宋体" w:eastAsia="宋体" w:hAnsi="宋体" w:hint="eastAsia"/>
            <w:sz w:val="24"/>
            <w:szCs w:val="24"/>
          </w:rPr>
          <w:t xml:space="preserve">  </w:t>
        </w:r>
      </w:ins>
      <w:r w:rsidR="002C7607" w:rsidRPr="00E10389">
        <w:rPr>
          <w:rFonts w:ascii="宋体" w:eastAsia="宋体" w:hAnsi="宋体" w:hint="eastAsia"/>
          <w:sz w:val="24"/>
          <w:szCs w:val="24"/>
          <w:rPrChange w:id="884" w:author="周扬天宇" w:date="2010-06-28T16:20:00Z">
            <w:rPr>
              <w:rFonts w:ascii="仿宋_GB2312" w:eastAsia="仿宋_GB2312" w:hint="eastAsia"/>
              <w:sz w:val="24"/>
            </w:rPr>
          </w:rPrChange>
        </w:rPr>
        <w:t>持卡人及还款责任</w:t>
      </w:r>
    </w:p>
    <w:p w:rsidR="002C7607" w:rsidRPr="00E10389" w:rsidRDefault="002C7607" w:rsidP="00E10389">
      <w:pPr>
        <w:spacing w:line="360" w:lineRule="auto"/>
        <w:ind w:firstLineChars="200" w:firstLine="480"/>
        <w:rPr>
          <w:rFonts w:ascii="宋体" w:eastAsia="宋体" w:hAnsi="宋体" w:hint="eastAsia"/>
          <w:sz w:val="24"/>
          <w:szCs w:val="24"/>
          <w:rPrChange w:id="885" w:author="周扬天宇" w:date="2010-06-28T16:20:00Z">
            <w:rPr>
              <w:rFonts w:ascii="仿宋_GB2312" w:eastAsia="仿宋_GB2312" w:hint="eastAsia"/>
              <w:sz w:val="24"/>
            </w:rPr>
          </w:rPrChange>
        </w:rPr>
        <w:pPrChange w:id="886" w:author="周扬天宇" w:date="2010-06-28T16:20:00Z">
          <w:pPr>
            <w:spacing w:line="360" w:lineRule="auto"/>
          </w:pPr>
        </w:pPrChange>
      </w:pPr>
      <w:r w:rsidRPr="00E10389">
        <w:rPr>
          <w:rFonts w:ascii="宋体" w:eastAsia="宋体" w:hAnsi="宋体" w:hint="eastAsia"/>
          <w:sz w:val="24"/>
          <w:szCs w:val="24"/>
          <w:rPrChange w:id="887" w:author="周扬天宇" w:date="2010-06-28T16:20:00Z">
            <w:rPr>
              <w:rFonts w:ascii="仿宋_GB2312" w:eastAsia="仿宋_GB2312" w:hint="eastAsia"/>
              <w:sz w:val="24"/>
            </w:rPr>
          </w:rPrChange>
        </w:rPr>
        <w:t>申领单位需书面指定若干名持卡人。持卡人必须为申领单位书面指定的本单位采购、行政、财务等需要实际使用商务卡持卡人。持卡人不承担梅花商务卡债务还款责任（单位法定代表人或实际控制人持卡人除外）。</w:t>
      </w:r>
    </w:p>
    <w:p w:rsidR="002C7607" w:rsidRPr="00E10389" w:rsidRDefault="00C55888" w:rsidP="00C55888">
      <w:pPr>
        <w:numPr>
          <w:numberingChange w:id="888" w:author="周扬天宇" w:date="2010-06-28T15:37:00Z" w:original="第%1:4:11:条"/>
        </w:numPr>
        <w:spacing w:line="360" w:lineRule="auto"/>
        <w:ind w:firstLineChars="200" w:firstLine="482"/>
        <w:textAlignment w:val="top"/>
        <w:rPr>
          <w:rFonts w:ascii="宋体" w:eastAsia="宋体" w:hAnsi="宋体" w:hint="eastAsia"/>
          <w:sz w:val="24"/>
          <w:szCs w:val="24"/>
          <w:rPrChange w:id="889" w:author="周扬天宇" w:date="2010-06-28T16:20:00Z">
            <w:rPr>
              <w:rFonts w:ascii="仿宋_GB2312" w:eastAsia="仿宋_GB2312" w:hint="eastAsia"/>
              <w:sz w:val="24"/>
            </w:rPr>
          </w:rPrChange>
        </w:rPr>
        <w:pPrChange w:id="890" w:author="周扬天宇" w:date="2010-06-28T16:23:00Z">
          <w:pPr>
            <w:numPr>
              <w:numId w:val="6"/>
            </w:numPr>
            <w:tabs>
              <w:tab w:val="num" w:pos="900"/>
              <w:tab w:val="num" w:pos="1125"/>
            </w:tabs>
            <w:spacing w:line="360" w:lineRule="auto"/>
            <w:ind w:firstLine="540"/>
            <w:textAlignment w:val="top"/>
          </w:pPr>
        </w:pPrChange>
      </w:pPr>
      <w:ins w:id="891" w:author="周扬天宇" w:date="2010-06-28T16:23:00Z">
        <w:r w:rsidRPr="00C55888">
          <w:rPr>
            <w:rFonts w:ascii="宋体" w:eastAsia="宋体" w:hAnsi="宋体" w:hint="eastAsia"/>
            <w:b/>
            <w:sz w:val="24"/>
            <w:szCs w:val="24"/>
            <w:rPrChange w:id="892" w:author="周扬天宇" w:date="2010-06-28T16:23:00Z">
              <w:rPr>
                <w:rFonts w:ascii="宋体" w:eastAsia="宋体" w:hAnsi="宋体" w:hint="eastAsia"/>
                <w:sz w:val="24"/>
                <w:szCs w:val="24"/>
              </w:rPr>
            </w:rPrChange>
          </w:rPr>
          <w:t>第四条</w:t>
        </w:r>
        <w:r>
          <w:rPr>
            <w:rFonts w:ascii="宋体" w:eastAsia="宋体" w:hAnsi="宋体" w:hint="eastAsia"/>
            <w:sz w:val="24"/>
            <w:szCs w:val="24"/>
          </w:rPr>
          <w:t xml:space="preserve">  </w:t>
        </w:r>
      </w:ins>
      <w:r w:rsidR="002C7607" w:rsidRPr="00E10389">
        <w:rPr>
          <w:rFonts w:ascii="宋体" w:eastAsia="宋体" w:hAnsi="宋体" w:hint="eastAsia"/>
          <w:sz w:val="24"/>
          <w:szCs w:val="24"/>
          <w:rPrChange w:id="893" w:author="周扬天宇" w:date="2010-06-28T16:20:00Z">
            <w:rPr>
              <w:rFonts w:ascii="仿宋_GB2312" w:eastAsia="仿宋_GB2312" w:hAnsi="宋体" w:hint="eastAsia"/>
              <w:sz w:val="24"/>
            </w:rPr>
          </w:rPrChange>
        </w:rPr>
        <w:t>授信额度</w:t>
      </w:r>
    </w:p>
    <w:p w:rsidR="002C7607" w:rsidRPr="00E10389" w:rsidRDefault="002C7607" w:rsidP="00E10389">
      <w:pPr>
        <w:spacing w:line="360" w:lineRule="auto"/>
        <w:ind w:firstLineChars="200" w:firstLine="480"/>
        <w:textAlignment w:val="top"/>
        <w:rPr>
          <w:rFonts w:ascii="宋体" w:eastAsia="宋体" w:hAnsi="宋体" w:hint="eastAsia"/>
          <w:sz w:val="24"/>
          <w:szCs w:val="24"/>
          <w:rPrChange w:id="894" w:author="周扬天宇" w:date="2010-06-28T16:20:00Z">
            <w:rPr>
              <w:rFonts w:ascii="仿宋_GB2312" w:eastAsia="仿宋_GB2312" w:hint="eastAsia"/>
              <w:sz w:val="24"/>
            </w:rPr>
          </w:rPrChange>
        </w:rPr>
        <w:pPrChange w:id="895" w:author="周扬天宇" w:date="2010-06-28T16:20:00Z">
          <w:pPr>
            <w:spacing w:line="360" w:lineRule="auto"/>
            <w:textAlignment w:val="top"/>
          </w:pPr>
        </w:pPrChange>
      </w:pPr>
      <w:r w:rsidRPr="00E10389">
        <w:rPr>
          <w:rFonts w:ascii="宋体" w:eastAsia="宋体" w:hAnsi="宋体" w:hint="eastAsia"/>
          <w:sz w:val="24"/>
          <w:szCs w:val="24"/>
          <w:rPrChange w:id="896" w:author="周扬天宇" w:date="2010-06-28T16:20:00Z">
            <w:rPr>
              <w:rFonts w:ascii="仿宋_GB2312" w:eastAsia="仿宋_GB2312" w:hAnsi="宋体" w:hint="eastAsia"/>
              <w:sz w:val="24"/>
            </w:rPr>
          </w:rPrChange>
        </w:rPr>
        <w:t>梅花商务卡授信额度分为单位信用额度和卡片信用额度。</w:t>
      </w:r>
    </w:p>
    <w:p w:rsidR="002C7607" w:rsidRPr="00E10389" w:rsidRDefault="00C55888" w:rsidP="00C55888">
      <w:pPr>
        <w:numPr>
          <w:numberingChange w:id="897" w:author="周扬天宇" w:date="2010-06-28T15:37:00Z" w:original="第%1:5:11:条"/>
        </w:numPr>
        <w:spacing w:line="360" w:lineRule="auto"/>
        <w:ind w:firstLineChars="200" w:firstLine="482"/>
        <w:textAlignment w:val="top"/>
        <w:rPr>
          <w:rFonts w:ascii="宋体" w:eastAsia="宋体" w:hAnsi="宋体" w:hint="eastAsia"/>
          <w:sz w:val="24"/>
          <w:szCs w:val="24"/>
          <w:rPrChange w:id="898" w:author="周扬天宇" w:date="2010-06-28T16:20:00Z">
            <w:rPr>
              <w:rFonts w:ascii="仿宋_GB2312" w:eastAsia="仿宋_GB2312" w:hint="eastAsia"/>
              <w:sz w:val="24"/>
            </w:rPr>
          </w:rPrChange>
        </w:rPr>
        <w:pPrChange w:id="899" w:author="周扬天宇" w:date="2010-06-28T16:23:00Z">
          <w:pPr>
            <w:numPr>
              <w:numId w:val="6"/>
            </w:numPr>
            <w:tabs>
              <w:tab w:val="num" w:pos="900"/>
              <w:tab w:val="num" w:pos="1125"/>
            </w:tabs>
            <w:spacing w:line="360" w:lineRule="auto"/>
            <w:ind w:firstLine="540"/>
            <w:textAlignment w:val="top"/>
          </w:pPr>
        </w:pPrChange>
      </w:pPr>
      <w:ins w:id="900" w:author="周扬天宇" w:date="2010-06-28T16:23:00Z">
        <w:r w:rsidRPr="00C55888">
          <w:rPr>
            <w:rFonts w:ascii="宋体" w:eastAsia="宋体" w:hAnsi="宋体" w:hint="eastAsia"/>
            <w:b/>
            <w:sz w:val="24"/>
            <w:szCs w:val="24"/>
            <w:rPrChange w:id="901" w:author="周扬天宇" w:date="2010-06-28T16:23:00Z">
              <w:rPr>
                <w:rFonts w:ascii="宋体" w:eastAsia="宋体" w:hAnsi="宋体" w:hint="eastAsia"/>
                <w:sz w:val="24"/>
                <w:szCs w:val="24"/>
              </w:rPr>
            </w:rPrChange>
          </w:rPr>
          <w:t>第五条</w:t>
        </w:r>
        <w:r>
          <w:rPr>
            <w:rFonts w:ascii="宋体" w:eastAsia="宋体" w:hAnsi="宋体" w:hint="eastAsia"/>
            <w:sz w:val="24"/>
            <w:szCs w:val="24"/>
          </w:rPr>
          <w:t xml:space="preserve">  </w:t>
        </w:r>
      </w:ins>
      <w:r w:rsidR="002C7607" w:rsidRPr="00E10389">
        <w:rPr>
          <w:rFonts w:ascii="宋体" w:eastAsia="宋体" w:hAnsi="宋体" w:hint="eastAsia"/>
          <w:sz w:val="24"/>
          <w:szCs w:val="24"/>
          <w:rPrChange w:id="902" w:author="周扬天宇" w:date="2010-06-28T16:20:00Z">
            <w:rPr>
              <w:rFonts w:ascii="仿宋_GB2312" w:eastAsia="仿宋_GB2312" w:hAnsi="宋体" w:hint="eastAsia"/>
              <w:sz w:val="24"/>
            </w:rPr>
          </w:rPrChange>
        </w:rPr>
        <w:t>单位信用额度</w:t>
      </w:r>
    </w:p>
    <w:p w:rsidR="002C7607" w:rsidRPr="00E10389" w:rsidRDefault="00C55888" w:rsidP="00C55888">
      <w:pPr>
        <w:numPr>
          <w:numberingChange w:id="903" w:author="周扬天宇" w:date="2010-06-28T15:37:00Z" w:original="（%1:1:11:）"/>
        </w:numPr>
        <w:spacing w:line="360" w:lineRule="auto"/>
        <w:ind w:firstLineChars="200" w:firstLine="480"/>
        <w:rPr>
          <w:rFonts w:ascii="宋体" w:eastAsia="宋体" w:hAnsi="宋体" w:hint="eastAsia"/>
          <w:sz w:val="24"/>
          <w:szCs w:val="24"/>
          <w:rPrChange w:id="904" w:author="周扬天宇" w:date="2010-06-28T16:20:00Z">
            <w:rPr>
              <w:rFonts w:ascii="仿宋_GB2312" w:eastAsia="仿宋_GB2312" w:hAnsi="宋体" w:hint="eastAsia"/>
              <w:sz w:val="24"/>
            </w:rPr>
          </w:rPrChange>
        </w:rPr>
        <w:pPrChange w:id="905" w:author="周扬天宇" w:date="2010-06-28T16:23:00Z">
          <w:pPr>
            <w:numPr>
              <w:numId w:val="8"/>
            </w:numPr>
            <w:tabs>
              <w:tab w:val="num" w:pos="720"/>
            </w:tabs>
            <w:spacing w:line="360" w:lineRule="auto"/>
            <w:ind w:left="720" w:hanging="720"/>
          </w:pPr>
        </w:pPrChange>
      </w:pPr>
      <w:ins w:id="906" w:author="周扬天宇" w:date="2010-06-28T16:23:00Z">
        <w:r>
          <w:rPr>
            <w:rFonts w:ascii="宋体" w:eastAsia="宋体" w:hAnsi="宋体" w:hint="eastAsia"/>
            <w:sz w:val="24"/>
            <w:szCs w:val="24"/>
          </w:rPr>
          <w:t>（一）</w:t>
        </w:r>
      </w:ins>
      <w:r w:rsidR="002C7607" w:rsidRPr="00E10389">
        <w:rPr>
          <w:rFonts w:ascii="宋体" w:eastAsia="宋体" w:hAnsi="宋体" w:hint="eastAsia"/>
          <w:sz w:val="24"/>
          <w:szCs w:val="24"/>
          <w:rPrChange w:id="907" w:author="周扬天宇" w:date="2010-06-28T16:20:00Z">
            <w:rPr>
              <w:rFonts w:ascii="仿宋_GB2312" w:eastAsia="仿宋_GB2312" w:hint="eastAsia"/>
              <w:sz w:val="24"/>
            </w:rPr>
          </w:rPrChange>
        </w:rPr>
        <w:t>梅花商务卡单位信用额度</w:t>
      </w:r>
      <w:r w:rsidR="002C7607" w:rsidRPr="00E10389">
        <w:rPr>
          <w:rFonts w:ascii="宋体" w:eastAsia="宋体" w:hAnsi="宋体" w:hint="eastAsia"/>
          <w:sz w:val="24"/>
          <w:szCs w:val="24"/>
          <w:rPrChange w:id="908" w:author="周扬天宇" w:date="2010-06-28T16:20:00Z">
            <w:rPr>
              <w:rFonts w:ascii="仿宋_GB2312" w:eastAsia="仿宋_GB2312" w:hAnsi="宋体" w:hint="eastAsia"/>
              <w:sz w:val="24"/>
            </w:rPr>
          </w:rPrChange>
        </w:rPr>
        <w:t>是指本行授予梅花商务卡申领单位的总信用额度，本行授权审批部门根据申领单位在本行的授信情况，综合考虑其经营情况</w:t>
      </w:r>
      <w:del w:id="909" w:author="周扬天宇" w:date="2010-06-28T16:23:00Z">
        <w:r w:rsidR="002C7607" w:rsidRPr="00E10389" w:rsidDel="00C55888">
          <w:rPr>
            <w:rFonts w:ascii="宋体" w:eastAsia="宋体" w:hAnsi="宋体" w:hint="eastAsia"/>
            <w:sz w:val="24"/>
            <w:szCs w:val="24"/>
            <w:rPrChange w:id="910" w:author="周扬天宇" w:date="2010-06-28T16:20:00Z">
              <w:rPr>
                <w:rFonts w:ascii="仿宋_GB2312" w:eastAsia="仿宋_GB2312" w:hAnsi="宋体" w:hint="eastAsia"/>
                <w:sz w:val="24"/>
              </w:rPr>
            </w:rPrChange>
          </w:rPr>
          <w:delText>，</w:delText>
        </w:r>
      </w:del>
      <w:ins w:id="911" w:author="周扬天宇" w:date="2010-06-28T16:23:00Z">
        <w:r>
          <w:rPr>
            <w:rFonts w:ascii="宋体" w:eastAsia="宋体" w:hAnsi="宋体" w:hint="eastAsia"/>
            <w:sz w:val="24"/>
            <w:szCs w:val="24"/>
          </w:rPr>
          <w:t>、</w:t>
        </w:r>
      </w:ins>
      <w:r w:rsidR="002C7607" w:rsidRPr="00E10389">
        <w:rPr>
          <w:rFonts w:ascii="宋体" w:eastAsia="宋体" w:hAnsi="宋体" w:hint="eastAsia"/>
          <w:sz w:val="24"/>
          <w:szCs w:val="24"/>
          <w:rPrChange w:id="912" w:author="周扬天宇" w:date="2010-06-28T16:20:00Z">
            <w:rPr>
              <w:rFonts w:ascii="仿宋_GB2312" w:eastAsia="仿宋_GB2312" w:hAnsi="宋体" w:hint="eastAsia"/>
              <w:sz w:val="24"/>
            </w:rPr>
          </w:rPrChange>
        </w:rPr>
        <w:t>财务状况</w:t>
      </w:r>
      <w:del w:id="913" w:author="周扬天宇" w:date="2010-06-28T16:23:00Z">
        <w:r w:rsidR="002C7607" w:rsidRPr="00E10389" w:rsidDel="00C55888">
          <w:rPr>
            <w:rFonts w:ascii="宋体" w:eastAsia="宋体" w:hAnsi="宋体" w:hint="eastAsia"/>
            <w:sz w:val="24"/>
            <w:szCs w:val="24"/>
            <w:rPrChange w:id="914" w:author="周扬天宇" w:date="2010-06-28T16:20:00Z">
              <w:rPr>
                <w:rFonts w:ascii="仿宋_GB2312" w:eastAsia="仿宋_GB2312" w:hAnsi="宋体" w:hint="eastAsia"/>
                <w:sz w:val="24"/>
              </w:rPr>
            </w:rPrChange>
          </w:rPr>
          <w:delText>，</w:delText>
        </w:r>
      </w:del>
      <w:ins w:id="915" w:author="周扬天宇" w:date="2010-06-28T16:23:00Z">
        <w:r>
          <w:rPr>
            <w:rFonts w:ascii="宋体" w:eastAsia="宋体" w:hAnsi="宋体" w:hint="eastAsia"/>
            <w:sz w:val="24"/>
            <w:szCs w:val="24"/>
          </w:rPr>
          <w:t>、</w:t>
        </w:r>
      </w:ins>
      <w:r w:rsidR="002C7607" w:rsidRPr="00E10389">
        <w:rPr>
          <w:rFonts w:ascii="宋体" w:eastAsia="宋体" w:hAnsi="宋体" w:hint="eastAsia"/>
          <w:sz w:val="24"/>
          <w:szCs w:val="24"/>
          <w:rPrChange w:id="916" w:author="周扬天宇" w:date="2010-06-28T16:20:00Z">
            <w:rPr>
              <w:rFonts w:ascii="仿宋_GB2312" w:eastAsia="仿宋_GB2312" w:hAnsi="宋体" w:hint="eastAsia"/>
              <w:sz w:val="24"/>
            </w:rPr>
          </w:rPrChange>
        </w:rPr>
        <w:t>在他行的授信情况</w:t>
      </w:r>
      <w:del w:id="917" w:author="周扬天宇" w:date="2010-06-28T16:23:00Z">
        <w:r w:rsidR="002C7607" w:rsidRPr="00E10389" w:rsidDel="00C55888">
          <w:rPr>
            <w:rFonts w:ascii="宋体" w:eastAsia="宋体" w:hAnsi="宋体" w:hint="eastAsia"/>
            <w:sz w:val="24"/>
            <w:szCs w:val="24"/>
            <w:rPrChange w:id="918" w:author="周扬天宇" w:date="2010-06-28T16:20:00Z">
              <w:rPr>
                <w:rFonts w:ascii="仿宋_GB2312" w:eastAsia="仿宋_GB2312" w:hAnsi="宋体" w:hint="eastAsia"/>
                <w:sz w:val="24"/>
              </w:rPr>
            </w:rPrChange>
          </w:rPr>
          <w:delText>，</w:delText>
        </w:r>
      </w:del>
      <w:ins w:id="919" w:author="周扬天宇" w:date="2010-06-28T16:23:00Z">
        <w:r>
          <w:rPr>
            <w:rFonts w:ascii="宋体" w:eastAsia="宋体" w:hAnsi="宋体" w:hint="eastAsia"/>
            <w:sz w:val="24"/>
            <w:szCs w:val="24"/>
          </w:rPr>
          <w:t>、</w:t>
        </w:r>
      </w:ins>
      <w:r w:rsidR="002C7607" w:rsidRPr="00E10389">
        <w:rPr>
          <w:rFonts w:ascii="宋体" w:eastAsia="宋体" w:hAnsi="宋体" w:hint="eastAsia"/>
          <w:sz w:val="24"/>
          <w:szCs w:val="24"/>
          <w:rPrChange w:id="920" w:author="周扬天宇" w:date="2010-06-28T16:20:00Z">
            <w:rPr>
              <w:rFonts w:ascii="仿宋_GB2312" w:eastAsia="仿宋_GB2312" w:hAnsi="宋体" w:hint="eastAsia"/>
              <w:sz w:val="24"/>
            </w:rPr>
          </w:rPrChange>
        </w:rPr>
        <w:t>与本行总体合作情况等，确定梅花商务卡单位信用额度。</w:t>
      </w:r>
    </w:p>
    <w:p w:rsidR="002C7607" w:rsidRPr="00E10389" w:rsidRDefault="00C55888" w:rsidP="00C55888">
      <w:pPr>
        <w:numPr>
          <w:numberingChange w:id="921" w:author="周扬天宇" w:date="2010-06-28T15:37:00Z" w:original="（%1:2:11:）"/>
        </w:numPr>
        <w:spacing w:line="360" w:lineRule="auto"/>
        <w:ind w:firstLineChars="200" w:firstLine="480"/>
        <w:rPr>
          <w:rFonts w:ascii="宋体" w:eastAsia="宋体" w:hAnsi="宋体" w:hint="eastAsia"/>
          <w:sz w:val="24"/>
          <w:szCs w:val="24"/>
          <w:rPrChange w:id="922" w:author="周扬天宇" w:date="2010-06-28T16:20:00Z">
            <w:rPr>
              <w:rFonts w:ascii="仿宋_GB2312" w:eastAsia="仿宋_GB2312" w:hAnsi="宋体" w:hint="eastAsia"/>
              <w:sz w:val="24"/>
            </w:rPr>
          </w:rPrChange>
        </w:rPr>
        <w:pPrChange w:id="923" w:author="周扬天宇" w:date="2010-06-28T16:23:00Z">
          <w:pPr>
            <w:numPr>
              <w:numId w:val="8"/>
            </w:numPr>
            <w:tabs>
              <w:tab w:val="num" w:pos="720"/>
            </w:tabs>
            <w:spacing w:line="360" w:lineRule="auto"/>
            <w:ind w:left="720" w:hanging="720"/>
          </w:pPr>
        </w:pPrChange>
      </w:pPr>
      <w:ins w:id="924" w:author="周扬天宇" w:date="2010-06-28T16:23:00Z">
        <w:r>
          <w:rPr>
            <w:rFonts w:ascii="宋体" w:eastAsia="宋体" w:hAnsi="宋体" w:hint="eastAsia"/>
            <w:sz w:val="24"/>
            <w:szCs w:val="24"/>
          </w:rPr>
          <w:lastRenderedPageBreak/>
          <w:t>（二）</w:t>
        </w:r>
      </w:ins>
      <w:r w:rsidR="002C7607" w:rsidRPr="00E10389">
        <w:rPr>
          <w:rFonts w:ascii="宋体" w:eastAsia="宋体" w:hAnsi="宋体" w:hint="eastAsia"/>
          <w:sz w:val="24"/>
          <w:szCs w:val="24"/>
          <w:rPrChange w:id="925" w:author="周扬天宇" w:date="2010-06-28T16:20:00Z">
            <w:rPr>
              <w:rFonts w:ascii="仿宋_GB2312" w:eastAsia="仿宋_GB2312" w:hint="eastAsia"/>
              <w:sz w:val="24"/>
            </w:rPr>
          </w:rPrChange>
        </w:rPr>
        <w:t>申领单位梅花商务卡信用额度由推荐人员提议，由审批人员参照申领单位在本行信贷管理系统中登记的综合授信额度进行审核。审批人员根据申领单位在本行授信情况、用信情况等因素，以不超过综合授信3%的比例确定单位信用额度。</w:t>
      </w:r>
    </w:p>
    <w:p w:rsidR="002C7607" w:rsidRPr="00E10389" w:rsidRDefault="00C55888" w:rsidP="00C55888">
      <w:pPr>
        <w:numPr>
          <w:numberingChange w:id="926" w:author="周扬天宇" w:date="2010-06-28T15:37:00Z" w:original="（%1:3:11:）"/>
        </w:numPr>
        <w:spacing w:line="360" w:lineRule="auto"/>
        <w:ind w:firstLineChars="200" w:firstLine="480"/>
        <w:rPr>
          <w:rFonts w:ascii="宋体" w:eastAsia="宋体" w:hAnsi="宋体" w:hint="eastAsia"/>
          <w:sz w:val="24"/>
          <w:szCs w:val="24"/>
          <w:rPrChange w:id="927" w:author="周扬天宇" w:date="2010-06-28T16:20:00Z">
            <w:rPr>
              <w:rFonts w:ascii="仿宋_GB2312" w:eastAsia="仿宋_GB2312" w:hAnsi="宋体" w:hint="eastAsia"/>
              <w:sz w:val="24"/>
            </w:rPr>
          </w:rPrChange>
        </w:rPr>
        <w:pPrChange w:id="928" w:author="周扬天宇" w:date="2010-06-28T16:23:00Z">
          <w:pPr>
            <w:numPr>
              <w:numId w:val="8"/>
            </w:numPr>
            <w:tabs>
              <w:tab w:val="num" w:pos="720"/>
            </w:tabs>
            <w:spacing w:line="360" w:lineRule="auto"/>
            <w:ind w:left="720" w:hanging="720"/>
          </w:pPr>
        </w:pPrChange>
      </w:pPr>
      <w:ins w:id="929" w:author="周扬天宇" w:date="2010-06-28T16:23:00Z">
        <w:r>
          <w:rPr>
            <w:rFonts w:ascii="宋体" w:eastAsia="宋体" w:hAnsi="宋体" w:hint="eastAsia"/>
            <w:sz w:val="24"/>
            <w:szCs w:val="24"/>
          </w:rPr>
          <w:t>（三）</w:t>
        </w:r>
      </w:ins>
      <w:r w:rsidR="002C7607" w:rsidRPr="00E10389">
        <w:rPr>
          <w:rFonts w:ascii="宋体" w:eastAsia="宋体" w:hAnsi="宋体" w:hint="eastAsia"/>
          <w:sz w:val="24"/>
          <w:szCs w:val="24"/>
          <w:rPrChange w:id="930" w:author="周扬天宇" w:date="2010-06-28T16:20:00Z">
            <w:rPr>
              <w:rFonts w:ascii="仿宋_GB2312" w:eastAsia="仿宋_GB2312" w:hint="eastAsia"/>
              <w:sz w:val="24"/>
            </w:rPr>
          </w:rPrChange>
        </w:rPr>
        <w:t>梅花商务卡单位信用额度最高为100万元（含）。</w:t>
      </w:r>
    </w:p>
    <w:p w:rsidR="002C7607" w:rsidRPr="00E10389" w:rsidRDefault="00C55888" w:rsidP="00C55888">
      <w:pPr>
        <w:numPr>
          <w:numberingChange w:id="931" w:author="周扬天宇" w:date="2010-06-28T15:37:00Z" w:original="第%1:6:11:条"/>
        </w:numPr>
        <w:spacing w:line="360" w:lineRule="auto"/>
        <w:ind w:firstLineChars="200" w:firstLine="482"/>
        <w:textAlignment w:val="top"/>
        <w:rPr>
          <w:rFonts w:ascii="宋体" w:eastAsia="宋体" w:hAnsi="宋体" w:hint="eastAsia"/>
          <w:sz w:val="24"/>
          <w:szCs w:val="24"/>
          <w:rPrChange w:id="932" w:author="周扬天宇" w:date="2010-06-28T16:20:00Z">
            <w:rPr>
              <w:rFonts w:ascii="仿宋_GB2312" w:eastAsia="仿宋_GB2312" w:hint="eastAsia"/>
              <w:sz w:val="24"/>
            </w:rPr>
          </w:rPrChange>
        </w:rPr>
        <w:pPrChange w:id="933" w:author="周扬天宇" w:date="2010-06-28T16:24:00Z">
          <w:pPr>
            <w:numPr>
              <w:numId w:val="6"/>
            </w:numPr>
            <w:tabs>
              <w:tab w:val="num" w:pos="900"/>
              <w:tab w:val="num" w:pos="1125"/>
            </w:tabs>
            <w:spacing w:line="360" w:lineRule="auto"/>
            <w:ind w:firstLine="540"/>
            <w:textAlignment w:val="top"/>
          </w:pPr>
        </w:pPrChange>
      </w:pPr>
      <w:ins w:id="934" w:author="周扬天宇" w:date="2010-06-28T16:24:00Z">
        <w:r w:rsidRPr="00C55888">
          <w:rPr>
            <w:rFonts w:ascii="宋体" w:eastAsia="宋体" w:hAnsi="宋体" w:hint="eastAsia"/>
            <w:b/>
            <w:sz w:val="24"/>
            <w:szCs w:val="24"/>
            <w:rPrChange w:id="935" w:author="周扬天宇" w:date="2010-06-28T16:24:00Z">
              <w:rPr>
                <w:rFonts w:ascii="宋体" w:eastAsia="宋体" w:hAnsi="宋体" w:hint="eastAsia"/>
                <w:sz w:val="24"/>
                <w:szCs w:val="24"/>
              </w:rPr>
            </w:rPrChange>
          </w:rPr>
          <w:t>第六条</w:t>
        </w:r>
        <w:r>
          <w:rPr>
            <w:rFonts w:ascii="宋体" w:eastAsia="宋体" w:hAnsi="宋体" w:hint="eastAsia"/>
            <w:sz w:val="24"/>
            <w:szCs w:val="24"/>
          </w:rPr>
          <w:t xml:space="preserve">  </w:t>
        </w:r>
      </w:ins>
      <w:r w:rsidR="002C7607" w:rsidRPr="00E10389">
        <w:rPr>
          <w:rFonts w:ascii="宋体" w:eastAsia="宋体" w:hAnsi="宋体" w:hint="eastAsia"/>
          <w:sz w:val="24"/>
          <w:szCs w:val="24"/>
          <w:rPrChange w:id="936" w:author="周扬天宇" w:date="2010-06-28T16:20:00Z">
            <w:rPr>
              <w:rFonts w:ascii="仿宋_GB2312" w:eastAsia="仿宋_GB2312" w:hAnsi="宋体" w:hint="eastAsia"/>
              <w:sz w:val="24"/>
            </w:rPr>
          </w:rPrChange>
        </w:rPr>
        <w:t>卡片信用额度</w:t>
      </w:r>
    </w:p>
    <w:p w:rsidR="002C7607" w:rsidRPr="00E10389" w:rsidRDefault="002C7607" w:rsidP="00E10389">
      <w:pPr>
        <w:spacing w:line="360" w:lineRule="auto"/>
        <w:ind w:firstLineChars="200" w:firstLine="480"/>
        <w:rPr>
          <w:rFonts w:ascii="宋体" w:eastAsia="宋体" w:hAnsi="宋体" w:hint="eastAsia"/>
          <w:sz w:val="24"/>
          <w:szCs w:val="24"/>
          <w:rPrChange w:id="937" w:author="周扬天宇" w:date="2010-06-28T16:20:00Z">
            <w:rPr>
              <w:rFonts w:ascii="仿宋_GB2312" w:eastAsia="仿宋_GB2312" w:hAnsi="宋体" w:hint="eastAsia"/>
              <w:sz w:val="24"/>
            </w:rPr>
          </w:rPrChange>
        </w:rPr>
        <w:pPrChange w:id="938" w:author="周扬天宇" w:date="2010-06-28T16:20:00Z">
          <w:pPr>
            <w:spacing w:line="360" w:lineRule="auto"/>
          </w:pPr>
        </w:pPrChange>
      </w:pPr>
      <w:r w:rsidRPr="00E10389">
        <w:rPr>
          <w:rFonts w:ascii="宋体" w:eastAsia="宋体" w:hAnsi="宋体" w:hint="eastAsia"/>
          <w:sz w:val="24"/>
          <w:szCs w:val="24"/>
          <w:rPrChange w:id="939" w:author="周扬天宇" w:date="2010-06-28T16:20:00Z">
            <w:rPr>
              <w:rFonts w:ascii="仿宋_GB2312" w:eastAsia="仿宋_GB2312" w:hAnsi="宋体" w:hint="eastAsia"/>
              <w:sz w:val="24"/>
            </w:rPr>
          </w:rPrChange>
        </w:rPr>
        <w:t>（一）卡片信用额度是指本行根据梅花商务卡申领单位的建议和授权，授予指定持卡人的信用额度。</w:t>
      </w:r>
    </w:p>
    <w:p w:rsidR="002C7607" w:rsidRPr="00E10389" w:rsidRDefault="002C7607" w:rsidP="00E10389">
      <w:pPr>
        <w:spacing w:line="360" w:lineRule="auto"/>
        <w:ind w:firstLineChars="200" w:firstLine="480"/>
        <w:rPr>
          <w:rFonts w:ascii="宋体" w:eastAsia="宋体" w:hAnsi="宋体" w:hint="eastAsia"/>
          <w:sz w:val="24"/>
          <w:szCs w:val="24"/>
          <w:rPrChange w:id="940" w:author="周扬天宇" w:date="2010-06-28T16:20:00Z">
            <w:rPr>
              <w:rFonts w:ascii="仿宋_GB2312" w:eastAsia="仿宋_GB2312" w:hAnsi="宋体" w:hint="eastAsia"/>
              <w:sz w:val="24"/>
            </w:rPr>
          </w:rPrChange>
        </w:rPr>
        <w:pPrChange w:id="941" w:author="周扬天宇" w:date="2010-06-28T16:20:00Z">
          <w:pPr>
            <w:spacing w:line="360" w:lineRule="auto"/>
          </w:pPr>
        </w:pPrChange>
      </w:pPr>
      <w:r w:rsidRPr="00E10389">
        <w:rPr>
          <w:rFonts w:ascii="宋体" w:eastAsia="宋体" w:hAnsi="宋体" w:hint="eastAsia"/>
          <w:sz w:val="24"/>
          <w:szCs w:val="24"/>
          <w:rPrChange w:id="942" w:author="周扬天宇" w:date="2010-06-28T16:20:00Z">
            <w:rPr>
              <w:rFonts w:ascii="仿宋_GB2312" w:eastAsia="仿宋_GB2312" w:hAnsi="宋体" w:hint="eastAsia"/>
              <w:sz w:val="24"/>
            </w:rPr>
          </w:rPrChange>
        </w:rPr>
        <w:t>（二）单一申领单位名下所有卡片信用额度总和不得超过单位信用额度。</w:t>
      </w:r>
    </w:p>
    <w:p w:rsidR="002C7607" w:rsidRPr="00E10389" w:rsidRDefault="00C55888" w:rsidP="00C55888">
      <w:pPr>
        <w:numPr>
          <w:numberingChange w:id="943" w:author="周扬天宇" w:date="2010-06-28T15:37:00Z" w:original="第%1:7:11:条"/>
        </w:numPr>
        <w:spacing w:line="360" w:lineRule="auto"/>
        <w:ind w:firstLineChars="200" w:firstLine="482"/>
        <w:textAlignment w:val="top"/>
        <w:rPr>
          <w:rFonts w:ascii="宋体" w:eastAsia="宋体" w:hAnsi="宋体" w:hint="eastAsia"/>
          <w:sz w:val="24"/>
          <w:szCs w:val="24"/>
          <w:rPrChange w:id="944" w:author="周扬天宇" w:date="2010-06-28T16:20:00Z">
            <w:rPr>
              <w:rFonts w:ascii="仿宋_GB2312" w:eastAsia="仿宋_GB2312" w:hint="eastAsia"/>
              <w:sz w:val="24"/>
            </w:rPr>
          </w:rPrChange>
        </w:rPr>
        <w:pPrChange w:id="945" w:author="周扬天宇" w:date="2010-06-28T16:24:00Z">
          <w:pPr>
            <w:numPr>
              <w:numId w:val="6"/>
            </w:numPr>
            <w:tabs>
              <w:tab w:val="num" w:pos="900"/>
              <w:tab w:val="num" w:pos="1125"/>
            </w:tabs>
            <w:spacing w:line="360" w:lineRule="auto"/>
            <w:ind w:firstLine="540"/>
            <w:textAlignment w:val="top"/>
          </w:pPr>
        </w:pPrChange>
      </w:pPr>
      <w:ins w:id="946" w:author="周扬天宇" w:date="2010-06-28T16:24:00Z">
        <w:r w:rsidRPr="00C55888">
          <w:rPr>
            <w:rFonts w:ascii="宋体" w:eastAsia="宋体" w:hAnsi="宋体" w:hint="eastAsia"/>
            <w:b/>
            <w:sz w:val="24"/>
            <w:szCs w:val="24"/>
            <w:rPrChange w:id="947" w:author="周扬天宇" w:date="2010-06-28T16:24:00Z">
              <w:rPr>
                <w:rFonts w:ascii="宋体" w:eastAsia="宋体" w:hAnsi="宋体" w:hint="eastAsia"/>
                <w:sz w:val="24"/>
                <w:szCs w:val="24"/>
              </w:rPr>
            </w:rPrChange>
          </w:rPr>
          <w:t>第七条</w:t>
        </w:r>
        <w:r>
          <w:rPr>
            <w:rFonts w:ascii="宋体" w:eastAsia="宋体" w:hAnsi="宋体" w:hint="eastAsia"/>
            <w:sz w:val="24"/>
            <w:szCs w:val="24"/>
          </w:rPr>
          <w:t xml:space="preserve">  </w:t>
        </w:r>
      </w:ins>
      <w:r w:rsidR="002C7607" w:rsidRPr="00E10389">
        <w:rPr>
          <w:rFonts w:ascii="宋体" w:eastAsia="宋体" w:hAnsi="宋体" w:hint="eastAsia"/>
          <w:sz w:val="24"/>
          <w:szCs w:val="24"/>
          <w:rPrChange w:id="948" w:author="周扬天宇" w:date="2010-06-28T16:20:00Z">
            <w:rPr>
              <w:rFonts w:ascii="仿宋_GB2312" w:eastAsia="仿宋_GB2312" w:hint="eastAsia"/>
              <w:sz w:val="24"/>
            </w:rPr>
          </w:rPrChange>
        </w:rPr>
        <w:t>申领条件</w:t>
      </w:r>
    </w:p>
    <w:p w:rsidR="002C7607" w:rsidRPr="00E10389" w:rsidRDefault="002C7607" w:rsidP="00E10389">
      <w:pPr>
        <w:spacing w:line="360" w:lineRule="auto"/>
        <w:ind w:firstLineChars="200" w:firstLine="480"/>
        <w:rPr>
          <w:rFonts w:ascii="宋体" w:eastAsia="宋体" w:hAnsi="宋体" w:hint="eastAsia"/>
          <w:sz w:val="24"/>
          <w:szCs w:val="24"/>
          <w:rPrChange w:id="949" w:author="周扬天宇" w:date="2010-06-28T16:20:00Z">
            <w:rPr>
              <w:rFonts w:ascii="仿宋_GB2312" w:eastAsia="仿宋_GB2312" w:hint="eastAsia"/>
              <w:sz w:val="24"/>
            </w:rPr>
          </w:rPrChange>
        </w:rPr>
      </w:pPr>
      <w:r w:rsidRPr="00E10389">
        <w:rPr>
          <w:rFonts w:ascii="宋体" w:eastAsia="宋体" w:hAnsi="宋体" w:hint="eastAsia"/>
          <w:sz w:val="24"/>
          <w:szCs w:val="24"/>
          <w:rPrChange w:id="950" w:author="周扬天宇" w:date="2010-06-28T16:20:00Z">
            <w:rPr>
              <w:rFonts w:ascii="仿宋_GB2312" w:eastAsia="仿宋_GB2312" w:hint="eastAsia"/>
              <w:sz w:val="24"/>
            </w:rPr>
          </w:rPrChange>
        </w:rPr>
        <w:t>（一）向本行申请办理本业务的申领单位应具备以下条件：</w:t>
      </w:r>
    </w:p>
    <w:p w:rsidR="002C7607" w:rsidRPr="00E10389" w:rsidRDefault="002C7607" w:rsidP="00285A55">
      <w:pPr>
        <w:spacing w:line="360" w:lineRule="auto"/>
        <w:ind w:firstLineChars="200" w:firstLine="480"/>
        <w:rPr>
          <w:rFonts w:ascii="宋体" w:eastAsia="宋体" w:hAnsi="宋体" w:hint="eastAsia"/>
          <w:sz w:val="24"/>
          <w:szCs w:val="24"/>
          <w:rPrChange w:id="951" w:author="周扬天宇" w:date="2010-06-28T16:20:00Z">
            <w:rPr>
              <w:rFonts w:ascii="仿宋_GB2312" w:eastAsia="仿宋_GB2312" w:hint="eastAsia"/>
              <w:sz w:val="24"/>
            </w:rPr>
          </w:rPrChange>
        </w:rPr>
      </w:pPr>
      <w:r w:rsidRPr="00E10389">
        <w:rPr>
          <w:rFonts w:ascii="宋体" w:eastAsia="宋体" w:hAnsi="宋体" w:hint="eastAsia"/>
          <w:sz w:val="24"/>
          <w:szCs w:val="24"/>
          <w:rPrChange w:id="952" w:author="周扬天宇" w:date="2010-06-28T16:20:00Z">
            <w:rPr>
              <w:rFonts w:ascii="仿宋_GB2312" w:eastAsia="仿宋_GB2312" w:hint="eastAsia"/>
              <w:sz w:val="24"/>
            </w:rPr>
          </w:rPrChange>
        </w:rPr>
        <w:t>1、具有独立法人资格的企业、行政事业单位、社会团体或其他经济组织；</w:t>
      </w:r>
    </w:p>
    <w:p w:rsidR="002C7607" w:rsidRPr="00E10389" w:rsidRDefault="002C7607" w:rsidP="00E10389">
      <w:pPr>
        <w:spacing w:line="360" w:lineRule="auto"/>
        <w:ind w:firstLineChars="200" w:firstLine="480"/>
        <w:rPr>
          <w:rFonts w:ascii="宋体" w:eastAsia="宋体" w:hAnsi="宋体" w:hint="eastAsia"/>
          <w:sz w:val="24"/>
          <w:szCs w:val="24"/>
          <w:rPrChange w:id="953" w:author="周扬天宇" w:date="2010-06-28T16:20:00Z">
            <w:rPr>
              <w:rFonts w:ascii="仿宋_GB2312" w:eastAsia="仿宋_GB2312" w:hint="eastAsia"/>
              <w:sz w:val="24"/>
            </w:rPr>
          </w:rPrChange>
        </w:rPr>
        <w:pPrChange w:id="954" w:author="周扬天宇" w:date="2010-06-28T16:20:00Z">
          <w:pPr>
            <w:spacing w:line="360" w:lineRule="auto"/>
            <w:ind w:firstLineChars="200" w:firstLine="480"/>
          </w:pPr>
        </w:pPrChange>
      </w:pPr>
      <w:r w:rsidRPr="00E10389">
        <w:rPr>
          <w:rFonts w:ascii="宋体" w:eastAsia="宋体" w:hAnsi="宋体" w:hint="eastAsia"/>
          <w:sz w:val="24"/>
          <w:szCs w:val="24"/>
          <w:rPrChange w:id="955" w:author="周扬天宇" w:date="2010-06-28T16:20:00Z">
            <w:rPr>
              <w:rFonts w:ascii="仿宋_GB2312" w:eastAsia="仿宋_GB2312" w:hint="eastAsia"/>
              <w:sz w:val="24"/>
            </w:rPr>
          </w:rPrChange>
        </w:rPr>
        <w:t>2、在境内金融机构开立基本账户；</w:t>
      </w:r>
    </w:p>
    <w:p w:rsidR="002C7607" w:rsidRPr="00E10389" w:rsidRDefault="002C7607" w:rsidP="00E10389">
      <w:pPr>
        <w:spacing w:line="360" w:lineRule="auto"/>
        <w:ind w:firstLineChars="200" w:firstLine="480"/>
        <w:rPr>
          <w:rFonts w:ascii="宋体" w:eastAsia="宋体" w:hAnsi="宋体" w:hint="eastAsia"/>
          <w:sz w:val="24"/>
          <w:szCs w:val="24"/>
          <w:rPrChange w:id="956" w:author="周扬天宇" w:date="2010-06-28T16:20:00Z">
            <w:rPr>
              <w:rFonts w:ascii="仿宋_GB2312" w:eastAsia="仿宋_GB2312" w:hint="eastAsia"/>
              <w:sz w:val="24"/>
            </w:rPr>
          </w:rPrChange>
        </w:rPr>
        <w:pPrChange w:id="957" w:author="周扬天宇" w:date="2010-06-28T16:20:00Z">
          <w:pPr>
            <w:spacing w:line="360" w:lineRule="auto"/>
            <w:ind w:firstLineChars="200" w:firstLine="480"/>
          </w:pPr>
        </w:pPrChange>
      </w:pPr>
      <w:r w:rsidRPr="00E10389">
        <w:rPr>
          <w:rFonts w:ascii="宋体" w:eastAsia="宋体" w:hAnsi="宋体" w:hint="eastAsia"/>
          <w:sz w:val="24"/>
          <w:szCs w:val="24"/>
          <w:rPrChange w:id="958" w:author="周扬天宇" w:date="2010-06-28T16:20:00Z">
            <w:rPr>
              <w:rFonts w:ascii="仿宋_GB2312" w:eastAsia="仿宋_GB2312" w:hint="eastAsia"/>
              <w:sz w:val="24"/>
            </w:rPr>
          </w:rPrChange>
        </w:rPr>
        <w:t>3、在本行开立结算账户；</w:t>
      </w:r>
    </w:p>
    <w:p w:rsidR="002C7607" w:rsidRPr="00E10389" w:rsidRDefault="002C7607" w:rsidP="00E10389">
      <w:pPr>
        <w:spacing w:line="360" w:lineRule="auto"/>
        <w:ind w:firstLineChars="200" w:firstLine="480"/>
        <w:rPr>
          <w:rFonts w:ascii="宋体" w:eastAsia="宋体" w:hAnsi="宋体" w:hint="eastAsia"/>
          <w:sz w:val="24"/>
          <w:szCs w:val="24"/>
          <w:rPrChange w:id="959" w:author="周扬天宇" w:date="2010-06-28T16:20:00Z">
            <w:rPr>
              <w:rFonts w:ascii="仿宋_GB2312" w:eastAsia="仿宋_GB2312" w:hint="eastAsia"/>
              <w:sz w:val="24"/>
            </w:rPr>
          </w:rPrChange>
        </w:rPr>
        <w:pPrChange w:id="960" w:author="周扬天宇" w:date="2010-06-28T16:20:00Z">
          <w:pPr>
            <w:spacing w:line="360" w:lineRule="auto"/>
            <w:ind w:firstLineChars="200" w:firstLine="480"/>
          </w:pPr>
        </w:pPrChange>
      </w:pPr>
      <w:r w:rsidRPr="00E10389">
        <w:rPr>
          <w:rFonts w:ascii="宋体" w:eastAsia="宋体" w:hAnsi="宋体" w:hint="eastAsia"/>
          <w:sz w:val="24"/>
          <w:szCs w:val="24"/>
          <w:rPrChange w:id="961" w:author="周扬天宇" w:date="2010-06-28T16:20:00Z">
            <w:rPr>
              <w:rFonts w:ascii="仿宋_GB2312" w:eastAsia="仿宋_GB2312" w:hint="eastAsia"/>
              <w:sz w:val="24"/>
            </w:rPr>
          </w:rPrChange>
        </w:rPr>
        <w:t>4、经营情况及财务状况良好；</w:t>
      </w:r>
    </w:p>
    <w:p w:rsidR="002C7607" w:rsidRPr="00E10389" w:rsidRDefault="002C7607" w:rsidP="00E10389">
      <w:pPr>
        <w:spacing w:line="360" w:lineRule="auto"/>
        <w:ind w:firstLineChars="200" w:firstLine="480"/>
        <w:rPr>
          <w:rFonts w:ascii="宋体" w:eastAsia="宋体" w:hAnsi="宋体" w:hint="eastAsia"/>
          <w:sz w:val="24"/>
          <w:szCs w:val="24"/>
          <w:rPrChange w:id="962" w:author="周扬天宇" w:date="2010-06-28T16:20:00Z">
            <w:rPr>
              <w:rFonts w:ascii="仿宋_GB2312" w:eastAsia="仿宋_GB2312" w:hint="eastAsia"/>
              <w:sz w:val="24"/>
            </w:rPr>
          </w:rPrChange>
        </w:rPr>
        <w:pPrChange w:id="963" w:author="周扬天宇" w:date="2010-06-28T16:20:00Z">
          <w:pPr>
            <w:spacing w:line="360" w:lineRule="auto"/>
            <w:ind w:firstLineChars="200" w:firstLine="480"/>
          </w:pPr>
        </w:pPrChange>
      </w:pPr>
      <w:r w:rsidRPr="00E10389">
        <w:rPr>
          <w:rFonts w:ascii="宋体" w:eastAsia="宋体" w:hAnsi="宋体" w:hint="eastAsia"/>
          <w:sz w:val="24"/>
          <w:szCs w:val="24"/>
          <w:rPrChange w:id="964" w:author="周扬天宇" w:date="2010-06-28T16:20:00Z">
            <w:rPr>
              <w:rFonts w:ascii="仿宋_GB2312" w:eastAsia="仿宋_GB2312" w:hint="eastAsia"/>
              <w:sz w:val="24"/>
            </w:rPr>
          </w:rPrChange>
        </w:rPr>
        <w:t>5、在本行小企业金融部已建立授信业务2年以上（含）；</w:t>
      </w:r>
    </w:p>
    <w:p w:rsidR="002C7607" w:rsidRPr="00E10389" w:rsidRDefault="002C7607" w:rsidP="00E10389">
      <w:pPr>
        <w:spacing w:line="360" w:lineRule="auto"/>
        <w:ind w:firstLineChars="200" w:firstLine="480"/>
        <w:rPr>
          <w:rFonts w:ascii="宋体" w:eastAsia="宋体" w:hAnsi="宋体" w:hint="eastAsia"/>
          <w:sz w:val="24"/>
          <w:szCs w:val="24"/>
          <w:rPrChange w:id="965" w:author="周扬天宇" w:date="2010-06-28T16:20:00Z">
            <w:rPr>
              <w:rFonts w:ascii="仿宋_GB2312" w:eastAsia="仿宋_GB2312" w:hint="eastAsia"/>
              <w:sz w:val="24"/>
            </w:rPr>
          </w:rPrChange>
        </w:rPr>
        <w:pPrChange w:id="966" w:author="周扬天宇" w:date="2010-06-28T16:20:00Z">
          <w:pPr>
            <w:spacing w:line="360" w:lineRule="auto"/>
            <w:ind w:firstLineChars="200" w:firstLine="480"/>
          </w:pPr>
        </w:pPrChange>
      </w:pPr>
      <w:r w:rsidRPr="00E10389">
        <w:rPr>
          <w:rFonts w:ascii="宋体" w:eastAsia="宋体" w:hAnsi="宋体" w:hint="eastAsia"/>
          <w:sz w:val="24"/>
          <w:szCs w:val="24"/>
          <w:rPrChange w:id="967" w:author="周扬天宇" w:date="2010-06-28T16:20:00Z">
            <w:rPr>
              <w:rFonts w:ascii="仿宋_GB2312" w:eastAsia="仿宋_GB2312" w:hint="eastAsia"/>
              <w:sz w:val="24"/>
            </w:rPr>
          </w:rPrChange>
        </w:rPr>
        <w:t>6、无不良企业信用记录，且法定代表人或实际控制人无不良信用记录；</w:t>
      </w:r>
    </w:p>
    <w:p w:rsidR="002C7607" w:rsidRPr="00E10389" w:rsidRDefault="002C7607" w:rsidP="00E10389">
      <w:pPr>
        <w:spacing w:line="360" w:lineRule="auto"/>
        <w:ind w:firstLineChars="200" w:firstLine="480"/>
        <w:rPr>
          <w:rFonts w:ascii="宋体" w:eastAsia="宋体" w:hAnsi="宋体" w:hint="eastAsia"/>
          <w:sz w:val="24"/>
          <w:szCs w:val="24"/>
          <w:rPrChange w:id="968" w:author="周扬天宇" w:date="2010-06-28T16:20:00Z">
            <w:rPr>
              <w:rFonts w:ascii="仿宋_GB2312" w:eastAsia="仿宋_GB2312" w:hint="eastAsia"/>
              <w:sz w:val="24"/>
            </w:rPr>
          </w:rPrChange>
        </w:rPr>
        <w:pPrChange w:id="969" w:author="周扬天宇" w:date="2010-06-28T16:20:00Z">
          <w:pPr>
            <w:spacing w:line="360" w:lineRule="auto"/>
            <w:ind w:firstLineChars="200" w:firstLine="480"/>
          </w:pPr>
        </w:pPrChange>
      </w:pPr>
      <w:r w:rsidRPr="00E10389">
        <w:rPr>
          <w:rFonts w:ascii="宋体" w:eastAsia="宋体" w:hAnsi="宋体" w:hint="eastAsia"/>
          <w:sz w:val="24"/>
          <w:szCs w:val="24"/>
          <w:rPrChange w:id="970" w:author="周扬天宇" w:date="2010-06-28T16:20:00Z">
            <w:rPr>
              <w:rFonts w:ascii="仿宋_GB2312" w:eastAsia="仿宋_GB2312" w:hint="eastAsia"/>
              <w:sz w:val="24"/>
            </w:rPr>
          </w:rPrChange>
        </w:rPr>
        <w:t>7、</w:t>
      </w:r>
      <w:del w:id="971" w:author="周扬天宇" w:date="2010-06-28T16:24:00Z">
        <w:r w:rsidRPr="00E10389" w:rsidDel="00122947">
          <w:rPr>
            <w:rFonts w:ascii="宋体" w:eastAsia="宋体" w:hAnsi="宋体" w:hint="eastAsia"/>
            <w:sz w:val="24"/>
            <w:szCs w:val="24"/>
            <w:rPrChange w:id="972" w:author="周扬天宇" w:date="2010-06-28T16:20:00Z">
              <w:rPr>
                <w:rFonts w:ascii="仿宋_GB2312" w:eastAsia="仿宋_GB2312" w:hint="eastAsia"/>
                <w:sz w:val="24"/>
              </w:rPr>
            </w:rPrChange>
          </w:rPr>
          <w:delText>其他</w:delText>
        </w:r>
      </w:del>
      <w:r w:rsidRPr="00E10389">
        <w:rPr>
          <w:rFonts w:ascii="宋体" w:eastAsia="宋体" w:hAnsi="宋体" w:hint="eastAsia"/>
          <w:sz w:val="24"/>
          <w:szCs w:val="24"/>
          <w:rPrChange w:id="973" w:author="周扬天宇" w:date="2010-06-28T16:20:00Z">
            <w:rPr>
              <w:rFonts w:ascii="仿宋_GB2312" w:eastAsia="仿宋_GB2312" w:hint="eastAsia"/>
              <w:sz w:val="24"/>
            </w:rPr>
          </w:rPrChange>
        </w:rPr>
        <w:t>本行规定的</w:t>
      </w:r>
      <w:ins w:id="974" w:author="周扬天宇" w:date="2010-06-28T16:24:00Z">
        <w:r w:rsidR="00122947" w:rsidRPr="00E10389">
          <w:rPr>
            <w:rFonts w:ascii="宋体" w:eastAsia="宋体" w:hAnsi="宋体" w:hint="eastAsia"/>
            <w:sz w:val="24"/>
            <w:szCs w:val="24"/>
          </w:rPr>
          <w:t>其他</w:t>
        </w:r>
      </w:ins>
      <w:r w:rsidRPr="00E10389">
        <w:rPr>
          <w:rFonts w:ascii="宋体" w:eastAsia="宋体" w:hAnsi="宋体" w:hint="eastAsia"/>
          <w:sz w:val="24"/>
          <w:szCs w:val="24"/>
          <w:rPrChange w:id="975" w:author="周扬天宇" w:date="2010-06-28T16:20:00Z">
            <w:rPr>
              <w:rFonts w:ascii="仿宋_GB2312" w:eastAsia="仿宋_GB2312" w:hint="eastAsia"/>
              <w:sz w:val="24"/>
            </w:rPr>
          </w:rPrChange>
        </w:rPr>
        <w:t>条件。</w:t>
      </w:r>
    </w:p>
    <w:p w:rsidR="002C7607" w:rsidRPr="00E10389" w:rsidRDefault="002C7607" w:rsidP="00E10389">
      <w:pPr>
        <w:spacing w:line="360" w:lineRule="auto"/>
        <w:ind w:firstLineChars="200" w:firstLine="480"/>
        <w:rPr>
          <w:rFonts w:ascii="宋体" w:eastAsia="宋体" w:hAnsi="宋体" w:hint="eastAsia"/>
          <w:sz w:val="24"/>
          <w:szCs w:val="24"/>
          <w:rPrChange w:id="976" w:author="周扬天宇" w:date="2010-06-28T16:20:00Z">
            <w:rPr>
              <w:rFonts w:ascii="仿宋_GB2312" w:eastAsia="仿宋_GB2312" w:hint="eastAsia"/>
              <w:sz w:val="24"/>
            </w:rPr>
          </w:rPrChange>
        </w:rPr>
        <w:pPrChange w:id="977" w:author="周扬天宇" w:date="2010-06-28T16:20:00Z">
          <w:pPr>
            <w:spacing w:line="360" w:lineRule="auto"/>
            <w:ind w:left="420" w:firstLine="140"/>
          </w:pPr>
        </w:pPrChange>
      </w:pPr>
      <w:r w:rsidRPr="00E10389">
        <w:rPr>
          <w:rFonts w:ascii="宋体" w:eastAsia="宋体" w:hAnsi="宋体" w:hint="eastAsia"/>
          <w:sz w:val="24"/>
          <w:szCs w:val="24"/>
          <w:rPrChange w:id="978" w:author="周扬天宇" w:date="2010-06-28T16:20:00Z">
            <w:rPr>
              <w:rFonts w:ascii="仿宋_GB2312" w:eastAsia="仿宋_GB2312" w:hint="eastAsia"/>
              <w:sz w:val="24"/>
            </w:rPr>
          </w:rPrChange>
        </w:rPr>
        <w:t>（二）持卡人应具备以下条件：</w:t>
      </w:r>
    </w:p>
    <w:p w:rsidR="002C7607" w:rsidRPr="00E10389" w:rsidRDefault="002C7607" w:rsidP="00E10389">
      <w:pPr>
        <w:spacing w:line="360" w:lineRule="auto"/>
        <w:ind w:firstLineChars="200" w:firstLine="480"/>
        <w:rPr>
          <w:rFonts w:ascii="宋体" w:eastAsia="宋体" w:hAnsi="宋体" w:hint="eastAsia"/>
          <w:sz w:val="24"/>
          <w:szCs w:val="24"/>
          <w:rPrChange w:id="979" w:author="周扬天宇" w:date="2010-06-28T16:20:00Z">
            <w:rPr>
              <w:rFonts w:ascii="仿宋_GB2312" w:eastAsia="仿宋_GB2312" w:hint="eastAsia"/>
              <w:sz w:val="24"/>
            </w:rPr>
          </w:rPrChange>
        </w:rPr>
        <w:pPrChange w:id="980" w:author="周扬天宇" w:date="2010-06-28T16:20:00Z">
          <w:pPr>
            <w:spacing w:line="360" w:lineRule="auto"/>
            <w:ind w:left="420" w:firstLine="140"/>
          </w:pPr>
        </w:pPrChange>
      </w:pPr>
      <w:r w:rsidRPr="00E10389">
        <w:rPr>
          <w:rFonts w:ascii="宋体" w:eastAsia="宋体" w:hAnsi="宋体" w:hint="eastAsia"/>
          <w:sz w:val="24"/>
          <w:szCs w:val="24"/>
          <w:rPrChange w:id="981" w:author="周扬天宇" w:date="2010-06-28T16:20:00Z">
            <w:rPr>
              <w:rFonts w:ascii="仿宋_GB2312" w:eastAsia="仿宋_GB2312" w:hint="eastAsia"/>
              <w:sz w:val="24"/>
            </w:rPr>
          </w:rPrChange>
        </w:rPr>
        <w:t>1、具有完全民事行为能力，年满十八周岁，最高不超过六十五周岁；</w:t>
      </w:r>
    </w:p>
    <w:p w:rsidR="002C7607" w:rsidRPr="00E10389" w:rsidRDefault="002C7607" w:rsidP="00E10389">
      <w:pPr>
        <w:spacing w:line="360" w:lineRule="auto"/>
        <w:ind w:firstLineChars="200" w:firstLine="480"/>
        <w:rPr>
          <w:rFonts w:ascii="宋体" w:eastAsia="宋体" w:hAnsi="宋体" w:hint="eastAsia"/>
          <w:sz w:val="24"/>
          <w:szCs w:val="24"/>
          <w:rPrChange w:id="982" w:author="周扬天宇" w:date="2010-06-28T16:20:00Z">
            <w:rPr>
              <w:rFonts w:ascii="仿宋_GB2312" w:eastAsia="仿宋_GB2312" w:hint="eastAsia"/>
              <w:sz w:val="24"/>
            </w:rPr>
          </w:rPrChange>
        </w:rPr>
        <w:pPrChange w:id="983" w:author="周扬天宇" w:date="2010-06-28T16:20:00Z">
          <w:pPr>
            <w:spacing w:line="360" w:lineRule="auto"/>
            <w:ind w:left="420" w:firstLine="140"/>
          </w:pPr>
        </w:pPrChange>
      </w:pPr>
      <w:r w:rsidRPr="00E10389">
        <w:rPr>
          <w:rFonts w:ascii="宋体" w:eastAsia="宋体" w:hAnsi="宋体" w:hint="eastAsia"/>
          <w:sz w:val="24"/>
          <w:szCs w:val="24"/>
          <w:rPrChange w:id="984" w:author="周扬天宇" w:date="2010-06-28T16:20:00Z">
            <w:rPr>
              <w:rFonts w:ascii="仿宋_GB2312" w:eastAsia="仿宋_GB2312" w:hint="eastAsia"/>
              <w:sz w:val="24"/>
            </w:rPr>
          </w:rPrChange>
        </w:rPr>
        <w:t>2、为申领</w:t>
      </w:r>
      <w:ins w:id="985" w:author="周扬天宇" w:date="2010-06-28T16:24:00Z">
        <w:r w:rsidR="00122947">
          <w:rPr>
            <w:rFonts w:ascii="宋体" w:eastAsia="宋体" w:hAnsi="宋体" w:hint="eastAsia"/>
            <w:sz w:val="24"/>
            <w:szCs w:val="24"/>
          </w:rPr>
          <w:t>单位</w:t>
        </w:r>
      </w:ins>
      <w:r w:rsidRPr="00E10389">
        <w:rPr>
          <w:rFonts w:ascii="宋体" w:eastAsia="宋体" w:hAnsi="宋体" w:hint="eastAsia"/>
          <w:sz w:val="24"/>
          <w:szCs w:val="24"/>
          <w:rPrChange w:id="986" w:author="周扬天宇" w:date="2010-06-28T16:20:00Z">
            <w:rPr>
              <w:rFonts w:ascii="仿宋_GB2312" w:eastAsia="仿宋_GB2312" w:hint="eastAsia"/>
              <w:sz w:val="24"/>
            </w:rPr>
          </w:rPrChange>
        </w:rPr>
        <w:t>员工，并由申领单位书面指定；</w:t>
      </w:r>
    </w:p>
    <w:p w:rsidR="002C7607" w:rsidRPr="00E10389" w:rsidRDefault="002C7607" w:rsidP="00E10389">
      <w:pPr>
        <w:spacing w:line="360" w:lineRule="auto"/>
        <w:ind w:firstLineChars="200" w:firstLine="480"/>
        <w:rPr>
          <w:rFonts w:ascii="宋体" w:eastAsia="宋体" w:hAnsi="宋体" w:hint="eastAsia"/>
          <w:sz w:val="24"/>
          <w:szCs w:val="24"/>
          <w:rPrChange w:id="987" w:author="周扬天宇" w:date="2010-06-28T16:20:00Z">
            <w:rPr>
              <w:rFonts w:ascii="仿宋_GB2312" w:eastAsia="仿宋_GB2312" w:hint="eastAsia"/>
              <w:sz w:val="24"/>
            </w:rPr>
          </w:rPrChange>
        </w:rPr>
        <w:pPrChange w:id="988" w:author="周扬天宇" w:date="2010-06-28T16:20:00Z">
          <w:pPr>
            <w:spacing w:line="360" w:lineRule="auto"/>
            <w:ind w:left="420" w:firstLine="140"/>
          </w:pPr>
        </w:pPrChange>
      </w:pPr>
      <w:r w:rsidRPr="00E10389">
        <w:rPr>
          <w:rFonts w:ascii="宋体" w:eastAsia="宋体" w:hAnsi="宋体" w:hint="eastAsia"/>
          <w:sz w:val="24"/>
          <w:szCs w:val="24"/>
          <w:rPrChange w:id="989" w:author="周扬天宇" w:date="2010-06-28T16:20:00Z">
            <w:rPr>
              <w:rFonts w:ascii="仿宋_GB2312" w:eastAsia="仿宋_GB2312" w:hint="eastAsia"/>
              <w:sz w:val="24"/>
            </w:rPr>
          </w:rPrChange>
        </w:rPr>
        <w:t>3、无不良个人信用</w:t>
      </w:r>
      <w:del w:id="990" w:author="周扬天宇" w:date="2010-06-28T16:25:00Z">
        <w:r w:rsidRPr="00E10389" w:rsidDel="000D5550">
          <w:rPr>
            <w:rFonts w:ascii="宋体" w:eastAsia="宋体" w:hAnsi="宋体" w:hint="eastAsia"/>
            <w:sz w:val="24"/>
            <w:szCs w:val="24"/>
            <w:rPrChange w:id="991" w:author="周扬天宇" w:date="2010-06-28T16:20:00Z">
              <w:rPr>
                <w:rFonts w:ascii="仿宋_GB2312" w:eastAsia="仿宋_GB2312" w:hint="eastAsia"/>
                <w:sz w:val="24"/>
              </w:rPr>
            </w:rPrChange>
          </w:rPr>
          <w:delText>纪</w:delText>
        </w:r>
      </w:del>
      <w:ins w:id="992" w:author="周扬天宇" w:date="2010-06-28T16:25:00Z">
        <w:r w:rsidR="000D5550">
          <w:rPr>
            <w:rFonts w:ascii="宋体" w:eastAsia="宋体" w:hAnsi="宋体" w:hint="eastAsia"/>
            <w:sz w:val="24"/>
            <w:szCs w:val="24"/>
          </w:rPr>
          <w:t>记</w:t>
        </w:r>
      </w:ins>
      <w:r w:rsidRPr="00E10389">
        <w:rPr>
          <w:rFonts w:ascii="宋体" w:eastAsia="宋体" w:hAnsi="宋体" w:hint="eastAsia"/>
          <w:sz w:val="24"/>
          <w:szCs w:val="24"/>
          <w:rPrChange w:id="993" w:author="周扬天宇" w:date="2010-06-28T16:20:00Z">
            <w:rPr>
              <w:rFonts w:ascii="仿宋_GB2312" w:eastAsia="仿宋_GB2312" w:hint="eastAsia"/>
              <w:sz w:val="24"/>
            </w:rPr>
          </w:rPrChange>
        </w:rPr>
        <w:t>录；</w:t>
      </w:r>
    </w:p>
    <w:p w:rsidR="002C7607" w:rsidRPr="00E10389" w:rsidRDefault="002C7607" w:rsidP="00E10389">
      <w:pPr>
        <w:spacing w:line="360" w:lineRule="auto"/>
        <w:ind w:firstLineChars="200" w:firstLine="480"/>
        <w:rPr>
          <w:rFonts w:ascii="宋体" w:eastAsia="宋体" w:hAnsi="宋体" w:hint="eastAsia"/>
          <w:sz w:val="24"/>
          <w:szCs w:val="24"/>
          <w:rPrChange w:id="994" w:author="周扬天宇" w:date="2010-06-28T16:20:00Z">
            <w:rPr>
              <w:rFonts w:ascii="仿宋_GB2312" w:eastAsia="仿宋_GB2312" w:hint="eastAsia"/>
              <w:sz w:val="24"/>
            </w:rPr>
          </w:rPrChange>
        </w:rPr>
        <w:pPrChange w:id="995" w:author="周扬天宇" w:date="2010-06-28T16:20:00Z">
          <w:pPr>
            <w:spacing w:line="360" w:lineRule="auto"/>
            <w:ind w:left="420" w:firstLine="120"/>
          </w:pPr>
        </w:pPrChange>
      </w:pPr>
      <w:r w:rsidRPr="00E10389">
        <w:rPr>
          <w:rFonts w:ascii="宋体" w:eastAsia="宋体" w:hAnsi="宋体" w:hint="eastAsia"/>
          <w:sz w:val="24"/>
          <w:szCs w:val="24"/>
          <w:rPrChange w:id="996" w:author="周扬天宇" w:date="2010-06-28T16:20:00Z">
            <w:rPr>
              <w:rFonts w:ascii="仿宋_GB2312" w:eastAsia="仿宋_GB2312" w:hint="eastAsia"/>
              <w:sz w:val="24"/>
            </w:rPr>
          </w:rPrChange>
        </w:rPr>
        <w:t>4、本行要求的其他条件。</w:t>
      </w:r>
    </w:p>
    <w:p w:rsidR="002C7607" w:rsidRPr="00E10389" w:rsidRDefault="002C7607" w:rsidP="000D5550">
      <w:pPr>
        <w:spacing w:line="360" w:lineRule="auto"/>
        <w:ind w:firstLineChars="200" w:firstLine="482"/>
        <w:rPr>
          <w:rFonts w:ascii="宋体" w:eastAsia="宋体" w:hAnsi="宋体" w:hint="eastAsia"/>
          <w:sz w:val="24"/>
          <w:szCs w:val="24"/>
          <w:rPrChange w:id="997" w:author="周扬天宇" w:date="2010-06-28T16:20:00Z">
            <w:rPr>
              <w:rFonts w:ascii="仿宋_GB2312" w:eastAsia="仿宋_GB2312" w:hint="eastAsia"/>
              <w:sz w:val="24"/>
            </w:rPr>
          </w:rPrChange>
        </w:rPr>
        <w:pPrChange w:id="998" w:author="周扬天宇" w:date="2010-06-28T16:25:00Z">
          <w:pPr>
            <w:spacing w:line="360" w:lineRule="auto"/>
            <w:ind w:left="420" w:firstLine="120"/>
          </w:pPr>
        </w:pPrChange>
      </w:pPr>
      <w:r w:rsidRPr="000D5550">
        <w:rPr>
          <w:rFonts w:ascii="宋体" w:eastAsia="宋体" w:hAnsi="宋体" w:hint="eastAsia"/>
          <w:b/>
          <w:sz w:val="24"/>
          <w:szCs w:val="24"/>
          <w:rPrChange w:id="999" w:author="周扬天宇" w:date="2010-06-28T16:25:00Z">
            <w:rPr>
              <w:rFonts w:ascii="仿宋_GB2312" w:eastAsia="仿宋_GB2312" w:hint="eastAsia"/>
              <w:sz w:val="24"/>
            </w:rPr>
          </w:rPrChange>
        </w:rPr>
        <w:t>第八条</w:t>
      </w:r>
      <w:r w:rsidRPr="00E10389">
        <w:rPr>
          <w:rFonts w:ascii="宋体" w:eastAsia="宋体" w:hAnsi="宋体" w:hint="eastAsia"/>
          <w:sz w:val="24"/>
          <w:szCs w:val="24"/>
          <w:rPrChange w:id="1000" w:author="周扬天宇" w:date="2010-06-28T16:20:00Z">
            <w:rPr>
              <w:rFonts w:ascii="仿宋_GB2312" w:eastAsia="仿宋_GB2312" w:hint="eastAsia"/>
              <w:sz w:val="24"/>
            </w:rPr>
          </w:rPrChange>
        </w:rPr>
        <w:t xml:space="preserve">  受理及初审</w:t>
      </w:r>
    </w:p>
    <w:p w:rsidR="002C7607" w:rsidRPr="00E10389" w:rsidRDefault="002C7607" w:rsidP="00E10389">
      <w:pPr>
        <w:spacing w:line="360" w:lineRule="auto"/>
        <w:ind w:firstLineChars="200" w:firstLine="480"/>
        <w:rPr>
          <w:rFonts w:ascii="宋体" w:eastAsia="宋体" w:hAnsi="宋体" w:hint="eastAsia"/>
          <w:sz w:val="24"/>
          <w:szCs w:val="24"/>
          <w:rPrChange w:id="1001" w:author="周扬天宇" w:date="2010-06-28T16:20:00Z">
            <w:rPr>
              <w:rFonts w:ascii="仿宋_GB2312" w:eastAsia="仿宋_GB2312" w:hint="eastAsia"/>
              <w:sz w:val="24"/>
            </w:rPr>
          </w:rPrChange>
        </w:rPr>
      </w:pPr>
      <w:r w:rsidRPr="00E10389">
        <w:rPr>
          <w:rFonts w:ascii="宋体" w:eastAsia="宋体" w:hAnsi="宋体" w:hint="eastAsia"/>
          <w:sz w:val="24"/>
          <w:szCs w:val="24"/>
          <w:rPrChange w:id="1002" w:author="周扬天宇" w:date="2010-06-28T16:20:00Z">
            <w:rPr>
              <w:rFonts w:ascii="仿宋_GB2312" w:eastAsia="仿宋_GB2312" w:hint="eastAsia"/>
              <w:sz w:val="24"/>
            </w:rPr>
          </w:rPrChange>
        </w:rPr>
        <w:t>（一）受理人员</w:t>
      </w:r>
    </w:p>
    <w:p w:rsidR="002C7607" w:rsidRPr="00E10389" w:rsidRDefault="002C7607" w:rsidP="00285A55">
      <w:pPr>
        <w:spacing w:line="360" w:lineRule="auto"/>
        <w:ind w:firstLineChars="200" w:firstLine="480"/>
        <w:rPr>
          <w:rFonts w:ascii="宋体" w:eastAsia="宋体" w:hAnsi="宋体" w:hint="eastAsia"/>
          <w:sz w:val="24"/>
          <w:szCs w:val="24"/>
          <w:rPrChange w:id="1003" w:author="周扬天宇" w:date="2010-06-28T16:20:00Z">
            <w:rPr>
              <w:rFonts w:ascii="仿宋_GB2312" w:eastAsia="仿宋_GB2312" w:hint="eastAsia"/>
              <w:sz w:val="24"/>
            </w:rPr>
          </w:rPrChange>
        </w:rPr>
      </w:pPr>
      <w:r w:rsidRPr="00E10389">
        <w:rPr>
          <w:rFonts w:ascii="宋体" w:eastAsia="宋体" w:hAnsi="宋体" w:hint="eastAsia"/>
          <w:sz w:val="24"/>
          <w:szCs w:val="24"/>
          <w:rPrChange w:id="1004" w:author="周扬天宇" w:date="2010-06-28T16:20:00Z">
            <w:rPr>
              <w:rFonts w:ascii="仿宋_GB2312" w:eastAsia="仿宋_GB2312" w:hint="eastAsia"/>
              <w:sz w:val="24"/>
            </w:rPr>
          </w:rPrChange>
        </w:rPr>
        <w:t>分支机构的小企业客户经理负责受理申领单位提交的梅花商务卡申请。</w:t>
      </w:r>
    </w:p>
    <w:p w:rsidR="002C7607" w:rsidRPr="00E10389" w:rsidRDefault="002C7607" w:rsidP="00E10389">
      <w:pPr>
        <w:spacing w:line="360" w:lineRule="auto"/>
        <w:ind w:firstLineChars="200" w:firstLine="480"/>
        <w:rPr>
          <w:rFonts w:ascii="宋体" w:eastAsia="宋体" w:hAnsi="宋体" w:hint="eastAsia"/>
          <w:sz w:val="24"/>
          <w:szCs w:val="24"/>
          <w:rPrChange w:id="1005" w:author="周扬天宇" w:date="2010-06-28T16:20:00Z">
            <w:rPr>
              <w:rFonts w:ascii="仿宋_GB2312" w:eastAsia="仿宋_GB2312" w:hint="eastAsia"/>
              <w:sz w:val="24"/>
            </w:rPr>
          </w:rPrChange>
        </w:rPr>
        <w:pPrChange w:id="1006" w:author="周扬天宇" w:date="2010-06-28T16:20:00Z">
          <w:pPr>
            <w:spacing w:line="360" w:lineRule="auto"/>
            <w:ind w:firstLineChars="200" w:firstLine="480"/>
          </w:pPr>
        </w:pPrChange>
      </w:pPr>
      <w:r w:rsidRPr="00E10389">
        <w:rPr>
          <w:rFonts w:ascii="宋体" w:eastAsia="宋体" w:hAnsi="宋体" w:hint="eastAsia"/>
          <w:sz w:val="24"/>
          <w:szCs w:val="24"/>
          <w:rPrChange w:id="1007" w:author="周扬天宇" w:date="2010-06-28T16:20:00Z">
            <w:rPr>
              <w:rFonts w:ascii="仿宋_GB2312" w:eastAsia="仿宋_GB2312" w:hint="eastAsia"/>
              <w:sz w:val="24"/>
            </w:rPr>
          </w:rPrChange>
        </w:rPr>
        <w:t>（二）申请资料</w:t>
      </w:r>
    </w:p>
    <w:p w:rsidR="002C7607" w:rsidRPr="00E10389" w:rsidRDefault="002C7607" w:rsidP="00E10389">
      <w:pPr>
        <w:spacing w:line="360" w:lineRule="auto"/>
        <w:ind w:firstLineChars="200" w:firstLine="480"/>
        <w:rPr>
          <w:rFonts w:ascii="宋体" w:eastAsia="宋体" w:hAnsi="宋体" w:hint="eastAsia"/>
          <w:sz w:val="24"/>
          <w:szCs w:val="24"/>
          <w:rPrChange w:id="1008" w:author="周扬天宇" w:date="2010-06-28T16:20:00Z">
            <w:rPr>
              <w:rFonts w:ascii="仿宋_GB2312" w:eastAsia="仿宋_GB2312" w:hint="eastAsia"/>
              <w:sz w:val="24"/>
            </w:rPr>
          </w:rPrChange>
        </w:rPr>
        <w:pPrChange w:id="1009" w:author="周扬天宇" w:date="2010-06-28T16:20:00Z">
          <w:pPr>
            <w:spacing w:line="360" w:lineRule="auto"/>
            <w:ind w:firstLineChars="200" w:firstLine="480"/>
          </w:pPr>
        </w:pPrChange>
      </w:pPr>
      <w:r w:rsidRPr="00E10389">
        <w:rPr>
          <w:rFonts w:ascii="宋体" w:eastAsia="宋体" w:hAnsi="宋体" w:hint="eastAsia"/>
          <w:sz w:val="24"/>
          <w:szCs w:val="24"/>
          <w:rPrChange w:id="1010" w:author="周扬天宇" w:date="2010-06-28T16:20:00Z">
            <w:rPr>
              <w:rFonts w:ascii="仿宋_GB2312" w:eastAsia="仿宋_GB2312" w:hint="eastAsia"/>
              <w:sz w:val="24"/>
            </w:rPr>
          </w:rPrChange>
        </w:rPr>
        <w:t>符合条件的申领单位及持卡人向本行申请本业务，应填写《南京银行梅花商</w:t>
      </w:r>
      <w:r w:rsidRPr="00E10389">
        <w:rPr>
          <w:rFonts w:ascii="宋体" w:eastAsia="宋体" w:hAnsi="宋体" w:hint="eastAsia"/>
          <w:sz w:val="24"/>
          <w:szCs w:val="24"/>
          <w:rPrChange w:id="1011" w:author="周扬天宇" w:date="2010-06-28T16:20:00Z">
            <w:rPr>
              <w:rFonts w:ascii="仿宋_GB2312" w:eastAsia="仿宋_GB2312" w:hint="eastAsia"/>
              <w:sz w:val="24"/>
            </w:rPr>
          </w:rPrChange>
        </w:rPr>
        <w:lastRenderedPageBreak/>
        <w:t>务卡申请书》，并提交以下相应资料：</w:t>
      </w:r>
    </w:p>
    <w:p w:rsidR="002C7607" w:rsidRPr="00E10389" w:rsidRDefault="002C7607" w:rsidP="00E10389">
      <w:pPr>
        <w:spacing w:line="360" w:lineRule="auto"/>
        <w:ind w:firstLineChars="200" w:firstLine="480"/>
        <w:rPr>
          <w:rFonts w:ascii="宋体" w:eastAsia="宋体" w:hAnsi="宋体" w:hint="eastAsia"/>
          <w:sz w:val="24"/>
          <w:szCs w:val="24"/>
          <w:rPrChange w:id="1012" w:author="周扬天宇" w:date="2010-06-28T16:20:00Z">
            <w:rPr>
              <w:rFonts w:ascii="仿宋_GB2312" w:eastAsia="仿宋_GB2312" w:hint="eastAsia"/>
              <w:sz w:val="24"/>
            </w:rPr>
          </w:rPrChange>
        </w:rPr>
        <w:pPrChange w:id="1013" w:author="周扬天宇" w:date="2010-06-28T16:20:00Z">
          <w:pPr>
            <w:spacing w:line="360" w:lineRule="auto"/>
            <w:ind w:firstLineChars="200" w:firstLine="480"/>
          </w:pPr>
        </w:pPrChange>
      </w:pPr>
      <w:r w:rsidRPr="00E10389">
        <w:rPr>
          <w:rFonts w:ascii="宋体" w:eastAsia="宋体" w:hAnsi="宋体" w:hint="eastAsia"/>
          <w:sz w:val="24"/>
          <w:szCs w:val="24"/>
          <w:rPrChange w:id="1014" w:author="周扬天宇" w:date="2010-06-28T16:20:00Z">
            <w:rPr>
              <w:rFonts w:ascii="仿宋_GB2312" w:eastAsia="仿宋_GB2312" w:hint="eastAsia"/>
              <w:sz w:val="24"/>
            </w:rPr>
          </w:rPrChange>
        </w:rPr>
        <w:t>1、申领单位资料</w:t>
      </w:r>
    </w:p>
    <w:p w:rsidR="002C7607" w:rsidRPr="00E10389" w:rsidRDefault="002C7607" w:rsidP="00E10389">
      <w:pPr>
        <w:spacing w:line="360" w:lineRule="auto"/>
        <w:ind w:firstLineChars="200" w:firstLine="480"/>
        <w:rPr>
          <w:rFonts w:ascii="宋体" w:eastAsia="宋体" w:hAnsi="宋体" w:hint="eastAsia"/>
          <w:sz w:val="24"/>
          <w:szCs w:val="24"/>
          <w:rPrChange w:id="1015" w:author="周扬天宇" w:date="2010-06-28T16:20:00Z">
            <w:rPr>
              <w:rFonts w:ascii="仿宋_GB2312" w:eastAsia="仿宋_GB2312" w:hint="eastAsia"/>
              <w:sz w:val="24"/>
            </w:rPr>
          </w:rPrChange>
        </w:rPr>
        <w:pPrChange w:id="1016" w:author="周扬天宇" w:date="2010-06-28T16:20:00Z">
          <w:pPr>
            <w:spacing w:line="360" w:lineRule="auto"/>
            <w:ind w:firstLineChars="200" w:firstLine="480"/>
          </w:pPr>
        </w:pPrChange>
      </w:pPr>
      <w:r w:rsidRPr="00E10389">
        <w:rPr>
          <w:rFonts w:ascii="宋体" w:eastAsia="宋体" w:hAnsi="宋体" w:hint="eastAsia"/>
          <w:sz w:val="24"/>
          <w:szCs w:val="24"/>
          <w:rPrChange w:id="1017" w:author="周扬天宇" w:date="2010-06-28T16:20:00Z">
            <w:rPr>
              <w:rFonts w:ascii="仿宋_GB2312" w:eastAsia="仿宋_GB2312" w:hint="eastAsia"/>
              <w:sz w:val="24"/>
            </w:rPr>
          </w:rPrChange>
        </w:rPr>
        <w:t>（1）企业营业执照；</w:t>
      </w:r>
    </w:p>
    <w:p w:rsidR="002C7607" w:rsidRPr="00E10389" w:rsidRDefault="002C7607" w:rsidP="00E10389">
      <w:pPr>
        <w:spacing w:line="360" w:lineRule="auto"/>
        <w:ind w:firstLineChars="200" w:firstLine="480"/>
        <w:rPr>
          <w:rFonts w:ascii="宋体" w:eastAsia="宋体" w:hAnsi="宋体" w:hint="eastAsia"/>
          <w:sz w:val="24"/>
          <w:szCs w:val="24"/>
          <w:rPrChange w:id="1018" w:author="周扬天宇" w:date="2010-06-28T16:20:00Z">
            <w:rPr>
              <w:rFonts w:ascii="仿宋_GB2312" w:eastAsia="仿宋_GB2312" w:hint="eastAsia"/>
              <w:sz w:val="24"/>
            </w:rPr>
          </w:rPrChange>
        </w:rPr>
        <w:pPrChange w:id="1019" w:author="周扬天宇" w:date="2010-06-28T16:20:00Z">
          <w:pPr>
            <w:spacing w:line="360" w:lineRule="auto"/>
            <w:ind w:firstLineChars="200" w:firstLine="480"/>
          </w:pPr>
        </w:pPrChange>
      </w:pPr>
      <w:r w:rsidRPr="00E10389">
        <w:rPr>
          <w:rFonts w:ascii="宋体" w:eastAsia="宋体" w:hAnsi="宋体" w:hint="eastAsia"/>
          <w:sz w:val="24"/>
          <w:szCs w:val="24"/>
          <w:rPrChange w:id="1020" w:author="周扬天宇" w:date="2010-06-28T16:20:00Z">
            <w:rPr>
              <w:rFonts w:ascii="仿宋_GB2312" w:eastAsia="仿宋_GB2312" w:hint="eastAsia"/>
              <w:sz w:val="24"/>
            </w:rPr>
          </w:rPrChange>
        </w:rPr>
        <w:t>（2）组织机构代码证书；</w:t>
      </w:r>
    </w:p>
    <w:p w:rsidR="002C7607" w:rsidRPr="00E10389" w:rsidRDefault="002C7607" w:rsidP="00E10389">
      <w:pPr>
        <w:spacing w:line="360" w:lineRule="auto"/>
        <w:ind w:firstLineChars="200" w:firstLine="480"/>
        <w:rPr>
          <w:rFonts w:ascii="宋体" w:eastAsia="宋体" w:hAnsi="宋体" w:hint="eastAsia"/>
          <w:sz w:val="24"/>
          <w:szCs w:val="24"/>
          <w:rPrChange w:id="1021" w:author="周扬天宇" w:date="2010-06-28T16:20:00Z">
            <w:rPr>
              <w:rFonts w:ascii="仿宋_GB2312" w:eastAsia="仿宋_GB2312" w:hint="eastAsia"/>
              <w:sz w:val="24"/>
            </w:rPr>
          </w:rPrChange>
        </w:rPr>
        <w:pPrChange w:id="1022" w:author="周扬天宇" w:date="2010-06-28T16:20:00Z">
          <w:pPr>
            <w:spacing w:line="360" w:lineRule="auto"/>
            <w:ind w:firstLineChars="200" w:firstLine="480"/>
          </w:pPr>
        </w:pPrChange>
      </w:pPr>
      <w:r w:rsidRPr="00E10389">
        <w:rPr>
          <w:rFonts w:ascii="宋体" w:eastAsia="宋体" w:hAnsi="宋体" w:hint="eastAsia"/>
          <w:sz w:val="24"/>
          <w:szCs w:val="24"/>
          <w:rPrChange w:id="1023" w:author="周扬天宇" w:date="2010-06-28T16:20:00Z">
            <w:rPr>
              <w:rFonts w:ascii="仿宋_GB2312" w:eastAsia="仿宋_GB2312" w:hint="eastAsia"/>
              <w:sz w:val="24"/>
            </w:rPr>
          </w:rPrChange>
        </w:rPr>
        <w:t>（3）贷款卡；</w:t>
      </w:r>
    </w:p>
    <w:p w:rsidR="002C7607" w:rsidRPr="00E10389" w:rsidRDefault="002C7607" w:rsidP="00E10389">
      <w:pPr>
        <w:spacing w:line="360" w:lineRule="auto"/>
        <w:ind w:firstLineChars="200" w:firstLine="480"/>
        <w:rPr>
          <w:rFonts w:ascii="宋体" w:eastAsia="宋体" w:hAnsi="宋体" w:hint="eastAsia"/>
          <w:sz w:val="24"/>
          <w:szCs w:val="24"/>
          <w:rPrChange w:id="1024" w:author="周扬天宇" w:date="2010-06-28T16:20:00Z">
            <w:rPr>
              <w:rFonts w:ascii="仿宋_GB2312" w:eastAsia="仿宋_GB2312" w:hint="eastAsia"/>
              <w:sz w:val="24"/>
            </w:rPr>
          </w:rPrChange>
        </w:rPr>
        <w:pPrChange w:id="1025" w:author="周扬天宇" w:date="2010-06-28T16:20:00Z">
          <w:pPr>
            <w:spacing w:line="360" w:lineRule="auto"/>
            <w:ind w:firstLineChars="200" w:firstLine="480"/>
          </w:pPr>
        </w:pPrChange>
      </w:pPr>
      <w:r w:rsidRPr="00E10389">
        <w:rPr>
          <w:rFonts w:ascii="宋体" w:eastAsia="宋体" w:hAnsi="宋体" w:hint="eastAsia"/>
          <w:sz w:val="24"/>
          <w:szCs w:val="24"/>
          <w:rPrChange w:id="1026" w:author="周扬天宇" w:date="2010-06-28T16:20:00Z">
            <w:rPr>
              <w:rFonts w:ascii="仿宋_GB2312" w:eastAsia="仿宋_GB2312" w:hint="eastAsia"/>
              <w:sz w:val="24"/>
            </w:rPr>
          </w:rPrChange>
        </w:rPr>
        <w:t>（4）近2年的财务报表；</w:t>
      </w:r>
    </w:p>
    <w:p w:rsidR="002C7607" w:rsidRPr="00E10389" w:rsidDel="000D5550" w:rsidRDefault="002C7607" w:rsidP="00E10389">
      <w:pPr>
        <w:spacing w:line="360" w:lineRule="auto"/>
        <w:ind w:firstLineChars="200" w:firstLine="480"/>
        <w:rPr>
          <w:del w:id="1027" w:author="周扬天宇" w:date="2010-06-28T16:26:00Z"/>
          <w:rFonts w:ascii="宋体" w:eastAsia="宋体" w:hAnsi="宋体" w:hint="eastAsia"/>
          <w:sz w:val="24"/>
          <w:szCs w:val="24"/>
          <w:rPrChange w:id="1028" w:author="周扬天宇" w:date="2010-06-28T16:20:00Z">
            <w:rPr>
              <w:del w:id="1029" w:author="周扬天宇" w:date="2010-06-28T16:26:00Z"/>
              <w:rFonts w:ascii="仿宋_GB2312" w:eastAsia="仿宋_GB2312" w:hint="eastAsia"/>
              <w:sz w:val="24"/>
            </w:rPr>
          </w:rPrChange>
        </w:rPr>
        <w:pPrChange w:id="1030" w:author="周扬天宇" w:date="2010-06-28T16:20:00Z">
          <w:pPr>
            <w:spacing w:line="360" w:lineRule="auto"/>
            <w:ind w:firstLineChars="200" w:firstLine="480"/>
          </w:pPr>
        </w:pPrChange>
      </w:pPr>
      <w:r w:rsidRPr="00E10389">
        <w:rPr>
          <w:rFonts w:ascii="宋体" w:eastAsia="宋体" w:hAnsi="宋体" w:hint="eastAsia"/>
          <w:sz w:val="24"/>
          <w:szCs w:val="24"/>
          <w:rPrChange w:id="1031" w:author="周扬天宇" w:date="2010-06-28T16:20:00Z">
            <w:rPr>
              <w:rFonts w:ascii="仿宋_GB2312" w:eastAsia="仿宋_GB2312" w:hint="eastAsia"/>
              <w:sz w:val="24"/>
            </w:rPr>
          </w:rPrChange>
        </w:rPr>
        <w:t>（5）</w:t>
      </w:r>
      <w:ins w:id="1032" w:author="周扬天宇" w:date="2010-06-28T16:26:00Z">
        <w:r w:rsidR="000D5550" w:rsidRPr="00E10389">
          <w:rPr>
            <w:rFonts w:ascii="宋体" w:eastAsia="宋体" w:hAnsi="宋体" w:hint="eastAsia"/>
            <w:sz w:val="24"/>
            <w:szCs w:val="24"/>
          </w:rPr>
          <w:t>法定代表人或实际控制人相应的证明材料；</w:t>
        </w:r>
      </w:ins>
      <w:del w:id="1033" w:author="周扬天宇" w:date="2010-06-28T16:26:00Z">
        <w:r w:rsidRPr="00E10389" w:rsidDel="000D5550">
          <w:rPr>
            <w:rFonts w:ascii="宋体" w:eastAsia="宋体" w:hAnsi="宋体" w:hint="eastAsia"/>
            <w:sz w:val="24"/>
            <w:szCs w:val="24"/>
            <w:rPrChange w:id="1034" w:author="周扬天宇" w:date="2010-06-28T16:20:00Z">
              <w:rPr>
                <w:rFonts w:ascii="仿宋_GB2312" w:eastAsia="仿宋_GB2312" w:hint="eastAsia"/>
                <w:sz w:val="24"/>
              </w:rPr>
            </w:rPrChange>
          </w:rPr>
          <w:delText>其他本行要求的材料（开户许可证及本行开户资料等）</w:delText>
        </w:r>
      </w:del>
    </w:p>
    <w:p w:rsidR="000D5550" w:rsidRDefault="000D5550" w:rsidP="00E10389">
      <w:pPr>
        <w:numPr>
          <w:ins w:id="1035" w:author="周扬天宇" w:date="2010-06-28T16:26:00Z"/>
        </w:numPr>
        <w:spacing w:line="360" w:lineRule="auto"/>
        <w:ind w:firstLineChars="200" w:firstLine="480"/>
        <w:rPr>
          <w:ins w:id="1036" w:author="周扬天宇" w:date="2010-06-28T16:26:00Z"/>
          <w:rFonts w:ascii="宋体" w:eastAsia="宋体" w:hAnsi="宋体" w:hint="eastAsia"/>
          <w:sz w:val="24"/>
          <w:szCs w:val="24"/>
        </w:rPr>
        <w:pPrChange w:id="1037" w:author="周扬天宇" w:date="2010-06-28T16:20:00Z">
          <w:pPr>
            <w:spacing w:line="360" w:lineRule="auto"/>
            <w:ind w:firstLineChars="200" w:firstLine="480"/>
          </w:pPr>
        </w:pPrChange>
      </w:pPr>
    </w:p>
    <w:p w:rsidR="000D5550" w:rsidRPr="00E10389" w:rsidRDefault="002C7607" w:rsidP="000D5550">
      <w:pPr>
        <w:numPr>
          <w:ins w:id="1038" w:author="周扬天宇" w:date="2010-06-28T16:26:00Z"/>
        </w:numPr>
        <w:spacing w:line="360" w:lineRule="auto"/>
        <w:ind w:firstLineChars="200" w:firstLine="480"/>
        <w:rPr>
          <w:ins w:id="1039" w:author="周扬天宇" w:date="2010-06-28T16:26:00Z"/>
          <w:rFonts w:ascii="宋体" w:eastAsia="宋体" w:hAnsi="宋体" w:hint="eastAsia"/>
          <w:sz w:val="24"/>
          <w:szCs w:val="24"/>
        </w:rPr>
      </w:pPr>
      <w:r w:rsidRPr="00E10389">
        <w:rPr>
          <w:rFonts w:ascii="宋体" w:eastAsia="宋体" w:hAnsi="宋体" w:hint="eastAsia"/>
          <w:sz w:val="24"/>
          <w:szCs w:val="24"/>
          <w:rPrChange w:id="1040" w:author="周扬天宇" w:date="2010-06-28T16:20:00Z">
            <w:rPr>
              <w:rFonts w:ascii="仿宋_GB2312" w:eastAsia="仿宋_GB2312" w:hint="eastAsia"/>
              <w:sz w:val="24"/>
            </w:rPr>
          </w:rPrChange>
        </w:rPr>
        <w:t>（6）</w:t>
      </w:r>
      <w:ins w:id="1041" w:author="周扬天宇" w:date="2010-06-28T16:26:00Z">
        <w:r w:rsidR="000D5550" w:rsidRPr="00E10389">
          <w:rPr>
            <w:rFonts w:ascii="宋体" w:eastAsia="宋体" w:hAnsi="宋体" w:hint="eastAsia"/>
            <w:sz w:val="24"/>
            <w:szCs w:val="24"/>
          </w:rPr>
          <w:t>本行要求的</w:t>
        </w:r>
        <w:r w:rsidR="0019310E" w:rsidRPr="00E10389">
          <w:rPr>
            <w:rFonts w:ascii="宋体" w:eastAsia="宋体" w:hAnsi="宋体" w:hint="eastAsia"/>
            <w:sz w:val="24"/>
            <w:szCs w:val="24"/>
          </w:rPr>
          <w:t>其他</w:t>
        </w:r>
        <w:r w:rsidR="000D5550" w:rsidRPr="00E10389">
          <w:rPr>
            <w:rFonts w:ascii="宋体" w:eastAsia="宋体" w:hAnsi="宋体" w:hint="eastAsia"/>
            <w:sz w:val="24"/>
            <w:szCs w:val="24"/>
          </w:rPr>
          <w:t>材料（开户许可证及本行开户资料等）</w:t>
        </w:r>
        <w:r w:rsidR="000D5550">
          <w:rPr>
            <w:rFonts w:ascii="宋体" w:eastAsia="宋体" w:hAnsi="宋体" w:hint="eastAsia"/>
            <w:sz w:val="24"/>
            <w:szCs w:val="24"/>
          </w:rPr>
          <w:t>。</w:t>
        </w:r>
      </w:ins>
    </w:p>
    <w:p w:rsidR="002C7607" w:rsidRPr="00E10389" w:rsidDel="000D5550" w:rsidRDefault="002C7607" w:rsidP="00285A55">
      <w:pPr>
        <w:spacing w:line="360" w:lineRule="auto"/>
        <w:ind w:firstLineChars="200" w:firstLine="480"/>
        <w:rPr>
          <w:del w:id="1042" w:author="周扬天宇" w:date="2010-06-28T16:26:00Z"/>
          <w:rFonts w:ascii="宋体" w:eastAsia="宋体" w:hAnsi="宋体" w:hint="eastAsia"/>
          <w:sz w:val="24"/>
          <w:szCs w:val="24"/>
          <w:rPrChange w:id="1043" w:author="周扬天宇" w:date="2010-06-28T16:20:00Z">
            <w:rPr>
              <w:del w:id="1044" w:author="周扬天宇" w:date="2010-06-28T16:26:00Z"/>
              <w:rFonts w:ascii="仿宋_GB2312" w:eastAsia="仿宋_GB2312" w:hint="eastAsia"/>
              <w:sz w:val="24"/>
            </w:rPr>
          </w:rPrChange>
        </w:rPr>
      </w:pPr>
      <w:del w:id="1045" w:author="周扬天宇" w:date="2010-06-28T16:26:00Z">
        <w:r w:rsidRPr="00E10389" w:rsidDel="000D5550">
          <w:rPr>
            <w:rFonts w:ascii="宋体" w:eastAsia="宋体" w:hAnsi="宋体" w:hint="eastAsia"/>
            <w:sz w:val="24"/>
            <w:szCs w:val="24"/>
            <w:rPrChange w:id="1046" w:author="周扬天宇" w:date="2010-06-28T16:20:00Z">
              <w:rPr>
                <w:rFonts w:ascii="仿宋_GB2312" w:eastAsia="仿宋_GB2312" w:hint="eastAsia"/>
                <w:sz w:val="24"/>
              </w:rPr>
            </w:rPrChange>
          </w:rPr>
          <w:delText>法定代表人或实际控制人相应的证明材料；</w:delText>
        </w:r>
      </w:del>
    </w:p>
    <w:p w:rsidR="002C7607" w:rsidRPr="00E10389" w:rsidDel="000D5550" w:rsidRDefault="002C7607" w:rsidP="00E10389">
      <w:pPr>
        <w:spacing w:line="360" w:lineRule="auto"/>
        <w:ind w:firstLineChars="200" w:firstLine="480"/>
        <w:rPr>
          <w:del w:id="1047" w:author="周扬天宇" w:date="2010-06-28T16:26:00Z"/>
          <w:rFonts w:ascii="宋体" w:eastAsia="宋体" w:hAnsi="宋体" w:hint="eastAsia"/>
          <w:sz w:val="24"/>
          <w:szCs w:val="24"/>
          <w:rPrChange w:id="1048" w:author="周扬天宇" w:date="2010-06-28T16:20:00Z">
            <w:rPr>
              <w:del w:id="1049" w:author="周扬天宇" w:date="2010-06-28T16:26:00Z"/>
              <w:rFonts w:ascii="仿宋_GB2312" w:eastAsia="仿宋_GB2312" w:hint="eastAsia"/>
              <w:sz w:val="24"/>
            </w:rPr>
          </w:rPrChange>
        </w:rPr>
        <w:pPrChange w:id="1050" w:author="周扬天宇" w:date="2010-06-28T16:20:00Z">
          <w:pPr>
            <w:spacing w:line="360" w:lineRule="auto"/>
            <w:ind w:firstLineChars="200" w:firstLine="480"/>
          </w:pPr>
        </w:pPrChange>
      </w:pPr>
      <w:del w:id="1051" w:author="周扬天宇" w:date="2010-06-28T16:26:00Z">
        <w:r w:rsidRPr="00E10389" w:rsidDel="000D5550">
          <w:rPr>
            <w:rFonts w:ascii="宋体" w:eastAsia="宋体" w:hAnsi="宋体" w:hint="eastAsia"/>
            <w:sz w:val="24"/>
            <w:szCs w:val="24"/>
            <w:rPrChange w:id="1052" w:author="周扬天宇" w:date="2010-06-28T16:20:00Z">
              <w:rPr>
                <w:rFonts w:ascii="仿宋_GB2312" w:eastAsia="仿宋_GB2312" w:hint="eastAsia"/>
                <w:sz w:val="24"/>
              </w:rPr>
            </w:rPrChange>
          </w:rPr>
          <w:delText>（7）其他本行要求的材料。</w:delText>
        </w:r>
      </w:del>
    </w:p>
    <w:p w:rsidR="002C7607" w:rsidRPr="00E10389" w:rsidRDefault="002C7607" w:rsidP="00E10389">
      <w:pPr>
        <w:spacing w:line="360" w:lineRule="auto"/>
        <w:ind w:firstLineChars="200" w:firstLine="480"/>
        <w:rPr>
          <w:rFonts w:ascii="宋体" w:eastAsia="宋体" w:hAnsi="宋体" w:hint="eastAsia"/>
          <w:sz w:val="24"/>
          <w:szCs w:val="24"/>
          <w:rPrChange w:id="1053" w:author="周扬天宇" w:date="2010-06-28T16:20:00Z">
            <w:rPr>
              <w:rFonts w:ascii="仿宋_GB2312" w:eastAsia="仿宋_GB2312" w:hint="eastAsia"/>
              <w:sz w:val="24"/>
            </w:rPr>
          </w:rPrChange>
        </w:rPr>
        <w:pPrChange w:id="1054" w:author="周扬天宇" w:date="2010-06-28T16:20:00Z">
          <w:pPr>
            <w:spacing w:line="360" w:lineRule="auto"/>
            <w:ind w:firstLine="420"/>
          </w:pPr>
        </w:pPrChange>
      </w:pPr>
      <w:r w:rsidRPr="00E10389">
        <w:rPr>
          <w:rFonts w:ascii="宋体" w:eastAsia="宋体" w:hAnsi="宋体" w:hint="eastAsia"/>
          <w:sz w:val="24"/>
          <w:szCs w:val="24"/>
          <w:rPrChange w:id="1055" w:author="周扬天宇" w:date="2010-06-28T16:20:00Z">
            <w:rPr>
              <w:rFonts w:ascii="仿宋_GB2312" w:eastAsia="仿宋_GB2312" w:hint="eastAsia"/>
              <w:sz w:val="24"/>
            </w:rPr>
          </w:rPrChange>
        </w:rPr>
        <w:t xml:space="preserve">2、持卡人资料 </w:t>
      </w:r>
    </w:p>
    <w:p w:rsidR="002C7607" w:rsidRPr="00E10389" w:rsidRDefault="002C7607" w:rsidP="00E10389">
      <w:pPr>
        <w:spacing w:line="360" w:lineRule="auto"/>
        <w:ind w:firstLineChars="200" w:firstLine="480"/>
        <w:rPr>
          <w:rFonts w:ascii="宋体" w:eastAsia="宋体" w:hAnsi="宋体" w:hint="eastAsia"/>
          <w:sz w:val="24"/>
          <w:szCs w:val="24"/>
          <w:rPrChange w:id="1056" w:author="周扬天宇" w:date="2010-06-28T16:20:00Z">
            <w:rPr>
              <w:rFonts w:ascii="仿宋_GB2312" w:eastAsia="仿宋_GB2312" w:hint="eastAsia"/>
              <w:sz w:val="24"/>
            </w:rPr>
          </w:rPrChange>
        </w:rPr>
      </w:pPr>
      <w:r w:rsidRPr="00E10389">
        <w:rPr>
          <w:rFonts w:ascii="宋体" w:eastAsia="宋体" w:hAnsi="宋体" w:hint="eastAsia"/>
          <w:sz w:val="24"/>
          <w:szCs w:val="24"/>
          <w:rPrChange w:id="1057" w:author="周扬天宇" w:date="2010-06-28T16:20:00Z">
            <w:rPr>
              <w:rFonts w:ascii="仿宋_GB2312" w:eastAsia="仿宋_GB2312" w:hint="eastAsia"/>
              <w:sz w:val="24"/>
            </w:rPr>
          </w:rPrChange>
        </w:rPr>
        <w:t>（1）在申领单位任职证明；</w:t>
      </w:r>
    </w:p>
    <w:p w:rsidR="002C7607" w:rsidRPr="00E10389" w:rsidRDefault="002C7607" w:rsidP="00285A55">
      <w:pPr>
        <w:spacing w:line="360" w:lineRule="auto"/>
        <w:ind w:firstLineChars="200" w:firstLine="480"/>
        <w:rPr>
          <w:rFonts w:ascii="宋体" w:eastAsia="宋体" w:hAnsi="宋体" w:hint="eastAsia"/>
          <w:sz w:val="24"/>
          <w:szCs w:val="24"/>
          <w:rPrChange w:id="1058" w:author="周扬天宇" w:date="2010-06-28T16:20:00Z">
            <w:rPr>
              <w:rFonts w:ascii="仿宋_GB2312" w:eastAsia="仿宋_GB2312" w:hint="eastAsia"/>
              <w:sz w:val="24"/>
            </w:rPr>
          </w:rPrChange>
        </w:rPr>
      </w:pPr>
      <w:r w:rsidRPr="00E10389">
        <w:rPr>
          <w:rFonts w:ascii="宋体" w:eastAsia="宋体" w:hAnsi="宋体" w:hint="eastAsia"/>
          <w:sz w:val="24"/>
          <w:szCs w:val="24"/>
          <w:rPrChange w:id="1059" w:author="周扬天宇" w:date="2010-06-28T16:20:00Z">
            <w:rPr>
              <w:rFonts w:ascii="仿宋_GB2312" w:eastAsia="仿宋_GB2312" w:hint="eastAsia"/>
              <w:sz w:val="24"/>
            </w:rPr>
          </w:rPrChange>
        </w:rPr>
        <w:t xml:space="preserve">（2）个人有效身份证明； </w:t>
      </w:r>
    </w:p>
    <w:p w:rsidR="002C7607" w:rsidRPr="00E10389" w:rsidRDefault="002C7607" w:rsidP="00E10389">
      <w:pPr>
        <w:spacing w:line="360" w:lineRule="auto"/>
        <w:ind w:firstLineChars="200" w:firstLine="480"/>
        <w:rPr>
          <w:rFonts w:ascii="宋体" w:eastAsia="宋体" w:hAnsi="宋体" w:hint="eastAsia"/>
          <w:sz w:val="24"/>
          <w:szCs w:val="24"/>
          <w:rPrChange w:id="1060" w:author="周扬天宇" w:date="2010-06-28T16:20:00Z">
            <w:rPr>
              <w:rFonts w:ascii="仿宋_GB2312" w:eastAsia="仿宋_GB2312" w:hint="eastAsia"/>
              <w:sz w:val="24"/>
            </w:rPr>
          </w:rPrChange>
        </w:rPr>
        <w:pPrChange w:id="1061" w:author="周扬天宇" w:date="2010-06-28T16:20:00Z">
          <w:pPr>
            <w:spacing w:line="360" w:lineRule="auto"/>
            <w:ind w:firstLineChars="200" w:firstLine="480"/>
          </w:pPr>
        </w:pPrChange>
      </w:pPr>
      <w:r w:rsidRPr="00E10389">
        <w:rPr>
          <w:rFonts w:ascii="宋体" w:eastAsia="宋体" w:hAnsi="宋体" w:hint="eastAsia"/>
          <w:sz w:val="24"/>
          <w:szCs w:val="24"/>
          <w:rPrChange w:id="1062" w:author="周扬天宇" w:date="2010-06-28T16:20:00Z">
            <w:rPr>
              <w:rFonts w:ascii="仿宋_GB2312" w:eastAsia="仿宋_GB2312" w:hint="eastAsia"/>
              <w:sz w:val="24"/>
            </w:rPr>
          </w:rPrChange>
        </w:rPr>
        <w:t>（3）</w:t>
      </w:r>
      <w:del w:id="1063" w:author="周扬天宇" w:date="2010-06-28T16:26:00Z">
        <w:r w:rsidRPr="00E10389" w:rsidDel="00D24B06">
          <w:rPr>
            <w:rFonts w:ascii="宋体" w:eastAsia="宋体" w:hAnsi="宋体" w:hint="eastAsia"/>
            <w:sz w:val="24"/>
            <w:szCs w:val="24"/>
            <w:rPrChange w:id="1064" w:author="周扬天宇" w:date="2010-06-28T16:20:00Z">
              <w:rPr>
                <w:rFonts w:ascii="仿宋_GB2312" w:eastAsia="仿宋_GB2312" w:hint="eastAsia"/>
                <w:sz w:val="24"/>
              </w:rPr>
            </w:rPrChange>
          </w:rPr>
          <w:delText>其他</w:delText>
        </w:r>
      </w:del>
      <w:r w:rsidRPr="00E10389">
        <w:rPr>
          <w:rFonts w:ascii="宋体" w:eastAsia="宋体" w:hAnsi="宋体" w:hint="eastAsia"/>
          <w:sz w:val="24"/>
          <w:szCs w:val="24"/>
          <w:rPrChange w:id="1065" w:author="周扬天宇" w:date="2010-06-28T16:20:00Z">
            <w:rPr>
              <w:rFonts w:ascii="仿宋_GB2312" w:eastAsia="仿宋_GB2312" w:hint="eastAsia"/>
              <w:sz w:val="24"/>
            </w:rPr>
          </w:rPrChange>
        </w:rPr>
        <w:t>本行要求提供的</w:t>
      </w:r>
      <w:ins w:id="1066" w:author="周扬天宇" w:date="2010-06-28T16:26:00Z">
        <w:r w:rsidR="00D24B06" w:rsidRPr="00E10389">
          <w:rPr>
            <w:rFonts w:ascii="宋体" w:eastAsia="宋体" w:hAnsi="宋体" w:hint="eastAsia"/>
            <w:sz w:val="24"/>
            <w:szCs w:val="24"/>
          </w:rPr>
          <w:t>其他</w:t>
        </w:r>
      </w:ins>
      <w:r w:rsidRPr="00E10389">
        <w:rPr>
          <w:rFonts w:ascii="宋体" w:eastAsia="宋体" w:hAnsi="宋体" w:hint="eastAsia"/>
          <w:sz w:val="24"/>
          <w:szCs w:val="24"/>
          <w:rPrChange w:id="1067" w:author="周扬天宇" w:date="2010-06-28T16:20:00Z">
            <w:rPr>
              <w:rFonts w:ascii="仿宋_GB2312" w:eastAsia="仿宋_GB2312" w:hint="eastAsia"/>
              <w:sz w:val="24"/>
            </w:rPr>
          </w:rPrChange>
        </w:rPr>
        <w:t>证明材料。</w:t>
      </w:r>
    </w:p>
    <w:p w:rsidR="002C7607" w:rsidRPr="00E10389" w:rsidRDefault="002C7607" w:rsidP="00E10389">
      <w:pPr>
        <w:spacing w:line="360" w:lineRule="auto"/>
        <w:ind w:firstLineChars="200" w:firstLine="480"/>
        <w:rPr>
          <w:rFonts w:ascii="宋体" w:eastAsia="宋体" w:hAnsi="宋体" w:hint="eastAsia"/>
          <w:sz w:val="24"/>
          <w:szCs w:val="24"/>
          <w:rPrChange w:id="1068" w:author="周扬天宇" w:date="2010-06-28T16:20:00Z">
            <w:rPr>
              <w:rFonts w:ascii="仿宋_GB2312" w:eastAsia="仿宋_GB2312" w:hint="eastAsia"/>
              <w:sz w:val="24"/>
            </w:rPr>
          </w:rPrChange>
        </w:rPr>
        <w:pPrChange w:id="1069" w:author="周扬天宇" w:date="2010-06-28T16:20:00Z">
          <w:pPr>
            <w:spacing w:line="360" w:lineRule="auto"/>
            <w:ind w:firstLineChars="192" w:firstLine="461"/>
          </w:pPr>
        </w:pPrChange>
      </w:pPr>
      <w:r w:rsidRPr="00E10389">
        <w:rPr>
          <w:rFonts w:ascii="宋体" w:eastAsia="宋体" w:hAnsi="宋体" w:hint="eastAsia"/>
          <w:sz w:val="24"/>
          <w:szCs w:val="24"/>
          <w:rPrChange w:id="1070" w:author="周扬天宇" w:date="2010-06-28T16:20:00Z">
            <w:rPr>
              <w:rFonts w:ascii="仿宋_GB2312" w:eastAsia="仿宋_GB2312" w:hint="eastAsia"/>
              <w:sz w:val="24"/>
            </w:rPr>
          </w:rPrChange>
        </w:rPr>
        <w:t>（三）初审要点</w:t>
      </w:r>
    </w:p>
    <w:p w:rsidR="002C7607" w:rsidRPr="00E10389" w:rsidRDefault="002C7607" w:rsidP="00E10389">
      <w:pPr>
        <w:spacing w:line="360" w:lineRule="auto"/>
        <w:ind w:firstLineChars="200" w:firstLine="480"/>
        <w:rPr>
          <w:rFonts w:ascii="宋体" w:eastAsia="宋体" w:hAnsi="宋体" w:hint="eastAsia"/>
          <w:sz w:val="24"/>
          <w:szCs w:val="24"/>
          <w:rPrChange w:id="1071" w:author="周扬天宇" w:date="2010-06-28T16:20:00Z">
            <w:rPr>
              <w:rFonts w:ascii="仿宋_GB2312" w:eastAsia="仿宋_GB2312" w:hint="eastAsia"/>
              <w:sz w:val="24"/>
            </w:rPr>
          </w:rPrChange>
        </w:rPr>
        <w:pPrChange w:id="1072" w:author="周扬天宇" w:date="2010-06-28T16:20:00Z">
          <w:pPr>
            <w:spacing w:line="360" w:lineRule="auto"/>
          </w:pPr>
        </w:pPrChange>
      </w:pPr>
      <w:r w:rsidRPr="00E10389">
        <w:rPr>
          <w:rFonts w:ascii="宋体" w:eastAsia="宋体" w:hAnsi="宋体" w:hint="eastAsia"/>
          <w:sz w:val="24"/>
          <w:szCs w:val="24"/>
          <w:rPrChange w:id="1073" w:author="周扬天宇" w:date="2010-06-28T16:20:00Z">
            <w:rPr>
              <w:rFonts w:ascii="仿宋_GB2312" w:eastAsia="仿宋_GB2312" w:hint="eastAsia"/>
              <w:sz w:val="24"/>
            </w:rPr>
          </w:rPrChange>
        </w:rPr>
        <w:t>受理经办人员（小企业客户经理）负责按照本行信贷管理要求以及相关规定，对申领单位的资信状况、偿还能力、在本行授信业务情况、持卡人身份以及申请材料的真实性、完整性、合法性进行审查，并在</w:t>
      </w:r>
      <w:r w:rsidRPr="00E10389">
        <w:rPr>
          <w:rFonts w:ascii="宋体" w:eastAsia="宋体" w:hAnsi="宋体" w:hint="eastAsia"/>
          <w:bCs/>
          <w:sz w:val="24"/>
          <w:szCs w:val="24"/>
          <w:rPrChange w:id="1074" w:author="周扬天宇" w:date="2010-06-28T16:20:00Z">
            <w:rPr>
              <w:rFonts w:ascii="仿宋_GB2312" w:eastAsia="仿宋_GB2312" w:hAnsi="宋体" w:hint="eastAsia"/>
              <w:bCs/>
              <w:sz w:val="24"/>
            </w:rPr>
          </w:rPrChange>
        </w:rPr>
        <w:t>《南京银行梅花商务卡审查意见表》</w:t>
      </w:r>
      <w:r w:rsidRPr="00E10389">
        <w:rPr>
          <w:rFonts w:ascii="宋体" w:eastAsia="宋体" w:hAnsi="宋体" w:hint="eastAsia"/>
          <w:sz w:val="24"/>
          <w:szCs w:val="24"/>
          <w:rPrChange w:id="1075" w:author="周扬天宇" w:date="2010-06-28T16:20:00Z">
            <w:rPr>
              <w:rFonts w:ascii="仿宋_GB2312" w:eastAsia="仿宋_GB2312" w:hint="eastAsia"/>
              <w:sz w:val="24"/>
            </w:rPr>
          </w:rPrChange>
        </w:rPr>
        <w:t>中签署初审意见。初审要点为：</w:t>
      </w:r>
    </w:p>
    <w:p w:rsidR="002C7607" w:rsidRPr="00E10389" w:rsidRDefault="002C7607" w:rsidP="00E10389">
      <w:pPr>
        <w:spacing w:line="360" w:lineRule="auto"/>
        <w:ind w:firstLineChars="200" w:firstLine="480"/>
        <w:rPr>
          <w:rFonts w:ascii="宋体" w:eastAsia="宋体" w:hAnsi="宋体" w:hint="eastAsia"/>
          <w:sz w:val="24"/>
          <w:szCs w:val="24"/>
          <w:rPrChange w:id="1076" w:author="周扬天宇" w:date="2010-06-28T16:20:00Z">
            <w:rPr>
              <w:rFonts w:ascii="仿宋_GB2312" w:eastAsia="仿宋_GB2312" w:hint="eastAsia"/>
              <w:sz w:val="24"/>
            </w:rPr>
          </w:rPrChange>
        </w:rPr>
        <w:pPrChange w:id="1077" w:author="周扬天宇" w:date="2010-06-28T16:20:00Z">
          <w:pPr>
            <w:spacing w:line="360" w:lineRule="auto"/>
            <w:ind w:firstLine="420"/>
          </w:pPr>
        </w:pPrChange>
      </w:pPr>
      <w:r w:rsidRPr="00E10389">
        <w:rPr>
          <w:rFonts w:ascii="宋体" w:eastAsia="宋体" w:hAnsi="宋体" w:hint="eastAsia"/>
          <w:sz w:val="24"/>
          <w:szCs w:val="24"/>
          <w:rPrChange w:id="1078" w:author="周扬天宇" w:date="2010-06-28T16:20:00Z">
            <w:rPr>
              <w:rFonts w:ascii="仿宋_GB2312" w:eastAsia="仿宋_GB2312" w:hint="eastAsia"/>
              <w:sz w:val="24"/>
            </w:rPr>
          </w:rPrChange>
        </w:rPr>
        <w:t>1、申领单位在本行是否开办授信业务及授信业务的具体情况，包括但不限于：是否签署综合授信协议，授信总额度，授信额度项下具体授信业务品种，金额，利率，到期日，担保情况，授信额度未用足的原因等；</w:t>
      </w:r>
    </w:p>
    <w:p w:rsidR="002C7607" w:rsidRPr="00E10389" w:rsidRDefault="002C7607" w:rsidP="00E10389">
      <w:pPr>
        <w:spacing w:line="360" w:lineRule="auto"/>
        <w:ind w:firstLineChars="200" w:firstLine="480"/>
        <w:rPr>
          <w:rFonts w:ascii="宋体" w:eastAsia="宋体" w:hAnsi="宋体" w:hint="eastAsia"/>
          <w:sz w:val="24"/>
          <w:szCs w:val="24"/>
          <w:rPrChange w:id="1079" w:author="周扬天宇" w:date="2010-06-28T16:20:00Z">
            <w:rPr>
              <w:rFonts w:ascii="仿宋_GB2312" w:eastAsia="仿宋_GB2312" w:hint="eastAsia"/>
              <w:sz w:val="24"/>
            </w:rPr>
          </w:rPrChange>
        </w:rPr>
        <w:pPrChange w:id="1080" w:author="周扬天宇" w:date="2010-06-28T16:20:00Z">
          <w:pPr>
            <w:spacing w:line="360" w:lineRule="auto"/>
            <w:ind w:firstLine="420"/>
          </w:pPr>
        </w:pPrChange>
      </w:pPr>
      <w:r w:rsidRPr="00E10389">
        <w:rPr>
          <w:rFonts w:ascii="宋体" w:eastAsia="宋体" w:hAnsi="宋体" w:hint="eastAsia"/>
          <w:sz w:val="24"/>
          <w:szCs w:val="24"/>
          <w:rPrChange w:id="1081" w:author="周扬天宇" w:date="2010-06-28T16:20:00Z">
            <w:rPr>
              <w:rFonts w:ascii="仿宋_GB2312" w:eastAsia="仿宋_GB2312" w:hint="eastAsia"/>
              <w:sz w:val="24"/>
            </w:rPr>
          </w:rPrChange>
        </w:rPr>
        <w:t>2、还款责任人是否为申领单位法定代表人或实际控制人；</w:t>
      </w:r>
    </w:p>
    <w:p w:rsidR="002C7607" w:rsidRPr="00E10389" w:rsidRDefault="002C7607" w:rsidP="00E10389">
      <w:pPr>
        <w:spacing w:line="360" w:lineRule="auto"/>
        <w:ind w:firstLineChars="200" w:firstLine="480"/>
        <w:rPr>
          <w:rFonts w:ascii="宋体" w:eastAsia="宋体" w:hAnsi="宋体" w:hint="eastAsia"/>
          <w:sz w:val="24"/>
          <w:szCs w:val="24"/>
          <w:rPrChange w:id="1082" w:author="周扬天宇" w:date="2010-06-28T16:20:00Z">
            <w:rPr>
              <w:rFonts w:ascii="仿宋_GB2312" w:eastAsia="仿宋_GB2312" w:hint="eastAsia"/>
              <w:sz w:val="24"/>
            </w:rPr>
          </w:rPrChange>
        </w:rPr>
        <w:pPrChange w:id="1083" w:author="周扬天宇" w:date="2010-06-28T16:20:00Z">
          <w:pPr>
            <w:spacing w:line="360" w:lineRule="auto"/>
            <w:ind w:firstLine="420"/>
          </w:pPr>
        </w:pPrChange>
      </w:pPr>
      <w:r w:rsidRPr="00E10389">
        <w:rPr>
          <w:rFonts w:ascii="宋体" w:eastAsia="宋体" w:hAnsi="宋体" w:hint="eastAsia"/>
          <w:sz w:val="24"/>
          <w:szCs w:val="24"/>
          <w:rPrChange w:id="1084" w:author="周扬天宇" w:date="2010-06-28T16:20:00Z">
            <w:rPr>
              <w:rFonts w:ascii="仿宋_GB2312" w:eastAsia="仿宋_GB2312" w:hint="eastAsia"/>
              <w:sz w:val="24"/>
            </w:rPr>
          </w:rPrChange>
        </w:rPr>
        <w:t>3、共同持卡人是否为申领单位正式员工；</w:t>
      </w:r>
    </w:p>
    <w:p w:rsidR="002C7607" w:rsidRPr="00E10389" w:rsidRDefault="002C7607" w:rsidP="00E10389">
      <w:pPr>
        <w:spacing w:line="360" w:lineRule="auto"/>
        <w:ind w:firstLineChars="200" w:firstLine="480"/>
        <w:rPr>
          <w:rFonts w:ascii="宋体" w:eastAsia="宋体" w:hAnsi="宋体" w:hint="eastAsia"/>
          <w:sz w:val="24"/>
          <w:szCs w:val="24"/>
          <w:rPrChange w:id="1085" w:author="周扬天宇" w:date="2010-06-28T16:20:00Z">
            <w:rPr>
              <w:rFonts w:ascii="仿宋_GB2312" w:eastAsia="仿宋_GB2312" w:hint="eastAsia"/>
              <w:sz w:val="24"/>
            </w:rPr>
          </w:rPrChange>
        </w:rPr>
        <w:pPrChange w:id="1086" w:author="周扬天宇" w:date="2010-06-28T16:20:00Z">
          <w:pPr>
            <w:spacing w:line="360" w:lineRule="auto"/>
            <w:ind w:firstLine="420"/>
          </w:pPr>
        </w:pPrChange>
      </w:pPr>
      <w:r w:rsidRPr="00E10389">
        <w:rPr>
          <w:rFonts w:ascii="宋体" w:eastAsia="宋体" w:hAnsi="宋体" w:hint="eastAsia"/>
          <w:sz w:val="24"/>
          <w:szCs w:val="24"/>
          <w:rPrChange w:id="1087" w:author="周扬天宇" w:date="2010-06-28T16:20:00Z">
            <w:rPr>
              <w:rFonts w:ascii="仿宋_GB2312" w:eastAsia="仿宋_GB2312" w:hint="eastAsia"/>
              <w:sz w:val="24"/>
            </w:rPr>
          </w:rPrChange>
        </w:rPr>
        <w:t>4、核实申领单位的还款账户是否正确；</w:t>
      </w:r>
    </w:p>
    <w:p w:rsidR="002C7607" w:rsidRPr="00E10389" w:rsidRDefault="002C7607" w:rsidP="00E10389">
      <w:pPr>
        <w:spacing w:line="360" w:lineRule="auto"/>
        <w:ind w:firstLineChars="200" w:firstLine="480"/>
        <w:rPr>
          <w:rFonts w:ascii="宋体" w:eastAsia="宋体" w:hAnsi="宋体" w:hint="eastAsia"/>
          <w:sz w:val="24"/>
          <w:szCs w:val="24"/>
          <w:rPrChange w:id="1088" w:author="周扬天宇" w:date="2010-06-28T16:20:00Z">
            <w:rPr>
              <w:rFonts w:ascii="仿宋_GB2312" w:eastAsia="仿宋_GB2312" w:hint="eastAsia"/>
              <w:sz w:val="24"/>
            </w:rPr>
          </w:rPrChange>
        </w:rPr>
        <w:pPrChange w:id="1089" w:author="周扬天宇" w:date="2010-06-28T16:20:00Z">
          <w:pPr>
            <w:spacing w:line="360" w:lineRule="auto"/>
            <w:ind w:firstLine="420"/>
          </w:pPr>
        </w:pPrChange>
      </w:pPr>
      <w:r w:rsidRPr="00E10389">
        <w:rPr>
          <w:rFonts w:ascii="宋体" w:eastAsia="宋体" w:hAnsi="宋体" w:hint="eastAsia"/>
          <w:sz w:val="24"/>
          <w:szCs w:val="24"/>
          <w:rPrChange w:id="1090" w:author="周扬天宇" w:date="2010-06-28T16:20:00Z">
            <w:rPr>
              <w:rFonts w:ascii="仿宋_GB2312" w:eastAsia="仿宋_GB2312" w:hint="eastAsia"/>
              <w:sz w:val="24"/>
            </w:rPr>
          </w:rPrChange>
        </w:rPr>
        <w:t>5、申领单位及持卡人填写的《南京银行梅花商务卡申请书》是否真实，合法，有效。</w:t>
      </w:r>
    </w:p>
    <w:p w:rsidR="002C7607" w:rsidRPr="00E10389" w:rsidRDefault="002C7607" w:rsidP="00E10389">
      <w:pPr>
        <w:spacing w:line="360" w:lineRule="auto"/>
        <w:ind w:firstLineChars="200" w:firstLine="480"/>
        <w:rPr>
          <w:rFonts w:ascii="宋体" w:eastAsia="宋体" w:hAnsi="宋体" w:hint="eastAsia"/>
          <w:sz w:val="24"/>
          <w:szCs w:val="24"/>
          <w:rPrChange w:id="1091" w:author="周扬天宇" w:date="2010-06-28T16:20:00Z">
            <w:rPr>
              <w:rFonts w:ascii="仿宋_GB2312" w:eastAsia="仿宋_GB2312" w:hint="eastAsia"/>
              <w:sz w:val="24"/>
            </w:rPr>
          </w:rPrChange>
        </w:rPr>
        <w:pPrChange w:id="1092" w:author="周扬天宇" w:date="2010-06-28T16:20:00Z">
          <w:pPr>
            <w:spacing w:line="360" w:lineRule="auto"/>
            <w:ind w:firstLineChars="192" w:firstLine="461"/>
          </w:pPr>
        </w:pPrChange>
      </w:pPr>
      <w:r w:rsidRPr="00E10389">
        <w:rPr>
          <w:rFonts w:ascii="宋体" w:eastAsia="宋体" w:hAnsi="宋体" w:hint="eastAsia"/>
          <w:sz w:val="24"/>
          <w:szCs w:val="24"/>
          <w:rPrChange w:id="1093" w:author="周扬天宇" w:date="2010-06-28T16:20:00Z">
            <w:rPr>
              <w:rFonts w:ascii="仿宋_GB2312" w:eastAsia="仿宋_GB2312" w:hint="eastAsia"/>
              <w:sz w:val="24"/>
            </w:rPr>
          </w:rPrChange>
        </w:rPr>
        <w:lastRenderedPageBreak/>
        <w:t>（四）初审意见</w:t>
      </w:r>
    </w:p>
    <w:p w:rsidR="002C7607" w:rsidRPr="00E10389" w:rsidRDefault="002C7607" w:rsidP="00E10389">
      <w:pPr>
        <w:spacing w:line="360" w:lineRule="auto"/>
        <w:ind w:firstLineChars="200" w:firstLine="480"/>
        <w:rPr>
          <w:rFonts w:ascii="宋体" w:eastAsia="宋体" w:hAnsi="宋体" w:hint="eastAsia"/>
          <w:sz w:val="24"/>
          <w:szCs w:val="24"/>
          <w:rPrChange w:id="1094" w:author="周扬天宇" w:date="2010-06-28T16:20:00Z">
            <w:rPr>
              <w:rFonts w:ascii="仿宋_GB2312" w:eastAsia="仿宋_GB2312" w:hAnsi="宋体" w:hint="eastAsia"/>
              <w:sz w:val="24"/>
            </w:rPr>
          </w:rPrChange>
        </w:rPr>
        <w:pPrChange w:id="1095" w:author="周扬天宇" w:date="2010-06-28T16:20:00Z">
          <w:pPr>
            <w:spacing w:line="360" w:lineRule="auto"/>
            <w:ind w:firstLineChars="192" w:firstLine="461"/>
          </w:pPr>
        </w:pPrChange>
      </w:pPr>
      <w:r w:rsidRPr="00E10389">
        <w:rPr>
          <w:rFonts w:ascii="宋体" w:eastAsia="宋体" w:hAnsi="宋体" w:hint="eastAsia"/>
          <w:sz w:val="24"/>
          <w:szCs w:val="24"/>
          <w:rPrChange w:id="1096" w:author="周扬天宇" w:date="2010-06-28T16:20:00Z">
            <w:rPr>
              <w:rFonts w:ascii="仿宋_GB2312" w:eastAsia="仿宋_GB2312" w:hint="eastAsia"/>
              <w:sz w:val="24"/>
            </w:rPr>
          </w:rPrChange>
        </w:rPr>
        <w:t>受理经办人员应在《南京银行梅花商务卡审批意见书》上签署初审意见如下：“本岗已核实</w:t>
      </w:r>
      <w:r w:rsidRPr="00E10389">
        <w:rPr>
          <w:rFonts w:ascii="宋体" w:eastAsia="宋体" w:hAnsi="宋体" w:hint="eastAsia"/>
          <w:sz w:val="24"/>
          <w:szCs w:val="24"/>
          <w:u w:val="single"/>
          <w:rPrChange w:id="1097" w:author="周扬天宇" w:date="2010-06-28T16:20:00Z">
            <w:rPr>
              <w:rFonts w:ascii="仿宋_GB2312" w:eastAsia="仿宋_GB2312" w:hint="eastAsia"/>
              <w:sz w:val="24"/>
              <w:u w:val="single"/>
            </w:rPr>
          </w:rPrChange>
        </w:rPr>
        <w:t>申领单位法定代表人/实际控制人身份且持卡人为或申领单位书面指定的正式员工。</w:t>
      </w:r>
      <w:r w:rsidRPr="00E10389">
        <w:rPr>
          <w:rFonts w:ascii="宋体" w:eastAsia="宋体" w:hAnsi="宋体" w:hint="eastAsia"/>
          <w:sz w:val="24"/>
          <w:szCs w:val="24"/>
          <w:rPrChange w:id="1098" w:author="周扬天宇" w:date="2010-06-28T16:20:00Z">
            <w:rPr>
              <w:rFonts w:ascii="仿宋_GB2312" w:eastAsia="仿宋_GB2312" w:hint="eastAsia"/>
              <w:sz w:val="24"/>
            </w:rPr>
          </w:rPrChange>
        </w:rPr>
        <w:t>已核实申领单位在本机构开办了授信业务，截至</w:t>
      </w:r>
      <w:r w:rsidRPr="00E10389">
        <w:rPr>
          <w:rFonts w:ascii="宋体" w:eastAsia="宋体" w:hAnsi="宋体" w:hint="eastAsia"/>
          <w:sz w:val="24"/>
          <w:szCs w:val="24"/>
          <w:u w:val="single"/>
          <w:rPrChange w:id="1099" w:author="周扬天宇" w:date="2010-06-28T16:20:00Z">
            <w:rPr>
              <w:rFonts w:ascii="仿宋_GB2312" w:eastAsia="仿宋_GB2312" w:hint="eastAsia"/>
              <w:sz w:val="24"/>
              <w:u w:val="single"/>
            </w:rPr>
          </w:rPrChange>
        </w:rPr>
        <w:t xml:space="preserve">   </w:t>
      </w:r>
      <w:r w:rsidRPr="00E10389">
        <w:rPr>
          <w:rFonts w:ascii="宋体" w:eastAsia="宋体" w:hAnsi="宋体" w:hint="eastAsia"/>
          <w:sz w:val="24"/>
          <w:szCs w:val="24"/>
          <w:rPrChange w:id="1100" w:author="周扬天宇" w:date="2010-06-28T16:20:00Z">
            <w:rPr>
              <w:rFonts w:ascii="仿宋_GB2312" w:eastAsia="仿宋_GB2312" w:hint="eastAsia"/>
              <w:sz w:val="24"/>
            </w:rPr>
          </w:rPrChange>
        </w:rPr>
        <w:t>年</w:t>
      </w:r>
      <w:r w:rsidRPr="00E10389">
        <w:rPr>
          <w:rFonts w:ascii="宋体" w:eastAsia="宋体" w:hAnsi="宋体" w:hint="eastAsia"/>
          <w:sz w:val="24"/>
          <w:szCs w:val="24"/>
          <w:u w:val="single"/>
          <w:rPrChange w:id="1101" w:author="周扬天宇" w:date="2010-06-28T16:20:00Z">
            <w:rPr>
              <w:rFonts w:ascii="仿宋_GB2312" w:eastAsia="仿宋_GB2312" w:hint="eastAsia"/>
              <w:sz w:val="24"/>
              <w:u w:val="single"/>
            </w:rPr>
          </w:rPrChange>
        </w:rPr>
        <w:t xml:space="preserve">   </w:t>
      </w:r>
      <w:r w:rsidRPr="00E10389">
        <w:rPr>
          <w:rFonts w:ascii="宋体" w:eastAsia="宋体" w:hAnsi="宋体" w:hint="eastAsia"/>
          <w:sz w:val="24"/>
          <w:szCs w:val="24"/>
          <w:rPrChange w:id="1102" w:author="周扬天宇" w:date="2010-06-28T16:20:00Z">
            <w:rPr>
              <w:rFonts w:ascii="仿宋_GB2312" w:eastAsia="仿宋_GB2312" w:hint="eastAsia"/>
              <w:sz w:val="24"/>
            </w:rPr>
          </w:rPrChange>
        </w:rPr>
        <w:t>月</w:t>
      </w:r>
      <w:r w:rsidRPr="00E10389">
        <w:rPr>
          <w:rFonts w:ascii="宋体" w:eastAsia="宋体" w:hAnsi="宋体" w:hint="eastAsia"/>
          <w:sz w:val="24"/>
          <w:szCs w:val="24"/>
          <w:u w:val="single"/>
          <w:rPrChange w:id="1103" w:author="周扬天宇" w:date="2010-06-28T16:20:00Z">
            <w:rPr>
              <w:rFonts w:ascii="仿宋_GB2312" w:eastAsia="仿宋_GB2312" w:hint="eastAsia"/>
              <w:sz w:val="24"/>
              <w:u w:val="single"/>
            </w:rPr>
          </w:rPrChange>
        </w:rPr>
        <w:t xml:space="preserve">   </w:t>
      </w:r>
      <w:r w:rsidRPr="00E10389">
        <w:rPr>
          <w:rFonts w:ascii="宋体" w:eastAsia="宋体" w:hAnsi="宋体" w:hint="eastAsia"/>
          <w:sz w:val="24"/>
          <w:szCs w:val="24"/>
          <w:rPrChange w:id="1104" w:author="周扬天宇" w:date="2010-06-28T16:20:00Z">
            <w:rPr>
              <w:rFonts w:ascii="仿宋_GB2312" w:eastAsia="仿宋_GB2312" w:hint="eastAsia"/>
              <w:sz w:val="24"/>
            </w:rPr>
          </w:rPrChange>
        </w:rPr>
        <w:t>日，在本行授信额度为</w:t>
      </w:r>
      <w:r w:rsidRPr="00E10389">
        <w:rPr>
          <w:rFonts w:ascii="宋体" w:eastAsia="宋体" w:hAnsi="宋体" w:hint="eastAsia"/>
          <w:sz w:val="24"/>
          <w:szCs w:val="24"/>
          <w:u w:val="single"/>
          <w:rPrChange w:id="1105" w:author="周扬天宇" w:date="2010-06-28T16:20:00Z">
            <w:rPr>
              <w:rFonts w:ascii="仿宋_GB2312" w:eastAsia="仿宋_GB2312" w:hint="eastAsia"/>
              <w:sz w:val="24"/>
              <w:u w:val="single"/>
            </w:rPr>
          </w:rPrChange>
        </w:rPr>
        <w:t xml:space="preserve">      </w:t>
      </w:r>
      <w:r w:rsidRPr="00E10389">
        <w:rPr>
          <w:rFonts w:ascii="宋体" w:eastAsia="宋体" w:hAnsi="宋体" w:hint="eastAsia"/>
          <w:sz w:val="24"/>
          <w:szCs w:val="24"/>
          <w:rPrChange w:id="1106" w:author="周扬天宇" w:date="2010-06-28T16:20:00Z">
            <w:rPr>
              <w:rFonts w:ascii="仿宋_GB2312" w:eastAsia="仿宋_GB2312" w:hint="eastAsia"/>
              <w:sz w:val="24"/>
            </w:rPr>
          </w:rPrChange>
        </w:rPr>
        <w:t>万元，建议商务卡单位信用额度为</w:t>
      </w:r>
      <w:r w:rsidRPr="00E10389">
        <w:rPr>
          <w:rFonts w:ascii="宋体" w:eastAsia="宋体" w:hAnsi="宋体" w:hint="eastAsia"/>
          <w:sz w:val="24"/>
          <w:szCs w:val="24"/>
          <w:u w:val="single"/>
          <w:rPrChange w:id="1107" w:author="周扬天宇" w:date="2010-06-28T16:20:00Z">
            <w:rPr>
              <w:rFonts w:ascii="仿宋_GB2312" w:eastAsia="仿宋_GB2312" w:hint="eastAsia"/>
              <w:sz w:val="24"/>
              <w:u w:val="single"/>
            </w:rPr>
          </w:rPrChange>
        </w:rPr>
        <w:t xml:space="preserve">      </w:t>
      </w:r>
      <w:r w:rsidRPr="00E10389">
        <w:rPr>
          <w:rFonts w:ascii="宋体" w:eastAsia="宋体" w:hAnsi="宋体" w:hint="eastAsia"/>
          <w:sz w:val="24"/>
          <w:szCs w:val="24"/>
          <w:rPrChange w:id="1108" w:author="周扬天宇" w:date="2010-06-28T16:20:00Z">
            <w:rPr>
              <w:rFonts w:ascii="仿宋_GB2312" w:eastAsia="仿宋_GB2312" w:hint="eastAsia"/>
              <w:sz w:val="24"/>
            </w:rPr>
          </w:rPrChange>
        </w:rPr>
        <w:t>万元。”</w:t>
      </w:r>
    </w:p>
    <w:p w:rsidR="002C7607" w:rsidRPr="00E10389" w:rsidRDefault="002C7607" w:rsidP="00746C56">
      <w:pPr>
        <w:spacing w:line="360" w:lineRule="auto"/>
        <w:ind w:firstLineChars="200" w:firstLine="482"/>
        <w:rPr>
          <w:rFonts w:ascii="宋体" w:eastAsia="宋体" w:hAnsi="宋体" w:hint="eastAsia"/>
          <w:sz w:val="24"/>
          <w:szCs w:val="24"/>
          <w:rPrChange w:id="1109" w:author="周扬天宇" w:date="2010-06-28T16:20:00Z">
            <w:rPr>
              <w:rFonts w:ascii="仿宋_GB2312" w:eastAsia="仿宋_GB2312" w:hAnsi="宋体" w:hint="eastAsia"/>
              <w:sz w:val="24"/>
            </w:rPr>
          </w:rPrChange>
        </w:rPr>
        <w:pPrChange w:id="1110" w:author="周扬天宇" w:date="2010-06-28T16:32:00Z">
          <w:pPr>
            <w:spacing w:line="360" w:lineRule="auto"/>
            <w:ind w:firstLineChars="100" w:firstLine="240"/>
          </w:pPr>
        </w:pPrChange>
      </w:pPr>
      <w:r w:rsidRPr="00746C56">
        <w:rPr>
          <w:rFonts w:ascii="宋体" w:eastAsia="宋体" w:hAnsi="宋体" w:hint="eastAsia"/>
          <w:b/>
          <w:sz w:val="24"/>
          <w:szCs w:val="24"/>
          <w:rPrChange w:id="1111" w:author="周扬天宇" w:date="2010-06-28T16:32:00Z">
            <w:rPr>
              <w:rFonts w:ascii="仿宋_GB2312" w:eastAsia="仿宋_GB2312" w:hAnsi="宋体" w:hint="eastAsia"/>
              <w:sz w:val="24"/>
            </w:rPr>
          </w:rPrChange>
        </w:rPr>
        <w:t>第九条</w:t>
      </w:r>
      <w:r w:rsidRPr="00E10389">
        <w:rPr>
          <w:rFonts w:ascii="宋体" w:eastAsia="宋体" w:hAnsi="宋体" w:hint="eastAsia"/>
          <w:sz w:val="24"/>
          <w:szCs w:val="24"/>
          <w:rPrChange w:id="1112" w:author="周扬天宇" w:date="2010-06-28T16:20:00Z">
            <w:rPr>
              <w:rFonts w:ascii="仿宋_GB2312" w:eastAsia="仿宋_GB2312" w:hAnsi="宋体" w:hint="eastAsia"/>
              <w:sz w:val="24"/>
            </w:rPr>
          </w:rPrChange>
        </w:rPr>
        <w:t xml:space="preserve">  终审</w:t>
      </w:r>
    </w:p>
    <w:p w:rsidR="002C7607" w:rsidRPr="00E10389" w:rsidRDefault="002C7607" w:rsidP="00E10389">
      <w:pPr>
        <w:spacing w:line="360" w:lineRule="auto"/>
        <w:ind w:firstLineChars="200" w:firstLine="480"/>
        <w:rPr>
          <w:rFonts w:ascii="宋体" w:eastAsia="宋体" w:hAnsi="宋体" w:hint="eastAsia"/>
          <w:sz w:val="24"/>
          <w:szCs w:val="24"/>
          <w:rPrChange w:id="1113" w:author="周扬天宇" w:date="2010-06-28T16:20:00Z">
            <w:rPr>
              <w:rFonts w:ascii="仿宋_GB2312" w:eastAsia="仿宋_GB2312" w:hint="eastAsia"/>
              <w:sz w:val="24"/>
            </w:rPr>
          </w:rPrChange>
        </w:rPr>
        <w:pPrChange w:id="1114" w:author="周扬天宇" w:date="2010-06-28T16:20:00Z">
          <w:pPr>
            <w:spacing w:line="360" w:lineRule="auto"/>
          </w:pPr>
        </w:pPrChange>
      </w:pPr>
      <w:r w:rsidRPr="00E10389">
        <w:rPr>
          <w:rFonts w:ascii="宋体" w:eastAsia="宋体" w:hAnsi="宋体" w:hint="eastAsia"/>
          <w:sz w:val="24"/>
          <w:szCs w:val="24"/>
          <w:rPrChange w:id="1115" w:author="周扬天宇" w:date="2010-06-28T16:20:00Z">
            <w:rPr>
              <w:rFonts w:ascii="仿宋_GB2312" w:eastAsia="仿宋_GB2312" w:hint="eastAsia"/>
              <w:sz w:val="24"/>
            </w:rPr>
          </w:rPrChange>
        </w:rPr>
        <w:t>受理经办人员初审后，将材料提交至</w:t>
      </w:r>
      <w:del w:id="1116" w:author="周扬天宇" w:date="2010-06-28T15:41:00Z">
        <w:r w:rsidRPr="00E10389" w:rsidDel="007849D1">
          <w:rPr>
            <w:rFonts w:ascii="宋体" w:eastAsia="宋体" w:hAnsi="宋体" w:hint="eastAsia"/>
            <w:sz w:val="24"/>
            <w:szCs w:val="24"/>
            <w:rPrChange w:id="1117" w:author="周扬天宇" w:date="2010-06-28T16:20:00Z">
              <w:rPr>
                <w:rFonts w:ascii="仿宋_GB2312" w:eastAsia="仿宋_GB2312" w:hint="eastAsia"/>
                <w:sz w:val="24"/>
              </w:rPr>
            </w:rPrChange>
          </w:rPr>
          <w:delText>联盟中心</w:delText>
        </w:r>
      </w:del>
      <w:ins w:id="1118" w:author="周扬天宇" w:date="2010-06-28T15:41:00Z">
        <w:r w:rsidR="007849D1" w:rsidRPr="00E10389">
          <w:rPr>
            <w:rFonts w:ascii="宋体" w:eastAsia="宋体" w:hAnsi="宋体" w:hint="eastAsia"/>
            <w:sz w:val="24"/>
            <w:szCs w:val="24"/>
            <w:rPrChange w:id="1119" w:author="周扬天宇" w:date="2010-06-28T16:20:00Z">
              <w:rPr>
                <w:rFonts w:ascii="仿宋_GB2312" w:eastAsia="仿宋_GB2312" w:hint="eastAsia"/>
                <w:sz w:val="24"/>
              </w:rPr>
            </w:rPrChange>
          </w:rPr>
          <w:t>中心</w:t>
        </w:r>
      </w:ins>
      <w:r w:rsidRPr="00E10389">
        <w:rPr>
          <w:rFonts w:ascii="宋体" w:eastAsia="宋体" w:hAnsi="宋体" w:hint="eastAsia"/>
          <w:sz w:val="24"/>
          <w:szCs w:val="24"/>
          <w:rPrChange w:id="1120" w:author="周扬天宇" w:date="2010-06-28T16:20:00Z">
            <w:rPr>
              <w:rFonts w:ascii="仿宋_GB2312" w:eastAsia="仿宋_GB2312" w:hint="eastAsia"/>
              <w:sz w:val="24"/>
            </w:rPr>
          </w:rPrChange>
        </w:rPr>
        <w:t>，按照“分级授权、逐级审批”的原则，统一进行专业审批。</w:t>
      </w:r>
      <w:del w:id="1121" w:author="周扬天宇" w:date="2010-06-28T15:41:00Z">
        <w:r w:rsidRPr="00E10389" w:rsidDel="007849D1">
          <w:rPr>
            <w:rFonts w:ascii="宋体" w:eastAsia="宋体" w:hAnsi="宋体" w:hint="eastAsia"/>
            <w:sz w:val="24"/>
            <w:szCs w:val="24"/>
            <w:rPrChange w:id="1122" w:author="周扬天宇" w:date="2010-06-28T16:20:00Z">
              <w:rPr>
                <w:rFonts w:ascii="仿宋_GB2312" w:eastAsia="仿宋_GB2312" w:hint="eastAsia"/>
                <w:sz w:val="24"/>
              </w:rPr>
            </w:rPrChange>
          </w:rPr>
          <w:delText>联盟中心</w:delText>
        </w:r>
      </w:del>
      <w:ins w:id="1123" w:author="周扬天宇" w:date="2010-06-28T15:41:00Z">
        <w:r w:rsidR="007849D1" w:rsidRPr="00E10389">
          <w:rPr>
            <w:rFonts w:ascii="宋体" w:eastAsia="宋体" w:hAnsi="宋体" w:hint="eastAsia"/>
            <w:sz w:val="24"/>
            <w:szCs w:val="24"/>
            <w:rPrChange w:id="1124" w:author="周扬天宇" w:date="2010-06-28T16:20:00Z">
              <w:rPr>
                <w:rFonts w:ascii="仿宋_GB2312" w:eastAsia="仿宋_GB2312" w:hint="eastAsia"/>
                <w:sz w:val="24"/>
              </w:rPr>
            </w:rPrChange>
          </w:rPr>
          <w:t>中心</w:t>
        </w:r>
      </w:ins>
      <w:r w:rsidRPr="00E10389">
        <w:rPr>
          <w:rFonts w:ascii="宋体" w:eastAsia="宋体" w:hAnsi="宋体" w:hint="eastAsia"/>
          <w:sz w:val="24"/>
          <w:szCs w:val="24"/>
          <w:rPrChange w:id="1125" w:author="周扬天宇" w:date="2010-06-28T16:20:00Z">
            <w:rPr>
              <w:rFonts w:ascii="仿宋_GB2312" w:eastAsia="仿宋_GB2312" w:hint="eastAsia"/>
              <w:sz w:val="24"/>
            </w:rPr>
          </w:rPrChange>
        </w:rPr>
        <w:t>专职审批人员对申领单位及持卡人情况进行核实，并根据申领单位在信贷管理系统中的授信情况核定梅花商务卡授信额度。终审分为单位额度核定和卡片额度核定。终审有关审批政策及权限见《梅花商务卡单位信用额度审批政策及审批权限规则》。</w:t>
      </w:r>
    </w:p>
    <w:p w:rsidR="002C7607" w:rsidRPr="00E10389" w:rsidRDefault="002C7607" w:rsidP="00A470DF">
      <w:pPr>
        <w:spacing w:line="360" w:lineRule="auto"/>
        <w:ind w:firstLineChars="200" w:firstLine="482"/>
        <w:rPr>
          <w:rFonts w:ascii="宋体" w:eastAsia="宋体" w:hAnsi="宋体" w:hint="eastAsia"/>
          <w:sz w:val="24"/>
          <w:szCs w:val="24"/>
          <w:rPrChange w:id="1126" w:author="周扬天宇" w:date="2010-06-28T16:20:00Z">
            <w:rPr>
              <w:rFonts w:ascii="仿宋_GB2312" w:eastAsia="仿宋_GB2312" w:hint="eastAsia"/>
              <w:sz w:val="24"/>
            </w:rPr>
          </w:rPrChange>
        </w:rPr>
        <w:pPrChange w:id="1127" w:author="周扬天宇" w:date="2010-06-28T16:40:00Z">
          <w:pPr>
            <w:spacing w:line="360" w:lineRule="auto"/>
            <w:ind w:firstLine="420"/>
          </w:pPr>
        </w:pPrChange>
      </w:pPr>
      <w:r w:rsidRPr="00A470DF">
        <w:rPr>
          <w:rFonts w:ascii="宋体" w:eastAsia="宋体" w:hAnsi="宋体" w:hint="eastAsia"/>
          <w:b/>
          <w:sz w:val="24"/>
          <w:szCs w:val="24"/>
          <w:rPrChange w:id="1128" w:author="周扬天宇" w:date="2010-06-28T16:40:00Z">
            <w:rPr>
              <w:rFonts w:ascii="仿宋_GB2312" w:eastAsia="仿宋_GB2312" w:hint="eastAsia"/>
              <w:sz w:val="24"/>
            </w:rPr>
          </w:rPrChange>
        </w:rPr>
        <w:t>第十条</w:t>
      </w:r>
      <w:r w:rsidRPr="00E10389">
        <w:rPr>
          <w:rFonts w:ascii="宋体" w:eastAsia="宋体" w:hAnsi="宋体" w:hint="eastAsia"/>
          <w:sz w:val="24"/>
          <w:szCs w:val="24"/>
          <w:rPrChange w:id="1129" w:author="周扬天宇" w:date="2010-06-28T16:20:00Z">
            <w:rPr>
              <w:rFonts w:ascii="仿宋_GB2312" w:eastAsia="仿宋_GB2312" w:hint="eastAsia"/>
              <w:sz w:val="24"/>
            </w:rPr>
          </w:rPrChange>
        </w:rPr>
        <w:t xml:space="preserve">  单位信用额度核定</w:t>
      </w:r>
    </w:p>
    <w:p w:rsidR="002C7607" w:rsidRPr="00E10389" w:rsidRDefault="00A470DF" w:rsidP="00A470DF">
      <w:pPr>
        <w:numPr>
          <w:numberingChange w:id="1130" w:author="周扬天宇" w:date="2010-06-28T15:37:00Z" w:original="（%1:1:11:）"/>
        </w:numPr>
        <w:spacing w:line="360" w:lineRule="auto"/>
        <w:ind w:firstLineChars="200" w:firstLine="480"/>
        <w:textAlignment w:val="top"/>
        <w:rPr>
          <w:rFonts w:ascii="宋体" w:eastAsia="宋体" w:hAnsi="宋体" w:hint="eastAsia"/>
          <w:sz w:val="24"/>
          <w:szCs w:val="24"/>
          <w:rPrChange w:id="1131" w:author="周扬天宇" w:date="2010-06-28T16:20:00Z">
            <w:rPr>
              <w:rFonts w:ascii="仿宋_GB2312" w:eastAsia="仿宋_GB2312" w:hint="eastAsia"/>
              <w:sz w:val="24"/>
            </w:rPr>
          </w:rPrChange>
        </w:rPr>
        <w:pPrChange w:id="1132" w:author="周扬天宇" w:date="2010-06-28T16:40:00Z">
          <w:pPr>
            <w:numPr>
              <w:numId w:val="7"/>
            </w:numPr>
            <w:tabs>
              <w:tab w:val="num" w:pos="720"/>
            </w:tabs>
            <w:spacing w:line="360" w:lineRule="auto"/>
            <w:ind w:left="720" w:hanging="720"/>
            <w:textAlignment w:val="top"/>
          </w:pPr>
        </w:pPrChange>
      </w:pPr>
      <w:ins w:id="1133" w:author="周扬天宇" w:date="2010-06-28T16:40:00Z">
        <w:r>
          <w:rPr>
            <w:rFonts w:ascii="宋体" w:eastAsia="宋体" w:hAnsi="宋体" w:hint="eastAsia"/>
            <w:sz w:val="24"/>
            <w:szCs w:val="24"/>
          </w:rPr>
          <w:t>（一）</w:t>
        </w:r>
      </w:ins>
      <w:r w:rsidR="002C7607" w:rsidRPr="00E10389">
        <w:rPr>
          <w:rFonts w:ascii="宋体" w:eastAsia="宋体" w:hAnsi="宋体" w:hint="eastAsia"/>
          <w:sz w:val="24"/>
          <w:szCs w:val="24"/>
          <w:rPrChange w:id="1134" w:author="周扬天宇" w:date="2010-06-28T16:20:00Z">
            <w:rPr>
              <w:rFonts w:ascii="仿宋_GB2312" w:eastAsia="仿宋_GB2312" w:hint="eastAsia"/>
              <w:sz w:val="24"/>
            </w:rPr>
          </w:rPrChange>
        </w:rPr>
        <w:t>单位资料建立</w:t>
      </w:r>
    </w:p>
    <w:p w:rsidR="002C7607" w:rsidRPr="00E10389" w:rsidRDefault="002C7607" w:rsidP="00E10389">
      <w:pPr>
        <w:spacing w:line="360" w:lineRule="auto"/>
        <w:ind w:firstLineChars="200" w:firstLine="480"/>
        <w:rPr>
          <w:rFonts w:ascii="宋体" w:eastAsia="宋体" w:hAnsi="宋体" w:hint="eastAsia"/>
          <w:b/>
          <w:sz w:val="24"/>
          <w:szCs w:val="24"/>
          <w:rPrChange w:id="1135" w:author="周扬天宇" w:date="2010-06-28T16:20:00Z">
            <w:rPr>
              <w:rFonts w:hint="eastAsia"/>
              <w:b/>
              <w:sz w:val="24"/>
            </w:rPr>
          </w:rPrChange>
        </w:rPr>
        <w:pPrChange w:id="1136" w:author="周扬天宇" w:date="2010-06-28T16:20:00Z">
          <w:pPr/>
        </w:pPrChange>
      </w:pPr>
      <w:del w:id="1137" w:author="周扬天宇" w:date="2010-06-28T15:41:00Z">
        <w:r w:rsidRPr="00E10389" w:rsidDel="007849D1">
          <w:rPr>
            <w:rFonts w:ascii="宋体" w:eastAsia="宋体" w:hAnsi="宋体" w:hint="eastAsia"/>
            <w:sz w:val="24"/>
            <w:szCs w:val="24"/>
            <w:rPrChange w:id="1138" w:author="周扬天宇" w:date="2010-06-28T16:20:00Z">
              <w:rPr>
                <w:rFonts w:ascii="仿宋_GB2312" w:eastAsia="仿宋_GB2312" w:hint="eastAsia"/>
                <w:sz w:val="24"/>
              </w:rPr>
            </w:rPrChange>
          </w:rPr>
          <w:delText>联盟中心</w:delText>
        </w:r>
      </w:del>
      <w:ins w:id="1139" w:author="周扬天宇" w:date="2010-06-28T15:41:00Z">
        <w:r w:rsidR="007849D1" w:rsidRPr="00E10389">
          <w:rPr>
            <w:rFonts w:ascii="宋体" w:eastAsia="宋体" w:hAnsi="宋体" w:hint="eastAsia"/>
            <w:sz w:val="24"/>
            <w:szCs w:val="24"/>
            <w:rPrChange w:id="1140" w:author="周扬天宇" w:date="2010-06-28T16:20:00Z">
              <w:rPr>
                <w:rFonts w:ascii="仿宋_GB2312" w:eastAsia="仿宋_GB2312" w:hint="eastAsia"/>
                <w:sz w:val="24"/>
              </w:rPr>
            </w:rPrChange>
          </w:rPr>
          <w:t>中心</w:t>
        </w:r>
      </w:ins>
      <w:r w:rsidRPr="00E10389">
        <w:rPr>
          <w:rFonts w:ascii="宋体" w:eastAsia="宋体" w:hAnsi="宋体" w:hint="eastAsia"/>
          <w:sz w:val="24"/>
          <w:szCs w:val="24"/>
          <w:rPrChange w:id="1141" w:author="周扬天宇" w:date="2010-06-28T16:20:00Z">
            <w:rPr>
              <w:rFonts w:ascii="仿宋_GB2312" w:eastAsia="仿宋_GB2312" w:hint="eastAsia"/>
              <w:sz w:val="24"/>
            </w:rPr>
          </w:rPrChange>
        </w:rPr>
        <w:t>专职数据录入人员在系统内建立申领单位资料</w:t>
      </w:r>
      <w:bookmarkStart w:id="1142" w:name="_Toc115597929"/>
      <w:bookmarkStart w:id="1143" w:name="_Toc137983670"/>
      <w:bookmarkStart w:id="1144" w:name="_Toc207685767"/>
      <w:r w:rsidRPr="00E10389">
        <w:rPr>
          <w:rFonts w:ascii="宋体" w:eastAsia="宋体" w:hAnsi="宋体" w:hint="eastAsia"/>
          <w:sz w:val="24"/>
          <w:szCs w:val="24"/>
          <w:rPrChange w:id="1145" w:author="周扬天宇" w:date="2010-06-28T16:20:00Z">
            <w:rPr>
              <w:rFonts w:ascii="仿宋_GB2312" w:eastAsia="仿宋_GB2312" w:hint="eastAsia"/>
              <w:sz w:val="24"/>
            </w:rPr>
          </w:rPrChange>
        </w:rPr>
        <w:t>。并填写公司资料申请审批页面（BUAPP</w:t>
      </w:r>
      <w:bookmarkEnd w:id="1142"/>
      <w:bookmarkEnd w:id="1143"/>
      <w:bookmarkEnd w:id="1144"/>
      <w:r w:rsidRPr="00E10389">
        <w:rPr>
          <w:rFonts w:ascii="宋体" w:eastAsia="宋体" w:hAnsi="宋体" w:hint="eastAsia"/>
          <w:sz w:val="24"/>
          <w:szCs w:val="24"/>
          <w:rPrChange w:id="1146" w:author="周扬天宇" w:date="2010-06-28T16:20:00Z">
            <w:rPr>
              <w:rFonts w:ascii="仿宋_GB2312" w:eastAsia="仿宋_GB2312" w:hint="eastAsia"/>
              <w:sz w:val="24"/>
            </w:rPr>
          </w:rPrChange>
        </w:rPr>
        <w:t>）。</w:t>
      </w:r>
    </w:p>
    <w:p w:rsidR="002C7607" w:rsidRPr="00223421" w:rsidRDefault="002C7607" w:rsidP="002C7607">
      <w:pPr>
        <w:spacing w:line="360" w:lineRule="auto"/>
        <w:textAlignment w:val="top"/>
        <w:rPr>
          <w:rFonts w:ascii="仿宋_GB2312" w:eastAsia="仿宋_GB2312" w:hint="eastAsia"/>
          <w:sz w:val="24"/>
        </w:rPr>
      </w:pPr>
      <w:r w:rsidRPr="00223421">
        <w:rPr>
          <w:rFonts w:hint="eastAsia"/>
          <w:sz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01.2pt">
            <v:imagedata r:id="rId7" o:title=""/>
          </v:shape>
        </w:pict>
      </w:r>
    </w:p>
    <w:p w:rsidR="002C7607" w:rsidDel="00A470DF" w:rsidRDefault="002C7607" w:rsidP="00A470DF">
      <w:pPr>
        <w:numPr>
          <w:numberingChange w:id="1147" w:author="周扬天宇" w:date="2010-06-28T15:37:00Z" w:original="（%1:2:11:）"/>
        </w:numPr>
        <w:spacing w:line="360" w:lineRule="auto"/>
        <w:ind w:firstLineChars="200" w:firstLine="480"/>
        <w:textAlignment w:val="top"/>
        <w:rPr>
          <w:del w:id="1148" w:author="Unknown"/>
          <w:rFonts w:ascii="宋体" w:eastAsia="宋体" w:hAnsi="宋体" w:hint="eastAsia"/>
          <w:sz w:val="24"/>
          <w:szCs w:val="24"/>
        </w:rPr>
        <w:pPrChange w:id="1149" w:author="周扬天宇" w:date="2010-06-28T16:40:00Z">
          <w:pPr>
            <w:numPr>
              <w:numId w:val="7"/>
            </w:numPr>
            <w:tabs>
              <w:tab w:val="num" w:pos="720"/>
            </w:tabs>
            <w:spacing w:line="360" w:lineRule="auto"/>
            <w:ind w:left="720" w:hanging="720"/>
            <w:textAlignment w:val="top"/>
          </w:pPr>
        </w:pPrChange>
      </w:pPr>
      <w:r w:rsidRPr="00A470DF">
        <w:rPr>
          <w:rFonts w:ascii="宋体" w:eastAsia="宋体" w:hAnsi="宋体" w:hint="eastAsia"/>
          <w:sz w:val="24"/>
          <w:szCs w:val="24"/>
          <w:rPrChange w:id="1150" w:author="周扬天宇" w:date="2010-06-28T16:40:00Z">
            <w:rPr>
              <w:rFonts w:ascii="仿宋_GB2312" w:eastAsia="仿宋_GB2312" w:hint="eastAsia"/>
              <w:sz w:val="24"/>
            </w:rPr>
          </w:rPrChange>
        </w:rPr>
        <w:t>图1：公司资料申请审批页面（BUAPP）</w:t>
      </w:r>
    </w:p>
    <w:p w:rsidR="00A470DF" w:rsidRPr="00A470DF" w:rsidRDefault="00A470DF" w:rsidP="00A470DF">
      <w:pPr>
        <w:numPr>
          <w:ins w:id="1151" w:author="周扬天宇" w:date="2010-06-28T16:40:00Z"/>
        </w:numPr>
        <w:spacing w:line="360" w:lineRule="auto"/>
        <w:ind w:firstLineChars="200" w:firstLine="480"/>
        <w:textAlignment w:val="top"/>
        <w:rPr>
          <w:ins w:id="1152" w:author="周扬天宇" w:date="2010-06-28T16:40:00Z"/>
          <w:rFonts w:ascii="宋体" w:eastAsia="宋体" w:hAnsi="宋体" w:hint="eastAsia"/>
          <w:sz w:val="24"/>
          <w:szCs w:val="24"/>
          <w:rPrChange w:id="1153" w:author="周扬天宇" w:date="2010-06-28T16:40:00Z">
            <w:rPr>
              <w:ins w:id="1154" w:author="周扬天宇" w:date="2010-06-28T16:40:00Z"/>
              <w:rFonts w:ascii="仿宋_GB2312" w:eastAsia="仿宋_GB2312" w:hint="eastAsia"/>
              <w:sz w:val="24"/>
            </w:rPr>
          </w:rPrChange>
        </w:rPr>
        <w:pPrChange w:id="1155" w:author="周扬天宇" w:date="2010-06-28T16:40:00Z">
          <w:pPr>
            <w:spacing w:line="360" w:lineRule="auto"/>
            <w:textAlignment w:val="top"/>
          </w:pPr>
        </w:pPrChange>
      </w:pPr>
    </w:p>
    <w:p w:rsidR="002C7607" w:rsidRPr="00A470DF" w:rsidRDefault="00A470DF" w:rsidP="00A470DF">
      <w:pPr>
        <w:numPr>
          <w:numberingChange w:id="1156" w:author="周扬天宇" w:date="2010-06-28T15:37:00Z" w:original="（%1:2:11:）"/>
        </w:numPr>
        <w:spacing w:line="360" w:lineRule="auto"/>
        <w:ind w:firstLineChars="200" w:firstLine="480"/>
        <w:textAlignment w:val="top"/>
        <w:rPr>
          <w:rFonts w:ascii="宋体" w:eastAsia="宋体" w:hAnsi="宋体" w:hint="eastAsia"/>
          <w:sz w:val="24"/>
          <w:szCs w:val="24"/>
          <w:rPrChange w:id="1157" w:author="周扬天宇" w:date="2010-06-28T16:40:00Z">
            <w:rPr>
              <w:rFonts w:ascii="仿宋_GB2312" w:eastAsia="仿宋_GB2312" w:hint="eastAsia"/>
              <w:sz w:val="24"/>
            </w:rPr>
          </w:rPrChange>
        </w:rPr>
        <w:pPrChange w:id="1158" w:author="周扬天宇" w:date="2010-06-28T16:40:00Z">
          <w:pPr>
            <w:numPr>
              <w:numId w:val="7"/>
            </w:numPr>
            <w:tabs>
              <w:tab w:val="num" w:pos="720"/>
            </w:tabs>
            <w:spacing w:line="360" w:lineRule="auto"/>
            <w:ind w:left="720" w:hanging="720"/>
            <w:textAlignment w:val="top"/>
          </w:pPr>
        </w:pPrChange>
      </w:pPr>
      <w:ins w:id="1159" w:author="周扬天宇" w:date="2010-06-28T16:40:00Z">
        <w:r>
          <w:rPr>
            <w:rFonts w:ascii="宋体" w:eastAsia="宋体" w:hAnsi="宋体" w:hint="eastAsia"/>
            <w:sz w:val="24"/>
            <w:szCs w:val="24"/>
          </w:rPr>
          <w:t>（二）</w:t>
        </w:r>
      </w:ins>
      <w:r w:rsidR="002C7607" w:rsidRPr="00A470DF">
        <w:rPr>
          <w:rFonts w:ascii="宋体" w:eastAsia="宋体" w:hAnsi="宋体" w:hint="eastAsia"/>
          <w:sz w:val="24"/>
          <w:szCs w:val="24"/>
          <w:rPrChange w:id="1160" w:author="周扬天宇" w:date="2010-06-28T16:40:00Z">
            <w:rPr>
              <w:rFonts w:ascii="仿宋_GB2312" w:eastAsia="仿宋_GB2312" w:hint="eastAsia"/>
              <w:sz w:val="24"/>
            </w:rPr>
          </w:rPrChange>
        </w:rPr>
        <w:t>单位授信额度确定</w:t>
      </w:r>
    </w:p>
    <w:p w:rsidR="002C7607" w:rsidRPr="00A470DF" w:rsidRDefault="002C7607" w:rsidP="00A470DF">
      <w:pPr>
        <w:spacing w:line="360" w:lineRule="auto"/>
        <w:ind w:firstLineChars="200" w:firstLine="480"/>
        <w:textAlignment w:val="top"/>
        <w:rPr>
          <w:rFonts w:ascii="宋体" w:eastAsia="宋体" w:hAnsi="宋体" w:hint="eastAsia"/>
          <w:sz w:val="24"/>
          <w:szCs w:val="24"/>
          <w:rPrChange w:id="1161" w:author="周扬天宇" w:date="2010-06-28T16:40:00Z">
            <w:rPr>
              <w:rFonts w:ascii="仿宋_GB2312" w:eastAsia="仿宋_GB2312" w:hint="eastAsia"/>
              <w:sz w:val="24"/>
            </w:rPr>
          </w:rPrChange>
        </w:rPr>
        <w:pPrChange w:id="1162" w:author="周扬天宇" w:date="2010-06-28T16:40:00Z">
          <w:pPr>
            <w:spacing w:line="360" w:lineRule="auto"/>
            <w:textAlignment w:val="top"/>
          </w:pPr>
        </w:pPrChange>
      </w:pPr>
      <w:r w:rsidRPr="00A470DF">
        <w:rPr>
          <w:rFonts w:ascii="宋体" w:eastAsia="宋体" w:hAnsi="宋体" w:hint="eastAsia"/>
          <w:sz w:val="24"/>
          <w:szCs w:val="24"/>
          <w:rPrChange w:id="1163" w:author="周扬天宇" w:date="2010-06-28T16:40:00Z">
            <w:rPr>
              <w:rFonts w:ascii="仿宋_GB2312" w:eastAsia="仿宋_GB2312" w:hint="eastAsia"/>
              <w:sz w:val="24"/>
            </w:rPr>
          </w:rPrChange>
        </w:rPr>
        <w:t>1</w:t>
      </w:r>
      <w:ins w:id="1164" w:author="周扬天宇" w:date="2010-06-28T16:40:00Z">
        <w:r w:rsidR="00A470DF">
          <w:rPr>
            <w:rFonts w:ascii="宋体" w:eastAsia="宋体" w:hAnsi="宋体" w:hint="eastAsia"/>
            <w:sz w:val="24"/>
            <w:szCs w:val="24"/>
          </w:rPr>
          <w:t>、</w:t>
        </w:r>
      </w:ins>
      <w:del w:id="1165" w:author="周扬天宇" w:date="2010-06-28T16:40:00Z">
        <w:r w:rsidRPr="00A470DF" w:rsidDel="00A470DF">
          <w:rPr>
            <w:rFonts w:ascii="宋体" w:eastAsia="宋体" w:hAnsi="宋体" w:hint="eastAsia"/>
            <w:sz w:val="24"/>
            <w:szCs w:val="24"/>
            <w:rPrChange w:id="1166" w:author="周扬天宇" w:date="2010-06-28T16:40:00Z">
              <w:rPr>
                <w:rFonts w:ascii="仿宋_GB2312" w:eastAsia="仿宋_GB2312" w:hint="eastAsia"/>
                <w:sz w:val="24"/>
              </w:rPr>
            </w:rPrChange>
          </w:rPr>
          <w:delText xml:space="preserve">. </w:delText>
        </w:r>
      </w:del>
      <w:r w:rsidRPr="00A470DF">
        <w:rPr>
          <w:rFonts w:ascii="宋体" w:eastAsia="宋体" w:hAnsi="宋体" w:hint="eastAsia"/>
          <w:sz w:val="24"/>
          <w:szCs w:val="24"/>
          <w:rPrChange w:id="1167" w:author="周扬天宇" w:date="2010-06-28T16:40:00Z">
            <w:rPr>
              <w:rFonts w:ascii="仿宋_GB2312" w:eastAsia="仿宋_GB2312" w:hint="eastAsia"/>
              <w:sz w:val="24"/>
            </w:rPr>
          </w:rPrChange>
        </w:rPr>
        <w:t>核实申领单位资信情况</w:t>
      </w:r>
    </w:p>
    <w:p w:rsidR="002C7607" w:rsidRPr="00A470DF" w:rsidRDefault="002C7607" w:rsidP="00A470DF">
      <w:pPr>
        <w:spacing w:line="360" w:lineRule="auto"/>
        <w:ind w:firstLineChars="200" w:firstLine="480"/>
        <w:textAlignment w:val="top"/>
        <w:rPr>
          <w:rFonts w:ascii="宋体" w:eastAsia="宋体" w:hAnsi="宋体" w:hint="eastAsia"/>
          <w:sz w:val="24"/>
          <w:szCs w:val="24"/>
          <w:rPrChange w:id="1168" w:author="周扬天宇" w:date="2010-06-28T16:40:00Z">
            <w:rPr>
              <w:rFonts w:ascii="仿宋_GB2312" w:eastAsia="仿宋_GB2312" w:hint="eastAsia"/>
              <w:sz w:val="24"/>
            </w:rPr>
          </w:rPrChange>
        </w:rPr>
        <w:pPrChange w:id="1169" w:author="周扬天宇" w:date="2010-06-28T16:40:00Z">
          <w:pPr>
            <w:spacing w:line="360" w:lineRule="auto"/>
            <w:textAlignment w:val="top"/>
          </w:pPr>
        </w:pPrChange>
      </w:pPr>
      <w:del w:id="1170" w:author="周扬天宇" w:date="2010-06-28T15:41:00Z">
        <w:r w:rsidRPr="00A470DF" w:rsidDel="007849D1">
          <w:rPr>
            <w:rFonts w:ascii="宋体" w:eastAsia="宋体" w:hAnsi="宋体" w:hint="eastAsia"/>
            <w:sz w:val="24"/>
            <w:szCs w:val="24"/>
            <w:rPrChange w:id="1171" w:author="周扬天宇" w:date="2010-06-28T16:40:00Z">
              <w:rPr>
                <w:rFonts w:ascii="仿宋_GB2312" w:eastAsia="仿宋_GB2312" w:hint="eastAsia"/>
                <w:sz w:val="24"/>
              </w:rPr>
            </w:rPrChange>
          </w:rPr>
          <w:delText>联盟中心</w:delText>
        </w:r>
      </w:del>
      <w:ins w:id="1172" w:author="周扬天宇" w:date="2010-06-28T15:41:00Z">
        <w:r w:rsidR="007849D1" w:rsidRPr="00A470DF">
          <w:rPr>
            <w:rFonts w:ascii="宋体" w:eastAsia="宋体" w:hAnsi="宋体" w:hint="eastAsia"/>
            <w:sz w:val="24"/>
            <w:szCs w:val="24"/>
            <w:rPrChange w:id="1173" w:author="周扬天宇" w:date="2010-06-28T16:40:00Z">
              <w:rPr>
                <w:rFonts w:ascii="仿宋_GB2312" w:eastAsia="仿宋_GB2312" w:hint="eastAsia"/>
                <w:sz w:val="24"/>
              </w:rPr>
            </w:rPrChange>
          </w:rPr>
          <w:t>中心</w:t>
        </w:r>
      </w:ins>
      <w:r w:rsidRPr="00A470DF">
        <w:rPr>
          <w:rFonts w:ascii="宋体" w:eastAsia="宋体" w:hAnsi="宋体" w:hint="eastAsia"/>
          <w:sz w:val="24"/>
          <w:szCs w:val="24"/>
          <w:rPrChange w:id="1174" w:author="周扬天宇" w:date="2010-06-28T16:40:00Z">
            <w:rPr>
              <w:rFonts w:ascii="仿宋_GB2312" w:eastAsia="仿宋_GB2312" w:hint="eastAsia"/>
              <w:sz w:val="24"/>
            </w:rPr>
          </w:rPrChange>
        </w:rPr>
        <w:t>专职审批人员根据企业信用记录和行内外征信信息系统，包括但不限于：中国人民银行企业信用信息基础数据库</w:t>
      </w:r>
      <w:del w:id="1175" w:author="周扬天宇" w:date="2010-06-28T16:41:00Z">
        <w:r w:rsidRPr="00A470DF" w:rsidDel="00A470DF">
          <w:rPr>
            <w:rFonts w:ascii="宋体" w:eastAsia="宋体" w:hAnsi="宋体" w:hint="eastAsia"/>
            <w:sz w:val="24"/>
            <w:szCs w:val="24"/>
            <w:rPrChange w:id="1176" w:author="周扬天宇" w:date="2010-06-28T16:40:00Z">
              <w:rPr>
                <w:rFonts w:ascii="仿宋_GB2312" w:eastAsia="仿宋_GB2312" w:hint="eastAsia"/>
                <w:sz w:val="24"/>
              </w:rPr>
            </w:rPrChange>
          </w:rPr>
          <w:delText>，</w:delText>
        </w:r>
      </w:del>
      <w:ins w:id="1177" w:author="周扬天宇" w:date="2010-06-28T16:41:00Z">
        <w:r w:rsidR="00A470DF">
          <w:rPr>
            <w:rFonts w:ascii="宋体" w:eastAsia="宋体" w:hAnsi="宋体" w:hint="eastAsia"/>
            <w:sz w:val="24"/>
            <w:szCs w:val="24"/>
          </w:rPr>
          <w:t>、</w:t>
        </w:r>
      </w:ins>
      <w:r w:rsidRPr="00A470DF">
        <w:rPr>
          <w:rFonts w:ascii="宋体" w:eastAsia="宋体" w:hAnsi="宋体" w:hint="eastAsia"/>
          <w:sz w:val="24"/>
          <w:szCs w:val="24"/>
          <w:rPrChange w:id="1178" w:author="周扬天宇" w:date="2010-06-28T16:40:00Z">
            <w:rPr>
              <w:rFonts w:ascii="仿宋_GB2312" w:eastAsia="仿宋_GB2312" w:hint="eastAsia"/>
              <w:sz w:val="24"/>
            </w:rPr>
          </w:rPrChange>
        </w:rPr>
        <w:t>中国人民银行个人信用信息基础数据库</w:t>
      </w:r>
      <w:del w:id="1179" w:author="周扬天宇" w:date="2010-06-28T16:41:00Z">
        <w:r w:rsidRPr="00A470DF" w:rsidDel="00A470DF">
          <w:rPr>
            <w:rFonts w:ascii="宋体" w:eastAsia="宋体" w:hAnsi="宋体" w:hint="eastAsia"/>
            <w:sz w:val="24"/>
            <w:szCs w:val="24"/>
            <w:rPrChange w:id="1180" w:author="周扬天宇" w:date="2010-06-28T16:40:00Z">
              <w:rPr>
                <w:rFonts w:ascii="仿宋_GB2312" w:eastAsia="仿宋_GB2312" w:hint="eastAsia"/>
                <w:sz w:val="24"/>
              </w:rPr>
            </w:rPrChange>
          </w:rPr>
          <w:delText>，</w:delText>
        </w:r>
      </w:del>
      <w:ins w:id="1181" w:author="周扬天宇" w:date="2010-06-28T16:41:00Z">
        <w:r w:rsidR="00A470DF">
          <w:rPr>
            <w:rFonts w:ascii="宋体" w:eastAsia="宋体" w:hAnsi="宋体" w:hint="eastAsia"/>
            <w:sz w:val="24"/>
            <w:szCs w:val="24"/>
          </w:rPr>
          <w:t>、</w:t>
        </w:r>
      </w:ins>
      <w:r w:rsidRPr="00A470DF">
        <w:rPr>
          <w:rFonts w:ascii="宋体" w:eastAsia="宋体" w:hAnsi="宋体" w:hint="eastAsia"/>
          <w:sz w:val="24"/>
          <w:szCs w:val="24"/>
          <w:rPrChange w:id="1182" w:author="周扬天宇" w:date="2010-06-28T16:40:00Z">
            <w:rPr>
              <w:rFonts w:ascii="仿宋_GB2312" w:eastAsia="仿宋_GB2312" w:hint="eastAsia"/>
              <w:sz w:val="24"/>
            </w:rPr>
          </w:rPrChange>
        </w:rPr>
        <w:t>本行信贷管理系统</w:t>
      </w:r>
      <w:del w:id="1183" w:author="周扬天宇" w:date="2010-06-28T16:41:00Z">
        <w:r w:rsidRPr="00A470DF" w:rsidDel="00A470DF">
          <w:rPr>
            <w:rFonts w:ascii="宋体" w:eastAsia="宋体" w:hAnsi="宋体" w:hint="eastAsia"/>
            <w:sz w:val="24"/>
            <w:szCs w:val="24"/>
            <w:rPrChange w:id="1184" w:author="周扬天宇" w:date="2010-06-28T16:40:00Z">
              <w:rPr>
                <w:rFonts w:ascii="仿宋_GB2312" w:eastAsia="仿宋_GB2312" w:hint="eastAsia"/>
                <w:sz w:val="24"/>
              </w:rPr>
            </w:rPrChange>
          </w:rPr>
          <w:delText>，</w:delText>
        </w:r>
      </w:del>
      <w:ins w:id="1185" w:author="周扬天宇" w:date="2010-06-28T16:41:00Z">
        <w:r w:rsidR="00A470DF">
          <w:rPr>
            <w:rFonts w:ascii="宋体" w:eastAsia="宋体" w:hAnsi="宋体" w:hint="eastAsia"/>
            <w:sz w:val="24"/>
            <w:szCs w:val="24"/>
          </w:rPr>
          <w:t>、</w:t>
        </w:r>
      </w:ins>
      <w:r w:rsidRPr="00A470DF">
        <w:rPr>
          <w:rFonts w:ascii="宋体" w:eastAsia="宋体" w:hAnsi="宋体" w:hint="eastAsia"/>
          <w:sz w:val="24"/>
          <w:szCs w:val="24"/>
          <w:rPrChange w:id="1186" w:author="周扬天宇" w:date="2010-06-28T16:40:00Z">
            <w:rPr>
              <w:rFonts w:ascii="仿宋_GB2312" w:eastAsia="仿宋_GB2312" w:hint="eastAsia"/>
              <w:sz w:val="24"/>
            </w:rPr>
          </w:rPrChange>
        </w:rPr>
        <w:t>公安部身份信息核查系统等，综合分析申领单位的资信情况。核实要点为：</w:t>
      </w:r>
    </w:p>
    <w:p w:rsidR="002C7607" w:rsidRPr="00A470DF" w:rsidRDefault="002C7607" w:rsidP="00A470DF">
      <w:pPr>
        <w:spacing w:line="360" w:lineRule="auto"/>
        <w:ind w:firstLineChars="200" w:firstLine="480"/>
        <w:rPr>
          <w:rFonts w:ascii="宋体" w:eastAsia="宋体" w:hAnsi="宋体" w:hint="eastAsia"/>
          <w:sz w:val="24"/>
          <w:szCs w:val="24"/>
          <w:rPrChange w:id="1187" w:author="周扬天宇" w:date="2010-06-28T16:40:00Z">
            <w:rPr>
              <w:rFonts w:ascii="仿宋_GB2312" w:eastAsia="仿宋_GB2312" w:hint="eastAsia"/>
              <w:sz w:val="24"/>
            </w:rPr>
          </w:rPrChange>
        </w:rPr>
        <w:pPrChange w:id="1188" w:author="周扬天宇" w:date="2010-06-28T16:40:00Z">
          <w:pPr>
            <w:spacing w:line="360" w:lineRule="auto"/>
          </w:pPr>
        </w:pPrChange>
      </w:pPr>
      <w:r w:rsidRPr="00A470DF">
        <w:rPr>
          <w:rFonts w:ascii="宋体" w:eastAsia="宋体" w:hAnsi="宋体" w:hint="eastAsia"/>
          <w:sz w:val="24"/>
          <w:szCs w:val="24"/>
          <w:rPrChange w:id="1189" w:author="周扬天宇" w:date="2010-06-28T16:40:00Z">
            <w:rPr>
              <w:rFonts w:ascii="仿宋_GB2312" w:eastAsia="仿宋_GB2312" w:hint="eastAsia"/>
              <w:sz w:val="24"/>
            </w:rPr>
          </w:rPrChange>
        </w:rPr>
        <w:t>（1）初审意见是否真实</w:t>
      </w:r>
      <w:ins w:id="1190" w:author="周扬天宇" w:date="2010-06-28T16:42:00Z">
        <w:r w:rsidR="000720F1">
          <w:rPr>
            <w:rFonts w:ascii="宋体" w:eastAsia="宋体" w:hAnsi="宋体" w:hint="eastAsia"/>
            <w:sz w:val="24"/>
            <w:szCs w:val="24"/>
          </w:rPr>
          <w:t>；</w:t>
        </w:r>
      </w:ins>
      <w:del w:id="1191" w:author="周扬天宇" w:date="2010-06-28T16:41:00Z">
        <w:r w:rsidRPr="00A470DF" w:rsidDel="00A470DF">
          <w:rPr>
            <w:rFonts w:ascii="宋体" w:eastAsia="宋体" w:hAnsi="宋体" w:hint="eastAsia"/>
            <w:sz w:val="24"/>
            <w:szCs w:val="24"/>
            <w:rPrChange w:id="1192" w:author="周扬天宇" w:date="2010-06-28T16:40:00Z">
              <w:rPr>
                <w:rFonts w:ascii="仿宋_GB2312" w:eastAsia="仿宋_GB2312" w:hint="eastAsia"/>
                <w:sz w:val="24"/>
              </w:rPr>
            </w:rPrChange>
          </w:rPr>
          <w:delText>？</w:delText>
        </w:r>
      </w:del>
    </w:p>
    <w:p w:rsidR="002C7607" w:rsidRPr="00A470DF" w:rsidRDefault="002C7607" w:rsidP="00A470DF">
      <w:pPr>
        <w:spacing w:line="360" w:lineRule="auto"/>
        <w:ind w:firstLineChars="200" w:firstLine="480"/>
        <w:rPr>
          <w:rFonts w:ascii="宋体" w:eastAsia="宋体" w:hAnsi="宋体" w:hint="eastAsia"/>
          <w:sz w:val="24"/>
          <w:szCs w:val="24"/>
          <w:rPrChange w:id="1193" w:author="周扬天宇" w:date="2010-06-28T16:40:00Z">
            <w:rPr>
              <w:rFonts w:ascii="仿宋_GB2312" w:eastAsia="仿宋_GB2312" w:hint="eastAsia"/>
              <w:sz w:val="24"/>
            </w:rPr>
          </w:rPrChange>
        </w:rPr>
        <w:pPrChange w:id="1194" w:author="周扬天宇" w:date="2010-06-28T16:40:00Z">
          <w:pPr>
            <w:spacing w:line="360" w:lineRule="auto"/>
          </w:pPr>
        </w:pPrChange>
      </w:pPr>
      <w:r w:rsidRPr="00A470DF">
        <w:rPr>
          <w:rFonts w:ascii="宋体" w:eastAsia="宋体" w:hAnsi="宋体" w:hint="eastAsia"/>
          <w:sz w:val="24"/>
          <w:szCs w:val="24"/>
          <w:rPrChange w:id="1195" w:author="周扬天宇" w:date="2010-06-28T16:40:00Z">
            <w:rPr>
              <w:rFonts w:ascii="仿宋_GB2312" w:eastAsia="仿宋_GB2312" w:hint="eastAsia"/>
              <w:sz w:val="24"/>
            </w:rPr>
          </w:rPrChange>
        </w:rPr>
        <w:t>（2）申请表是否填写完整</w:t>
      </w:r>
      <w:del w:id="1196" w:author="周扬天宇" w:date="2010-06-28T16:41:00Z">
        <w:r w:rsidRPr="00A470DF" w:rsidDel="000720F1">
          <w:rPr>
            <w:rFonts w:ascii="宋体" w:eastAsia="宋体" w:hAnsi="宋体" w:hint="eastAsia"/>
            <w:sz w:val="24"/>
            <w:szCs w:val="24"/>
            <w:rPrChange w:id="1197" w:author="周扬天宇" w:date="2010-06-28T16:40:00Z">
              <w:rPr>
                <w:rFonts w:ascii="仿宋_GB2312" w:eastAsia="仿宋_GB2312" w:hint="eastAsia"/>
                <w:sz w:val="24"/>
              </w:rPr>
            </w:rPrChange>
          </w:rPr>
          <w:delText>，</w:delText>
        </w:r>
      </w:del>
      <w:ins w:id="1198" w:author="周扬天宇" w:date="2010-06-28T16:41:00Z">
        <w:r w:rsidR="000720F1">
          <w:rPr>
            <w:rFonts w:ascii="宋体" w:eastAsia="宋体" w:hAnsi="宋体" w:hint="eastAsia"/>
            <w:sz w:val="24"/>
            <w:szCs w:val="24"/>
          </w:rPr>
          <w:t>、</w:t>
        </w:r>
      </w:ins>
      <w:r w:rsidRPr="00A470DF">
        <w:rPr>
          <w:rFonts w:ascii="宋体" w:eastAsia="宋体" w:hAnsi="宋体" w:hint="eastAsia"/>
          <w:sz w:val="24"/>
          <w:szCs w:val="24"/>
          <w:rPrChange w:id="1199" w:author="周扬天宇" w:date="2010-06-28T16:40:00Z">
            <w:rPr>
              <w:rFonts w:ascii="仿宋_GB2312" w:eastAsia="仿宋_GB2312" w:hint="eastAsia"/>
              <w:sz w:val="24"/>
            </w:rPr>
          </w:rPrChange>
        </w:rPr>
        <w:t>规范</w:t>
      </w:r>
      <w:ins w:id="1200" w:author="周扬天宇" w:date="2010-06-28T16:42:00Z">
        <w:r w:rsidR="000720F1">
          <w:rPr>
            <w:rFonts w:ascii="宋体" w:eastAsia="宋体" w:hAnsi="宋体" w:hint="eastAsia"/>
            <w:sz w:val="24"/>
            <w:szCs w:val="24"/>
          </w:rPr>
          <w:t>；</w:t>
        </w:r>
      </w:ins>
      <w:del w:id="1201" w:author="周扬天宇" w:date="2010-06-28T16:41:00Z">
        <w:r w:rsidRPr="00A470DF" w:rsidDel="000720F1">
          <w:rPr>
            <w:rFonts w:ascii="宋体" w:eastAsia="宋体" w:hAnsi="宋体" w:hint="eastAsia"/>
            <w:sz w:val="24"/>
            <w:szCs w:val="24"/>
            <w:rPrChange w:id="1202" w:author="周扬天宇" w:date="2010-06-28T16:40:00Z">
              <w:rPr>
                <w:rFonts w:ascii="仿宋_GB2312" w:eastAsia="仿宋_GB2312" w:hint="eastAsia"/>
                <w:sz w:val="24"/>
              </w:rPr>
            </w:rPrChange>
          </w:rPr>
          <w:delText>？</w:delText>
        </w:r>
      </w:del>
    </w:p>
    <w:p w:rsidR="002C7607" w:rsidRPr="00A470DF" w:rsidRDefault="002C7607" w:rsidP="00A470DF">
      <w:pPr>
        <w:spacing w:line="360" w:lineRule="auto"/>
        <w:ind w:firstLineChars="200" w:firstLine="480"/>
        <w:rPr>
          <w:rFonts w:ascii="宋体" w:eastAsia="宋体" w:hAnsi="宋体" w:hint="eastAsia"/>
          <w:sz w:val="24"/>
          <w:szCs w:val="24"/>
          <w:rPrChange w:id="1203" w:author="周扬天宇" w:date="2010-06-28T16:40:00Z">
            <w:rPr>
              <w:rFonts w:ascii="仿宋_GB2312" w:eastAsia="仿宋_GB2312" w:hint="eastAsia"/>
              <w:sz w:val="24"/>
            </w:rPr>
          </w:rPrChange>
        </w:rPr>
        <w:pPrChange w:id="1204" w:author="周扬天宇" w:date="2010-06-28T16:40:00Z">
          <w:pPr>
            <w:spacing w:line="360" w:lineRule="auto"/>
          </w:pPr>
        </w:pPrChange>
      </w:pPr>
      <w:r w:rsidRPr="00A470DF">
        <w:rPr>
          <w:rFonts w:ascii="宋体" w:eastAsia="宋体" w:hAnsi="宋体" w:hint="eastAsia"/>
          <w:sz w:val="24"/>
          <w:szCs w:val="24"/>
          <w:rPrChange w:id="1205" w:author="周扬天宇" w:date="2010-06-28T16:40:00Z">
            <w:rPr>
              <w:rFonts w:ascii="仿宋_GB2312" w:eastAsia="仿宋_GB2312" w:hint="eastAsia"/>
              <w:sz w:val="24"/>
            </w:rPr>
          </w:rPrChange>
        </w:rPr>
        <w:t>（3）提交资料是否完整</w:t>
      </w:r>
      <w:del w:id="1206" w:author="周扬天宇" w:date="2010-06-28T16:41:00Z">
        <w:r w:rsidRPr="00A470DF" w:rsidDel="000720F1">
          <w:rPr>
            <w:rFonts w:ascii="宋体" w:eastAsia="宋体" w:hAnsi="宋体" w:hint="eastAsia"/>
            <w:sz w:val="24"/>
            <w:szCs w:val="24"/>
            <w:rPrChange w:id="1207" w:author="周扬天宇" w:date="2010-06-28T16:40:00Z">
              <w:rPr>
                <w:rFonts w:ascii="仿宋_GB2312" w:eastAsia="仿宋_GB2312" w:hint="eastAsia"/>
                <w:sz w:val="24"/>
              </w:rPr>
            </w:rPrChange>
          </w:rPr>
          <w:delText>，</w:delText>
        </w:r>
      </w:del>
      <w:ins w:id="1208" w:author="周扬天宇" w:date="2010-06-28T16:41:00Z">
        <w:r w:rsidR="000720F1">
          <w:rPr>
            <w:rFonts w:ascii="宋体" w:eastAsia="宋体" w:hAnsi="宋体" w:hint="eastAsia"/>
            <w:sz w:val="24"/>
            <w:szCs w:val="24"/>
          </w:rPr>
          <w:t>、</w:t>
        </w:r>
      </w:ins>
      <w:r w:rsidRPr="00A470DF">
        <w:rPr>
          <w:rFonts w:ascii="宋体" w:eastAsia="宋体" w:hAnsi="宋体" w:hint="eastAsia"/>
          <w:sz w:val="24"/>
          <w:szCs w:val="24"/>
          <w:rPrChange w:id="1209" w:author="周扬天宇" w:date="2010-06-28T16:40:00Z">
            <w:rPr>
              <w:rFonts w:ascii="仿宋_GB2312" w:eastAsia="仿宋_GB2312" w:hint="eastAsia"/>
              <w:sz w:val="24"/>
            </w:rPr>
          </w:rPrChange>
        </w:rPr>
        <w:t>合法</w:t>
      </w:r>
      <w:ins w:id="1210" w:author="周扬天宇" w:date="2010-06-28T16:41:00Z">
        <w:r w:rsidR="000720F1">
          <w:rPr>
            <w:rFonts w:ascii="宋体" w:eastAsia="宋体" w:hAnsi="宋体" w:hint="eastAsia"/>
            <w:sz w:val="24"/>
            <w:szCs w:val="24"/>
          </w:rPr>
          <w:t>、</w:t>
        </w:r>
      </w:ins>
      <w:del w:id="1211" w:author="周扬天宇" w:date="2010-06-28T16:42:00Z">
        <w:r w:rsidRPr="00A470DF" w:rsidDel="000720F1">
          <w:rPr>
            <w:rFonts w:ascii="宋体" w:eastAsia="宋体" w:hAnsi="宋体" w:hint="eastAsia"/>
            <w:sz w:val="24"/>
            <w:szCs w:val="24"/>
            <w:rPrChange w:id="1212" w:author="周扬天宇" w:date="2010-06-28T16:40:00Z">
              <w:rPr>
                <w:rFonts w:ascii="仿宋_GB2312" w:eastAsia="仿宋_GB2312" w:hint="eastAsia"/>
                <w:sz w:val="24"/>
              </w:rPr>
            </w:rPrChange>
          </w:rPr>
          <w:delText>，</w:delText>
        </w:r>
      </w:del>
      <w:r w:rsidRPr="00A470DF">
        <w:rPr>
          <w:rFonts w:ascii="宋体" w:eastAsia="宋体" w:hAnsi="宋体" w:hint="eastAsia"/>
          <w:sz w:val="24"/>
          <w:szCs w:val="24"/>
          <w:rPrChange w:id="1213" w:author="周扬天宇" w:date="2010-06-28T16:40:00Z">
            <w:rPr>
              <w:rFonts w:ascii="仿宋_GB2312" w:eastAsia="仿宋_GB2312" w:hint="eastAsia"/>
              <w:sz w:val="24"/>
            </w:rPr>
          </w:rPrChange>
        </w:rPr>
        <w:t>有效</w:t>
      </w:r>
      <w:ins w:id="1214" w:author="周扬天宇" w:date="2010-06-28T16:42:00Z">
        <w:r w:rsidR="000720F1">
          <w:rPr>
            <w:rFonts w:ascii="宋体" w:eastAsia="宋体" w:hAnsi="宋体" w:hint="eastAsia"/>
            <w:sz w:val="24"/>
            <w:szCs w:val="24"/>
          </w:rPr>
          <w:t>；</w:t>
        </w:r>
        <w:r w:rsidR="000720F1" w:rsidRPr="00A470DF" w:rsidDel="000720F1">
          <w:rPr>
            <w:rFonts w:ascii="宋体" w:eastAsia="宋体" w:hAnsi="宋体" w:hint="eastAsia"/>
            <w:sz w:val="24"/>
            <w:szCs w:val="24"/>
          </w:rPr>
          <w:t xml:space="preserve"> </w:t>
        </w:r>
      </w:ins>
      <w:del w:id="1215" w:author="周扬天宇" w:date="2010-06-28T16:42:00Z">
        <w:r w:rsidRPr="00A470DF" w:rsidDel="000720F1">
          <w:rPr>
            <w:rFonts w:ascii="宋体" w:eastAsia="宋体" w:hAnsi="宋体" w:hint="eastAsia"/>
            <w:sz w:val="24"/>
            <w:szCs w:val="24"/>
            <w:rPrChange w:id="1216" w:author="周扬天宇" w:date="2010-06-28T16:40:00Z">
              <w:rPr>
                <w:rFonts w:ascii="仿宋_GB2312" w:eastAsia="仿宋_GB2312" w:hint="eastAsia"/>
                <w:sz w:val="24"/>
              </w:rPr>
            </w:rPrChange>
          </w:rPr>
          <w:delText>？</w:delText>
        </w:r>
      </w:del>
    </w:p>
    <w:p w:rsidR="000720F1" w:rsidRDefault="002C7607" w:rsidP="00A470DF">
      <w:pPr>
        <w:spacing w:line="360" w:lineRule="auto"/>
        <w:ind w:firstLineChars="200" w:firstLine="480"/>
        <w:rPr>
          <w:ins w:id="1217" w:author="周扬天宇" w:date="2010-06-28T16:42:00Z"/>
          <w:rFonts w:ascii="宋体" w:eastAsia="宋体" w:hAnsi="宋体" w:hint="eastAsia"/>
          <w:sz w:val="24"/>
          <w:szCs w:val="24"/>
        </w:rPr>
        <w:pPrChange w:id="1218" w:author="周扬天宇" w:date="2010-06-28T16:40:00Z">
          <w:pPr>
            <w:spacing w:line="360" w:lineRule="auto"/>
          </w:pPr>
        </w:pPrChange>
      </w:pPr>
      <w:r w:rsidRPr="00A470DF">
        <w:rPr>
          <w:rFonts w:ascii="宋体" w:eastAsia="宋体" w:hAnsi="宋体" w:hint="eastAsia"/>
          <w:sz w:val="24"/>
          <w:szCs w:val="24"/>
          <w:rPrChange w:id="1219" w:author="周扬天宇" w:date="2010-06-28T16:40:00Z">
            <w:rPr>
              <w:rFonts w:ascii="仿宋_GB2312" w:eastAsia="仿宋_GB2312" w:hint="eastAsia"/>
              <w:sz w:val="24"/>
            </w:rPr>
          </w:rPrChange>
        </w:rPr>
        <w:t>（4）申领单位是否有不良信用记录</w:t>
      </w:r>
      <w:ins w:id="1220" w:author="周扬天宇" w:date="2010-06-28T16:42:00Z">
        <w:r w:rsidR="000720F1">
          <w:rPr>
            <w:rFonts w:ascii="宋体" w:eastAsia="宋体" w:hAnsi="宋体" w:hint="eastAsia"/>
            <w:sz w:val="24"/>
            <w:szCs w:val="24"/>
          </w:rPr>
          <w:t>；</w:t>
        </w:r>
      </w:ins>
      <w:del w:id="1221" w:author="周扬天宇" w:date="2010-06-28T16:42:00Z">
        <w:r w:rsidRPr="00A470DF" w:rsidDel="000720F1">
          <w:rPr>
            <w:rFonts w:ascii="宋体" w:eastAsia="宋体" w:hAnsi="宋体" w:hint="eastAsia"/>
            <w:sz w:val="24"/>
            <w:szCs w:val="24"/>
            <w:rPrChange w:id="1222" w:author="周扬天宇" w:date="2010-06-28T16:40:00Z">
              <w:rPr>
                <w:rFonts w:ascii="仿宋_GB2312" w:eastAsia="仿宋_GB2312" w:hint="eastAsia"/>
                <w:sz w:val="24"/>
              </w:rPr>
            </w:rPrChange>
          </w:rPr>
          <w:delText>？</w:delText>
        </w:r>
      </w:del>
    </w:p>
    <w:p w:rsidR="002C7607" w:rsidRPr="00A470DF" w:rsidRDefault="000720F1" w:rsidP="00A470DF">
      <w:pPr>
        <w:numPr>
          <w:ins w:id="1223" w:author="周扬天宇" w:date="2010-06-28T16:42:00Z"/>
        </w:numPr>
        <w:spacing w:line="360" w:lineRule="auto"/>
        <w:ind w:firstLineChars="200" w:firstLine="480"/>
        <w:rPr>
          <w:rFonts w:ascii="宋体" w:eastAsia="宋体" w:hAnsi="宋体" w:hint="eastAsia"/>
          <w:sz w:val="24"/>
          <w:szCs w:val="24"/>
          <w:rPrChange w:id="1224" w:author="周扬天宇" w:date="2010-06-28T16:40:00Z">
            <w:rPr>
              <w:rFonts w:ascii="仿宋_GB2312" w:eastAsia="仿宋_GB2312" w:hint="eastAsia"/>
              <w:sz w:val="24"/>
            </w:rPr>
          </w:rPrChange>
        </w:rPr>
        <w:pPrChange w:id="1225" w:author="周扬天宇" w:date="2010-06-28T16:40:00Z">
          <w:pPr>
            <w:spacing w:line="360" w:lineRule="auto"/>
          </w:pPr>
        </w:pPrChange>
      </w:pPr>
      <w:ins w:id="1226" w:author="周扬天宇" w:date="2010-06-28T16:42:00Z">
        <w:r>
          <w:rPr>
            <w:rFonts w:ascii="宋体" w:eastAsia="宋体" w:hAnsi="宋体" w:hint="eastAsia"/>
            <w:sz w:val="24"/>
            <w:szCs w:val="24"/>
          </w:rPr>
          <w:t>（5）</w:t>
        </w:r>
        <w:r w:rsidRPr="00A470DF">
          <w:rPr>
            <w:rFonts w:ascii="宋体" w:eastAsia="宋体" w:hAnsi="宋体" w:hint="eastAsia"/>
            <w:sz w:val="24"/>
            <w:szCs w:val="24"/>
          </w:rPr>
          <w:t>申领单位</w:t>
        </w:r>
      </w:ins>
      <w:r w:rsidR="002C7607" w:rsidRPr="00A470DF">
        <w:rPr>
          <w:rFonts w:ascii="宋体" w:eastAsia="宋体" w:hAnsi="宋体" w:hint="eastAsia"/>
          <w:sz w:val="24"/>
          <w:szCs w:val="24"/>
          <w:rPrChange w:id="1227" w:author="周扬天宇" w:date="2010-06-28T16:40:00Z">
            <w:rPr>
              <w:rFonts w:ascii="仿宋_GB2312" w:eastAsia="仿宋_GB2312" w:hint="eastAsia"/>
              <w:sz w:val="24"/>
            </w:rPr>
          </w:rPrChange>
        </w:rPr>
        <w:t>法定代表人是否有不良信用记录</w:t>
      </w:r>
      <w:ins w:id="1228" w:author="周扬天宇" w:date="2010-06-28T16:42:00Z">
        <w:r>
          <w:rPr>
            <w:rFonts w:ascii="宋体" w:eastAsia="宋体" w:hAnsi="宋体" w:hint="eastAsia"/>
            <w:sz w:val="24"/>
            <w:szCs w:val="24"/>
          </w:rPr>
          <w:t>；</w:t>
        </w:r>
      </w:ins>
      <w:del w:id="1229" w:author="周扬天宇" w:date="2010-06-28T16:42:00Z">
        <w:r w:rsidR="002C7607" w:rsidRPr="00A470DF" w:rsidDel="000720F1">
          <w:rPr>
            <w:rFonts w:ascii="宋体" w:eastAsia="宋体" w:hAnsi="宋体" w:hint="eastAsia"/>
            <w:sz w:val="24"/>
            <w:szCs w:val="24"/>
            <w:rPrChange w:id="1230" w:author="周扬天宇" w:date="2010-06-28T16:40:00Z">
              <w:rPr>
                <w:rFonts w:ascii="仿宋_GB2312" w:eastAsia="仿宋_GB2312" w:hint="eastAsia"/>
                <w:sz w:val="24"/>
              </w:rPr>
            </w:rPrChange>
          </w:rPr>
          <w:delText>？</w:delText>
        </w:r>
      </w:del>
    </w:p>
    <w:p w:rsidR="002C7607" w:rsidRPr="00A470DF" w:rsidRDefault="002C7607" w:rsidP="00A470DF">
      <w:pPr>
        <w:spacing w:line="360" w:lineRule="auto"/>
        <w:ind w:firstLineChars="200" w:firstLine="480"/>
        <w:rPr>
          <w:rFonts w:ascii="宋体" w:eastAsia="宋体" w:hAnsi="宋体" w:hint="eastAsia"/>
          <w:sz w:val="24"/>
          <w:szCs w:val="24"/>
          <w:rPrChange w:id="1231" w:author="周扬天宇" w:date="2010-06-28T16:40:00Z">
            <w:rPr>
              <w:rFonts w:ascii="仿宋_GB2312" w:eastAsia="仿宋_GB2312" w:hint="eastAsia"/>
              <w:sz w:val="24"/>
            </w:rPr>
          </w:rPrChange>
        </w:rPr>
        <w:pPrChange w:id="1232" w:author="周扬天宇" w:date="2010-06-28T16:40:00Z">
          <w:pPr>
            <w:spacing w:line="360" w:lineRule="auto"/>
          </w:pPr>
        </w:pPrChange>
      </w:pPr>
      <w:r w:rsidRPr="00A470DF">
        <w:rPr>
          <w:rFonts w:ascii="宋体" w:eastAsia="宋体" w:hAnsi="宋体" w:hint="eastAsia"/>
          <w:sz w:val="24"/>
          <w:szCs w:val="24"/>
          <w:rPrChange w:id="1233" w:author="周扬天宇" w:date="2010-06-28T16:40:00Z">
            <w:rPr>
              <w:rFonts w:ascii="仿宋_GB2312" w:eastAsia="仿宋_GB2312" w:hint="eastAsia"/>
              <w:sz w:val="24"/>
            </w:rPr>
          </w:rPrChange>
        </w:rPr>
        <w:t>（</w:t>
      </w:r>
      <w:del w:id="1234" w:author="周扬天宇" w:date="2010-06-28T16:42:00Z">
        <w:r w:rsidRPr="00A470DF" w:rsidDel="000720F1">
          <w:rPr>
            <w:rFonts w:ascii="宋体" w:eastAsia="宋体" w:hAnsi="宋体" w:hint="eastAsia"/>
            <w:sz w:val="24"/>
            <w:szCs w:val="24"/>
            <w:rPrChange w:id="1235" w:author="周扬天宇" w:date="2010-06-28T16:40:00Z">
              <w:rPr>
                <w:rFonts w:ascii="仿宋_GB2312" w:eastAsia="仿宋_GB2312" w:hint="eastAsia"/>
                <w:sz w:val="24"/>
              </w:rPr>
            </w:rPrChange>
          </w:rPr>
          <w:delText>5</w:delText>
        </w:r>
      </w:del>
      <w:ins w:id="1236" w:author="周扬天宇" w:date="2010-06-28T16:42:00Z">
        <w:r w:rsidR="000720F1">
          <w:rPr>
            <w:rFonts w:ascii="宋体" w:eastAsia="宋体" w:hAnsi="宋体" w:hint="eastAsia"/>
            <w:sz w:val="24"/>
            <w:szCs w:val="24"/>
          </w:rPr>
          <w:t>6</w:t>
        </w:r>
      </w:ins>
      <w:r w:rsidRPr="00A470DF">
        <w:rPr>
          <w:rFonts w:ascii="宋体" w:eastAsia="宋体" w:hAnsi="宋体" w:hint="eastAsia"/>
          <w:sz w:val="24"/>
          <w:szCs w:val="24"/>
          <w:rPrChange w:id="1237" w:author="周扬天宇" w:date="2010-06-28T16:40:00Z">
            <w:rPr>
              <w:rFonts w:ascii="仿宋_GB2312" w:eastAsia="仿宋_GB2312" w:hint="eastAsia"/>
              <w:sz w:val="24"/>
            </w:rPr>
          </w:rPrChange>
        </w:rPr>
        <w:t>）其他</w:t>
      </w:r>
      <w:ins w:id="1238" w:author="周扬天宇" w:date="2010-06-28T16:42:00Z">
        <w:r w:rsidR="000720F1">
          <w:rPr>
            <w:rFonts w:ascii="宋体" w:eastAsia="宋体" w:hAnsi="宋体" w:hint="eastAsia"/>
            <w:sz w:val="24"/>
            <w:szCs w:val="24"/>
          </w:rPr>
          <w:t>需要核实的情况</w:t>
        </w:r>
      </w:ins>
      <w:ins w:id="1239" w:author="周扬天宇" w:date="2010-06-28T16:43:00Z">
        <w:r w:rsidR="000720F1">
          <w:rPr>
            <w:rFonts w:ascii="宋体" w:eastAsia="宋体" w:hAnsi="宋体" w:hint="eastAsia"/>
            <w:sz w:val="24"/>
            <w:szCs w:val="24"/>
          </w:rPr>
          <w:t>。</w:t>
        </w:r>
      </w:ins>
    </w:p>
    <w:p w:rsidR="002C7607" w:rsidRPr="00A470DF" w:rsidRDefault="002C7607" w:rsidP="00A470DF">
      <w:pPr>
        <w:spacing w:line="360" w:lineRule="auto"/>
        <w:ind w:firstLineChars="200" w:firstLine="480"/>
        <w:rPr>
          <w:rFonts w:ascii="宋体" w:eastAsia="宋体" w:hAnsi="宋体" w:hint="eastAsia"/>
          <w:sz w:val="24"/>
          <w:szCs w:val="24"/>
          <w:rPrChange w:id="1240" w:author="周扬天宇" w:date="2010-06-28T16:40:00Z">
            <w:rPr>
              <w:rFonts w:ascii="仿宋_GB2312" w:eastAsia="仿宋_GB2312" w:hint="eastAsia"/>
              <w:sz w:val="24"/>
            </w:rPr>
          </w:rPrChange>
        </w:rPr>
        <w:pPrChange w:id="1241" w:author="周扬天宇" w:date="2010-06-28T16:40:00Z">
          <w:pPr/>
        </w:pPrChange>
      </w:pPr>
      <w:r w:rsidRPr="00A470DF">
        <w:rPr>
          <w:rFonts w:ascii="宋体" w:eastAsia="宋体" w:hAnsi="宋体" w:hint="eastAsia"/>
          <w:sz w:val="24"/>
          <w:szCs w:val="24"/>
          <w:rPrChange w:id="1242" w:author="周扬天宇" w:date="2010-06-28T16:40:00Z">
            <w:rPr>
              <w:rFonts w:ascii="仿宋_GB2312" w:eastAsia="仿宋_GB2312" w:hint="eastAsia"/>
              <w:sz w:val="24"/>
            </w:rPr>
          </w:rPrChange>
        </w:rPr>
        <w:t>2、核实还款责任人身份</w:t>
      </w:r>
    </w:p>
    <w:p w:rsidR="002C7607" w:rsidRPr="00A470DF" w:rsidRDefault="002C7607" w:rsidP="00A470DF">
      <w:pPr>
        <w:spacing w:line="360" w:lineRule="auto"/>
        <w:ind w:firstLineChars="200" w:firstLine="480"/>
        <w:textAlignment w:val="top"/>
        <w:rPr>
          <w:rFonts w:ascii="宋体" w:eastAsia="宋体" w:hAnsi="宋体" w:hint="eastAsia"/>
          <w:sz w:val="24"/>
          <w:szCs w:val="24"/>
          <w:rPrChange w:id="1243" w:author="周扬天宇" w:date="2010-06-28T16:40:00Z">
            <w:rPr>
              <w:rFonts w:ascii="仿宋_GB2312" w:eastAsia="仿宋_GB2312" w:hint="eastAsia"/>
              <w:sz w:val="24"/>
            </w:rPr>
          </w:rPrChange>
        </w:rPr>
        <w:pPrChange w:id="1244" w:author="周扬天宇" w:date="2010-06-28T16:40:00Z">
          <w:pPr>
            <w:spacing w:line="360" w:lineRule="auto"/>
            <w:textAlignment w:val="top"/>
          </w:pPr>
        </w:pPrChange>
      </w:pPr>
      <w:del w:id="1245" w:author="周扬天宇" w:date="2010-06-28T15:41:00Z">
        <w:r w:rsidRPr="00A470DF" w:rsidDel="007849D1">
          <w:rPr>
            <w:rFonts w:ascii="宋体" w:eastAsia="宋体" w:hAnsi="宋体" w:hint="eastAsia"/>
            <w:sz w:val="24"/>
            <w:szCs w:val="24"/>
            <w:rPrChange w:id="1246" w:author="周扬天宇" w:date="2010-06-28T16:40:00Z">
              <w:rPr>
                <w:rFonts w:ascii="仿宋_GB2312" w:eastAsia="仿宋_GB2312" w:hint="eastAsia"/>
                <w:sz w:val="24"/>
              </w:rPr>
            </w:rPrChange>
          </w:rPr>
          <w:delText>联盟中心</w:delText>
        </w:r>
      </w:del>
      <w:ins w:id="1247" w:author="周扬天宇" w:date="2010-06-28T15:41:00Z">
        <w:r w:rsidR="007849D1" w:rsidRPr="00A470DF">
          <w:rPr>
            <w:rFonts w:ascii="宋体" w:eastAsia="宋体" w:hAnsi="宋体" w:hint="eastAsia"/>
            <w:sz w:val="24"/>
            <w:szCs w:val="24"/>
            <w:rPrChange w:id="1248" w:author="周扬天宇" w:date="2010-06-28T16:40:00Z">
              <w:rPr>
                <w:rFonts w:ascii="仿宋_GB2312" w:eastAsia="仿宋_GB2312" w:hint="eastAsia"/>
                <w:sz w:val="24"/>
              </w:rPr>
            </w:rPrChange>
          </w:rPr>
          <w:t>中心</w:t>
        </w:r>
      </w:ins>
      <w:r w:rsidRPr="00A470DF">
        <w:rPr>
          <w:rFonts w:ascii="宋体" w:eastAsia="宋体" w:hAnsi="宋体" w:hint="eastAsia"/>
          <w:sz w:val="24"/>
          <w:szCs w:val="24"/>
          <w:rPrChange w:id="1249" w:author="周扬天宇" w:date="2010-06-28T16:40:00Z">
            <w:rPr>
              <w:rFonts w:ascii="仿宋_GB2312" w:eastAsia="仿宋_GB2312" w:hint="eastAsia"/>
              <w:sz w:val="24"/>
            </w:rPr>
          </w:rPrChange>
        </w:rPr>
        <w:t>专职审批人员核实还款责任人身份，确定其无不良信用记录，授予其授信额度。核实要点包括但不限于：</w:t>
      </w:r>
    </w:p>
    <w:p w:rsidR="002C7607" w:rsidRPr="00A470DF" w:rsidRDefault="002C7607" w:rsidP="00A470DF">
      <w:pPr>
        <w:spacing w:line="360" w:lineRule="auto"/>
        <w:ind w:firstLineChars="200" w:firstLine="480"/>
        <w:rPr>
          <w:rFonts w:ascii="宋体" w:eastAsia="宋体" w:hAnsi="宋体" w:hint="eastAsia"/>
          <w:sz w:val="24"/>
          <w:szCs w:val="24"/>
          <w:rPrChange w:id="1250" w:author="周扬天宇" w:date="2010-06-28T16:40:00Z">
            <w:rPr>
              <w:rFonts w:ascii="仿宋_GB2312" w:eastAsia="仿宋_GB2312" w:hint="eastAsia"/>
              <w:sz w:val="24"/>
            </w:rPr>
          </w:rPrChange>
        </w:rPr>
        <w:pPrChange w:id="1251" w:author="周扬天宇" w:date="2010-06-28T16:40:00Z">
          <w:pPr>
            <w:spacing w:line="360" w:lineRule="auto"/>
          </w:pPr>
        </w:pPrChange>
      </w:pPr>
      <w:r w:rsidRPr="00A470DF">
        <w:rPr>
          <w:rFonts w:ascii="宋体" w:eastAsia="宋体" w:hAnsi="宋体" w:hint="eastAsia"/>
          <w:sz w:val="24"/>
          <w:szCs w:val="24"/>
          <w:rPrChange w:id="1252" w:author="周扬天宇" w:date="2010-06-28T16:40:00Z">
            <w:rPr>
              <w:rFonts w:ascii="仿宋_GB2312" w:eastAsia="仿宋_GB2312" w:hint="eastAsia"/>
              <w:sz w:val="24"/>
            </w:rPr>
          </w:rPrChange>
        </w:rPr>
        <w:t>（1）通过114电信台，核查申请人单位是否登记与真实</w:t>
      </w:r>
      <w:del w:id="1253" w:author="周扬天宇" w:date="2010-06-28T16:43:00Z">
        <w:r w:rsidRPr="00A470DF" w:rsidDel="000720F1">
          <w:rPr>
            <w:rFonts w:ascii="宋体" w:eastAsia="宋体" w:hAnsi="宋体" w:hint="eastAsia"/>
            <w:sz w:val="24"/>
            <w:szCs w:val="24"/>
            <w:rPrChange w:id="1254" w:author="周扬天宇" w:date="2010-06-28T16:40:00Z">
              <w:rPr>
                <w:rFonts w:ascii="仿宋_GB2312" w:eastAsia="仿宋_GB2312" w:hint="eastAsia"/>
                <w:sz w:val="24"/>
              </w:rPr>
            </w:rPrChange>
          </w:rPr>
          <w:delText>。</w:delText>
        </w:r>
      </w:del>
      <w:ins w:id="1255" w:author="周扬天宇" w:date="2010-06-28T16:43:00Z">
        <w:r w:rsidR="000720F1">
          <w:rPr>
            <w:rFonts w:ascii="宋体" w:eastAsia="宋体" w:hAnsi="宋体" w:hint="eastAsia"/>
            <w:sz w:val="24"/>
            <w:szCs w:val="24"/>
          </w:rPr>
          <w:t>；</w:t>
        </w:r>
      </w:ins>
    </w:p>
    <w:p w:rsidR="002C7607" w:rsidRPr="00A470DF" w:rsidRDefault="002C7607" w:rsidP="00A470DF">
      <w:pPr>
        <w:spacing w:line="360" w:lineRule="auto"/>
        <w:ind w:firstLineChars="200" w:firstLine="480"/>
        <w:rPr>
          <w:rFonts w:ascii="宋体" w:eastAsia="宋体" w:hAnsi="宋体"/>
          <w:sz w:val="24"/>
          <w:szCs w:val="24"/>
          <w:rPrChange w:id="1256" w:author="周扬天宇" w:date="2010-06-28T16:40:00Z">
            <w:rPr>
              <w:rFonts w:ascii="仿宋_GB2312" w:eastAsia="仿宋_GB2312"/>
              <w:sz w:val="24"/>
            </w:rPr>
          </w:rPrChange>
        </w:rPr>
        <w:pPrChange w:id="1257" w:author="周扬天宇" w:date="2010-06-28T16:40:00Z">
          <w:pPr>
            <w:spacing w:line="360" w:lineRule="auto"/>
          </w:pPr>
        </w:pPrChange>
      </w:pPr>
      <w:r w:rsidRPr="00A470DF">
        <w:rPr>
          <w:rFonts w:ascii="宋体" w:eastAsia="宋体" w:hAnsi="宋体" w:hint="eastAsia"/>
          <w:sz w:val="24"/>
          <w:szCs w:val="24"/>
          <w:rPrChange w:id="1258" w:author="周扬天宇" w:date="2010-06-28T16:40:00Z">
            <w:rPr>
              <w:rFonts w:ascii="仿宋_GB2312" w:eastAsia="仿宋_GB2312" w:hint="eastAsia"/>
              <w:sz w:val="24"/>
            </w:rPr>
          </w:rPrChange>
        </w:rPr>
        <w:t>（2）与单位有关人员或</w:t>
      </w:r>
      <w:r w:rsidRPr="00A470DF">
        <w:rPr>
          <w:rFonts w:ascii="宋体" w:eastAsia="宋体" w:hAnsi="宋体" w:hint="eastAsia"/>
          <w:sz w:val="24"/>
          <w:szCs w:val="24"/>
          <w:rPrChange w:id="1259" w:author="周扬天宇" w:date="2010-06-28T16:40:00Z">
            <w:rPr>
              <w:rFonts w:ascii="仿宋_GB2312" w:eastAsia="仿宋_GB2312" w:hAnsi="宋体" w:hint="eastAsia"/>
              <w:sz w:val="24"/>
            </w:rPr>
          </w:rPrChange>
        </w:rPr>
        <w:t>小企业金融</w:t>
      </w:r>
      <w:r w:rsidRPr="00A470DF">
        <w:rPr>
          <w:rFonts w:ascii="宋体" w:eastAsia="宋体" w:hAnsi="宋体" w:hint="eastAsia"/>
          <w:sz w:val="24"/>
          <w:szCs w:val="24"/>
          <w:rPrChange w:id="1260" w:author="周扬天宇" w:date="2010-06-28T16:40:00Z">
            <w:rPr>
              <w:rFonts w:ascii="仿宋_GB2312" w:eastAsia="仿宋_GB2312" w:hint="eastAsia"/>
              <w:sz w:val="24"/>
            </w:rPr>
          </w:rPrChange>
        </w:rPr>
        <w:t>部联系，确认还款责任人身份</w:t>
      </w:r>
      <w:del w:id="1261" w:author="周扬天宇" w:date="2010-06-28T16:43:00Z">
        <w:r w:rsidRPr="00A470DF" w:rsidDel="000720F1">
          <w:rPr>
            <w:rFonts w:ascii="宋体" w:eastAsia="宋体" w:hAnsi="宋体" w:hint="eastAsia"/>
            <w:sz w:val="24"/>
            <w:szCs w:val="24"/>
            <w:rPrChange w:id="1262" w:author="周扬天宇" w:date="2010-06-28T16:40:00Z">
              <w:rPr>
                <w:rFonts w:ascii="仿宋_GB2312" w:eastAsia="仿宋_GB2312" w:hint="eastAsia"/>
                <w:sz w:val="24"/>
              </w:rPr>
            </w:rPrChange>
          </w:rPr>
          <w:delText>。</w:delText>
        </w:r>
      </w:del>
      <w:ins w:id="1263" w:author="周扬天宇" w:date="2010-06-28T16:43:00Z">
        <w:r w:rsidR="000720F1">
          <w:rPr>
            <w:rFonts w:ascii="宋体" w:eastAsia="宋体" w:hAnsi="宋体" w:hint="eastAsia"/>
            <w:sz w:val="24"/>
            <w:szCs w:val="24"/>
          </w:rPr>
          <w:t>；</w:t>
        </w:r>
      </w:ins>
    </w:p>
    <w:p w:rsidR="002C7607" w:rsidRPr="00A470DF" w:rsidRDefault="002C7607" w:rsidP="00A470DF">
      <w:pPr>
        <w:spacing w:line="360" w:lineRule="auto"/>
        <w:ind w:firstLineChars="200" w:firstLine="480"/>
        <w:rPr>
          <w:rFonts w:ascii="宋体" w:eastAsia="宋体" w:hAnsi="宋体" w:hint="eastAsia"/>
          <w:sz w:val="24"/>
          <w:szCs w:val="24"/>
          <w:rPrChange w:id="1264" w:author="周扬天宇" w:date="2010-06-28T16:40:00Z">
            <w:rPr>
              <w:rFonts w:ascii="仿宋_GB2312" w:eastAsia="仿宋_GB2312" w:hint="eastAsia"/>
              <w:sz w:val="24"/>
            </w:rPr>
          </w:rPrChange>
        </w:rPr>
        <w:pPrChange w:id="1265" w:author="周扬天宇" w:date="2010-06-28T16:40:00Z">
          <w:pPr>
            <w:spacing w:line="360" w:lineRule="auto"/>
          </w:pPr>
        </w:pPrChange>
      </w:pPr>
      <w:r w:rsidRPr="00A470DF">
        <w:rPr>
          <w:rFonts w:ascii="宋体" w:eastAsia="宋体" w:hAnsi="宋体" w:hint="eastAsia"/>
          <w:sz w:val="24"/>
          <w:szCs w:val="24"/>
          <w:rPrChange w:id="1266" w:author="周扬天宇" w:date="2010-06-28T16:40:00Z">
            <w:rPr>
              <w:rFonts w:ascii="仿宋_GB2312" w:eastAsia="仿宋_GB2312" w:hint="eastAsia"/>
              <w:sz w:val="24"/>
            </w:rPr>
          </w:rPrChange>
        </w:rPr>
        <w:t>（3）查询人民银行个人信用信息基础数据库，核对个人信用报告与申请表信息的差异；</w:t>
      </w:r>
    </w:p>
    <w:p w:rsidR="002C7607" w:rsidRPr="00A470DF" w:rsidRDefault="002C7607" w:rsidP="00A470DF">
      <w:pPr>
        <w:spacing w:line="360" w:lineRule="auto"/>
        <w:ind w:firstLineChars="200" w:firstLine="480"/>
        <w:rPr>
          <w:rFonts w:ascii="宋体" w:eastAsia="宋体" w:hAnsi="宋体" w:hint="eastAsia"/>
          <w:sz w:val="24"/>
          <w:szCs w:val="24"/>
          <w:rPrChange w:id="1267" w:author="周扬天宇" w:date="2010-06-28T16:40:00Z">
            <w:rPr>
              <w:rFonts w:ascii="仿宋_GB2312" w:eastAsia="仿宋_GB2312" w:hint="eastAsia"/>
              <w:sz w:val="24"/>
            </w:rPr>
          </w:rPrChange>
        </w:rPr>
        <w:pPrChange w:id="1268" w:author="周扬天宇" w:date="2010-06-28T16:40:00Z">
          <w:pPr>
            <w:spacing w:line="360" w:lineRule="auto"/>
          </w:pPr>
        </w:pPrChange>
      </w:pPr>
      <w:r w:rsidRPr="00A470DF">
        <w:rPr>
          <w:rFonts w:ascii="宋体" w:eastAsia="宋体" w:hAnsi="宋体" w:hint="eastAsia"/>
          <w:sz w:val="24"/>
          <w:szCs w:val="24"/>
          <w:rPrChange w:id="1269" w:author="周扬天宇" w:date="2010-06-28T16:40:00Z">
            <w:rPr>
              <w:rFonts w:ascii="仿宋_GB2312" w:eastAsia="仿宋_GB2312" w:hint="eastAsia"/>
              <w:sz w:val="24"/>
            </w:rPr>
          </w:rPrChange>
        </w:rPr>
        <w:t>（4）电话联系申请人，按照先单位电话，再手机，最后家庭电话的顺序，核实主持卡人相关信息（主要信息有账单地址与邮编，单位地址，具体工作部门等），明确申请为其本人亲笔签名。</w:t>
      </w:r>
    </w:p>
    <w:p w:rsidR="002C7607" w:rsidRPr="00A470DF" w:rsidRDefault="002C7607" w:rsidP="00A470DF">
      <w:pPr>
        <w:spacing w:line="360" w:lineRule="auto"/>
        <w:ind w:firstLineChars="200" w:firstLine="480"/>
        <w:rPr>
          <w:rFonts w:ascii="宋体" w:eastAsia="宋体" w:hAnsi="宋体" w:hint="eastAsia"/>
          <w:sz w:val="24"/>
          <w:szCs w:val="24"/>
          <w:rPrChange w:id="1270" w:author="周扬天宇" w:date="2010-06-28T16:40:00Z">
            <w:rPr>
              <w:rFonts w:ascii="仿宋_GB2312" w:eastAsia="仿宋_GB2312" w:hint="eastAsia"/>
              <w:sz w:val="24"/>
            </w:rPr>
          </w:rPrChange>
        </w:rPr>
        <w:pPrChange w:id="1271" w:author="周扬天宇" w:date="2010-06-28T16:40:00Z">
          <w:pPr/>
        </w:pPrChange>
      </w:pPr>
      <w:r w:rsidRPr="00A470DF">
        <w:rPr>
          <w:rFonts w:ascii="宋体" w:eastAsia="宋体" w:hAnsi="宋体" w:hint="eastAsia"/>
          <w:sz w:val="24"/>
          <w:szCs w:val="24"/>
          <w:rPrChange w:id="1272" w:author="周扬天宇" w:date="2010-06-28T16:40:00Z">
            <w:rPr>
              <w:rFonts w:ascii="仿宋_GB2312" w:eastAsia="仿宋_GB2312" w:hint="eastAsia"/>
              <w:sz w:val="24"/>
            </w:rPr>
          </w:rPrChange>
        </w:rPr>
        <w:t>3</w:t>
      </w:r>
      <w:del w:id="1273" w:author="周扬天宇" w:date="2010-06-28T16:43:00Z">
        <w:r w:rsidRPr="00A470DF" w:rsidDel="000720F1">
          <w:rPr>
            <w:rFonts w:ascii="宋体" w:eastAsia="宋体" w:hAnsi="宋体" w:hint="eastAsia"/>
            <w:sz w:val="24"/>
            <w:szCs w:val="24"/>
            <w:rPrChange w:id="1274" w:author="周扬天宇" w:date="2010-06-28T16:40:00Z">
              <w:rPr>
                <w:rFonts w:ascii="仿宋_GB2312" w:eastAsia="仿宋_GB2312" w:hint="eastAsia"/>
                <w:sz w:val="24"/>
              </w:rPr>
            </w:rPrChange>
          </w:rPr>
          <w:delText xml:space="preserve">. </w:delText>
        </w:r>
      </w:del>
      <w:ins w:id="1275" w:author="周扬天宇" w:date="2010-06-28T16:43:00Z">
        <w:r w:rsidR="000720F1">
          <w:rPr>
            <w:rFonts w:ascii="宋体" w:eastAsia="宋体" w:hAnsi="宋体" w:hint="eastAsia"/>
            <w:sz w:val="24"/>
            <w:szCs w:val="24"/>
          </w:rPr>
          <w:t>、</w:t>
        </w:r>
      </w:ins>
      <w:r w:rsidRPr="00A470DF">
        <w:rPr>
          <w:rFonts w:ascii="宋体" w:eastAsia="宋体" w:hAnsi="宋体" w:hint="eastAsia"/>
          <w:sz w:val="24"/>
          <w:szCs w:val="24"/>
          <w:rPrChange w:id="1276" w:author="周扬天宇" w:date="2010-06-28T16:40:00Z">
            <w:rPr>
              <w:rFonts w:ascii="仿宋_GB2312" w:eastAsia="仿宋_GB2312" w:hint="eastAsia"/>
              <w:sz w:val="24"/>
            </w:rPr>
          </w:rPrChange>
        </w:rPr>
        <w:t>审批单位授信额度</w:t>
      </w:r>
    </w:p>
    <w:p w:rsidR="002C7607" w:rsidRPr="00A470DF" w:rsidRDefault="002C7607" w:rsidP="00A470DF">
      <w:pPr>
        <w:spacing w:line="360" w:lineRule="auto"/>
        <w:ind w:firstLineChars="200" w:firstLine="480"/>
        <w:rPr>
          <w:rFonts w:ascii="宋体" w:eastAsia="宋体" w:hAnsi="宋体" w:hint="eastAsia"/>
          <w:b/>
          <w:sz w:val="24"/>
          <w:szCs w:val="24"/>
          <w:rPrChange w:id="1277" w:author="周扬天宇" w:date="2010-06-28T16:40:00Z">
            <w:rPr>
              <w:rFonts w:hint="eastAsia"/>
              <w:b/>
              <w:sz w:val="24"/>
            </w:rPr>
          </w:rPrChange>
        </w:rPr>
        <w:pPrChange w:id="1278" w:author="周扬天宇" w:date="2010-06-28T16:40:00Z">
          <w:pPr/>
        </w:pPrChange>
      </w:pPr>
      <w:del w:id="1279" w:author="周扬天宇" w:date="2010-06-28T15:41:00Z">
        <w:r w:rsidRPr="00A470DF" w:rsidDel="007849D1">
          <w:rPr>
            <w:rFonts w:ascii="宋体" w:eastAsia="宋体" w:hAnsi="宋体" w:hint="eastAsia"/>
            <w:sz w:val="24"/>
            <w:szCs w:val="24"/>
            <w:rPrChange w:id="1280" w:author="周扬天宇" w:date="2010-06-28T16:40:00Z">
              <w:rPr>
                <w:rFonts w:ascii="仿宋_GB2312" w:eastAsia="仿宋_GB2312" w:hint="eastAsia"/>
                <w:sz w:val="24"/>
              </w:rPr>
            </w:rPrChange>
          </w:rPr>
          <w:delText>联盟中心</w:delText>
        </w:r>
      </w:del>
      <w:ins w:id="1281" w:author="周扬天宇" w:date="2010-06-28T15:41:00Z">
        <w:r w:rsidR="007849D1" w:rsidRPr="00A470DF">
          <w:rPr>
            <w:rFonts w:ascii="宋体" w:eastAsia="宋体" w:hAnsi="宋体" w:hint="eastAsia"/>
            <w:sz w:val="24"/>
            <w:szCs w:val="24"/>
            <w:rPrChange w:id="1282" w:author="周扬天宇" w:date="2010-06-28T16:40:00Z">
              <w:rPr>
                <w:rFonts w:ascii="仿宋_GB2312" w:eastAsia="仿宋_GB2312" w:hint="eastAsia"/>
                <w:sz w:val="24"/>
              </w:rPr>
            </w:rPrChange>
          </w:rPr>
          <w:t>中心</w:t>
        </w:r>
      </w:ins>
      <w:r w:rsidRPr="00A470DF">
        <w:rPr>
          <w:rFonts w:ascii="宋体" w:eastAsia="宋体" w:hAnsi="宋体" w:hint="eastAsia"/>
          <w:sz w:val="24"/>
          <w:szCs w:val="24"/>
          <w:rPrChange w:id="1283" w:author="周扬天宇" w:date="2010-06-28T16:40:00Z">
            <w:rPr>
              <w:rFonts w:ascii="仿宋_GB2312" w:eastAsia="仿宋_GB2312" w:hint="eastAsia"/>
              <w:sz w:val="24"/>
            </w:rPr>
          </w:rPrChange>
        </w:rPr>
        <w:t>专职审批人员根据以上核实结果确定单位授信额度，并填写公司资料申请审批页面（BUADC）。</w:t>
      </w:r>
    </w:p>
    <w:p w:rsidR="002C7607" w:rsidRPr="00223421" w:rsidRDefault="002C7607" w:rsidP="002C7607">
      <w:pPr>
        <w:spacing w:line="360" w:lineRule="auto"/>
        <w:rPr>
          <w:rFonts w:ascii="仿宋_GB2312" w:eastAsia="仿宋_GB2312" w:hint="eastAsia"/>
          <w:sz w:val="24"/>
        </w:rPr>
      </w:pPr>
      <w:r w:rsidRPr="00223421">
        <w:rPr>
          <w:rFonts w:hint="eastAsia"/>
          <w:sz w:val="24"/>
          <w:lang w:val="en-GB"/>
        </w:rPr>
        <w:lastRenderedPageBreak/>
        <w:pict>
          <v:shape id="_x0000_i1026" type="#_x0000_t75" style="width:414.6pt;height:301.2pt">
            <v:imagedata r:id="rId8" o:title=""/>
          </v:shape>
        </w:pict>
      </w:r>
    </w:p>
    <w:p w:rsidR="002C7607" w:rsidRPr="000720F1" w:rsidRDefault="002C7607" w:rsidP="000720F1">
      <w:pPr>
        <w:spacing w:line="360" w:lineRule="auto"/>
        <w:ind w:firstLineChars="200" w:firstLine="480"/>
        <w:textAlignment w:val="top"/>
        <w:rPr>
          <w:rFonts w:ascii="宋体" w:eastAsia="宋体" w:hAnsi="宋体" w:hint="eastAsia"/>
          <w:sz w:val="24"/>
          <w:szCs w:val="24"/>
          <w:rPrChange w:id="1284" w:author="周扬天宇" w:date="2010-06-28T16:43:00Z">
            <w:rPr>
              <w:rFonts w:ascii="仿宋_GB2312" w:eastAsia="仿宋_GB2312" w:hint="eastAsia"/>
              <w:sz w:val="24"/>
            </w:rPr>
          </w:rPrChange>
        </w:rPr>
        <w:pPrChange w:id="1285" w:author="周扬天宇" w:date="2010-06-28T16:43:00Z">
          <w:pPr>
            <w:spacing w:line="360" w:lineRule="auto"/>
            <w:textAlignment w:val="top"/>
          </w:pPr>
        </w:pPrChange>
      </w:pPr>
      <w:r w:rsidRPr="000720F1">
        <w:rPr>
          <w:rFonts w:ascii="宋体" w:eastAsia="宋体" w:hAnsi="宋体" w:hint="eastAsia"/>
          <w:sz w:val="24"/>
          <w:szCs w:val="24"/>
          <w:rPrChange w:id="1286" w:author="周扬天宇" w:date="2010-06-28T16:43:00Z">
            <w:rPr>
              <w:rFonts w:ascii="仿宋_GB2312" w:eastAsia="仿宋_GB2312" w:hint="eastAsia"/>
              <w:sz w:val="24"/>
            </w:rPr>
          </w:rPrChange>
        </w:rPr>
        <w:t>图2：公司资料申请审批页面（BUADC）</w:t>
      </w:r>
    </w:p>
    <w:p w:rsidR="002C7607" w:rsidRPr="000720F1" w:rsidRDefault="002C7607" w:rsidP="000720F1">
      <w:pPr>
        <w:spacing w:line="360" w:lineRule="auto"/>
        <w:ind w:firstLineChars="200" w:firstLine="482"/>
        <w:textAlignment w:val="top"/>
        <w:rPr>
          <w:rFonts w:ascii="宋体" w:eastAsia="宋体" w:hAnsi="宋体" w:hint="eastAsia"/>
          <w:sz w:val="24"/>
          <w:szCs w:val="24"/>
          <w:rPrChange w:id="1287" w:author="周扬天宇" w:date="2010-06-28T16:44:00Z">
            <w:rPr>
              <w:rFonts w:ascii="仿宋_GB2312" w:eastAsia="仿宋_GB2312" w:hint="eastAsia"/>
              <w:sz w:val="24"/>
            </w:rPr>
          </w:rPrChange>
        </w:rPr>
        <w:pPrChange w:id="1288" w:author="周扬天宇" w:date="2010-06-28T16:44:00Z">
          <w:pPr>
            <w:spacing w:line="360" w:lineRule="auto"/>
            <w:ind w:firstLine="420"/>
            <w:textAlignment w:val="top"/>
          </w:pPr>
        </w:pPrChange>
      </w:pPr>
      <w:r w:rsidRPr="000720F1">
        <w:rPr>
          <w:rFonts w:ascii="宋体" w:eastAsia="宋体" w:hAnsi="宋体" w:hint="eastAsia"/>
          <w:b/>
          <w:sz w:val="24"/>
          <w:szCs w:val="24"/>
          <w:rPrChange w:id="1289" w:author="周扬天宇" w:date="2010-06-28T16:44:00Z">
            <w:rPr>
              <w:rFonts w:ascii="仿宋_GB2312" w:eastAsia="仿宋_GB2312" w:hint="eastAsia"/>
              <w:sz w:val="24"/>
            </w:rPr>
          </w:rPrChange>
        </w:rPr>
        <w:t>第十一条</w:t>
      </w:r>
      <w:r w:rsidRPr="000720F1">
        <w:rPr>
          <w:rFonts w:ascii="宋体" w:eastAsia="宋体" w:hAnsi="宋体" w:hint="eastAsia"/>
          <w:sz w:val="24"/>
          <w:szCs w:val="24"/>
          <w:rPrChange w:id="1290" w:author="周扬天宇" w:date="2010-06-28T16:44:00Z">
            <w:rPr>
              <w:rFonts w:ascii="仿宋_GB2312" w:eastAsia="仿宋_GB2312" w:hint="eastAsia"/>
              <w:sz w:val="24"/>
            </w:rPr>
          </w:rPrChange>
        </w:rPr>
        <w:t xml:space="preserve">  卡片授信额度确定</w:t>
      </w:r>
    </w:p>
    <w:p w:rsidR="002C7607" w:rsidRPr="000720F1" w:rsidRDefault="002C7607" w:rsidP="000720F1">
      <w:pPr>
        <w:spacing w:line="360" w:lineRule="auto"/>
        <w:ind w:firstLineChars="200" w:firstLine="480"/>
        <w:textAlignment w:val="top"/>
        <w:rPr>
          <w:rFonts w:ascii="宋体" w:eastAsia="宋体" w:hAnsi="宋体" w:hint="eastAsia"/>
          <w:sz w:val="24"/>
          <w:szCs w:val="24"/>
          <w:rPrChange w:id="1291" w:author="周扬天宇" w:date="2010-06-28T16:44:00Z">
            <w:rPr>
              <w:rFonts w:ascii="仿宋_GB2312" w:eastAsia="仿宋_GB2312" w:hint="eastAsia"/>
              <w:sz w:val="24"/>
            </w:rPr>
          </w:rPrChange>
        </w:rPr>
        <w:pPrChange w:id="1292" w:author="周扬天宇" w:date="2010-06-28T16:44:00Z">
          <w:pPr>
            <w:spacing w:line="360" w:lineRule="auto"/>
            <w:textAlignment w:val="top"/>
          </w:pPr>
        </w:pPrChange>
      </w:pPr>
      <w:r w:rsidRPr="000720F1">
        <w:rPr>
          <w:rFonts w:ascii="宋体" w:eastAsia="宋体" w:hAnsi="宋体" w:hint="eastAsia"/>
          <w:sz w:val="24"/>
          <w:szCs w:val="24"/>
          <w:rPrChange w:id="1293" w:author="周扬天宇" w:date="2010-06-28T16:44:00Z">
            <w:rPr>
              <w:rFonts w:ascii="仿宋_GB2312" w:eastAsia="仿宋_GB2312" w:hint="eastAsia"/>
              <w:sz w:val="24"/>
            </w:rPr>
          </w:rPrChange>
        </w:rPr>
        <w:t>（一）个人资料建立（数据录入</w:t>
      </w:r>
      <w:del w:id="1294" w:author="周扬天宇" w:date="2010-06-28T16:44:00Z">
        <w:r w:rsidRPr="000720F1" w:rsidDel="000720F1">
          <w:rPr>
            <w:rFonts w:ascii="宋体" w:eastAsia="宋体" w:hAnsi="宋体" w:hint="eastAsia"/>
            <w:sz w:val="24"/>
            <w:szCs w:val="24"/>
            <w:rPrChange w:id="1295" w:author="周扬天宇" w:date="2010-06-28T16:44:00Z">
              <w:rPr>
                <w:rFonts w:ascii="仿宋_GB2312" w:eastAsia="仿宋_GB2312" w:hint="eastAsia"/>
                <w:sz w:val="24"/>
              </w:rPr>
            </w:rPrChange>
          </w:rPr>
          <w:delText>，</w:delText>
        </w:r>
      </w:del>
      <w:ins w:id="1296" w:author="周扬天宇" w:date="2010-06-28T16:44:00Z">
        <w:r w:rsidR="000720F1">
          <w:rPr>
            <w:rFonts w:ascii="宋体" w:eastAsia="宋体" w:hAnsi="宋体" w:hint="eastAsia"/>
            <w:sz w:val="24"/>
            <w:szCs w:val="24"/>
          </w:rPr>
          <w:t>、</w:t>
        </w:r>
      </w:ins>
      <w:r w:rsidRPr="000720F1">
        <w:rPr>
          <w:rFonts w:ascii="宋体" w:eastAsia="宋体" w:hAnsi="宋体" w:hint="eastAsia"/>
          <w:sz w:val="24"/>
          <w:szCs w:val="24"/>
          <w:rPrChange w:id="1297" w:author="周扬天宇" w:date="2010-06-28T16:44:00Z">
            <w:rPr>
              <w:rFonts w:ascii="仿宋_GB2312" w:eastAsia="仿宋_GB2312" w:hint="eastAsia"/>
              <w:sz w:val="24"/>
            </w:rPr>
          </w:rPrChange>
        </w:rPr>
        <w:t>复核）</w:t>
      </w:r>
    </w:p>
    <w:p w:rsidR="002C7607" w:rsidRPr="000720F1" w:rsidRDefault="002C7607" w:rsidP="000720F1">
      <w:pPr>
        <w:spacing w:line="360" w:lineRule="auto"/>
        <w:ind w:firstLineChars="200" w:firstLine="480"/>
        <w:textAlignment w:val="top"/>
        <w:rPr>
          <w:rFonts w:ascii="宋体" w:eastAsia="宋体" w:hAnsi="宋体" w:hint="eastAsia"/>
          <w:sz w:val="24"/>
          <w:szCs w:val="24"/>
          <w:rPrChange w:id="1298" w:author="周扬天宇" w:date="2010-06-28T16:44:00Z">
            <w:rPr>
              <w:rFonts w:ascii="仿宋_GB2312" w:eastAsia="仿宋_GB2312" w:hint="eastAsia"/>
              <w:sz w:val="24"/>
            </w:rPr>
          </w:rPrChange>
        </w:rPr>
        <w:pPrChange w:id="1299" w:author="周扬天宇" w:date="2010-06-28T16:44:00Z">
          <w:pPr>
            <w:spacing w:line="360" w:lineRule="auto"/>
            <w:textAlignment w:val="top"/>
          </w:pPr>
        </w:pPrChange>
      </w:pPr>
      <w:del w:id="1300" w:author="周扬天宇" w:date="2010-06-28T15:41:00Z">
        <w:r w:rsidRPr="000720F1" w:rsidDel="007849D1">
          <w:rPr>
            <w:rFonts w:ascii="宋体" w:eastAsia="宋体" w:hAnsi="宋体" w:hint="eastAsia"/>
            <w:sz w:val="24"/>
            <w:szCs w:val="24"/>
            <w:rPrChange w:id="1301" w:author="周扬天宇" w:date="2010-06-28T16:44:00Z">
              <w:rPr>
                <w:rFonts w:ascii="仿宋_GB2312" w:eastAsia="仿宋_GB2312" w:hint="eastAsia"/>
                <w:sz w:val="24"/>
              </w:rPr>
            </w:rPrChange>
          </w:rPr>
          <w:delText>联盟中心</w:delText>
        </w:r>
      </w:del>
      <w:ins w:id="1302" w:author="周扬天宇" w:date="2010-06-28T15:41:00Z">
        <w:r w:rsidR="007849D1" w:rsidRPr="000720F1">
          <w:rPr>
            <w:rFonts w:ascii="宋体" w:eastAsia="宋体" w:hAnsi="宋体" w:hint="eastAsia"/>
            <w:sz w:val="24"/>
            <w:szCs w:val="24"/>
            <w:rPrChange w:id="1303" w:author="周扬天宇" w:date="2010-06-28T16:44:00Z">
              <w:rPr>
                <w:rFonts w:ascii="仿宋_GB2312" w:eastAsia="仿宋_GB2312" w:hint="eastAsia"/>
                <w:sz w:val="24"/>
              </w:rPr>
            </w:rPrChange>
          </w:rPr>
          <w:t>中心</w:t>
        </w:r>
      </w:ins>
      <w:r w:rsidRPr="000720F1">
        <w:rPr>
          <w:rFonts w:ascii="宋体" w:eastAsia="宋体" w:hAnsi="宋体" w:hint="eastAsia"/>
          <w:sz w:val="24"/>
          <w:szCs w:val="24"/>
          <w:rPrChange w:id="1304" w:author="周扬天宇" w:date="2010-06-28T16:44:00Z">
            <w:rPr>
              <w:rFonts w:ascii="仿宋_GB2312" w:eastAsia="仿宋_GB2312" w:hint="eastAsia"/>
              <w:sz w:val="24"/>
            </w:rPr>
          </w:rPrChange>
        </w:rPr>
        <w:t>专职数据录入人员录入持卡人资料包括客户资料</w:t>
      </w:r>
      <w:del w:id="1305" w:author="周扬天宇" w:date="2010-06-28T16:44:00Z">
        <w:r w:rsidRPr="000720F1" w:rsidDel="000720F1">
          <w:rPr>
            <w:rFonts w:ascii="宋体" w:eastAsia="宋体" w:hAnsi="宋体" w:hint="eastAsia"/>
            <w:sz w:val="24"/>
            <w:szCs w:val="24"/>
            <w:rPrChange w:id="1306" w:author="周扬天宇" w:date="2010-06-28T16:44:00Z">
              <w:rPr>
                <w:rFonts w:ascii="仿宋_GB2312" w:eastAsia="仿宋_GB2312" w:hint="eastAsia"/>
                <w:sz w:val="24"/>
              </w:rPr>
            </w:rPrChange>
          </w:rPr>
          <w:delText>，</w:delText>
        </w:r>
      </w:del>
      <w:ins w:id="1307" w:author="周扬天宇" w:date="2010-06-28T16:44:00Z">
        <w:r w:rsidR="000720F1">
          <w:rPr>
            <w:rFonts w:ascii="宋体" w:eastAsia="宋体" w:hAnsi="宋体" w:hint="eastAsia"/>
            <w:sz w:val="24"/>
            <w:szCs w:val="24"/>
          </w:rPr>
          <w:t>、</w:t>
        </w:r>
      </w:ins>
      <w:r w:rsidRPr="000720F1">
        <w:rPr>
          <w:rFonts w:ascii="宋体" w:eastAsia="宋体" w:hAnsi="宋体" w:hint="eastAsia"/>
          <w:sz w:val="24"/>
          <w:szCs w:val="24"/>
          <w:rPrChange w:id="1308" w:author="周扬天宇" w:date="2010-06-28T16:44:00Z">
            <w:rPr>
              <w:rFonts w:ascii="仿宋_GB2312" w:eastAsia="仿宋_GB2312" w:hint="eastAsia"/>
              <w:sz w:val="24"/>
            </w:rPr>
          </w:rPrChange>
        </w:rPr>
        <w:t>申请资料</w:t>
      </w:r>
      <w:del w:id="1309" w:author="周扬天宇" w:date="2010-06-28T16:44:00Z">
        <w:r w:rsidRPr="000720F1" w:rsidDel="000720F1">
          <w:rPr>
            <w:rFonts w:ascii="宋体" w:eastAsia="宋体" w:hAnsi="宋体" w:hint="eastAsia"/>
            <w:sz w:val="24"/>
            <w:szCs w:val="24"/>
            <w:rPrChange w:id="1310" w:author="周扬天宇" w:date="2010-06-28T16:44:00Z">
              <w:rPr>
                <w:rFonts w:ascii="仿宋_GB2312" w:eastAsia="仿宋_GB2312" w:hint="eastAsia"/>
                <w:sz w:val="24"/>
              </w:rPr>
            </w:rPrChange>
          </w:rPr>
          <w:delText>，</w:delText>
        </w:r>
      </w:del>
      <w:ins w:id="1311" w:author="周扬天宇" w:date="2010-06-28T16:44:00Z">
        <w:r w:rsidR="000720F1">
          <w:rPr>
            <w:rFonts w:ascii="宋体" w:eastAsia="宋体" w:hAnsi="宋体" w:hint="eastAsia"/>
            <w:sz w:val="24"/>
            <w:szCs w:val="24"/>
          </w:rPr>
          <w:t>、</w:t>
        </w:r>
      </w:ins>
      <w:r w:rsidRPr="000720F1">
        <w:rPr>
          <w:rFonts w:ascii="宋体" w:eastAsia="宋体" w:hAnsi="宋体" w:hint="eastAsia"/>
          <w:sz w:val="24"/>
          <w:szCs w:val="24"/>
          <w:rPrChange w:id="1312" w:author="周扬天宇" w:date="2010-06-28T16:44:00Z">
            <w:rPr>
              <w:rFonts w:ascii="仿宋_GB2312" w:eastAsia="仿宋_GB2312" w:hint="eastAsia"/>
              <w:sz w:val="24"/>
            </w:rPr>
          </w:rPrChange>
        </w:rPr>
        <w:t>申请地址资料等，并分别填写系统页面CUSTR，APLIN和APPL2。</w:t>
      </w:r>
    </w:p>
    <w:p w:rsidR="002C7607" w:rsidRPr="00223421" w:rsidRDefault="002C7607" w:rsidP="002C7607">
      <w:pPr>
        <w:spacing w:line="360" w:lineRule="auto"/>
        <w:textAlignment w:val="top"/>
        <w:rPr>
          <w:rFonts w:ascii="仿宋_GB2312" w:eastAsia="仿宋_GB2312" w:hint="eastAsia"/>
          <w:sz w:val="24"/>
        </w:rPr>
      </w:pPr>
      <w:r w:rsidRPr="00223421">
        <w:rPr>
          <w:rFonts w:hint="eastAsia"/>
          <w:sz w:val="24"/>
        </w:rPr>
        <w:lastRenderedPageBreak/>
        <w:pict>
          <v:shape id="_x0000_i1027" type="#_x0000_t75" style="width:414.6pt;height:331.8pt">
            <v:imagedata r:id="rId9" o:title=""/>
          </v:shape>
        </w:pict>
      </w:r>
    </w:p>
    <w:p w:rsidR="002C7607" w:rsidRPr="000720F1" w:rsidRDefault="002C7607" w:rsidP="002C7607">
      <w:pPr>
        <w:spacing w:line="360" w:lineRule="auto"/>
        <w:textAlignment w:val="top"/>
        <w:rPr>
          <w:rFonts w:ascii="宋体" w:eastAsia="宋体" w:hAnsi="宋体" w:hint="eastAsia"/>
          <w:sz w:val="24"/>
          <w:rPrChange w:id="1313" w:author="周扬天宇" w:date="2010-06-28T16:44:00Z">
            <w:rPr>
              <w:rFonts w:ascii="仿宋_GB2312" w:eastAsia="仿宋_GB2312" w:hint="eastAsia"/>
              <w:sz w:val="24"/>
            </w:rPr>
          </w:rPrChange>
        </w:rPr>
      </w:pPr>
      <w:r w:rsidRPr="000720F1">
        <w:rPr>
          <w:rFonts w:ascii="宋体" w:eastAsia="宋体" w:hAnsi="宋体" w:hint="eastAsia"/>
          <w:sz w:val="24"/>
          <w:rPrChange w:id="1314" w:author="周扬天宇" w:date="2010-06-28T16:44:00Z">
            <w:rPr>
              <w:rFonts w:ascii="仿宋_GB2312" w:eastAsia="仿宋_GB2312" w:hint="eastAsia"/>
              <w:sz w:val="24"/>
            </w:rPr>
          </w:rPrChange>
        </w:rPr>
        <w:t>图3：客户资料录入（CUSTR）</w:t>
      </w:r>
    </w:p>
    <w:p w:rsidR="002C7607" w:rsidRPr="00223421" w:rsidRDefault="002C7607" w:rsidP="002C7607">
      <w:pPr>
        <w:spacing w:line="360" w:lineRule="auto"/>
        <w:textAlignment w:val="top"/>
        <w:rPr>
          <w:rFonts w:ascii="仿宋_GB2312" w:eastAsia="仿宋_GB2312" w:hint="eastAsia"/>
          <w:sz w:val="24"/>
        </w:rPr>
      </w:pPr>
      <w:r w:rsidRPr="00223421">
        <w:rPr>
          <w:rFonts w:hint="eastAsia"/>
          <w:sz w:val="24"/>
        </w:rPr>
        <w:pict>
          <v:shape id="_x0000_i1028" type="#_x0000_t75" style="width:414.6pt;height:282pt">
            <v:imagedata r:id="rId10" o:title=""/>
          </v:shape>
        </w:pict>
      </w:r>
    </w:p>
    <w:p w:rsidR="002C7607" w:rsidRPr="000720F1" w:rsidRDefault="002C7607" w:rsidP="002C7607">
      <w:pPr>
        <w:spacing w:line="360" w:lineRule="auto"/>
        <w:textAlignment w:val="top"/>
        <w:rPr>
          <w:rFonts w:ascii="宋体" w:eastAsia="宋体" w:hAnsi="宋体" w:hint="eastAsia"/>
          <w:sz w:val="24"/>
          <w:rPrChange w:id="1315" w:author="周扬天宇" w:date="2010-06-28T16:44:00Z">
            <w:rPr>
              <w:rFonts w:ascii="仿宋_GB2312" w:eastAsia="仿宋_GB2312" w:hint="eastAsia"/>
              <w:sz w:val="24"/>
            </w:rPr>
          </w:rPrChange>
        </w:rPr>
      </w:pPr>
      <w:r w:rsidRPr="000720F1">
        <w:rPr>
          <w:rFonts w:ascii="宋体" w:eastAsia="宋体" w:hAnsi="宋体" w:hint="eastAsia"/>
          <w:sz w:val="24"/>
          <w:rPrChange w:id="1316" w:author="周扬天宇" w:date="2010-06-28T16:44:00Z">
            <w:rPr>
              <w:rFonts w:ascii="仿宋_GB2312" w:eastAsia="仿宋_GB2312" w:hint="eastAsia"/>
              <w:sz w:val="24"/>
            </w:rPr>
          </w:rPrChange>
        </w:rPr>
        <w:t>图4：申请资料录入（APLIN）</w:t>
      </w:r>
    </w:p>
    <w:p w:rsidR="002C7607" w:rsidRPr="00223421" w:rsidRDefault="002C7607" w:rsidP="002C7607">
      <w:pPr>
        <w:spacing w:line="360" w:lineRule="auto"/>
        <w:textAlignment w:val="top"/>
        <w:rPr>
          <w:rFonts w:ascii="仿宋_GB2312" w:eastAsia="仿宋_GB2312" w:hint="eastAsia"/>
          <w:sz w:val="24"/>
        </w:rPr>
      </w:pPr>
      <w:r w:rsidRPr="00223421">
        <w:rPr>
          <w:rFonts w:hint="eastAsia"/>
          <w:sz w:val="24"/>
        </w:rPr>
        <w:lastRenderedPageBreak/>
        <w:pict>
          <v:shape id="_x0000_i1029" type="#_x0000_t75" style="width:414.6pt;height:300.6pt">
            <v:imagedata r:id="rId11" o:title=""/>
          </v:shape>
        </w:pict>
      </w:r>
    </w:p>
    <w:p w:rsidR="002C7607" w:rsidRPr="000720F1" w:rsidRDefault="002C7607" w:rsidP="000720F1">
      <w:pPr>
        <w:spacing w:line="360" w:lineRule="auto"/>
        <w:ind w:firstLineChars="200" w:firstLine="480"/>
        <w:textAlignment w:val="top"/>
        <w:rPr>
          <w:rFonts w:ascii="宋体" w:eastAsia="宋体" w:hAnsi="宋体" w:hint="eastAsia"/>
          <w:sz w:val="24"/>
          <w:szCs w:val="24"/>
          <w:rPrChange w:id="1317" w:author="周扬天宇" w:date="2010-06-28T16:45:00Z">
            <w:rPr>
              <w:rFonts w:ascii="仿宋_GB2312" w:eastAsia="仿宋_GB2312" w:hint="eastAsia"/>
              <w:sz w:val="24"/>
            </w:rPr>
          </w:rPrChange>
        </w:rPr>
        <w:pPrChange w:id="1318" w:author="周扬天宇" w:date="2010-06-28T16:45:00Z">
          <w:pPr>
            <w:spacing w:line="360" w:lineRule="auto"/>
            <w:textAlignment w:val="top"/>
          </w:pPr>
        </w:pPrChange>
      </w:pPr>
      <w:r w:rsidRPr="000720F1">
        <w:rPr>
          <w:rFonts w:ascii="宋体" w:eastAsia="宋体" w:hAnsi="宋体" w:hint="eastAsia"/>
          <w:sz w:val="24"/>
          <w:szCs w:val="24"/>
          <w:rPrChange w:id="1319" w:author="周扬天宇" w:date="2010-06-28T16:45:00Z">
            <w:rPr>
              <w:rFonts w:ascii="仿宋_GB2312" w:eastAsia="仿宋_GB2312" w:hint="eastAsia"/>
              <w:sz w:val="24"/>
            </w:rPr>
          </w:rPrChange>
        </w:rPr>
        <w:t>图5：申请地址资料录入（APPL2）</w:t>
      </w:r>
    </w:p>
    <w:p w:rsidR="002C7607" w:rsidRPr="000720F1" w:rsidRDefault="002C7607" w:rsidP="000720F1">
      <w:pPr>
        <w:spacing w:line="360" w:lineRule="auto"/>
        <w:ind w:firstLineChars="200" w:firstLine="480"/>
        <w:textAlignment w:val="top"/>
        <w:rPr>
          <w:rFonts w:ascii="宋体" w:eastAsia="宋体" w:hAnsi="宋体" w:hint="eastAsia"/>
          <w:sz w:val="24"/>
          <w:szCs w:val="24"/>
          <w:rPrChange w:id="1320" w:author="周扬天宇" w:date="2010-06-28T16:45:00Z">
            <w:rPr>
              <w:rFonts w:ascii="仿宋_GB2312" w:eastAsia="仿宋_GB2312" w:hint="eastAsia"/>
              <w:sz w:val="24"/>
            </w:rPr>
          </w:rPrChange>
        </w:rPr>
        <w:pPrChange w:id="1321" w:author="周扬天宇" w:date="2010-06-28T16:45:00Z">
          <w:pPr>
            <w:spacing w:line="360" w:lineRule="auto"/>
            <w:textAlignment w:val="top"/>
          </w:pPr>
        </w:pPrChange>
      </w:pPr>
      <w:r w:rsidRPr="000720F1">
        <w:rPr>
          <w:rFonts w:ascii="宋体" w:eastAsia="宋体" w:hAnsi="宋体" w:hint="eastAsia"/>
          <w:sz w:val="24"/>
          <w:szCs w:val="24"/>
          <w:rPrChange w:id="1322" w:author="周扬天宇" w:date="2010-06-28T16:45:00Z">
            <w:rPr>
              <w:rFonts w:ascii="仿宋_GB2312" w:eastAsia="仿宋_GB2312" w:hint="eastAsia"/>
              <w:sz w:val="24"/>
            </w:rPr>
          </w:rPrChange>
        </w:rPr>
        <w:t>（二）持卡人身份核实与授信额度确定</w:t>
      </w:r>
    </w:p>
    <w:p w:rsidR="002C7607" w:rsidRPr="000720F1" w:rsidRDefault="002C7607" w:rsidP="000720F1">
      <w:pPr>
        <w:spacing w:line="360" w:lineRule="auto"/>
        <w:ind w:firstLineChars="200" w:firstLine="480"/>
        <w:textAlignment w:val="top"/>
        <w:rPr>
          <w:rFonts w:ascii="宋体" w:eastAsia="宋体" w:hAnsi="宋体" w:hint="eastAsia"/>
          <w:sz w:val="24"/>
          <w:szCs w:val="24"/>
          <w:rPrChange w:id="1323" w:author="周扬天宇" w:date="2010-06-28T16:45:00Z">
            <w:rPr>
              <w:rFonts w:ascii="仿宋_GB2312" w:eastAsia="仿宋_GB2312" w:hint="eastAsia"/>
              <w:sz w:val="24"/>
            </w:rPr>
          </w:rPrChange>
        </w:rPr>
        <w:pPrChange w:id="1324" w:author="周扬天宇" w:date="2010-06-28T16:45:00Z">
          <w:pPr>
            <w:spacing w:line="360" w:lineRule="auto"/>
            <w:textAlignment w:val="top"/>
          </w:pPr>
        </w:pPrChange>
      </w:pPr>
      <w:del w:id="1325" w:author="周扬天宇" w:date="2010-06-28T15:41:00Z">
        <w:r w:rsidRPr="000720F1" w:rsidDel="007849D1">
          <w:rPr>
            <w:rFonts w:ascii="宋体" w:eastAsia="宋体" w:hAnsi="宋体" w:hint="eastAsia"/>
            <w:sz w:val="24"/>
            <w:szCs w:val="24"/>
            <w:rPrChange w:id="1326" w:author="周扬天宇" w:date="2010-06-28T16:45:00Z">
              <w:rPr>
                <w:rFonts w:ascii="仿宋_GB2312" w:eastAsia="仿宋_GB2312" w:hint="eastAsia"/>
                <w:sz w:val="24"/>
              </w:rPr>
            </w:rPrChange>
          </w:rPr>
          <w:delText>联盟中心</w:delText>
        </w:r>
      </w:del>
      <w:ins w:id="1327" w:author="周扬天宇" w:date="2010-06-28T15:41:00Z">
        <w:r w:rsidR="007849D1" w:rsidRPr="000720F1">
          <w:rPr>
            <w:rFonts w:ascii="宋体" w:eastAsia="宋体" w:hAnsi="宋体" w:hint="eastAsia"/>
            <w:sz w:val="24"/>
            <w:szCs w:val="24"/>
            <w:rPrChange w:id="1328" w:author="周扬天宇" w:date="2010-06-28T16:45:00Z">
              <w:rPr>
                <w:rFonts w:ascii="仿宋_GB2312" w:eastAsia="仿宋_GB2312" w:hint="eastAsia"/>
                <w:sz w:val="24"/>
              </w:rPr>
            </w:rPrChange>
          </w:rPr>
          <w:t>中心</w:t>
        </w:r>
      </w:ins>
      <w:r w:rsidRPr="000720F1">
        <w:rPr>
          <w:rFonts w:ascii="宋体" w:eastAsia="宋体" w:hAnsi="宋体" w:hint="eastAsia"/>
          <w:sz w:val="24"/>
          <w:szCs w:val="24"/>
          <w:rPrChange w:id="1329" w:author="周扬天宇" w:date="2010-06-28T16:45:00Z">
            <w:rPr>
              <w:rFonts w:ascii="仿宋_GB2312" w:eastAsia="仿宋_GB2312" w:hint="eastAsia"/>
              <w:sz w:val="24"/>
            </w:rPr>
          </w:rPrChange>
        </w:rPr>
        <w:t>专职审批人员核实持卡人身份，确定其无不良信用记录，根据申领单位要求，授予其授信额度。核实要点包括但不限于：</w:t>
      </w:r>
    </w:p>
    <w:p w:rsidR="002C7607" w:rsidRPr="000720F1" w:rsidRDefault="002C7607" w:rsidP="000720F1">
      <w:pPr>
        <w:spacing w:line="360" w:lineRule="auto"/>
        <w:ind w:firstLineChars="200" w:firstLine="480"/>
        <w:rPr>
          <w:rFonts w:ascii="宋体" w:eastAsia="宋体" w:hAnsi="宋体" w:hint="eastAsia"/>
          <w:sz w:val="24"/>
          <w:szCs w:val="24"/>
          <w:rPrChange w:id="1330" w:author="周扬天宇" w:date="2010-06-28T16:45:00Z">
            <w:rPr>
              <w:rFonts w:ascii="仿宋_GB2312" w:eastAsia="仿宋_GB2312" w:hint="eastAsia"/>
              <w:sz w:val="24"/>
            </w:rPr>
          </w:rPrChange>
        </w:rPr>
        <w:pPrChange w:id="1331" w:author="周扬天宇" w:date="2010-06-28T16:45:00Z">
          <w:pPr>
            <w:spacing w:line="360" w:lineRule="auto"/>
            <w:ind w:firstLine="420"/>
          </w:pPr>
        </w:pPrChange>
      </w:pPr>
      <w:r w:rsidRPr="000720F1">
        <w:rPr>
          <w:rFonts w:ascii="宋体" w:eastAsia="宋体" w:hAnsi="宋体" w:hint="eastAsia"/>
          <w:sz w:val="24"/>
          <w:szCs w:val="24"/>
          <w:rPrChange w:id="1332" w:author="周扬天宇" w:date="2010-06-28T16:45:00Z">
            <w:rPr>
              <w:rFonts w:ascii="仿宋_GB2312" w:eastAsia="仿宋_GB2312" w:hint="eastAsia"/>
              <w:sz w:val="24"/>
            </w:rPr>
          </w:rPrChange>
        </w:rPr>
        <w:t>1、通过114电信台，核查申请人单位是否登记与真实</w:t>
      </w:r>
      <w:del w:id="1333" w:author="周扬天宇" w:date="2010-06-28T16:45:00Z">
        <w:r w:rsidRPr="000720F1" w:rsidDel="000720F1">
          <w:rPr>
            <w:rFonts w:ascii="宋体" w:eastAsia="宋体" w:hAnsi="宋体" w:hint="eastAsia"/>
            <w:sz w:val="24"/>
            <w:szCs w:val="24"/>
            <w:rPrChange w:id="1334" w:author="周扬天宇" w:date="2010-06-28T16:45:00Z">
              <w:rPr>
                <w:rFonts w:ascii="仿宋_GB2312" w:eastAsia="仿宋_GB2312" w:hint="eastAsia"/>
                <w:sz w:val="24"/>
              </w:rPr>
            </w:rPrChange>
          </w:rPr>
          <w:delText>。</w:delText>
        </w:r>
      </w:del>
      <w:ins w:id="1335" w:author="周扬天宇" w:date="2010-06-28T16:45:00Z">
        <w:r w:rsidR="000720F1">
          <w:rPr>
            <w:rFonts w:ascii="宋体" w:eastAsia="宋体" w:hAnsi="宋体" w:hint="eastAsia"/>
            <w:sz w:val="24"/>
            <w:szCs w:val="24"/>
          </w:rPr>
          <w:t>；</w:t>
        </w:r>
      </w:ins>
    </w:p>
    <w:p w:rsidR="002C7607" w:rsidRPr="000720F1" w:rsidRDefault="002C7607" w:rsidP="000720F1">
      <w:pPr>
        <w:spacing w:line="360" w:lineRule="auto"/>
        <w:ind w:firstLineChars="200" w:firstLine="480"/>
        <w:rPr>
          <w:rFonts w:ascii="宋体" w:eastAsia="宋体" w:hAnsi="宋体"/>
          <w:sz w:val="24"/>
          <w:szCs w:val="24"/>
          <w:rPrChange w:id="1336" w:author="周扬天宇" w:date="2010-06-28T16:45:00Z">
            <w:rPr>
              <w:rFonts w:ascii="仿宋_GB2312" w:eastAsia="仿宋_GB2312"/>
              <w:sz w:val="24"/>
            </w:rPr>
          </w:rPrChange>
        </w:rPr>
        <w:pPrChange w:id="1337" w:author="周扬天宇" w:date="2010-06-28T16:45:00Z">
          <w:pPr>
            <w:spacing w:line="360" w:lineRule="auto"/>
            <w:ind w:firstLine="420"/>
          </w:pPr>
        </w:pPrChange>
      </w:pPr>
      <w:r w:rsidRPr="000720F1">
        <w:rPr>
          <w:rFonts w:ascii="宋体" w:eastAsia="宋体" w:hAnsi="宋体" w:hint="eastAsia"/>
          <w:sz w:val="24"/>
          <w:szCs w:val="24"/>
          <w:rPrChange w:id="1338" w:author="周扬天宇" w:date="2010-06-28T16:45:00Z">
            <w:rPr>
              <w:rFonts w:ascii="仿宋_GB2312" w:eastAsia="仿宋_GB2312" w:hint="eastAsia"/>
              <w:sz w:val="24"/>
            </w:rPr>
          </w:rPrChange>
        </w:rPr>
        <w:t>2、与单位有关人员联系，确认持卡人为单位员工</w:t>
      </w:r>
      <w:del w:id="1339" w:author="周扬天宇" w:date="2010-06-28T16:45:00Z">
        <w:r w:rsidRPr="000720F1" w:rsidDel="000720F1">
          <w:rPr>
            <w:rFonts w:ascii="宋体" w:eastAsia="宋体" w:hAnsi="宋体" w:hint="eastAsia"/>
            <w:sz w:val="24"/>
            <w:szCs w:val="24"/>
            <w:rPrChange w:id="1340" w:author="周扬天宇" w:date="2010-06-28T16:45:00Z">
              <w:rPr>
                <w:rFonts w:ascii="仿宋_GB2312" w:eastAsia="仿宋_GB2312" w:hint="eastAsia"/>
                <w:sz w:val="24"/>
              </w:rPr>
            </w:rPrChange>
          </w:rPr>
          <w:delText>。</w:delText>
        </w:r>
      </w:del>
      <w:ins w:id="1341" w:author="周扬天宇" w:date="2010-06-28T16:45:00Z">
        <w:r w:rsidR="000720F1">
          <w:rPr>
            <w:rFonts w:ascii="宋体" w:eastAsia="宋体" w:hAnsi="宋体" w:hint="eastAsia"/>
            <w:sz w:val="24"/>
            <w:szCs w:val="24"/>
          </w:rPr>
          <w:t>；</w:t>
        </w:r>
      </w:ins>
    </w:p>
    <w:p w:rsidR="002C7607" w:rsidRPr="000720F1" w:rsidRDefault="002C7607" w:rsidP="000720F1">
      <w:pPr>
        <w:spacing w:line="360" w:lineRule="auto"/>
        <w:ind w:firstLineChars="200" w:firstLine="480"/>
        <w:rPr>
          <w:rFonts w:ascii="宋体" w:eastAsia="宋体" w:hAnsi="宋体" w:hint="eastAsia"/>
          <w:sz w:val="24"/>
          <w:szCs w:val="24"/>
          <w:rPrChange w:id="1342" w:author="周扬天宇" w:date="2010-06-28T16:45:00Z">
            <w:rPr>
              <w:rFonts w:ascii="仿宋_GB2312" w:eastAsia="仿宋_GB2312" w:hint="eastAsia"/>
              <w:sz w:val="24"/>
            </w:rPr>
          </w:rPrChange>
        </w:rPr>
        <w:pPrChange w:id="1343" w:author="周扬天宇" w:date="2010-06-28T16:45:00Z">
          <w:pPr>
            <w:spacing w:line="360" w:lineRule="auto"/>
            <w:ind w:firstLine="420"/>
          </w:pPr>
        </w:pPrChange>
      </w:pPr>
      <w:r w:rsidRPr="000720F1">
        <w:rPr>
          <w:rFonts w:ascii="宋体" w:eastAsia="宋体" w:hAnsi="宋体" w:hint="eastAsia"/>
          <w:sz w:val="24"/>
          <w:szCs w:val="24"/>
          <w:rPrChange w:id="1344" w:author="周扬天宇" w:date="2010-06-28T16:45:00Z">
            <w:rPr>
              <w:rFonts w:ascii="仿宋_GB2312" w:eastAsia="仿宋_GB2312" w:hint="eastAsia"/>
              <w:sz w:val="24"/>
            </w:rPr>
          </w:rPrChange>
        </w:rPr>
        <w:t>3、查询人民银行个人信用信息基础数据库，核对个人信用报告与申请表信息的差异</w:t>
      </w:r>
      <w:del w:id="1345" w:author="周扬天宇" w:date="2010-06-28T16:45:00Z">
        <w:r w:rsidRPr="000720F1" w:rsidDel="000720F1">
          <w:rPr>
            <w:rFonts w:ascii="宋体" w:eastAsia="宋体" w:hAnsi="宋体" w:hint="eastAsia"/>
            <w:sz w:val="24"/>
            <w:szCs w:val="24"/>
            <w:rPrChange w:id="1346" w:author="周扬天宇" w:date="2010-06-28T16:45:00Z">
              <w:rPr>
                <w:rFonts w:ascii="仿宋_GB2312" w:eastAsia="仿宋_GB2312" w:hint="eastAsia"/>
                <w:sz w:val="24"/>
              </w:rPr>
            </w:rPrChange>
          </w:rPr>
          <w:delText xml:space="preserve">。 </w:delText>
        </w:r>
      </w:del>
      <w:ins w:id="1347" w:author="周扬天宇" w:date="2010-06-28T16:45:00Z">
        <w:r w:rsidR="000720F1">
          <w:rPr>
            <w:rFonts w:ascii="宋体" w:eastAsia="宋体" w:hAnsi="宋体" w:hint="eastAsia"/>
            <w:sz w:val="24"/>
            <w:szCs w:val="24"/>
          </w:rPr>
          <w:t>；</w:t>
        </w:r>
      </w:ins>
    </w:p>
    <w:p w:rsidR="002C7607" w:rsidRPr="000720F1" w:rsidRDefault="002C7607" w:rsidP="000720F1">
      <w:pPr>
        <w:spacing w:line="360" w:lineRule="auto"/>
        <w:ind w:firstLineChars="200" w:firstLine="480"/>
        <w:rPr>
          <w:rFonts w:ascii="宋体" w:eastAsia="宋体" w:hAnsi="宋体" w:hint="eastAsia"/>
          <w:sz w:val="24"/>
          <w:szCs w:val="24"/>
          <w:rPrChange w:id="1348" w:author="周扬天宇" w:date="2010-06-28T16:45:00Z">
            <w:rPr>
              <w:rFonts w:ascii="仿宋_GB2312" w:eastAsia="仿宋_GB2312" w:hint="eastAsia"/>
              <w:sz w:val="24"/>
            </w:rPr>
          </w:rPrChange>
        </w:rPr>
        <w:pPrChange w:id="1349" w:author="周扬天宇" w:date="2010-06-28T16:45:00Z">
          <w:pPr>
            <w:spacing w:line="360" w:lineRule="auto"/>
            <w:ind w:firstLine="420"/>
          </w:pPr>
        </w:pPrChange>
      </w:pPr>
      <w:r w:rsidRPr="000720F1">
        <w:rPr>
          <w:rFonts w:ascii="宋体" w:eastAsia="宋体" w:hAnsi="宋体" w:hint="eastAsia"/>
          <w:sz w:val="24"/>
          <w:szCs w:val="24"/>
          <w:rPrChange w:id="1350" w:author="周扬天宇" w:date="2010-06-28T16:45:00Z">
            <w:rPr>
              <w:rFonts w:ascii="仿宋_GB2312" w:eastAsia="仿宋_GB2312" w:hint="eastAsia"/>
              <w:sz w:val="24"/>
            </w:rPr>
          </w:rPrChange>
        </w:rPr>
        <w:t>4、电话联系持卡人，按照先单位电话，再手机，最后家庭电话的顺序，核实持卡人相关信息（主要信息有账单地址与邮编，单位地址，具体工作部门等），明确申请为其本人亲笔签名。</w:t>
      </w:r>
    </w:p>
    <w:p w:rsidR="002C7607" w:rsidRPr="000720F1" w:rsidRDefault="002C7607" w:rsidP="000720F1">
      <w:pPr>
        <w:spacing w:line="360" w:lineRule="auto"/>
        <w:ind w:firstLineChars="200" w:firstLine="480"/>
        <w:rPr>
          <w:rFonts w:ascii="宋体" w:eastAsia="宋体" w:hAnsi="宋体" w:hint="eastAsia"/>
          <w:sz w:val="24"/>
          <w:szCs w:val="24"/>
          <w:rPrChange w:id="1351" w:author="周扬天宇" w:date="2010-06-28T16:45:00Z">
            <w:rPr>
              <w:rFonts w:ascii="仿宋_GB2312" w:eastAsia="仿宋_GB2312" w:hint="eastAsia"/>
              <w:sz w:val="24"/>
            </w:rPr>
          </w:rPrChange>
        </w:rPr>
        <w:pPrChange w:id="1352" w:author="周扬天宇" w:date="2010-06-28T16:45:00Z">
          <w:pPr>
            <w:spacing w:line="360" w:lineRule="auto"/>
          </w:pPr>
        </w:pPrChange>
      </w:pPr>
      <w:del w:id="1353" w:author="周扬天宇" w:date="2010-06-28T15:41:00Z">
        <w:r w:rsidRPr="000720F1" w:rsidDel="007849D1">
          <w:rPr>
            <w:rFonts w:ascii="宋体" w:eastAsia="宋体" w:hAnsi="宋体" w:hint="eastAsia"/>
            <w:sz w:val="24"/>
            <w:szCs w:val="24"/>
            <w:rPrChange w:id="1354" w:author="周扬天宇" w:date="2010-06-28T16:45:00Z">
              <w:rPr>
                <w:rFonts w:ascii="仿宋_GB2312" w:eastAsia="仿宋_GB2312" w:hint="eastAsia"/>
                <w:sz w:val="24"/>
              </w:rPr>
            </w:rPrChange>
          </w:rPr>
          <w:delText>联盟中心</w:delText>
        </w:r>
      </w:del>
      <w:ins w:id="1355" w:author="周扬天宇" w:date="2010-06-28T15:41:00Z">
        <w:r w:rsidR="007849D1" w:rsidRPr="000720F1">
          <w:rPr>
            <w:rFonts w:ascii="宋体" w:eastAsia="宋体" w:hAnsi="宋体" w:hint="eastAsia"/>
            <w:sz w:val="24"/>
            <w:szCs w:val="24"/>
            <w:rPrChange w:id="1356" w:author="周扬天宇" w:date="2010-06-28T16:45:00Z">
              <w:rPr>
                <w:rFonts w:ascii="仿宋_GB2312" w:eastAsia="仿宋_GB2312" w:hint="eastAsia"/>
                <w:sz w:val="24"/>
              </w:rPr>
            </w:rPrChange>
          </w:rPr>
          <w:t>中心</w:t>
        </w:r>
      </w:ins>
      <w:r w:rsidRPr="000720F1">
        <w:rPr>
          <w:rFonts w:ascii="宋体" w:eastAsia="宋体" w:hAnsi="宋体" w:hint="eastAsia"/>
          <w:sz w:val="24"/>
          <w:szCs w:val="24"/>
          <w:rPrChange w:id="1357" w:author="周扬天宇" w:date="2010-06-28T16:45:00Z">
            <w:rPr>
              <w:rFonts w:ascii="仿宋_GB2312" w:eastAsia="仿宋_GB2312" w:hint="eastAsia"/>
              <w:sz w:val="24"/>
            </w:rPr>
          </w:rPrChange>
        </w:rPr>
        <w:t>专职审批人员在《南京银行梅花商务卡申请表》相关栏位中，明确签署意见和日期，并签章确认。</w:t>
      </w:r>
    </w:p>
    <w:p w:rsidR="002C7607" w:rsidRPr="000720F1" w:rsidRDefault="002C7607" w:rsidP="000720F1">
      <w:pPr>
        <w:spacing w:line="360" w:lineRule="auto"/>
        <w:ind w:firstLineChars="200" w:firstLine="482"/>
        <w:rPr>
          <w:rFonts w:ascii="宋体" w:eastAsia="宋体" w:hAnsi="宋体" w:hint="eastAsia"/>
          <w:sz w:val="24"/>
          <w:szCs w:val="24"/>
          <w:rPrChange w:id="1358" w:author="周扬天宇" w:date="2010-06-28T16:45:00Z">
            <w:rPr>
              <w:rFonts w:ascii="仿宋_GB2312" w:eastAsia="仿宋_GB2312" w:hint="eastAsia"/>
              <w:sz w:val="24"/>
            </w:rPr>
          </w:rPrChange>
        </w:rPr>
        <w:pPrChange w:id="1359" w:author="周扬天宇" w:date="2010-06-28T16:46:00Z">
          <w:pPr>
            <w:spacing w:line="360" w:lineRule="auto"/>
            <w:ind w:firstLineChars="100" w:firstLine="240"/>
          </w:pPr>
        </w:pPrChange>
      </w:pPr>
      <w:r w:rsidRPr="000720F1">
        <w:rPr>
          <w:rFonts w:ascii="宋体" w:eastAsia="宋体" w:hAnsi="宋体" w:hint="eastAsia"/>
          <w:b/>
          <w:sz w:val="24"/>
          <w:szCs w:val="24"/>
          <w:rPrChange w:id="1360" w:author="周扬天宇" w:date="2010-06-28T16:46:00Z">
            <w:rPr>
              <w:rFonts w:ascii="仿宋_GB2312" w:eastAsia="仿宋_GB2312" w:hint="eastAsia"/>
              <w:sz w:val="24"/>
            </w:rPr>
          </w:rPrChange>
        </w:rPr>
        <w:t>第十二条</w:t>
      </w:r>
      <w:r w:rsidRPr="000720F1">
        <w:rPr>
          <w:rFonts w:ascii="宋体" w:eastAsia="宋体" w:hAnsi="宋体" w:hint="eastAsia"/>
          <w:sz w:val="24"/>
          <w:szCs w:val="24"/>
          <w:rPrChange w:id="1361" w:author="周扬天宇" w:date="2010-06-28T16:45:00Z">
            <w:rPr>
              <w:rFonts w:ascii="仿宋_GB2312" w:eastAsia="仿宋_GB2312" w:hint="eastAsia"/>
              <w:sz w:val="24"/>
            </w:rPr>
          </w:rPrChange>
        </w:rPr>
        <w:t xml:space="preserve">  </w:t>
      </w:r>
      <w:ins w:id="1362" w:author="周扬天宇" w:date="2010-06-28T17:00:00Z">
        <w:r w:rsidR="00BB0271" w:rsidRPr="00BB0271">
          <w:rPr>
            <w:rFonts w:ascii="宋体" w:eastAsia="宋体" w:hAnsi="宋体"/>
            <w:sz w:val="24"/>
            <w:szCs w:val="24"/>
            <w:rPrChange w:id="1363" w:author="周扬天宇" w:date="2010-06-28T17:00:00Z">
              <w:rPr>
                <w:sz w:val="18"/>
                <w:szCs w:val="18"/>
              </w:rPr>
            </w:rPrChange>
          </w:rPr>
          <w:t>梅花商务卡信用额度审批权限及审批政策见《梅花商务卡单位授信额度审批政策及审批权限规则》。</w:t>
        </w:r>
      </w:ins>
      <w:del w:id="1364" w:author="周扬天宇" w:date="2010-06-28T17:00:00Z">
        <w:r w:rsidRPr="000720F1" w:rsidDel="00BB0271">
          <w:rPr>
            <w:rFonts w:ascii="宋体" w:eastAsia="宋体" w:hAnsi="宋体" w:hint="eastAsia"/>
            <w:sz w:val="24"/>
            <w:szCs w:val="24"/>
            <w:rPrChange w:id="1365" w:author="周扬天宇" w:date="2010-06-28T16:45:00Z">
              <w:rPr>
                <w:rFonts w:ascii="仿宋_GB2312" w:eastAsia="仿宋_GB2312" w:hint="eastAsia"/>
                <w:sz w:val="24"/>
              </w:rPr>
            </w:rPrChange>
          </w:rPr>
          <w:delText>梅花商务卡信用额度审批权限及审批政策见附件。</w:delText>
        </w:r>
      </w:del>
    </w:p>
    <w:p w:rsidR="002C7607" w:rsidRPr="000720F1" w:rsidRDefault="002C7607" w:rsidP="000720F1">
      <w:pPr>
        <w:spacing w:line="360" w:lineRule="auto"/>
        <w:ind w:firstLineChars="200" w:firstLine="482"/>
        <w:textAlignment w:val="top"/>
        <w:rPr>
          <w:rFonts w:ascii="宋体" w:eastAsia="宋体" w:hAnsi="宋体" w:hint="eastAsia"/>
          <w:sz w:val="24"/>
          <w:szCs w:val="24"/>
          <w:rPrChange w:id="1366" w:author="周扬天宇" w:date="2010-06-28T16:45:00Z">
            <w:rPr>
              <w:rFonts w:ascii="仿宋_GB2312" w:eastAsia="仿宋_GB2312" w:hint="eastAsia"/>
              <w:sz w:val="24"/>
            </w:rPr>
          </w:rPrChange>
        </w:rPr>
        <w:pPrChange w:id="1367" w:author="周扬天宇" w:date="2010-06-28T16:46:00Z">
          <w:pPr>
            <w:spacing w:line="360" w:lineRule="auto"/>
            <w:ind w:firstLineChars="100" w:firstLine="240"/>
            <w:textAlignment w:val="top"/>
          </w:pPr>
        </w:pPrChange>
      </w:pPr>
      <w:r w:rsidRPr="000720F1">
        <w:rPr>
          <w:rFonts w:ascii="宋体" w:eastAsia="宋体" w:hAnsi="宋体" w:hint="eastAsia"/>
          <w:b/>
          <w:sz w:val="24"/>
          <w:szCs w:val="24"/>
          <w:rPrChange w:id="1368" w:author="周扬天宇" w:date="2010-06-28T16:46:00Z">
            <w:rPr>
              <w:rFonts w:ascii="仿宋_GB2312" w:eastAsia="仿宋_GB2312" w:hint="eastAsia"/>
              <w:sz w:val="24"/>
            </w:rPr>
          </w:rPrChange>
        </w:rPr>
        <w:lastRenderedPageBreak/>
        <w:t>第十三条</w:t>
      </w:r>
      <w:r w:rsidRPr="000720F1">
        <w:rPr>
          <w:rFonts w:ascii="宋体" w:eastAsia="宋体" w:hAnsi="宋体" w:hint="eastAsia"/>
          <w:b/>
          <w:sz w:val="24"/>
          <w:szCs w:val="24"/>
          <w:rPrChange w:id="1369" w:author="周扬天宇" w:date="2010-06-28T16:45:00Z">
            <w:rPr>
              <w:rFonts w:ascii="仿宋_GB2312" w:eastAsia="仿宋_GB2312" w:hint="eastAsia"/>
              <w:b/>
              <w:sz w:val="24"/>
            </w:rPr>
          </w:rPrChange>
        </w:rPr>
        <w:t xml:space="preserve"> </w:t>
      </w:r>
      <w:r w:rsidRPr="000720F1">
        <w:rPr>
          <w:rFonts w:ascii="宋体" w:eastAsia="宋体" w:hAnsi="宋体" w:hint="eastAsia"/>
          <w:sz w:val="24"/>
          <w:szCs w:val="24"/>
          <w:rPrChange w:id="1370" w:author="周扬天宇" w:date="2010-06-28T16:45:00Z">
            <w:rPr>
              <w:rFonts w:ascii="仿宋_GB2312" w:eastAsia="仿宋_GB2312" w:hint="eastAsia"/>
              <w:sz w:val="24"/>
            </w:rPr>
          </w:rPrChange>
        </w:rPr>
        <w:t xml:space="preserve"> </w:t>
      </w:r>
      <w:r w:rsidRPr="000720F1">
        <w:rPr>
          <w:rFonts w:ascii="宋体" w:eastAsia="宋体" w:hAnsi="宋体" w:hint="eastAsia"/>
          <w:sz w:val="24"/>
          <w:szCs w:val="24"/>
          <w:rPrChange w:id="1371" w:author="周扬天宇" w:date="2010-06-28T16:45:00Z">
            <w:rPr>
              <w:rFonts w:ascii="仿宋_GB2312" w:eastAsia="仿宋_GB2312" w:hAnsi="宋体" w:hint="eastAsia"/>
              <w:sz w:val="24"/>
            </w:rPr>
          </w:rPrChange>
        </w:rPr>
        <w:t>不得核准梅花商务卡申请的情况</w:t>
      </w:r>
    </w:p>
    <w:p w:rsidR="002C7607" w:rsidRPr="000720F1" w:rsidRDefault="002C7607" w:rsidP="000720F1">
      <w:pPr>
        <w:spacing w:line="360" w:lineRule="auto"/>
        <w:ind w:firstLineChars="200" w:firstLine="480"/>
        <w:rPr>
          <w:rFonts w:ascii="宋体" w:eastAsia="宋体" w:hAnsi="宋体" w:hint="eastAsia"/>
          <w:sz w:val="24"/>
          <w:szCs w:val="24"/>
          <w:rPrChange w:id="1372" w:author="周扬天宇" w:date="2010-06-28T16:45:00Z">
            <w:rPr>
              <w:rFonts w:ascii="仿宋_GB2312" w:eastAsia="仿宋_GB2312" w:hAnsi="宋体" w:hint="eastAsia"/>
              <w:sz w:val="24"/>
            </w:rPr>
          </w:rPrChange>
        </w:rPr>
        <w:pPrChange w:id="1373" w:author="周扬天宇" w:date="2010-06-28T16:45:00Z">
          <w:pPr>
            <w:spacing w:line="360" w:lineRule="auto"/>
          </w:pPr>
        </w:pPrChange>
      </w:pPr>
      <w:r w:rsidRPr="000720F1">
        <w:rPr>
          <w:rFonts w:ascii="宋体" w:eastAsia="宋体" w:hAnsi="宋体" w:hint="eastAsia"/>
          <w:sz w:val="24"/>
          <w:szCs w:val="24"/>
          <w:rPrChange w:id="1374" w:author="周扬天宇" w:date="2010-06-28T16:45:00Z">
            <w:rPr>
              <w:rFonts w:ascii="仿宋_GB2312" w:eastAsia="仿宋_GB2312" w:hAnsi="宋体" w:hint="eastAsia"/>
              <w:sz w:val="24"/>
            </w:rPr>
          </w:rPrChange>
        </w:rPr>
        <w:t>梅花商务卡申领单位有以下情况之一的，原则上不得核准其申请：</w:t>
      </w:r>
    </w:p>
    <w:p w:rsidR="002C7607" w:rsidRPr="000720F1" w:rsidRDefault="00BE5218" w:rsidP="00BE5218">
      <w:pPr>
        <w:numPr>
          <w:numberingChange w:id="1375" w:author="周扬天宇" w:date="2010-06-28T15:37:00Z" w:original="（%2:1:11:）"/>
        </w:numPr>
        <w:spacing w:line="360" w:lineRule="auto"/>
        <w:ind w:firstLineChars="200" w:firstLine="480"/>
        <w:rPr>
          <w:rFonts w:ascii="宋体" w:eastAsia="宋体" w:hAnsi="宋体" w:hint="eastAsia"/>
          <w:sz w:val="24"/>
          <w:szCs w:val="24"/>
          <w:rPrChange w:id="1376" w:author="周扬天宇" w:date="2010-06-28T16:45:00Z">
            <w:rPr>
              <w:rFonts w:ascii="仿宋_GB2312" w:eastAsia="仿宋_GB2312" w:hAnsi="宋体" w:hint="eastAsia"/>
              <w:sz w:val="24"/>
            </w:rPr>
          </w:rPrChange>
        </w:rPr>
        <w:pPrChange w:id="1377" w:author="周扬天宇" w:date="2010-06-28T16:49:00Z">
          <w:pPr>
            <w:numPr>
              <w:ilvl w:val="1"/>
              <w:numId w:val="3"/>
            </w:numPr>
            <w:tabs>
              <w:tab w:val="num" w:pos="1140"/>
            </w:tabs>
            <w:spacing w:line="360" w:lineRule="auto"/>
            <w:ind w:left="1140" w:hanging="720"/>
          </w:pPr>
        </w:pPrChange>
      </w:pPr>
      <w:ins w:id="1378" w:author="周扬天宇" w:date="2010-06-28T16:49:00Z">
        <w:r>
          <w:rPr>
            <w:rFonts w:ascii="宋体" w:eastAsia="宋体" w:hAnsi="宋体" w:hint="eastAsia"/>
            <w:sz w:val="24"/>
            <w:szCs w:val="24"/>
          </w:rPr>
          <w:t>（一）</w:t>
        </w:r>
      </w:ins>
      <w:r w:rsidR="002C7607" w:rsidRPr="000720F1">
        <w:rPr>
          <w:rFonts w:ascii="宋体" w:eastAsia="宋体" w:hAnsi="宋体" w:hint="eastAsia"/>
          <w:sz w:val="24"/>
          <w:szCs w:val="24"/>
          <w:rPrChange w:id="1379" w:author="周扬天宇" w:date="2010-06-28T16:45:00Z">
            <w:rPr>
              <w:rFonts w:ascii="仿宋_GB2312" w:eastAsia="仿宋_GB2312" w:hAnsi="宋体" w:hint="eastAsia"/>
              <w:sz w:val="24"/>
            </w:rPr>
          </w:rPrChange>
        </w:rPr>
        <w:t>申请表填写内容或所提供的证明材料不真实的；</w:t>
      </w:r>
    </w:p>
    <w:p w:rsidR="002C7607" w:rsidRPr="000720F1" w:rsidRDefault="00BE5218" w:rsidP="00BE5218">
      <w:pPr>
        <w:numPr>
          <w:numberingChange w:id="1380" w:author="周扬天宇" w:date="2010-06-28T15:37:00Z" w:original="（%2:2:11:）"/>
        </w:numPr>
        <w:spacing w:line="360" w:lineRule="auto"/>
        <w:ind w:firstLineChars="200" w:firstLine="480"/>
        <w:rPr>
          <w:rFonts w:ascii="宋体" w:eastAsia="宋体" w:hAnsi="宋体" w:hint="eastAsia"/>
          <w:sz w:val="24"/>
          <w:szCs w:val="24"/>
          <w:rPrChange w:id="1381" w:author="周扬天宇" w:date="2010-06-28T16:45:00Z">
            <w:rPr>
              <w:rFonts w:ascii="仿宋_GB2312" w:eastAsia="仿宋_GB2312" w:hAnsi="宋体" w:hint="eastAsia"/>
              <w:sz w:val="24"/>
            </w:rPr>
          </w:rPrChange>
        </w:rPr>
        <w:pPrChange w:id="1382" w:author="周扬天宇" w:date="2010-06-28T16:49:00Z">
          <w:pPr>
            <w:numPr>
              <w:ilvl w:val="1"/>
              <w:numId w:val="3"/>
            </w:numPr>
            <w:tabs>
              <w:tab w:val="num" w:pos="1140"/>
            </w:tabs>
            <w:spacing w:line="360" w:lineRule="auto"/>
            <w:ind w:left="1140" w:hanging="720"/>
          </w:pPr>
        </w:pPrChange>
      </w:pPr>
      <w:ins w:id="1383" w:author="周扬天宇" w:date="2010-06-28T16:49:00Z">
        <w:r>
          <w:rPr>
            <w:rFonts w:ascii="宋体" w:eastAsia="宋体" w:hAnsi="宋体" w:hint="eastAsia"/>
            <w:sz w:val="24"/>
            <w:szCs w:val="24"/>
          </w:rPr>
          <w:t>（二）</w:t>
        </w:r>
      </w:ins>
      <w:r w:rsidR="002C7607" w:rsidRPr="000720F1">
        <w:rPr>
          <w:rFonts w:ascii="宋体" w:eastAsia="宋体" w:hAnsi="宋体" w:hint="eastAsia"/>
          <w:sz w:val="24"/>
          <w:szCs w:val="24"/>
          <w:rPrChange w:id="1384" w:author="周扬天宇" w:date="2010-06-28T16:45:00Z">
            <w:rPr>
              <w:rFonts w:ascii="仿宋_GB2312" w:eastAsia="仿宋_GB2312" w:hAnsi="宋体" w:hint="eastAsia"/>
              <w:sz w:val="24"/>
            </w:rPr>
          </w:rPrChange>
        </w:rPr>
        <w:t>单位信誉不良，或单位、单位指定的持卡人在与本行或其他金融机构往来中有不良信用记录的；</w:t>
      </w:r>
    </w:p>
    <w:p w:rsidR="002C7607" w:rsidRPr="000720F1" w:rsidRDefault="00BE5218" w:rsidP="00BE5218">
      <w:pPr>
        <w:numPr>
          <w:numberingChange w:id="1385" w:author="周扬天宇" w:date="2010-06-28T15:37:00Z" w:original="（%2:3:11:）"/>
        </w:numPr>
        <w:spacing w:line="360" w:lineRule="auto"/>
        <w:ind w:firstLineChars="200" w:firstLine="480"/>
        <w:rPr>
          <w:rFonts w:ascii="宋体" w:eastAsia="宋体" w:hAnsi="宋体" w:hint="eastAsia"/>
          <w:sz w:val="24"/>
          <w:szCs w:val="24"/>
          <w:rPrChange w:id="1386" w:author="周扬天宇" w:date="2010-06-28T16:45:00Z">
            <w:rPr>
              <w:rFonts w:ascii="仿宋_GB2312" w:eastAsia="仿宋_GB2312" w:hAnsi="宋体" w:hint="eastAsia"/>
              <w:sz w:val="24"/>
            </w:rPr>
          </w:rPrChange>
        </w:rPr>
        <w:pPrChange w:id="1387" w:author="周扬天宇" w:date="2010-06-28T16:49:00Z">
          <w:pPr>
            <w:numPr>
              <w:ilvl w:val="1"/>
              <w:numId w:val="3"/>
            </w:numPr>
            <w:tabs>
              <w:tab w:val="num" w:pos="1140"/>
            </w:tabs>
            <w:spacing w:line="360" w:lineRule="auto"/>
            <w:ind w:left="1140" w:hanging="720"/>
          </w:pPr>
        </w:pPrChange>
      </w:pPr>
      <w:ins w:id="1388" w:author="周扬天宇" w:date="2010-06-28T16:49:00Z">
        <w:r>
          <w:rPr>
            <w:rFonts w:ascii="宋体" w:eastAsia="宋体" w:hAnsi="宋体" w:hint="eastAsia"/>
            <w:sz w:val="24"/>
            <w:szCs w:val="24"/>
          </w:rPr>
          <w:t>（三）</w:t>
        </w:r>
      </w:ins>
      <w:r w:rsidR="002C7607" w:rsidRPr="000720F1">
        <w:rPr>
          <w:rFonts w:ascii="宋体" w:eastAsia="宋体" w:hAnsi="宋体" w:hint="eastAsia"/>
          <w:sz w:val="24"/>
          <w:szCs w:val="24"/>
          <w:rPrChange w:id="1389" w:author="周扬天宇" w:date="2010-06-28T16:45:00Z">
            <w:rPr>
              <w:rFonts w:ascii="仿宋_GB2312" w:eastAsia="仿宋_GB2312" w:hAnsi="宋体" w:hint="eastAsia"/>
              <w:sz w:val="24"/>
            </w:rPr>
          </w:rPrChange>
        </w:rPr>
        <w:t>企业即将或正在发生不利的合并、不利的分立、破产、重组以及即将或正在发生被其他企业或个人租赁、承包、兼并等重大体制改革；</w:t>
      </w:r>
    </w:p>
    <w:p w:rsidR="002C7607" w:rsidDel="00F42FC8" w:rsidRDefault="00BE5218" w:rsidP="00F42FC8">
      <w:pPr>
        <w:numPr>
          <w:numberingChange w:id="1390" w:author="周扬天宇" w:date="2010-06-28T15:37:00Z" w:original="（%2:5:11:）"/>
        </w:numPr>
        <w:spacing w:line="360" w:lineRule="auto"/>
        <w:ind w:firstLineChars="200" w:firstLine="480"/>
        <w:rPr>
          <w:del w:id="1391" w:author="Unknown"/>
          <w:rFonts w:ascii="宋体" w:eastAsia="宋体" w:hAnsi="宋体" w:hint="eastAsia"/>
          <w:sz w:val="24"/>
          <w:szCs w:val="24"/>
        </w:rPr>
        <w:pPrChange w:id="1392" w:author="周扬天宇" w:date="2010-06-28T16:50:00Z">
          <w:pPr>
            <w:numPr>
              <w:ilvl w:val="1"/>
              <w:numId w:val="3"/>
            </w:numPr>
            <w:tabs>
              <w:tab w:val="num" w:pos="1140"/>
            </w:tabs>
            <w:spacing w:line="360" w:lineRule="auto"/>
            <w:ind w:left="1140" w:hanging="720"/>
          </w:pPr>
        </w:pPrChange>
      </w:pPr>
      <w:ins w:id="1393" w:author="周扬天宇" w:date="2010-06-28T16:49:00Z">
        <w:r>
          <w:rPr>
            <w:rFonts w:ascii="宋体" w:eastAsia="宋体" w:hAnsi="宋体" w:hint="eastAsia"/>
            <w:sz w:val="24"/>
            <w:szCs w:val="24"/>
          </w:rPr>
          <w:t>（四）</w:t>
        </w:r>
      </w:ins>
      <w:r w:rsidR="002C7607" w:rsidRPr="000720F1">
        <w:rPr>
          <w:rFonts w:ascii="宋体" w:eastAsia="宋体" w:hAnsi="宋体" w:hint="eastAsia"/>
          <w:sz w:val="24"/>
          <w:szCs w:val="24"/>
          <w:rPrChange w:id="1394" w:author="周扬天宇" w:date="2010-06-28T16:45:00Z">
            <w:rPr>
              <w:rFonts w:ascii="仿宋_GB2312" w:eastAsia="仿宋_GB2312" w:hAnsi="宋体" w:hint="eastAsia"/>
              <w:sz w:val="24"/>
            </w:rPr>
          </w:rPrChange>
        </w:rPr>
        <w:t>因违规经营行为被国家金融监管机构、法院、工商、海关、外汇管理等部门列入不良名单的；</w:t>
      </w:r>
    </w:p>
    <w:p w:rsidR="00F42FC8" w:rsidRPr="000720F1" w:rsidRDefault="00F42FC8" w:rsidP="00BE5218">
      <w:pPr>
        <w:numPr>
          <w:ins w:id="1395" w:author="周扬天宇" w:date="2010-06-28T16:50:00Z"/>
        </w:numPr>
        <w:spacing w:line="360" w:lineRule="auto"/>
        <w:ind w:firstLineChars="200" w:firstLine="480"/>
        <w:rPr>
          <w:ins w:id="1396" w:author="周扬天宇" w:date="2010-06-28T16:50:00Z"/>
          <w:rFonts w:ascii="宋体" w:eastAsia="宋体" w:hAnsi="宋体" w:hint="eastAsia"/>
          <w:sz w:val="24"/>
          <w:szCs w:val="24"/>
          <w:rPrChange w:id="1397" w:author="周扬天宇" w:date="2010-06-28T16:45:00Z">
            <w:rPr>
              <w:ins w:id="1398" w:author="周扬天宇" w:date="2010-06-28T16:50:00Z"/>
              <w:rFonts w:ascii="仿宋_GB2312" w:eastAsia="仿宋_GB2312" w:hAnsi="宋体" w:hint="eastAsia"/>
              <w:sz w:val="24"/>
            </w:rPr>
          </w:rPrChange>
        </w:rPr>
        <w:pPrChange w:id="1399" w:author="周扬天宇" w:date="2010-06-28T16:49:00Z">
          <w:pPr>
            <w:numPr>
              <w:ilvl w:val="1"/>
              <w:numId w:val="3"/>
            </w:numPr>
            <w:tabs>
              <w:tab w:val="num" w:pos="1140"/>
            </w:tabs>
            <w:spacing w:line="360" w:lineRule="auto"/>
            <w:ind w:left="1140" w:hanging="720"/>
          </w:pPr>
        </w:pPrChange>
      </w:pPr>
    </w:p>
    <w:p w:rsidR="002C7607" w:rsidRPr="000720F1" w:rsidRDefault="00F42FC8" w:rsidP="00F42FC8">
      <w:pPr>
        <w:numPr>
          <w:numberingChange w:id="1400" w:author="周扬天宇" w:date="2010-06-28T15:37:00Z" w:original="（%2:5:11:）"/>
        </w:numPr>
        <w:spacing w:line="360" w:lineRule="auto"/>
        <w:ind w:firstLineChars="200" w:firstLine="480"/>
        <w:rPr>
          <w:rFonts w:ascii="宋体" w:eastAsia="宋体" w:hAnsi="宋体" w:hint="eastAsia"/>
          <w:sz w:val="24"/>
          <w:szCs w:val="24"/>
          <w:rPrChange w:id="1401" w:author="周扬天宇" w:date="2010-06-28T16:45:00Z">
            <w:rPr>
              <w:rFonts w:ascii="仿宋_GB2312" w:eastAsia="仿宋_GB2312" w:hAnsi="宋体" w:hint="eastAsia"/>
              <w:sz w:val="24"/>
            </w:rPr>
          </w:rPrChange>
        </w:rPr>
        <w:pPrChange w:id="1402" w:author="周扬天宇" w:date="2010-06-28T16:50:00Z">
          <w:pPr>
            <w:numPr>
              <w:ilvl w:val="1"/>
              <w:numId w:val="3"/>
            </w:numPr>
            <w:tabs>
              <w:tab w:val="num" w:pos="1140"/>
            </w:tabs>
            <w:spacing w:line="360" w:lineRule="auto"/>
            <w:ind w:left="1140" w:hanging="720"/>
          </w:pPr>
        </w:pPrChange>
      </w:pPr>
      <w:ins w:id="1403" w:author="周扬天宇" w:date="2010-06-28T16:50:00Z">
        <w:r>
          <w:rPr>
            <w:rFonts w:ascii="宋体" w:eastAsia="宋体" w:hAnsi="宋体" w:hint="eastAsia"/>
            <w:sz w:val="24"/>
            <w:szCs w:val="24"/>
          </w:rPr>
          <w:t>（五）</w:t>
        </w:r>
      </w:ins>
      <w:r w:rsidR="002C7607" w:rsidRPr="000720F1">
        <w:rPr>
          <w:rFonts w:ascii="宋体" w:eastAsia="宋体" w:hAnsi="宋体" w:hint="eastAsia"/>
          <w:sz w:val="24"/>
          <w:szCs w:val="24"/>
          <w:rPrChange w:id="1404" w:author="周扬天宇" w:date="2010-06-28T16:45:00Z">
            <w:rPr>
              <w:rFonts w:ascii="仿宋_GB2312" w:eastAsia="仿宋_GB2312" w:hAnsi="宋体" w:hint="eastAsia"/>
              <w:sz w:val="24"/>
            </w:rPr>
          </w:rPrChange>
        </w:rPr>
        <w:t>企业生产、经营或投资国家明文禁止或严重有损于社会公益和道德的产品或行业的；</w:t>
      </w:r>
    </w:p>
    <w:p w:rsidR="002C7607" w:rsidRPr="000720F1" w:rsidRDefault="00F42FC8" w:rsidP="00F42FC8">
      <w:pPr>
        <w:numPr>
          <w:numberingChange w:id="1405" w:author="周扬天宇" w:date="2010-06-28T15:37:00Z" w:original="（%2:6:11:）"/>
        </w:numPr>
        <w:spacing w:line="360" w:lineRule="auto"/>
        <w:ind w:firstLineChars="200" w:firstLine="480"/>
        <w:rPr>
          <w:rFonts w:ascii="宋体" w:eastAsia="宋体" w:hAnsi="宋体" w:hint="eastAsia"/>
          <w:sz w:val="24"/>
          <w:szCs w:val="24"/>
          <w:rPrChange w:id="1406" w:author="周扬天宇" w:date="2010-06-28T16:45:00Z">
            <w:rPr>
              <w:rFonts w:ascii="仿宋_GB2312" w:eastAsia="仿宋_GB2312" w:hAnsi="宋体" w:hint="eastAsia"/>
              <w:sz w:val="24"/>
            </w:rPr>
          </w:rPrChange>
        </w:rPr>
        <w:pPrChange w:id="1407" w:author="周扬天宇" w:date="2010-06-28T16:50:00Z">
          <w:pPr>
            <w:numPr>
              <w:ilvl w:val="1"/>
              <w:numId w:val="3"/>
            </w:numPr>
            <w:tabs>
              <w:tab w:val="num" w:pos="1140"/>
            </w:tabs>
            <w:spacing w:line="360" w:lineRule="auto"/>
            <w:ind w:left="1140" w:hanging="720"/>
          </w:pPr>
        </w:pPrChange>
      </w:pPr>
      <w:ins w:id="1408" w:author="周扬天宇" w:date="2010-06-28T16:50:00Z">
        <w:r>
          <w:rPr>
            <w:rFonts w:ascii="宋体" w:eastAsia="宋体" w:hAnsi="宋体" w:hint="eastAsia"/>
            <w:sz w:val="24"/>
            <w:szCs w:val="24"/>
          </w:rPr>
          <w:t>（六）</w:t>
        </w:r>
      </w:ins>
      <w:r w:rsidR="002C7607" w:rsidRPr="000720F1">
        <w:rPr>
          <w:rFonts w:ascii="宋体" w:eastAsia="宋体" w:hAnsi="宋体" w:hint="eastAsia"/>
          <w:sz w:val="24"/>
          <w:szCs w:val="24"/>
          <w:rPrChange w:id="1409" w:author="周扬天宇" w:date="2010-06-28T16:45:00Z">
            <w:rPr>
              <w:rFonts w:ascii="仿宋_GB2312" w:eastAsia="仿宋_GB2312" w:hAnsi="宋体" w:hint="eastAsia"/>
              <w:sz w:val="24"/>
            </w:rPr>
          </w:rPrChange>
        </w:rPr>
        <w:t>已经或者即将被卷入重大的诉讼、仲裁或其他法律纠纷的；</w:t>
      </w:r>
    </w:p>
    <w:p w:rsidR="002C7607" w:rsidRPr="000720F1" w:rsidRDefault="00F42FC8" w:rsidP="00F42FC8">
      <w:pPr>
        <w:numPr>
          <w:numberingChange w:id="1410" w:author="周扬天宇" w:date="2010-06-28T15:37:00Z" w:original="（%2:7:11:）"/>
        </w:numPr>
        <w:spacing w:line="360" w:lineRule="auto"/>
        <w:ind w:firstLineChars="200" w:firstLine="480"/>
        <w:rPr>
          <w:rFonts w:ascii="宋体" w:eastAsia="宋体" w:hAnsi="宋体" w:hint="eastAsia"/>
          <w:sz w:val="24"/>
          <w:szCs w:val="24"/>
          <w:rPrChange w:id="1411" w:author="周扬天宇" w:date="2010-06-28T16:45:00Z">
            <w:rPr>
              <w:rFonts w:ascii="仿宋_GB2312" w:eastAsia="仿宋_GB2312" w:hAnsi="宋体" w:hint="eastAsia"/>
              <w:sz w:val="24"/>
            </w:rPr>
          </w:rPrChange>
        </w:rPr>
        <w:pPrChange w:id="1412" w:author="周扬天宇" w:date="2010-06-28T16:50:00Z">
          <w:pPr>
            <w:numPr>
              <w:ilvl w:val="1"/>
              <w:numId w:val="3"/>
            </w:numPr>
            <w:tabs>
              <w:tab w:val="num" w:pos="1140"/>
            </w:tabs>
            <w:spacing w:line="360" w:lineRule="auto"/>
            <w:ind w:left="1140" w:hanging="720"/>
          </w:pPr>
        </w:pPrChange>
      </w:pPr>
      <w:ins w:id="1413" w:author="周扬天宇" w:date="2010-06-28T16:50:00Z">
        <w:r>
          <w:rPr>
            <w:rFonts w:ascii="宋体" w:eastAsia="宋体" w:hAnsi="宋体" w:hint="eastAsia"/>
            <w:sz w:val="24"/>
            <w:szCs w:val="24"/>
          </w:rPr>
          <w:t>（七）</w:t>
        </w:r>
      </w:ins>
      <w:r w:rsidR="002C7607" w:rsidRPr="000720F1">
        <w:rPr>
          <w:rFonts w:ascii="宋体" w:eastAsia="宋体" w:hAnsi="宋体" w:hint="eastAsia"/>
          <w:sz w:val="24"/>
          <w:szCs w:val="24"/>
          <w:rPrChange w:id="1414" w:author="周扬天宇" w:date="2010-06-28T16:45:00Z">
            <w:rPr>
              <w:rFonts w:ascii="仿宋_GB2312" w:eastAsia="仿宋_GB2312" w:hAnsi="宋体" w:hint="eastAsia"/>
              <w:sz w:val="24"/>
            </w:rPr>
          </w:rPrChange>
        </w:rPr>
        <w:t>本行认为不能发卡的其他情况。</w:t>
      </w:r>
    </w:p>
    <w:p w:rsidR="002C7607" w:rsidRPr="000720F1" w:rsidRDefault="002C7607" w:rsidP="001F7D89">
      <w:pPr>
        <w:spacing w:line="360" w:lineRule="auto"/>
        <w:ind w:firstLineChars="200" w:firstLine="482"/>
        <w:rPr>
          <w:rFonts w:ascii="宋体" w:eastAsia="宋体" w:hAnsi="宋体" w:hint="eastAsia"/>
          <w:sz w:val="24"/>
          <w:szCs w:val="24"/>
          <w:rPrChange w:id="1415" w:author="周扬天宇" w:date="2010-06-28T16:45:00Z">
            <w:rPr>
              <w:rFonts w:ascii="仿宋_GB2312" w:eastAsia="仿宋_GB2312" w:hint="eastAsia"/>
              <w:sz w:val="24"/>
            </w:rPr>
          </w:rPrChange>
        </w:rPr>
        <w:pPrChange w:id="1416" w:author="周扬天宇" w:date="2010-06-28T16:52:00Z">
          <w:pPr>
            <w:spacing w:line="360" w:lineRule="auto"/>
            <w:ind w:firstLine="180"/>
          </w:pPr>
        </w:pPrChange>
      </w:pPr>
      <w:r w:rsidRPr="001F7D89">
        <w:rPr>
          <w:rFonts w:ascii="宋体" w:eastAsia="宋体" w:hAnsi="宋体" w:hint="eastAsia"/>
          <w:b/>
          <w:sz w:val="24"/>
          <w:szCs w:val="24"/>
          <w:rPrChange w:id="1417" w:author="周扬天宇" w:date="2010-06-28T16:52:00Z">
            <w:rPr>
              <w:rFonts w:ascii="仿宋_GB2312" w:eastAsia="仿宋_GB2312" w:hint="eastAsia"/>
              <w:sz w:val="24"/>
            </w:rPr>
          </w:rPrChange>
        </w:rPr>
        <w:t>第十四条</w:t>
      </w:r>
      <w:r w:rsidRPr="000720F1">
        <w:rPr>
          <w:rFonts w:ascii="宋体" w:eastAsia="宋体" w:hAnsi="宋体" w:hint="eastAsia"/>
          <w:sz w:val="24"/>
          <w:szCs w:val="24"/>
          <w:rPrChange w:id="1418" w:author="周扬天宇" w:date="2010-06-28T16:45:00Z">
            <w:rPr>
              <w:rFonts w:ascii="仿宋_GB2312" w:eastAsia="仿宋_GB2312" w:hint="eastAsia"/>
              <w:sz w:val="24"/>
            </w:rPr>
          </w:rPrChange>
        </w:rPr>
        <w:t xml:space="preserve">  梅花商务卡单位信用额度调整</w:t>
      </w:r>
    </w:p>
    <w:p w:rsidR="002C7607" w:rsidRPr="000720F1" w:rsidRDefault="002C7607" w:rsidP="000720F1">
      <w:pPr>
        <w:spacing w:line="360" w:lineRule="auto"/>
        <w:ind w:firstLineChars="200" w:firstLine="480"/>
        <w:rPr>
          <w:rFonts w:ascii="宋体" w:eastAsia="宋体" w:hAnsi="宋体" w:hint="eastAsia"/>
          <w:sz w:val="24"/>
          <w:szCs w:val="24"/>
          <w:rPrChange w:id="1419" w:author="周扬天宇" w:date="2010-06-28T16:45:00Z">
            <w:rPr>
              <w:rFonts w:ascii="仿宋_GB2312" w:eastAsia="仿宋_GB2312" w:hint="eastAsia"/>
              <w:sz w:val="24"/>
            </w:rPr>
          </w:rPrChange>
        </w:rPr>
        <w:pPrChange w:id="1420" w:author="周扬天宇" w:date="2010-06-28T16:45:00Z">
          <w:pPr>
            <w:spacing w:line="360" w:lineRule="auto"/>
          </w:pPr>
        </w:pPrChange>
      </w:pPr>
      <w:r w:rsidRPr="000720F1">
        <w:rPr>
          <w:rFonts w:ascii="宋体" w:eastAsia="宋体" w:hAnsi="宋体" w:hint="eastAsia"/>
          <w:sz w:val="24"/>
          <w:szCs w:val="24"/>
          <w:rPrChange w:id="1421" w:author="周扬天宇" w:date="2010-06-28T16:45:00Z">
            <w:rPr>
              <w:rFonts w:ascii="仿宋_GB2312" w:eastAsia="仿宋_GB2312" w:hint="eastAsia"/>
              <w:sz w:val="24"/>
            </w:rPr>
          </w:rPrChange>
        </w:rPr>
        <w:t>梅花商务卡单位信用额度调整分为银行定期调整和单位申请调整两种。</w:t>
      </w:r>
    </w:p>
    <w:p w:rsidR="002C7607" w:rsidRPr="000720F1" w:rsidRDefault="002C7607" w:rsidP="000720F1">
      <w:pPr>
        <w:spacing w:line="360" w:lineRule="auto"/>
        <w:ind w:firstLineChars="200" w:firstLine="480"/>
        <w:rPr>
          <w:rFonts w:ascii="宋体" w:eastAsia="宋体" w:hAnsi="宋体" w:hint="eastAsia"/>
          <w:sz w:val="24"/>
          <w:szCs w:val="24"/>
          <w:rPrChange w:id="1422" w:author="周扬天宇" w:date="2010-06-28T16:45:00Z">
            <w:rPr>
              <w:rFonts w:ascii="仿宋_GB2312" w:eastAsia="仿宋_GB2312" w:hint="eastAsia"/>
              <w:sz w:val="24"/>
            </w:rPr>
          </w:rPrChange>
        </w:rPr>
        <w:pPrChange w:id="1423" w:author="周扬天宇" w:date="2010-06-28T16:45:00Z">
          <w:pPr>
            <w:spacing w:line="360" w:lineRule="auto"/>
          </w:pPr>
        </w:pPrChange>
      </w:pPr>
      <w:r w:rsidRPr="000720F1">
        <w:rPr>
          <w:rFonts w:ascii="宋体" w:eastAsia="宋体" w:hAnsi="宋体" w:hint="eastAsia"/>
          <w:sz w:val="24"/>
          <w:szCs w:val="24"/>
          <w:rPrChange w:id="1424" w:author="周扬天宇" w:date="2010-06-28T16:45:00Z">
            <w:rPr>
              <w:rFonts w:ascii="仿宋_GB2312" w:eastAsia="仿宋_GB2312" w:hint="eastAsia"/>
              <w:sz w:val="24"/>
            </w:rPr>
          </w:rPrChange>
        </w:rPr>
        <w:t>银行定期调整指</w:t>
      </w:r>
      <w:del w:id="1425" w:author="周扬天宇" w:date="2010-06-28T15:41:00Z">
        <w:r w:rsidRPr="000720F1" w:rsidDel="007849D1">
          <w:rPr>
            <w:rFonts w:ascii="宋体" w:eastAsia="宋体" w:hAnsi="宋体" w:hint="eastAsia"/>
            <w:sz w:val="24"/>
            <w:szCs w:val="24"/>
            <w:rPrChange w:id="1426" w:author="周扬天宇" w:date="2010-06-28T16:45:00Z">
              <w:rPr>
                <w:rFonts w:ascii="仿宋_GB2312" w:eastAsia="仿宋_GB2312" w:hint="eastAsia"/>
                <w:sz w:val="24"/>
              </w:rPr>
            </w:rPrChange>
          </w:rPr>
          <w:delText>联盟中心</w:delText>
        </w:r>
      </w:del>
      <w:ins w:id="1427" w:author="周扬天宇" w:date="2010-06-28T15:41:00Z">
        <w:r w:rsidR="007849D1" w:rsidRPr="000720F1">
          <w:rPr>
            <w:rFonts w:ascii="宋体" w:eastAsia="宋体" w:hAnsi="宋体" w:hint="eastAsia"/>
            <w:sz w:val="24"/>
            <w:szCs w:val="24"/>
            <w:rPrChange w:id="1428" w:author="周扬天宇" w:date="2010-06-28T16:45:00Z">
              <w:rPr>
                <w:rFonts w:ascii="仿宋_GB2312" w:eastAsia="仿宋_GB2312" w:hint="eastAsia"/>
                <w:sz w:val="24"/>
              </w:rPr>
            </w:rPrChange>
          </w:rPr>
          <w:t>中心</w:t>
        </w:r>
      </w:ins>
      <w:r w:rsidRPr="000720F1">
        <w:rPr>
          <w:rFonts w:ascii="宋体" w:eastAsia="宋体" w:hAnsi="宋体" w:hint="eastAsia"/>
          <w:sz w:val="24"/>
          <w:szCs w:val="24"/>
          <w:rPrChange w:id="1429" w:author="周扬天宇" w:date="2010-06-28T16:45:00Z">
            <w:rPr>
              <w:rFonts w:ascii="仿宋_GB2312" w:eastAsia="仿宋_GB2312" w:hint="eastAsia"/>
              <w:sz w:val="24"/>
            </w:rPr>
          </w:rPrChange>
        </w:rPr>
        <w:t>定期根据申领单位在本行授信变动情况及持卡人资信变动情况，对商务卡单位信用额度进行调整，调整建议需经过申领单位授信业务主办行书面同意方可生效。</w:t>
      </w:r>
    </w:p>
    <w:p w:rsidR="002C7607" w:rsidRPr="000720F1" w:rsidRDefault="002C7607" w:rsidP="000720F1">
      <w:pPr>
        <w:spacing w:line="360" w:lineRule="auto"/>
        <w:ind w:firstLineChars="200" w:firstLine="480"/>
        <w:rPr>
          <w:rFonts w:ascii="宋体" w:eastAsia="宋体" w:hAnsi="宋体" w:hint="eastAsia"/>
          <w:sz w:val="24"/>
          <w:szCs w:val="24"/>
          <w:rPrChange w:id="1430" w:author="周扬天宇" w:date="2010-06-28T16:45:00Z">
            <w:rPr>
              <w:rFonts w:ascii="仿宋_GB2312" w:eastAsia="仿宋_GB2312" w:hint="eastAsia"/>
              <w:sz w:val="24"/>
            </w:rPr>
          </w:rPrChange>
        </w:rPr>
        <w:pPrChange w:id="1431" w:author="周扬天宇" w:date="2010-06-28T16:45:00Z">
          <w:pPr>
            <w:spacing w:line="360" w:lineRule="auto"/>
          </w:pPr>
        </w:pPrChange>
      </w:pPr>
      <w:r w:rsidRPr="000720F1">
        <w:rPr>
          <w:rFonts w:ascii="宋体" w:eastAsia="宋体" w:hAnsi="宋体" w:hint="eastAsia"/>
          <w:sz w:val="24"/>
          <w:szCs w:val="24"/>
          <w:rPrChange w:id="1432" w:author="周扬天宇" w:date="2010-06-28T16:45:00Z">
            <w:rPr>
              <w:rFonts w:ascii="仿宋_GB2312" w:eastAsia="仿宋_GB2312" w:hint="eastAsia"/>
              <w:sz w:val="24"/>
            </w:rPr>
          </w:rPrChange>
        </w:rPr>
        <w:t>单位申请调整指申领单位因资金使用需要，书面向本行提出调整商务卡单位信用额度并按照梅花商务卡单位授信审批程序执行。</w:t>
      </w:r>
    </w:p>
    <w:p w:rsidR="002C7607" w:rsidRPr="000720F1" w:rsidRDefault="002C7607" w:rsidP="001F7D89">
      <w:pPr>
        <w:spacing w:line="360" w:lineRule="auto"/>
        <w:ind w:firstLineChars="200" w:firstLine="482"/>
        <w:rPr>
          <w:rFonts w:ascii="宋体" w:eastAsia="宋体" w:hAnsi="宋体" w:hint="eastAsia"/>
          <w:sz w:val="24"/>
          <w:szCs w:val="24"/>
          <w:rPrChange w:id="1433" w:author="周扬天宇" w:date="2010-06-28T16:45:00Z">
            <w:rPr>
              <w:rFonts w:ascii="仿宋_GB2312" w:eastAsia="仿宋_GB2312" w:hint="eastAsia"/>
              <w:sz w:val="24"/>
            </w:rPr>
          </w:rPrChange>
        </w:rPr>
        <w:pPrChange w:id="1434" w:author="周扬天宇" w:date="2010-06-28T16:52:00Z">
          <w:pPr>
            <w:spacing w:line="360" w:lineRule="auto"/>
            <w:ind w:firstLine="285"/>
          </w:pPr>
        </w:pPrChange>
      </w:pPr>
      <w:r w:rsidRPr="001F7D89">
        <w:rPr>
          <w:rFonts w:ascii="宋体" w:eastAsia="宋体" w:hAnsi="宋体" w:hint="eastAsia"/>
          <w:b/>
          <w:sz w:val="24"/>
          <w:szCs w:val="24"/>
          <w:rPrChange w:id="1435" w:author="周扬天宇" w:date="2010-06-28T16:52:00Z">
            <w:rPr>
              <w:rFonts w:ascii="仿宋_GB2312" w:eastAsia="仿宋_GB2312" w:hint="eastAsia"/>
              <w:sz w:val="24"/>
            </w:rPr>
          </w:rPrChange>
        </w:rPr>
        <w:t>第十五条</w:t>
      </w:r>
      <w:r w:rsidRPr="000720F1">
        <w:rPr>
          <w:rFonts w:ascii="宋体" w:eastAsia="宋体" w:hAnsi="宋体" w:hint="eastAsia"/>
          <w:sz w:val="24"/>
          <w:szCs w:val="24"/>
          <w:rPrChange w:id="1436" w:author="周扬天宇" w:date="2010-06-28T16:45:00Z">
            <w:rPr>
              <w:rFonts w:ascii="仿宋_GB2312" w:eastAsia="仿宋_GB2312" w:hint="eastAsia"/>
              <w:sz w:val="24"/>
            </w:rPr>
          </w:rPrChange>
        </w:rPr>
        <w:t xml:space="preserve">  收费标准及减免</w:t>
      </w:r>
    </w:p>
    <w:p w:rsidR="002C7607" w:rsidRPr="000720F1" w:rsidRDefault="002C7607" w:rsidP="000720F1">
      <w:pPr>
        <w:spacing w:line="360" w:lineRule="auto"/>
        <w:ind w:firstLineChars="200" w:firstLine="480"/>
        <w:textAlignment w:val="top"/>
        <w:rPr>
          <w:rFonts w:ascii="宋体" w:eastAsia="宋体" w:hAnsi="宋体" w:hint="eastAsia"/>
          <w:sz w:val="24"/>
          <w:szCs w:val="24"/>
          <w:rPrChange w:id="1437" w:author="周扬天宇" w:date="2010-06-28T16:45:00Z">
            <w:rPr>
              <w:rFonts w:ascii="仿宋_GB2312" w:eastAsia="仿宋_GB2312" w:hint="eastAsia"/>
              <w:sz w:val="24"/>
            </w:rPr>
          </w:rPrChange>
        </w:rPr>
        <w:pPrChange w:id="1438" w:author="周扬天宇" w:date="2010-06-28T16:45:00Z">
          <w:pPr>
            <w:spacing w:line="360" w:lineRule="auto"/>
            <w:ind w:left="2"/>
            <w:textAlignment w:val="top"/>
          </w:pPr>
        </w:pPrChange>
      </w:pPr>
      <w:r w:rsidRPr="000720F1">
        <w:rPr>
          <w:rFonts w:ascii="宋体" w:eastAsia="宋体" w:hAnsi="宋体" w:hint="eastAsia"/>
          <w:sz w:val="24"/>
          <w:szCs w:val="24"/>
          <w:rPrChange w:id="1439" w:author="周扬天宇" w:date="2010-06-28T16:45:00Z">
            <w:rPr>
              <w:rFonts w:ascii="仿宋_GB2312" w:eastAsia="仿宋_GB2312" w:hint="eastAsia"/>
              <w:sz w:val="24"/>
            </w:rPr>
          </w:rPrChange>
        </w:rPr>
        <w:t>梅花商务卡按照监管部门及本行相关规定向客户收取利息及费用，费率标准如有调整，应提前通知客户。如涉及梅花商务卡有关费用减免，应经授权人员批准，并在《南京银行减免梅花贷记卡年费、手续费审批表》签署意见。</w:t>
      </w:r>
    </w:p>
    <w:p w:rsidR="00E275CC" w:rsidRDefault="002C7607" w:rsidP="001F7D89">
      <w:pPr>
        <w:spacing w:line="360" w:lineRule="auto"/>
        <w:ind w:firstLineChars="200" w:firstLine="482"/>
        <w:textAlignment w:val="top"/>
        <w:rPr>
          <w:ins w:id="1440" w:author="周扬天宇" w:date="2010-06-28T16:54:00Z"/>
          <w:rFonts w:ascii="宋体" w:eastAsia="宋体" w:hAnsi="宋体" w:hint="eastAsia"/>
          <w:sz w:val="24"/>
          <w:szCs w:val="24"/>
        </w:rPr>
        <w:pPrChange w:id="1441" w:author="周扬天宇" w:date="2010-06-28T16:53:00Z">
          <w:pPr>
            <w:spacing w:line="360" w:lineRule="auto"/>
            <w:ind w:left="285"/>
            <w:textAlignment w:val="top"/>
          </w:pPr>
        </w:pPrChange>
      </w:pPr>
      <w:r w:rsidRPr="001F7D89">
        <w:rPr>
          <w:rFonts w:ascii="宋体" w:eastAsia="宋体" w:hAnsi="宋体" w:hint="eastAsia"/>
          <w:b/>
          <w:sz w:val="24"/>
          <w:szCs w:val="24"/>
          <w:rPrChange w:id="1442" w:author="周扬天宇" w:date="2010-06-28T16:53:00Z">
            <w:rPr>
              <w:rFonts w:ascii="仿宋_GB2312" w:eastAsia="仿宋_GB2312" w:hint="eastAsia"/>
              <w:sz w:val="24"/>
            </w:rPr>
          </w:rPrChange>
        </w:rPr>
        <w:t>第十六条</w:t>
      </w:r>
      <w:r w:rsidRPr="000720F1">
        <w:rPr>
          <w:rFonts w:ascii="宋体" w:eastAsia="宋体" w:hAnsi="宋体" w:hint="eastAsia"/>
          <w:sz w:val="24"/>
          <w:szCs w:val="24"/>
          <w:rPrChange w:id="1443" w:author="周扬天宇" w:date="2010-06-28T16:45:00Z">
            <w:rPr>
              <w:rFonts w:ascii="仿宋_GB2312" w:eastAsia="仿宋_GB2312" w:hint="eastAsia"/>
              <w:sz w:val="24"/>
            </w:rPr>
          </w:rPrChange>
        </w:rPr>
        <w:t xml:space="preserve">  本细则由</w:t>
      </w:r>
      <w:del w:id="1444" w:author="周扬天宇" w:date="2010-06-28T15:41:00Z">
        <w:r w:rsidRPr="000720F1" w:rsidDel="007849D1">
          <w:rPr>
            <w:rFonts w:ascii="宋体" w:eastAsia="宋体" w:hAnsi="宋体" w:hint="eastAsia"/>
            <w:sz w:val="24"/>
            <w:szCs w:val="24"/>
            <w:rPrChange w:id="1445" w:author="周扬天宇" w:date="2010-06-28T16:45:00Z">
              <w:rPr>
                <w:rFonts w:ascii="仿宋_GB2312" w:eastAsia="仿宋_GB2312" w:hint="eastAsia"/>
                <w:sz w:val="24"/>
              </w:rPr>
            </w:rPrChange>
          </w:rPr>
          <w:delText>联盟中心</w:delText>
        </w:r>
      </w:del>
      <w:ins w:id="1446" w:author="周扬天宇" w:date="2010-06-28T16:53:00Z">
        <w:r w:rsidR="001F7D89">
          <w:rPr>
            <w:rFonts w:ascii="宋体" w:eastAsia="宋体" w:hAnsi="宋体" w:hint="eastAsia"/>
            <w:sz w:val="24"/>
            <w:szCs w:val="24"/>
          </w:rPr>
          <w:t>南京银行总行</w:t>
        </w:r>
      </w:ins>
      <w:r w:rsidRPr="000720F1">
        <w:rPr>
          <w:rFonts w:ascii="宋体" w:eastAsia="宋体" w:hAnsi="宋体" w:hint="eastAsia"/>
          <w:sz w:val="24"/>
          <w:szCs w:val="24"/>
          <w:rPrChange w:id="1447" w:author="周扬天宇" w:date="2010-06-28T16:45:00Z">
            <w:rPr>
              <w:rFonts w:ascii="仿宋_GB2312" w:eastAsia="仿宋_GB2312" w:hint="eastAsia"/>
              <w:sz w:val="24"/>
            </w:rPr>
          </w:rPrChange>
        </w:rPr>
        <w:t>负责制</w:t>
      </w:r>
      <w:ins w:id="1448" w:author="周扬天宇" w:date="2010-06-28T16:54:00Z">
        <w:r w:rsidR="00E275CC">
          <w:rPr>
            <w:rFonts w:ascii="宋体" w:eastAsia="宋体" w:hAnsi="宋体" w:hint="eastAsia"/>
            <w:sz w:val="24"/>
            <w:szCs w:val="24"/>
          </w:rPr>
          <w:t>定、修改</w:t>
        </w:r>
      </w:ins>
      <w:del w:id="1449" w:author="周扬天宇" w:date="2010-06-28T16:54:00Z">
        <w:r w:rsidRPr="000720F1" w:rsidDel="00E275CC">
          <w:rPr>
            <w:rFonts w:ascii="宋体" w:eastAsia="宋体" w:hAnsi="宋体" w:hint="eastAsia"/>
            <w:sz w:val="24"/>
            <w:szCs w:val="24"/>
            <w:rPrChange w:id="1450" w:author="周扬天宇" w:date="2010-06-28T16:45:00Z">
              <w:rPr>
                <w:rFonts w:ascii="仿宋_GB2312" w:eastAsia="仿宋_GB2312" w:hint="eastAsia"/>
                <w:sz w:val="24"/>
              </w:rPr>
            </w:rPrChange>
          </w:rPr>
          <w:delText>订与修改</w:delText>
        </w:r>
      </w:del>
      <w:ins w:id="1451" w:author="周扬天宇" w:date="2010-06-28T16:54:00Z">
        <w:r w:rsidR="00E275CC">
          <w:rPr>
            <w:rFonts w:ascii="宋体" w:eastAsia="宋体" w:hAnsi="宋体" w:hint="eastAsia"/>
            <w:sz w:val="24"/>
            <w:szCs w:val="24"/>
          </w:rPr>
          <w:t>和解释</w:t>
        </w:r>
      </w:ins>
      <w:del w:id="1452" w:author="周扬天宇" w:date="2010-06-28T16:54:00Z">
        <w:r w:rsidRPr="000720F1" w:rsidDel="00E275CC">
          <w:rPr>
            <w:rFonts w:ascii="宋体" w:eastAsia="宋体" w:hAnsi="宋体" w:hint="eastAsia"/>
            <w:sz w:val="24"/>
            <w:szCs w:val="24"/>
            <w:rPrChange w:id="1453" w:author="周扬天宇" w:date="2010-06-28T16:45:00Z">
              <w:rPr>
                <w:rFonts w:ascii="仿宋_GB2312" w:eastAsia="仿宋_GB2312" w:hint="eastAsia"/>
                <w:sz w:val="24"/>
              </w:rPr>
            </w:rPrChange>
          </w:rPr>
          <w:delText>，</w:delText>
        </w:r>
      </w:del>
      <w:ins w:id="1454" w:author="周扬天宇" w:date="2010-06-28T16:54:00Z">
        <w:r w:rsidR="00E275CC">
          <w:rPr>
            <w:rFonts w:ascii="宋体" w:eastAsia="宋体" w:hAnsi="宋体" w:hint="eastAsia"/>
            <w:sz w:val="24"/>
            <w:szCs w:val="24"/>
          </w:rPr>
          <w:t>。</w:t>
        </w:r>
      </w:ins>
    </w:p>
    <w:p w:rsidR="002C7607" w:rsidRPr="000720F1" w:rsidRDefault="00E275CC" w:rsidP="00E275CC">
      <w:pPr>
        <w:numPr>
          <w:ins w:id="1455" w:author="周扬天宇" w:date="2010-06-28T16:54:00Z"/>
        </w:numPr>
        <w:spacing w:line="360" w:lineRule="auto"/>
        <w:ind w:firstLineChars="200" w:firstLine="482"/>
        <w:textAlignment w:val="top"/>
        <w:rPr>
          <w:rFonts w:ascii="宋体" w:eastAsia="宋体" w:hAnsi="宋体" w:hint="eastAsia"/>
          <w:sz w:val="24"/>
          <w:szCs w:val="24"/>
          <w:rPrChange w:id="1456" w:author="周扬天宇" w:date="2010-06-28T16:45:00Z">
            <w:rPr>
              <w:rFonts w:ascii="仿宋_GB2312" w:eastAsia="仿宋_GB2312" w:hint="eastAsia"/>
              <w:sz w:val="24"/>
            </w:rPr>
          </w:rPrChange>
        </w:rPr>
        <w:pPrChange w:id="1457" w:author="周扬天宇" w:date="2010-06-28T16:54:00Z">
          <w:pPr>
            <w:spacing w:line="360" w:lineRule="auto"/>
            <w:ind w:left="285"/>
            <w:textAlignment w:val="top"/>
          </w:pPr>
        </w:pPrChange>
      </w:pPr>
      <w:ins w:id="1458" w:author="周扬天宇" w:date="2010-06-28T16:54:00Z">
        <w:r w:rsidRPr="00E275CC">
          <w:rPr>
            <w:rFonts w:ascii="宋体" w:eastAsia="宋体" w:hAnsi="宋体" w:hint="eastAsia"/>
            <w:b/>
            <w:sz w:val="24"/>
            <w:szCs w:val="24"/>
            <w:rPrChange w:id="1459" w:author="周扬天宇" w:date="2010-06-28T16:54:00Z">
              <w:rPr>
                <w:rFonts w:ascii="宋体" w:eastAsia="宋体" w:hAnsi="宋体" w:hint="eastAsia"/>
                <w:sz w:val="24"/>
                <w:szCs w:val="24"/>
              </w:rPr>
            </w:rPrChange>
          </w:rPr>
          <w:lastRenderedPageBreak/>
          <w:t>第十七条</w:t>
        </w:r>
        <w:r>
          <w:rPr>
            <w:rFonts w:ascii="宋体" w:eastAsia="宋体" w:hAnsi="宋体" w:hint="eastAsia"/>
            <w:sz w:val="24"/>
            <w:szCs w:val="24"/>
          </w:rPr>
          <w:t xml:space="preserve">  </w:t>
        </w:r>
      </w:ins>
      <w:ins w:id="1460" w:author="周扬天宇" w:date="2010-06-28T16:56:00Z">
        <w:r w:rsidR="00BE35EE" w:rsidRPr="000720F1">
          <w:rPr>
            <w:rFonts w:ascii="宋体" w:eastAsia="宋体" w:hAnsi="宋体" w:hint="eastAsia"/>
            <w:sz w:val="24"/>
            <w:szCs w:val="24"/>
          </w:rPr>
          <w:t>本细则</w:t>
        </w:r>
      </w:ins>
      <w:r w:rsidR="002C7607" w:rsidRPr="000720F1">
        <w:rPr>
          <w:rFonts w:ascii="宋体" w:eastAsia="宋体" w:hAnsi="宋体" w:hint="eastAsia"/>
          <w:sz w:val="24"/>
          <w:szCs w:val="24"/>
          <w:rPrChange w:id="1461" w:author="周扬天宇" w:date="2010-06-28T16:45:00Z">
            <w:rPr>
              <w:rFonts w:ascii="仿宋_GB2312" w:eastAsia="仿宋_GB2312" w:hint="eastAsia"/>
              <w:sz w:val="24"/>
            </w:rPr>
          </w:rPrChange>
        </w:rPr>
        <w:t>自公布之日</w:t>
      </w:r>
      <w:del w:id="1462" w:author="周扬天宇" w:date="2010-06-28T16:56:00Z">
        <w:r w:rsidR="002C7607" w:rsidRPr="000720F1" w:rsidDel="00BE35EE">
          <w:rPr>
            <w:rFonts w:ascii="宋体" w:eastAsia="宋体" w:hAnsi="宋体" w:hint="eastAsia"/>
            <w:sz w:val="24"/>
            <w:szCs w:val="24"/>
            <w:rPrChange w:id="1463" w:author="周扬天宇" w:date="2010-06-28T16:45:00Z">
              <w:rPr>
                <w:rFonts w:ascii="仿宋_GB2312" w:eastAsia="仿宋_GB2312" w:hint="eastAsia"/>
                <w:sz w:val="24"/>
              </w:rPr>
            </w:rPrChange>
          </w:rPr>
          <w:delText>执行</w:delText>
        </w:r>
      </w:del>
      <w:ins w:id="1464" w:author="周扬天宇" w:date="2010-06-28T16:56:00Z">
        <w:r w:rsidR="00BE35EE">
          <w:rPr>
            <w:rFonts w:ascii="宋体" w:eastAsia="宋体" w:hAnsi="宋体" w:hint="eastAsia"/>
            <w:sz w:val="24"/>
            <w:szCs w:val="24"/>
          </w:rPr>
          <w:t>施行</w:t>
        </w:r>
      </w:ins>
      <w:r w:rsidR="002C7607" w:rsidRPr="000720F1">
        <w:rPr>
          <w:rFonts w:ascii="宋体" w:eastAsia="宋体" w:hAnsi="宋体" w:hint="eastAsia"/>
          <w:sz w:val="24"/>
          <w:szCs w:val="24"/>
          <w:rPrChange w:id="1465" w:author="周扬天宇" w:date="2010-06-28T16:45:00Z">
            <w:rPr>
              <w:rFonts w:ascii="仿宋_GB2312" w:eastAsia="仿宋_GB2312" w:hint="eastAsia"/>
              <w:sz w:val="24"/>
            </w:rPr>
          </w:rPrChange>
        </w:rPr>
        <w:t>。</w:t>
      </w:r>
    </w:p>
    <w:p w:rsidR="002C7607" w:rsidRPr="00223421" w:rsidRDefault="002C7607" w:rsidP="002C7607">
      <w:pPr>
        <w:spacing w:line="360" w:lineRule="auto"/>
        <w:textAlignment w:val="top"/>
        <w:rPr>
          <w:rFonts w:ascii="仿宋_GB2312" w:eastAsia="仿宋_GB2312" w:hint="eastAsia"/>
          <w:sz w:val="24"/>
        </w:rPr>
      </w:pPr>
    </w:p>
    <w:p w:rsidR="002C7607" w:rsidRPr="00F14C04"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C7607" w:rsidRDefault="002C7607" w:rsidP="002C7607">
      <w:pPr>
        <w:rPr>
          <w:rFonts w:ascii="仿宋_GB2312" w:eastAsia="仿宋_GB2312" w:hint="eastAsia"/>
          <w:sz w:val="24"/>
        </w:rPr>
      </w:pPr>
    </w:p>
    <w:p w:rsidR="002174EF" w:rsidRDefault="002174EF" w:rsidP="002C7607">
      <w:pPr>
        <w:rPr>
          <w:rFonts w:ascii="仿宋_GB2312" w:eastAsia="仿宋_GB2312"/>
          <w:sz w:val="24"/>
        </w:rPr>
        <w:sectPr w:rsidR="002174EF">
          <w:footerReference w:type="even" r:id="rId12"/>
          <w:footerReference w:type="default" r:id="rId13"/>
          <w:pgSz w:w="11906" w:h="16838"/>
          <w:pgMar w:top="1440" w:right="1800" w:bottom="1440" w:left="1800" w:header="851" w:footer="992" w:gutter="0"/>
          <w:cols w:space="425"/>
          <w:docGrid w:type="lines" w:linePitch="312"/>
        </w:sectPr>
      </w:pPr>
    </w:p>
    <w:p w:rsidR="002C7607" w:rsidRPr="00E10389" w:rsidRDefault="002174EF" w:rsidP="002174EF">
      <w:pPr>
        <w:pageBreakBefore/>
        <w:rPr>
          <w:rFonts w:ascii="黑体" w:eastAsia="黑体" w:hint="eastAsia"/>
          <w:bCs/>
          <w:sz w:val="24"/>
          <w:szCs w:val="24"/>
          <w:rPrChange w:id="1466" w:author="周扬天宇" w:date="2010-06-28T16:19:00Z">
            <w:rPr>
              <w:rFonts w:ascii="仿宋_GB2312" w:eastAsia="仿宋_GB2312" w:hint="eastAsia"/>
              <w:b/>
              <w:bCs/>
              <w:sz w:val="24"/>
              <w:szCs w:val="24"/>
            </w:rPr>
          </w:rPrChange>
        </w:rPr>
      </w:pPr>
      <w:r w:rsidRPr="00E10389">
        <w:rPr>
          <w:rFonts w:ascii="黑体" w:eastAsia="黑体" w:hint="eastAsia"/>
          <w:bCs/>
          <w:sz w:val="24"/>
          <w:szCs w:val="24"/>
          <w:rPrChange w:id="1467" w:author="周扬天宇" w:date="2010-06-28T16:19:00Z">
            <w:rPr>
              <w:rFonts w:ascii="仿宋_GB2312" w:eastAsia="仿宋_GB2312" w:hint="eastAsia"/>
              <w:b/>
              <w:bCs/>
              <w:sz w:val="24"/>
              <w:szCs w:val="24"/>
            </w:rPr>
          </w:rPrChange>
        </w:rPr>
        <w:lastRenderedPageBreak/>
        <w:t>附</w:t>
      </w:r>
      <w:del w:id="1468" w:author="周扬天宇" w:date="2010-06-28T16:19:00Z">
        <w:r w:rsidRPr="00E10389" w:rsidDel="00E10389">
          <w:rPr>
            <w:rFonts w:ascii="黑体" w:eastAsia="黑体" w:hint="eastAsia"/>
            <w:bCs/>
            <w:sz w:val="24"/>
            <w:szCs w:val="24"/>
            <w:rPrChange w:id="1469" w:author="周扬天宇" w:date="2010-06-28T16:19:00Z">
              <w:rPr>
                <w:rFonts w:ascii="仿宋_GB2312" w:eastAsia="仿宋_GB2312" w:hint="eastAsia"/>
                <w:b/>
                <w:bCs/>
                <w:sz w:val="24"/>
                <w:szCs w:val="24"/>
              </w:rPr>
            </w:rPrChange>
          </w:rPr>
          <w:delText>件</w:delText>
        </w:r>
      </w:del>
      <w:ins w:id="1470" w:author="周扬天宇" w:date="2010-06-28T16:19:00Z">
        <w:r w:rsidR="00E10389" w:rsidRPr="00E10389">
          <w:rPr>
            <w:rFonts w:ascii="黑体" w:eastAsia="黑体" w:hint="eastAsia"/>
            <w:bCs/>
            <w:sz w:val="24"/>
            <w:szCs w:val="24"/>
            <w:rPrChange w:id="1471" w:author="周扬天宇" w:date="2010-06-28T16:19:00Z">
              <w:rPr>
                <w:rFonts w:ascii="仿宋_GB2312" w:eastAsia="仿宋_GB2312" w:hint="eastAsia"/>
                <w:b/>
                <w:bCs/>
                <w:sz w:val="24"/>
                <w:szCs w:val="24"/>
              </w:rPr>
            </w:rPrChange>
          </w:rPr>
          <w:t>录</w:t>
        </w:r>
      </w:ins>
      <w:del w:id="1472" w:author="周扬天宇" w:date="2010-06-28T16:19:00Z">
        <w:r w:rsidRPr="00E10389" w:rsidDel="00E10389">
          <w:rPr>
            <w:rFonts w:ascii="黑体" w:eastAsia="黑体" w:hint="eastAsia"/>
            <w:bCs/>
            <w:sz w:val="24"/>
            <w:szCs w:val="24"/>
            <w:rPrChange w:id="1473" w:author="周扬天宇" w:date="2010-06-28T16:19:00Z">
              <w:rPr>
                <w:rFonts w:ascii="仿宋_GB2312" w:eastAsia="仿宋_GB2312" w:hint="eastAsia"/>
                <w:b/>
                <w:bCs/>
                <w:sz w:val="24"/>
                <w:szCs w:val="24"/>
              </w:rPr>
            </w:rPrChange>
          </w:rPr>
          <w:delText>二</w:delText>
        </w:r>
      </w:del>
      <w:ins w:id="1474" w:author="周扬天宇" w:date="2010-06-28T16:19:00Z">
        <w:r w:rsidR="00E10389" w:rsidRPr="00E10389">
          <w:rPr>
            <w:rFonts w:ascii="黑体" w:eastAsia="黑体" w:hint="eastAsia"/>
            <w:bCs/>
            <w:sz w:val="24"/>
            <w:szCs w:val="24"/>
            <w:rPrChange w:id="1475" w:author="周扬天宇" w:date="2010-06-28T16:19:00Z">
              <w:rPr>
                <w:rFonts w:ascii="仿宋_GB2312" w:eastAsia="仿宋_GB2312" w:hint="eastAsia"/>
                <w:b/>
                <w:bCs/>
                <w:sz w:val="24"/>
                <w:szCs w:val="24"/>
              </w:rPr>
            </w:rPrChange>
          </w:rPr>
          <w:t>2：</w:t>
        </w:r>
      </w:ins>
    </w:p>
    <w:p w:rsidR="002174EF" w:rsidRPr="002174EF" w:rsidRDefault="002174EF" w:rsidP="002174EF">
      <w:pPr>
        <w:jc w:val="center"/>
        <w:rPr>
          <w:rFonts w:eastAsia="宋体" w:hint="eastAsia"/>
          <w:b/>
          <w:szCs w:val="30"/>
        </w:rPr>
      </w:pPr>
      <w:r w:rsidRPr="002174EF">
        <w:rPr>
          <w:rFonts w:eastAsia="宋体" w:hint="eastAsia"/>
          <w:b/>
          <w:szCs w:val="30"/>
        </w:rPr>
        <w:t>南京银行梅花商务卡审查意见表</w:t>
      </w:r>
    </w:p>
    <w:p w:rsidR="002174EF" w:rsidRPr="002174EF" w:rsidRDefault="002174EF" w:rsidP="002174EF">
      <w:pPr>
        <w:rPr>
          <w:rFonts w:eastAsia="宋体" w:hint="eastAsia"/>
          <w:sz w:val="21"/>
          <w:szCs w:val="24"/>
        </w:rPr>
      </w:pPr>
      <w:r w:rsidRPr="002174EF">
        <w:rPr>
          <w:rFonts w:eastAsia="宋体" w:hint="eastAsia"/>
          <w:sz w:val="21"/>
          <w:szCs w:val="24"/>
        </w:rPr>
        <w:t>商务卡申请表编号：</w:t>
      </w:r>
      <w:r w:rsidRPr="002174EF">
        <w:rPr>
          <w:rFonts w:eastAsia="宋体" w:hint="eastAsia"/>
          <w:sz w:val="21"/>
          <w:szCs w:val="24"/>
          <w:u w:val="single"/>
        </w:rPr>
        <w:t xml:space="preserve">                       </w:t>
      </w:r>
      <w:r w:rsidRPr="002174EF">
        <w:rPr>
          <w:rFonts w:eastAsia="宋体" w:hint="eastAsia"/>
          <w:sz w:val="21"/>
          <w:szCs w:val="24"/>
        </w:rPr>
        <w:t xml:space="preserve">     </w:t>
      </w:r>
      <w:r w:rsidRPr="002174EF">
        <w:rPr>
          <w:rFonts w:eastAsia="宋体" w:hint="eastAsia"/>
          <w:sz w:val="21"/>
          <w:szCs w:val="24"/>
        </w:rPr>
        <w:t>申请时间：</w:t>
      </w:r>
      <w:r w:rsidRPr="002174EF">
        <w:rPr>
          <w:rFonts w:eastAsia="宋体" w:hint="eastAsia"/>
          <w:sz w:val="21"/>
          <w:szCs w:val="24"/>
          <w:u w:val="single"/>
        </w:rPr>
        <w:t xml:space="preserve">                       </w:t>
      </w:r>
      <w:r w:rsidRPr="002174EF">
        <w:rPr>
          <w:rFonts w:eastAsia="宋体" w:hint="eastAsia"/>
          <w:sz w:val="21"/>
          <w:szCs w:val="24"/>
        </w:rPr>
        <w:t xml:space="preserve">       </w:t>
      </w:r>
    </w:p>
    <w:p w:rsidR="002174EF" w:rsidRPr="002174EF" w:rsidRDefault="002174EF" w:rsidP="002174EF">
      <w:pPr>
        <w:rPr>
          <w:rFonts w:eastAsia="宋体" w:hint="eastAsia"/>
          <w:sz w:val="21"/>
          <w:szCs w:val="24"/>
          <w:u w:val="single"/>
        </w:rPr>
      </w:pPr>
      <w:r w:rsidRPr="002174EF">
        <w:rPr>
          <w:rFonts w:eastAsia="宋体" w:hint="eastAsia"/>
          <w:sz w:val="21"/>
          <w:szCs w:val="24"/>
        </w:rPr>
        <w:t>申请单位名称：</w:t>
      </w:r>
      <w:r w:rsidRPr="002174EF">
        <w:rPr>
          <w:rFonts w:eastAsia="宋体" w:hint="eastAsia"/>
          <w:sz w:val="21"/>
          <w:szCs w:val="24"/>
          <w:u w:val="single"/>
        </w:rPr>
        <w:t xml:space="preserve">                           </w:t>
      </w:r>
      <w:r w:rsidRPr="002174EF">
        <w:rPr>
          <w:rFonts w:eastAsia="宋体" w:hint="eastAsia"/>
          <w:sz w:val="21"/>
          <w:szCs w:val="24"/>
        </w:rPr>
        <w:t xml:space="preserve"> </w:t>
      </w:r>
      <w:r w:rsidRPr="002174EF">
        <w:rPr>
          <w:rFonts w:eastAsia="宋体" w:hint="eastAsia"/>
          <w:sz w:val="21"/>
          <w:szCs w:val="24"/>
        </w:rPr>
        <w:t xml:space="preserve">　　单位性质：</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p>
    <w:p w:rsidR="002174EF" w:rsidRPr="002174EF" w:rsidRDefault="002174EF" w:rsidP="002174EF">
      <w:pPr>
        <w:rPr>
          <w:rFonts w:eastAsia="宋体" w:hint="eastAsia"/>
          <w:sz w:val="21"/>
          <w:szCs w:val="24"/>
          <w:u w:val="single"/>
        </w:rPr>
      </w:pPr>
      <w:r w:rsidRPr="002174EF">
        <w:rPr>
          <w:rFonts w:eastAsia="宋体" w:hint="eastAsia"/>
          <w:sz w:val="21"/>
          <w:szCs w:val="24"/>
        </w:rPr>
        <w:t>法定代表人（负责人）：</w:t>
      </w:r>
      <w:r w:rsidRPr="002174EF">
        <w:rPr>
          <w:rFonts w:eastAsia="宋体" w:hint="eastAsia"/>
          <w:sz w:val="21"/>
          <w:szCs w:val="24"/>
          <w:u w:val="single"/>
        </w:rPr>
        <w:t xml:space="preserve">                    </w:t>
      </w:r>
      <w:r w:rsidRPr="002174EF">
        <w:rPr>
          <w:rFonts w:eastAsia="宋体" w:hint="eastAsia"/>
          <w:sz w:val="21"/>
          <w:szCs w:val="24"/>
        </w:rPr>
        <w:t xml:space="preserve"> </w:t>
      </w:r>
      <w:r w:rsidRPr="002174EF">
        <w:rPr>
          <w:rFonts w:eastAsia="宋体" w:hint="eastAsia"/>
          <w:sz w:val="21"/>
          <w:szCs w:val="24"/>
        </w:rPr>
        <w:t xml:space="preserve">　　单位资信等级：</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p>
    <w:p w:rsidR="002174EF" w:rsidRDefault="002174EF" w:rsidP="002174EF">
      <w:pPr>
        <w:rPr>
          <w:rFonts w:eastAsia="宋体" w:hint="eastAsia"/>
          <w:sz w:val="21"/>
          <w:szCs w:val="24"/>
        </w:rPr>
      </w:pPr>
    </w:p>
    <w:p w:rsidR="002174EF" w:rsidRPr="002174EF" w:rsidRDefault="002174EF" w:rsidP="002174EF">
      <w:pPr>
        <w:rPr>
          <w:rFonts w:eastAsia="宋体" w:hint="eastAsia"/>
          <w:sz w:val="21"/>
          <w:szCs w:val="24"/>
        </w:rPr>
      </w:pPr>
      <w:r w:rsidRPr="002174EF">
        <w:rPr>
          <w:rFonts w:eastAsia="宋体" w:hint="eastAsia"/>
          <w:sz w:val="21"/>
          <w:szCs w:val="24"/>
        </w:rPr>
        <w:t>一、申请所附资料清单（请勾选，如为复印件需签名并加盖“与原件相符”章）：</w:t>
      </w:r>
    </w:p>
    <w:p w:rsidR="002174EF" w:rsidRPr="002174EF" w:rsidRDefault="002174EF" w:rsidP="002174EF">
      <w:pPr>
        <w:numPr>
          <w:ilvl w:val="0"/>
          <w:numId w:val="9"/>
          <w:numberingChange w:id="1476" w:author="周扬天宇" w:date="2010-06-28T15:37:00Z" w:original="□"/>
        </w:numPr>
        <w:rPr>
          <w:rFonts w:eastAsia="宋体" w:hint="eastAsia"/>
          <w:sz w:val="21"/>
          <w:szCs w:val="24"/>
        </w:rPr>
      </w:pPr>
      <w:r w:rsidRPr="002174EF">
        <w:rPr>
          <w:rFonts w:eastAsia="宋体" w:hint="eastAsia"/>
          <w:sz w:val="21"/>
          <w:szCs w:val="24"/>
        </w:rPr>
        <w:t>《南京银行梅花商务卡申请表》</w:t>
      </w:r>
    </w:p>
    <w:p w:rsidR="002174EF" w:rsidRPr="002174EF" w:rsidRDefault="002174EF" w:rsidP="002174EF">
      <w:pPr>
        <w:numPr>
          <w:ilvl w:val="0"/>
          <w:numId w:val="9"/>
          <w:numberingChange w:id="1477" w:author="周扬天宇" w:date="2010-06-28T15:37:00Z" w:original="□"/>
        </w:numPr>
        <w:rPr>
          <w:rFonts w:eastAsia="宋体" w:hint="eastAsia"/>
          <w:sz w:val="21"/>
          <w:szCs w:val="24"/>
        </w:rPr>
      </w:pPr>
      <w:r w:rsidRPr="002174EF">
        <w:rPr>
          <w:rFonts w:eastAsia="宋体" w:hint="eastAsia"/>
          <w:sz w:val="21"/>
          <w:szCs w:val="24"/>
        </w:rPr>
        <w:t>企业经年检有效的《营业执照》副本复印件</w:t>
      </w:r>
    </w:p>
    <w:p w:rsidR="002174EF" w:rsidRPr="002174EF" w:rsidRDefault="002174EF" w:rsidP="002174EF">
      <w:pPr>
        <w:numPr>
          <w:ilvl w:val="0"/>
          <w:numId w:val="9"/>
          <w:numberingChange w:id="1478" w:author="周扬天宇" w:date="2010-06-28T15:37:00Z" w:original="□"/>
        </w:numPr>
        <w:rPr>
          <w:rFonts w:eastAsia="宋体" w:hint="eastAsia"/>
          <w:sz w:val="21"/>
          <w:szCs w:val="24"/>
        </w:rPr>
      </w:pPr>
      <w:r w:rsidRPr="002174EF">
        <w:rPr>
          <w:rFonts w:eastAsia="宋体" w:hint="eastAsia"/>
          <w:sz w:val="21"/>
          <w:szCs w:val="24"/>
        </w:rPr>
        <w:t>批文或相关开户证明文件的复印件</w:t>
      </w:r>
    </w:p>
    <w:p w:rsidR="002174EF" w:rsidRPr="002174EF" w:rsidRDefault="002174EF" w:rsidP="002174EF">
      <w:pPr>
        <w:numPr>
          <w:ilvl w:val="0"/>
          <w:numId w:val="9"/>
          <w:numberingChange w:id="1479" w:author="周扬天宇" w:date="2010-06-28T15:37:00Z" w:original="□"/>
        </w:numPr>
        <w:rPr>
          <w:rFonts w:eastAsia="宋体" w:hint="eastAsia"/>
          <w:sz w:val="21"/>
          <w:szCs w:val="24"/>
        </w:rPr>
      </w:pPr>
      <w:r w:rsidRPr="002174EF">
        <w:rPr>
          <w:rFonts w:eastAsia="宋体" w:hint="eastAsia"/>
          <w:sz w:val="21"/>
          <w:szCs w:val="24"/>
        </w:rPr>
        <w:t>年检有效的《单位组织机构代码证》正本的复印件</w:t>
      </w:r>
    </w:p>
    <w:p w:rsidR="002174EF" w:rsidRPr="002174EF" w:rsidRDefault="002174EF" w:rsidP="002174EF">
      <w:pPr>
        <w:numPr>
          <w:ilvl w:val="0"/>
          <w:numId w:val="9"/>
          <w:numberingChange w:id="1480" w:author="周扬天宇" w:date="2010-06-28T15:37:00Z" w:original="□"/>
        </w:numPr>
        <w:rPr>
          <w:rFonts w:eastAsia="宋体" w:hint="eastAsia"/>
          <w:sz w:val="21"/>
          <w:szCs w:val="24"/>
        </w:rPr>
      </w:pPr>
      <w:r w:rsidRPr="002174EF">
        <w:rPr>
          <w:rFonts w:eastAsia="宋体" w:hint="eastAsia"/>
          <w:sz w:val="21"/>
          <w:szCs w:val="24"/>
        </w:rPr>
        <w:t>法定代表人（负责人）身份证件复印件</w:t>
      </w:r>
    </w:p>
    <w:p w:rsidR="002174EF" w:rsidRPr="002174EF" w:rsidRDefault="002174EF" w:rsidP="002174EF">
      <w:pPr>
        <w:numPr>
          <w:ilvl w:val="0"/>
          <w:numId w:val="9"/>
          <w:numberingChange w:id="1481" w:author="周扬天宇" w:date="2010-06-28T15:37:00Z" w:original="□"/>
        </w:numPr>
        <w:rPr>
          <w:rFonts w:eastAsia="宋体" w:hint="eastAsia"/>
          <w:sz w:val="21"/>
          <w:szCs w:val="24"/>
        </w:rPr>
      </w:pPr>
      <w:r w:rsidRPr="002174EF">
        <w:rPr>
          <w:rFonts w:eastAsia="宋体" w:hint="eastAsia"/>
          <w:sz w:val="21"/>
          <w:szCs w:val="24"/>
        </w:rPr>
        <w:t>申请人个人身份证复印件共</w:t>
      </w:r>
      <w:r w:rsidRPr="002174EF">
        <w:rPr>
          <w:rFonts w:eastAsia="宋体" w:hint="eastAsia"/>
          <w:sz w:val="21"/>
          <w:szCs w:val="24"/>
          <w:u w:val="single"/>
        </w:rPr>
        <w:t xml:space="preserve">    </w:t>
      </w:r>
      <w:r w:rsidRPr="002174EF">
        <w:rPr>
          <w:rFonts w:eastAsia="宋体" w:hint="eastAsia"/>
          <w:sz w:val="21"/>
          <w:szCs w:val="24"/>
        </w:rPr>
        <w:t>份</w:t>
      </w:r>
    </w:p>
    <w:p w:rsidR="002174EF" w:rsidRPr="002174EF" w:rsidRDefault="002174EF" w:rsidP="002174EF">
      <w:pPr>
        <w:numPr>
          <w:ilvl w:val="0"/>
          <w:numId w:val="9"/>
          <w:numberingChange w:id="1482" w:author="周扬天宇" w:date="2010-06-28T15:37:00Z" w:original="□"/>
        </w:numPr>
        <w:rPr>
          <w:rFonts w:eastAsia="宋体" w:hint="eastAsia"/>
          <w:sz w:val="21"/>
          <w:szCs w:val="24"/>
        </w:rPr>
      </w:pPr>
      <w:r w:rsidRPr="002174EF">
        <w:rPr>
          <w:rFonts w:eastAsia="宋体" w:hint="eastAsia"/>
          <w:sz w:val="21"/>
          <w:szCs w:val="24"/>
        </w:rPr>
        <w:t>“梅花商务卡”授权书</w:t>
      </w:r>
    </w:p>
    <w:p w:rsidR="002174EF" w:rsidRPr="002174EF" w:rsidRDefault="002174EF" w:rsidP="002174EF">
      <w:pPr>
        <w:numPr>
          <w:ilvl w:val="0"/>
          <w:numId w:val="9"/>
          <w:numberingChange w:id="1483" w:author="周扬天宇" w:date="2010-06-28T15:37:00Z" w:original="□"/>
        </w:numPr>
        <w:rPr>
          <w:rFonts w:eastAsia="宋体" w:hint="eastAsia"/>
          <w:sz w:val="21"/>
          <w:szCs w:val="24"/>
        </w:rPr>
      </w:pPr>
      <w:r w:rsidRPr="002174EF">
        <w:rPr>
          <w:rFonts w:eastAsia="宋体" w:hint="eastAsia"/>
          <w:sz w:val="21"/>
          <w:szCs w:val="24"/>
        </w:rPr>
        <w:t>基本存款账户开户许可证的复印件</w:t>
      </w:r>
    </w:p>
    <w:p w:rsidR="002174EF" w:rsidRPr="002174EF" w:rsidRDefault="002174EF" w:rsidP="002174EF">
      <w:pPr>
        <w:numPr>
          <w:ilvl w:val="0"/>
          <w:numId w:val="9"/>
          <w:numberingChange w:id="1484" w:author="周扬天宇" w:date="2010-06-28T15:37:00Z" w:original="□"/>
        </w:numPr>
        <w:rPr>
          <w:rFonts w:eastAsia="宋体" w:hint="eastAsia"/>
          <w:sz w:val="21"/>
          <w:szCs w:val="24"/>
        </w:rPr>
      </w:pPr>
      <w:r w:rsidRPr="002174EF">
        <w:rPr>
          <w:rFonts w:eastAsia="宋体" w:hint="eastAsia"/>
          <w:sz w:val="21"/>
          <w:szCs w:val="24"/>
        </w:rPr>
        <w:t>贷款卡</w:t>
      </w:r>
    </w:p>
    <w:p w:rsidR="002174EF" w:rsidRPr="002174EF" w:rsidRDefault="002174EF" w:rsidP="002174EF">
      <w:pPr>
        <w:numPr>
          <w:ilvl w:val="0"/>
          <w:numId w:val="9"/>
          <w:numberingChange w:id="1485" w:author="周扬天宇" w:date="2010-06-28T15:37:00Z" w:original="□"/>
        </w:numPr>
        <w:rPr>
          <w:rFonts w:eastAsia="宋体" w:hint="eastAsia"/>
          <w:sz w:val="21"/>
          <w:szCs w:val="24"/>
          <w:u w:val="single"/>
        </w:rPr>
      </w:pPr>
      <w:r w:rsidRPr="002174EF">
        <w:rPr>
          <w:rFonts w:eastAsia="宋体" w:hint="eastAsia"/>
          <w:sz w:val="21"/>
          <w:szCs w:val="24"/>
        </w:rPr>
        <w:t>其他资料（请注明）：</w:t>
      </w:r>
      <w:r w:rsidRPr="002174EF">
        <w:rPr>
          <w:rFonts w:eastAsia="宋体" w:hint="eastAsia"/>
          <w:sz w:val="21"/>
          <w:szCs w:val="24"/>
          <w:u w:val="single"/>
        </w:rPr>
        <w:t xml:space="preserve">                                      </w:t>
      </w:r>
    </w:p>
    <w:p w:rsidR="002174EF" w:rsidRPr="002174EF" w:rsidRDefault="002174EF" w:rsidP="002174EF">
      <w:pPr>
        <w:rPr>
          <w:rFonts w:eastAsia="宋体" w:hint="eastAsia"/>
          <w:sz w:val="21"/>
          <w:szCs w:val="24"/>
          <w:u w:val="single"/>
        </w:rPr>
      </w:pPr>
    </w:p>
    <w:p w:rsidR="002174EF" w:rsidRPr="002174EF" w:rsidRDefault="002174EF" w:rsidP="002174EF">
      <w:pPr>
        <w:rPr>
          <w:rFonts w:eastAsia="宋体" w:hint="eastAsia"/>
          <w:sz w:val="21"/>
          <w:szCs w:val="24"/>
          <w:u w:val="single"/>
        </w:rPr>
      </w:pPr>
    </w:p>
    <w:p w:rsidR="002174EF" w:rsidRPr="002174EF" w:rsidRDefault="002174EF" w:rsidP="002174EF">
      <w:pPr>
        <w:rPr>
          <w:rFonts w:eastAsia="宋体" w:hint="eastAsia"/>
          <w:sz w:val="21"/>
          <w:szCs w:val="24"/>
        </w:rPr>
      </w:pPr>
      <w:r w:rsidRPr="002174EF">
        <w:rPr>
          <w:rFonts w:eastAsia="宋体" w:hint="eastAsia"/>
          <w:sz w:val="21"/>
          <w:szCs w:val="24"/>
        </w:rPr>
        <w:t>二、分（支）行调查情况：</w:t>
      </w:r>
    </w:p>
    <w:p w:rsidR="002174EF" w:rsidRPr="002174EF" w:rsidRDefault="002174EF" w:rsidP="002174EF">
      <w:pPr>
        <w:rPr>
          <w:rFonts w:eastAsia="宋体" w:hint="eastAsia"/>
          <w:sz w:val="21"/>
          <w:szCs w:val="24"/>
        </w:rPr>
      </w:pPr>
      <w:r w:rsidRPr="002174EF">
        <w:rPr>
          <w:rFonts w:eastAsia="宋体" w:hint="eastAsia"/>
          <w:sz w:val="21"/>
          <w:szCs w:val="24"/>
        </w:rPr>
        <w:t>我行开户时间：</w:t>
      </w:r>
      <w:r w:rsidRPr="002174EF">
        <w:rPr>
          <w:rFonts w:eastAsia="宋体" w:hint="eastAsia"/>
          <w:sz w:val="21"/>
          <w:szCs w:val="24"/>
          <w:u w:val="single"/>
        </w:rPr>
        <w:t xml:space="preserve">　　　　</w:t>
      </w:r>
      <w:r w:rsidRPr="002174EF">
        <w:rPr>
          <w:rFonts w:eastAsia="宋体" w:hint="eastAsia"/>
          <w:sz w:val="21"/>
          <w:szCs w:val="24"/>
        </w:rPr>
        <w:t xml:space="preserve">  </w:t>
      </w:r>
      <w:r w:rsidRPr="002174EF">
        <w:rPr>
          <w:rFonts w:eastAsia="宋体" w:hint="eastAsia"/>
          <w:sz w:val="21"/>
          <w:szCs w:val="24"/>
        </w:rPr>
        <w:t>资产业务：□综合授信</w:t>
      </w:r>
      <w:r w:rsidRPr="002174EF">
        <w:rPr>
          <w:rFonts w:eastAsia="宋体" w:hint="eastAsia"/>
          <w:sz w:val="21"/>
          <w:szCs w:val="24"/>
        </w:rPr>
        <w:t xml:space="preserve"> </w:t>
      </w:r>
      <w:r w:rsidRPr="002174EF">
        <w:rPr>
          <w:rFonts w:eastAsia="宋体" w:hint="eastAsia"/>
          <w:sz w:val="21"/>
          <w:szCs w:val="24"/>
        </w:rPr>
        <w:t>□贷款</w:t>
      </w:r>
      <w:r w:rsidRPr="002174EF">
        <w:rPr>
          <w:rFonts w:eastAsia="宋体" w:hint="eastAsia"/>
          <w:sz w:val="21"/>
          <w:szCs w:val="24"/>
        </w:rPr>
        <w:t xml:space="preserve"> </w:t>
      </w:r>
      <w:r w:rsidRPr="002174EF">
        <w:rPr>
          <w:rFonts w:eastAsia="宋体" w:hint="eastAsia"/>
          <w:sz w:val="21"/>
          <w:szCs w:val="24"/>
        </w:rPr>
        <w:t>□承兑</w:t>
      </w:r>
      <w:r w:rsidRPr="002174EF">
        <w:rPr>
          <w:rFonts w:eastAsia="宋体" w:hint="eastAsia"/>
          <w:sz w:val="21"/>
          <w:szCs w:val="24"/>
        </w:rPr>
        <w:t xml:space="preserve"> </w:t>
      </w:r>
      <w:r w:rsidRPr="002174EF">
        <w:rPr>
          <w:rFonts w:eastAsia="宋体" w:hint="eastAsia"/>
          <w:sz w:val="21"/>
          <w:szCs w:val="24"/>
        </w:rPr>
        <w:t>□贴现</w:t>
      </w:r>
      <w:r w:rsidRPr="002174EF">
        <w:rPr>
          <w:rFonts w:eastAsia="宋体" w:hint="eastAsia"/>
          <w:sz w:val="21"/>
          <w:szCs w:val="24"/>
        </w:rPr>
        <w:t xml:space="preserve"> </w:t>
      </w:r>
      <w:r w:rsidRPr="002174EF">
        <w:rPr>
          <w:rFonts w:eastAsia="宋体" w:hint="eastAsia"/>
          <w:sz w:val="21"/>
          <w:szCs w:val="24"/>
        </w:rPr>
        <w:t>□其他（请说明）：</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p>
    <w:p w:rsidR="002174EF" w:rsidRPr="002174EF" w:rsidRDefault="002174EF" w:rsidP="002174EF">
      <w:pPr>
        <w:rPr>
          <w:rFonts w:eastAsia="宋体" w:hint="eastAsia"/>
          <w:sz w:val="21"/>
          <w:szCs w:val="24"/>
          <w:u w:val="single"/>
        </w:rPr>
      </w:pPr>
      <w:r w:rsidRPr="002174EF">
        <w:rPr>
          <w:rFonts w:eastAsia="宋体" w:hint="eastAsia"/>
          <w:sz w:val="21"/>
          <w:szCs w:val="24"/>
        </w:rPr>
        <w:t>综合授信额度：</w:t>
      </w:r>
      <w:r w:rsidRPr="002174EF">
        <w:rPr>
          <w:rFonts w:eastAsia="宋体" w:hint="eastAsia"/>
          <w:sz w:val="21"/>
          <w:szCs w:val="24"/>
          <w:u w:val="single"/>
        </w:rPr>
        <w:t xml:space="preserve">            </w:t>
      </w:r>
      <w:r w:rsidRPr="002174EF">
        <w:rPr>
          <w:rFonts w:eastAsia="宋体" w:hint="eastAsia"/>
          <w:sz w:val="21"/>
          <w:szCs w:val="24"/>
        </w:rPr>
        <w:t>万元　担保方式：</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rPr>
        <w:t xml:space="preserve"> </w:t>
      </w:r>
      <w:r w:rsidRPr="002174EF">
        <w:rPr>
          <w:rFonts w:eastAsia="宋体" w:hint="eastAsia"/>
          <w:sz w:val="21"/>
          <w:szCs w:val="24"/>
        </w:rPr>
        <w:t>已使用授信额度：</w:t>
      </w:r>
      <w:r w:rsidRPr="002174EF">
        <w:rPr>
          <w:rFonts w:eastAsia="宋体" w:hint="eastAsia"/>
          <w:sz w:val="21"/>
          <w:szCs w:val="24"/>
          <w:u w:val="single"/>
        </w:rPr>
        <w:t xml:space="preserve">          </w:t>
      </w:r>
      <w:r w:rsidRPr="002174EF">
        <w:rPr>
          <w:rFonts w:eastAsia="宋体" w:hint="eastAsia"/>
          <w:sz w:val="21"/>
          <w:szCs w:val="24"/>
        </w:rPr>
        <w:t>万元</w:t>
      </w:r>
    </w:p>
    <w:p w:rsidR="002174EF" w:rsidRPr="002174EF" w:rsidRDefault="002174EF" w:rsidP="002174EF">
      <w:pPr>
        <w:rPr>
          <w:rFonts w:eastAsia="宋体" w:hint="eastAsia"/>
          <w:sz w:val="21"/>
          <w:szCs w:val="24"/>
        </w:rPr>
      </w:pPr>
      <w:r w:rsidRPr="002174EF">
        <w:rPr>
          <w:rFonts w:eastAsia="宋体" w:hint="eastAsia"/>
          <w:sz w:val="21"/>
          <w:szCs w:val="24"/>
        </w:rPr>
        <w:t>授信额度未用足的原因：</w:t>
      </w:r>
      <w:r w:rsidRPr="002174EF">
        <w:rPr>
          <w:rFonts w:eastAsia="宋体" w:hint="eastAsia"/>
          <w:sz w:val="21"/>
          <w:szCs w:val="24"/>
          <w:u w:val="single"/>
        </w:rPr>
        <w:t xml:space="preserve">                                                                       </w:t>
      </w:r>
      <w:r w:rsidRPr="002174EF">
        <w:rPr>
          <w:rFonts w:eastAsia="宋体" w:hint="eastAsia"/>
          <w:sz w:val="21"/>
          <w:szCs w:val="24"/>
        </w:rPr>
        <w:t xml:space="preserve">             </w:t>
      </w:r>
    </w:p>
    <w:p w:rsidR="002174EF" w:rsidRPr="002174EF" w:rsidRDefault="002174EF" w:rsidP="002174EF">
      <w:pPr>
        <w:rPr>
          <w:rFonts w:eastAsia="宋体" w:hint="eastAsia"/>
          <w:sz w:val="21"/>
          <w:szCs w:val="24"/>
          <w:u w:val="single"/>
        </w:rPr>
      </w:pPr>
      <w:r w:rsidRPr="002174EF">
        <w:rPr>
          <w:rFonts w:eastAsia="宋体" w:hint="eastAsia"/>
          <w:sz w:val="21"/>
          <w:szCs w:val="24"/>
        </w:rPr>
        <w:t>五级分类结果：</w:t>
      </w:r>
      <w:r w:rsidRPr="002174EF">
        <w:rPr>
          <w:rFonts w:eastAsia="宋体" w:hint="eastAsia"/>
          <w:sz w:val="21"/>
          <w:szCs w:val="24"/>
          <w:u w:val="single"/>
        </w:rPr>
        <w:t xml:space="preserve">                  </w:t>
      </w:r>
      <w:r w:rsidRPr="002174EF">
        <w:rPr>
          <w:rFonts w:eastAsia="宋体" w:hint="eastAsia"/>
          <w:sz w:val="21"/>
          <w:szCs w:val="24"/>
        </w:rPr>
        <w:t xml:space="preserve"> </w:t>
      </w:r>
      <w:r w:rsidRPr="002174EF">
        <w:rPr>
          <w:rFonts w:eastAsia="宋体" w:hint="eastAsia"/>
          <w:sz w:val="21"/>
          <w:szCs w:val="24"/>
        </w:rPr>
        <w:t>分类时间：</w:t>
      </w:r>
      <w:r w:rsidRPr="002174EF">
        <w:rPr>
          <w:rFonts w:eastAsia="宋体" w:hint="eastAsia"/>
          <w:sz w:val="21"/>
          <w:szCs w:val="24"/>
          <w:u w:val="single"/>
        </w:rPr>
        <w:t xml:space="preserve">                 </w:t>
      </w:r>
      <w:r w:rsidRPr="002174EF">
        <w:rPr>
          <w:rFonts w:eastAsia="宋体" w:hint="eastAsia"/>
          <w:sz w:val="21"/>
          <w:szCs w:val="24"/>
        </w:rPr>
        <w:t xml:space="preserve"> </w:t>
      </w:r>
    </w:p>
    <w:p w:rsidR="002174EF" w:rsidRPr="002174EF" w:rsidRDefault="002174EF" w:rsidP="002174EF">
      <w:pPr>
        <w:jc w:val="left"/>
        <w:rPr>
          <w:rFonts w:eastAsia="宋体" w:hint="eastAsia"/>
          <w:sz w:val="21"/>
          <w:szCs w:val="24"/>
        </w:rPr>
      </w:pPr>
      <w:r w:rsidRPr="002174EF">
        <w:rPr>
          <w:rFonts w:eastAsia="宋体" w:hint="eastAsia"/>
          <w:sz w:val="21"/>
          <w:szCs w:val="24"/>
        </w:rPr>
        <w:t>负债业务</w:t>
      </w:r>
      <w:r w:rsidRPr="002174EF">
        <w:rPr>
          <w:rFonts w:eastAsia="宋体" w:hint="eastAsia"/>
          <w:sz w:val="21"/>
          <w:szCs w:val="24"/>
        </w:rPr>
        <w:t>/</w:t>
      </w:r>
      <w:r w:rsidRPr="002174EF">
        <w:rPr>
          <w:rFonts w:eastAsia="宋体" w:hint="eastAsia"/>
          <w:sz w:val="21"/>
          <w:szCs w:val="24"/>
        </w:rPr>
        <w:t>中间业务：□基本账户</w:t>
      </w:r>
      <w:r w:rsidRPr="002174EF">
        <w:rPr>
          <w:rFonts w:eastAsia="宋体" w:hint="eastAsia"/>
          <w:sz w:val="21"/>
          <w:szCs w:val="24"/>
        </w:rPr>
        <w:t xml:space="preserve"> </w:t>
      </w:r>
      <w:r w:rsidRPr="002174EF">
        <w:rPr>
          <w:rFonts w:eastAsia="宋体" w:hint="eastAsia"/>
          <w:sz w:val="21"/>
          <w:szCs w:val="24"/>
        </w:rPr>
        <w:t>□存款（近三个月日均余额：</w:t>
      </w:r>
      <w:r w:rsidRPr="002174EF">
        <w:rPr>
          <w:rFonts w:eastAsia="宋体" w:hint="eastAsia"/>
          <w:sz w:val="21"/>
          <w:szCs w:val="24"/>
          <w:u w:val="single"/>
        </w:rPr>
        <w:t xml:space="preserve">       </w:t>
      </w:r>
      <w:r w:rsidRPr="002174EF">
        <w:rPr>
          <w:rFonts w:eastAsia="宋体" w:hint="eastAsia"/>
          <w:sz w:val="21"/>
          <w:szCs w:val="24"/>
        </w:rPr>
        <w:t>万元）□国际结算（年结算量：</w:t>
      </w:r>
      <w:r w:rsidRPr="002174EF">
        <w:rPr>
          <w:rFonts w:eastAsia="宋体" w:hint="eastAsia"/>
          <w:sz w:val="21"/>
          <w:szCs w:val="24"/>
          <w:u w:val="single"/>
        </w:rPr>
        <w:t xml:space="preserve">      </w:t>
      </w:r>
      <w:r w:rsidRPr="002174EF">
        <w:rPr>
          <w:rFonts w:eastAsia="宋体" w:hint="eastAsia"/>
          <w:sz w:val="21"/>
          <w:szCs w:val="24"/>
        </w:rPr>
        <w:t>）□代发工资（月代发金额：</w:t>
      </w:r>
      <w:r w:rsidRPr="002174EF">
        <w:rPr>
          <w:rFonts w:eastAsia="宋体" w:hint="eastAsia"/>
          <w:sz w:val="21"/>
          <w:szCs w:val="24"/>
          <w:u w:val="single"/>
        </w:rPr>
        <w:t xml:space="preserve">       </w:t>
      </w:r>
      <w:r w:rsidRPr="002174EF">
        <w:rPr>
          <w:rFonts w:eastAsia="宋体" w:hint="eastAsia"/>
          <w:sz w:val="21"/>
          <w:szCs w:val="24"/>
        </w:rPr>
        <w:t>万元）□其他（请说明）：</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p>
    <w:p w:rsidR="002174EF" w:rsidRPr="002174EF" w:rsidRDefault="002174EF" w:rsidP="002174EF">
      <w:pPr>
        <w:rPr>
          <w:rFonts w:eastAsia="宋体" w:hint="eastAsia"/>
          <w:sz w:val="21"/>
          <w:szCs w:val="24"/>
        </w:rPr>
      </w:pPr>
    </w:p>
    <w:p w:rsidR="002174EF" w:rsidRPr="002174EF" w:rsidRDefault="002174EF" w:rsidP="002174EF">
      <w:pPr>
        <w:rPr>
          <w:rFonts w:eastAsia="宋体" w:hint="eastAsia"/>
          <w:sz w:val="21"/>
          <w:szCs w:val="24"/>
        </w:rPr>
      </w:pPr>
    </w:p>
    <w:p w:rsidR="002174EF" w:rsidRPr="002174EF" w:rsidRDefault="002174EF" w:rsidP="002174EF">
      <w:pPr>
        <w:rPr>
          <w:rFonts w:eastAsia="宋体" w:hint="eastAsia"/>
          <w:sz w:val="21"/>
          <w:szCs w:val="24"/>
        </w:rPr>
      </w:pPr>
      <w:r w:rsidRPr="002174EF">
        <w:rPr>
          <w:rFonts w:eastAsia="宋体" w:hint="eastAsia"/>
          <w:sz w:val="21"/>
          <w:szCs w:val="24"/>
        </w:rPr>
        <w:t>三、分（支）行初审意见：</w:t>
      </w:r>
    </w:p>
    <w:p w:rsidR="002174EF" w:rsidRPr="002174EF" w:rsidRDefault="002174EF" w:rsidP="002174EF">
      <w:pPr>
        <w:rPr>
          <w:rFonts w:eastAsia="宋体" w:hint="eastAsia"/>
          <w:sz w:val="21"/>
          <w:szCs w:val="24"/>
        </w:rPr>
      </w:pPr>
      <w:r w:rsidRPr="002174EF">
        <w:rPr>
          <w:rFonts w:eastAsia="宋体" w:hint="eastAsia"/>
          <w:sz w:val="21"/>
          <w:szCs w:val="24"/>
        </w:rPr>
        <w:t>推荐行名及代码：</w:t>
      </w:r>
      <w:r w:rsidRPr="002174EF">
        <w:rPr>
          <w:rFonts w:eastAsia="宋体" w:hint="eastAsia"/>
          <w:sz w:val="21"/>
          <w:szCs w:val="24"/>
          <w:u w:val="single"/>
        </w:rPr>
        <w:t xml:space="preserve">              </w:t>
      </w:r>
      <w:r w:rsidRPr="002174EF">
        <w:rPr>
          <w:rFonts w:eastAsia="宋体" w:hint="eastAsia"/>
          <w:sz w:val="21"/>
          <w:szCs w:val="24"/>
        </w:rPr>
        <w:t xml:space="preserve">  </w:t>
      </w:r>
      <w:r w:rsidRPr="002174EF">
        <w:rPr>
          <w:rFonts w:eastAsia="宋体" w:hint="eastAsia"/>
          <w:sz w:val="21"/>
          <w:szCs w:val="24"/>
        </w:rPr>
        <w:t>推荐人姓名及工号：</w:t>
      </w:r>
      <w:r w:rsidRPr="002174EF">
        <w:rPr>
          <w:rFonts w:eastAsia="宋体" w:hint="eastAsia"/>
          <w:sz w:val="21"/>
          <w:szCs w:val="24"/>
          <w:u w:val="single"/>
        </w:rPr>
        <w:t xml:space="preserve">                 </w:t>
      </w:r>
      <w:r w:rsidRPr="002174EF">
        <w:rPr>
          <w:rFonts w:eastAsia="宋体" w:hint="eastAsia"/>
          <w:sz w:val="21"/>
          <w:szCs w:val="24"/>
        </w:rPr>
        <w:t xml:space="preserve"> </w:t>
      </w:r>
      <w:r w:rsidRPr="002174EF">
        <w:rPr>
          <w:rFonts w:eastAsia="宋体" w:hint="eastAsia"/>
          <w:sz w:val="21"/>
          <w:szCs w:val="24"/>
        </w:rPr>
        <w:t>联系电话：</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rPr>
        <w:t xml:space="preserve"> </w:t>
      </w:r>
      <w:r w:rsidRPr="002174EF">
        <w:rPr>
          <w:rFonts w:eastAsia="宋体" w:hint="eastAsia"/>
          <w:sz w:val="21"/>
          <w:szCs w:val="24"/>
        </w:rPr>
        <w:t xml:space="preserve">　　</w:t>
      </w:r>
    </w:p>
    <w:p w:rsidR="002174EF" w:rsidRPr="002174EF" w:rsidRDefault="002174EF" w:rsidP="002174EF">
      <w:pPr>
        <w:rPr>
          <w:rFonts w:eastAsia="宋体" w:hint="eastAsia"/>
          <w:sz w:val="21"/>
          <w:szCs w:val="24"/>
        </w:rPr>
      </w:pPr>
      <w:r w:rsidRPr="002174EF">
        <w:rPr>
          <w:rFonts w:eastAsia="宋体" w:hint="eastAsia"/>
          <w:sz w:val="21"/>
          <w:szCs w:val="24"/>
        </w:rPr>
        <w:t>是否亲访亲签：□是</w:t>
      </w:r>
      <w:r w:rsidRPr="002174EF">
        <w:rPr>
          <w:rFonts w:eastAsia="宋体" w:hint="eastAsia"/>
          <w:sz w:val="21"/>
          <w:szCs w:val="24"/>
        </w:rPr>
        <w:t xml:space="preserve">  </w:t>
      </w:r>
      <w:r w:rsidRPr="002174EF">
        <w:rPr>
          <w:rFonts w:eastAsia="宋体" w:hint="eastAsia"/>
          <w:sz w:val="21"/>
          <w:szCs w:val="24"/>
        </w:rPr>
        <w:t>□否</w:t>
      </w:r>
      <w:r w:rsidRPr="002174EF">
        <w:rPr>
          <w:rFonts w:eastAsia="宋体" w:hint="eastAsia"/>
          <w:sz w:val="21"/>
          <w:szCs w:val="24"/>
        </w:rPr>
        <w:t xml:space="preserve">     </w:t>
      </w:r>
      <w:r w:rsidRPr="002174EF">
        <w:rPr>
          <w:rFonts w:eastAsia="宋体" w:hint="eastAsia"/>
          <w:sz w:val="21"/>
          <w:szCs w:val="24"/>
        </w:rPr>
        <w:t>身份核查结果：</w:t>
      </w:r>
      <w:r w:rsidRPr="002174EF">
        <w:rPr>
          <w:rFonts w:eastAsia="宋体" w:hint="eastAsia"/>
          <w:sz w:val="21"/>
          <w:szCs w:val="24"/>
          <w:u w:val="single"/>
        </w:rPr>
        <w:t xml:space="preserve">                                                  </w:t>
      </w:r>
    </w:p>
    <w:p w:rsidR="002174EF" w:rsidRPr="002174EF" w:rsidRDefault="002174EF" w:rsidP="002174EF">
      <w:pPr>
        <w:rPr>
          <w:rFonts w:eastAsia="宋体" w:hint="eastAsia"/>
          <w:sz w:val="21"/>
          <w:szCs w:val="24"/>
        </w:rPr>
      </w:pPr>
      <w:r w:rsidRPr="002174EF">
        <w:rPr>
          <w:rFonts w:eastAsia="宋体" w:hint="eastAsia"/>
          <w:sz w:val="21"/>
          <w:szCs w:val="24"/>
        </w:rPr>
        <w:t>商务卡申请表上单位公章与我行预留印鉴是否核对一致</w:t>
      </w:r>
      <w:r w:rsidRPr="002174EF">
        <w:rPr>
          <w:rFonts w:eastAsia="宋体" w:hint="eastAsia"/>
          <w:sz w:val="21"/>
          <w:szCs w:val="24"/>
        </w:rPr>
        <w:t xml:space="preserve"> </w:t>
      </w:r>
      <w:r w:rsidRPr="002174EF">
        <w:rPr>
          <w:rFonts w:eastAsia="宋体" w:hint="eastAsia"/>
          <w:sz w:val="21"/>
          <w:szCs w:val="24"/>
        </w:rPr>
        <w:t>□是</w:t>
      </w:r>
      <w:r w:rsidRPr="002174EF">
        <w:rPr>
          <w:rFonts w:eastAsia="宋体" w:hint="eastAsia"/>
          <w:sz w:val="21"/>
          <w:szCs w:val="24"/>
        </w:rPr>
        <w:t xml:space="preserve"> </w:t>
      </w:r>
      <w:r w:rsidRPr="002174EF">
        <w:rPr>
          <w:rFonts w:eastAsia="宋体" w:hint="eastAsia"/>
          <w:sz w:val="21"/>
          <w:szCs w:val="24"/>
        </w:rPr>
        <w:t>□否</w:t>
      </w:r>
      <w:r w:rsidRPr="002174EF">
        <w:rPr>
          <w:rFonts w:eastAsia="宋体" w:hint="eastAsia"/>
          <w:sz w:val="21"/>
          <w:szCs w:val="24"/>
        </w:rPr>
        <w:t xml:space="preserve">  </w:t>
      </w:r>
      <w:r w:rsidRPr="002174EF">
        <w:rPr>
          <w:rFonts w:eastAsia="宋体" w:hint="eastAsia"/>
          <w:sz w:val="21"/>
          <w:szCs w:val="24"/>
        </w:rPr>
        <w:t>核对人签名：</w:t>
      </w:r>
      <w:r w:rsidRPr="002174EF">
        <w:rPr>
          <w:rFonts w:eastAsia="宋体" w:hint="eastAsia"/>
          <w:sz w:val="21"/>
          <w:szCs w:val="24"/>
          <w:u w:val="single"/>
        </w:rPr>
        <w:t xml:space="preserve">　　　　</w:t>
      </w:r>
      <w:r w:rsidRPr="002174EF">
        <w:rPr>
          <w:rFonts w:eastAsia="宋体" w:hint="eastAsia"/>
          <w:sz w:val="21"/>
          <w:szCs w:val="24"/>
          <w:u w:val="single"/>
        </w:rPr>
        <w:t xml:space="preserve">             </w:t>
      </w:r>
    </w:p>
    <w:p w:rsidR="002174EF" w:rsidRPr="002174EF" w:rsidRDefault="002174EF" w:rsidP="002174EF">
      <w:pPr>
        <w:rPr>
          <w:rFonts w:eastAsia="宋体" w:hint="eastAsia"/>
          <w:sz w:val="21"/>
          <w:szCs w:val="24"/>
        </w:rPr>
      </w:pPr>
      <w:r w:rsidRPr="002174EF">
        <w:rPr>
          <w:rFonts w:eastAsia="宋体" w:hint="eastAsia"/>
          <w:sz w:val="21"/>
          <w:szCs w:val="24"/>
        </w:rPr>
        <w:t>商务卡申请表上单位自动扣款账号与户名是否正确</w:t>
      </w:r>
      <w:r w:rsidRPr="002174EF">
        <w:rPr>
          <w:rFonts w:eastAsia="宋体" w:hint="eastAsia"/>
          <w:sz w:val="21"/>
          <w:szCs w:val="24"/>
        </w:rPr>
        <w:t xml:space="preserve"> </w:t>
      </w:r>
      <w:r w:rsidRPr="002174EF">
        <w:rPr>
          <w:rFonts w:eastAsia="宋体" w:hint="eastAsia"/>
          <w:color w:val="FF0000"/>
          <w:sz w:val="21"/>
          <w:szCs w:val="24"/>
        </w:rPr>
        <w:t xml:space="preserve"> </w:t>
      </w:r>
      <w:r w:rsidRPr="002174EF">
        <w:rPr>
          <w:rFonts w:eastAsia="宋体" w:hint="eastAsia"/>
          <w:sz w:val="21"/>
          <w:szCs w:val="24"/>
        </w:rPr>
        <w:t xml:space="preserve">   </w:t>
      </w:r>
      <w:r w:rsidRPr="002174EF">
        <w:rPr>
          <w:rFonts w:eastAsia="宋体" w:hint="eastAsia"/>
          <w:sz w:val="21"/>
          <w:szCs w:val="24"/>
        </w:rPr>
        <w:t>□是</w:t>
      </w:r>
      <w:r w:rsidRPr="002174EF">
        <w:rPr>
          <w:rFonts w:eastAsia="宋体" w:hint="eastAsia"/>
          <w:sz w:val="21"/>
          <w:szCs w:val="24"/>
        </w:rPr>
        <w:t xml:space="preserve"> </w:t>
      </w:r>
      <w:r w:rsidRPr="002174EF">
        <w:rPr>
          <w:rFonts w:eastAsia="宋体" w:hint="eastAsia"/>
          <w:sz w:val="21"/>
          <w:szCs w:val="24"/>
        </w:rPr>
        <w:t>□否</w:t>
      </w:r>
      <w:r w:rsidRPr="002174EF">
        <w:rPr>
          <w:rFonts w:eastAsia="宋体" w:hint="eastAsia"/>
          <w:sz w:val="21"/>
          <w:szCs w:val="24"/>
        </w:rPr>
        <w:t xml:space="preserve">  </w:t>
      </w:r>
      <w:r w:rsidRPr="002174EF">
        <w:rPr>
          <w:rFonts w:eastAsia="宋体" w:hint="eastAsia"/>
          <w:sz w:val="21"/>
          <w:szCs w:val="24"/>
        </w:rPr>
        <w:t>核对人签名：</w:t>
      </w:r>
      <w:r w:rsidRPr="002174EF">
        <w:rPr>
          <w:rFonts w:eastAsia="宋体" w:hint="eastAsia"/>
          <w:sz w:val="21"/>
          <w:szCs w:val="24"/>
          <w:u w:val="single"/>
        </w:rPr>
        <w:t xml:space="preserve">　　　　</w:t>
      </w:r>
      <w:r w:rsidRPr="002174EF">
        <w:rPr>
          <w:rFonts w:eastAsia="宋体" w:hint="eastAsia"/>
          <w:sz w:val="21"/>
          <w:szCs w:val="24"/>
          <w:u w:val="single"/>
        </w:rPr>
        <w:t xml:space="preserve">             </w:t>
      </w:r>
    </w:p>
    <w:p w:rsidR="002174EF" w:rsidRPr="002174EF" w:rsidRDefault="002174EF" w:rsidP="002174EF">
      <w:pPr>
        <w:rPr>
          <w:rFonts w:eastAsia="宋体" w:hint="eastAsia"/>
          <w:sz w:val="21"/>
          <w:szCs w:val="24"/>
        </w:rPr>
      </w:pPr>
      <w:r w:rsidRPr="002174EF">
        <w:rPr>
          <w:rFonts w:eastAsia="宋体" w:hint="eastAsia"/>
          <w:sz w:val="21"/>
          <w:szCs w:val="24"/>
        </w:rPr>
        <w:t>推荐人意见：</w:t>
      </w:r>
      <w:r w:rsidRPr="002174EF">
        <w:rPr>
          <w:rFonts w:eastAsia="宋体" w:hint="eastAsia"/>
          <w:sz w:val="21"/>
          <w:szCs w:val="24"/>
        </w:rPr>
        <w:t xml:space="preserve">   </w:t>
      </w:r>
    </w:p>
    <w:p w:rsidR="002174EF" w:rsidRPr="002174EF" w:rsidRDefault="002174EF" w:rsidP="002174EF">
      <w:pPr>
        <w:rPr>
          <w:rFonts w:eastAsia="宋体" w:hint="eastAsia"/>
          <w:sz w:val="21"/>
          <w:szCs w:val="24"/>
        </w:rPr>
      </w:pPr>
    </w:p>
    <w:p w:rsidR="002174EF" w:rsidRPr="002174EF" w:rsidRDefault="002174EF" w:rsidP="002174EF">
      <w:pPr>
        <w:rPr>
          <w:rFonts w:eastAsia="宋体" w:hint="eastAsia"/>
          <w:sz w:val="21"/>
          <w:szCs w:val="24"/>
        </w:rPr>
      </w:pPr>
    </w:p>
    <w:p w:rsidR="002174EF" w:rsidRPr="002174EF" w:rsidRDefault="002174EF" w:rsidP="002174EF">
      <w:pPr>
        <w:rPr>
          <w:rFonts w:eastAsia="宋体" w:hint="eastAsia"/>
          <w:sz w:val="21"/>
          <w:szCs w:val="24"/>
        </w:rPr>
      </w:pPr>
    </w:p>
    <w:p w:rsidR="002174EF" w:rsidRPr="002174EF" w:rsidRDefault="002174EF" w:rsidP="002174EF">
      <w:pPr>
        <w:rPr>
          <w:rFonts w:eastAsia="宋体" w:hint="eastAsia"/>
          <w:sz w:val="21"/>
          <w:szCs w:val="24"/>
        </w:rPr>
      </w:pPr>
      <w:r w:rsidRPr="002174EF">
        <w:rPr>
          <w:rFonts w:eastAsia="宋体" w:hint="eastAsia"/>
          <w:sz w:val="21"/>
          <w:szCs w:val="24"/>
        </w:rPr>
        <w:t xml:space="preserve">              </w:t>
      </w:r>
      <w:r w:rsidRPr="002174EF">
        <w:rPr>
          <w:rFonts w:eastAsia="宋体" w:hint="eastAsia"/>
          <w:sz w:val="21"/>
          <w:szCs w:val="24"/>
        </w:rPr>
        <w:t xml:space="preserve">　　　</w:t>
      </w:r>
      <w:r>
        <w:rPr>
          <w:rFonts w:eastAsia="宋体" w:hint="eastAsia"/>
          <w:sz w:val="21"/>
          <w:szCs w:val="24"/>
        </w:rPr>
        <w:t xml:space="preserve">       </w:t>
      </w:r>
      <w:r w:rsidRPr="002174EF">
        <w:rPr>
          <w:rFonts w:eastAsia="宋体" w:hint="eastAsia"/>
          <w:sz w:val="21"/>
          <w:szCs w:val="24"/>
        </w:rPr>
        <w:t>确认上述内容真实。（签名）：</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rPr>
        <w:t>日期：</w:t>
      </w:r>
      <w:r w:rsidRPr="002174EF">
        <w:rPr>
          <w:rFonts w:eastAsia="宋体" w:hint="eastAsia"/>
          <w:sz w:val="21"/>
          <w:szCs w:val="24"/>
          <w:u w:val="single"/>
        </w:rPr>
        <w:t xml:space="preserve">　　　　</w:t>
      </w:r>
      <w:r w:rsidRPr="002174EF">
        <w:rPr>
          <w:rFonts w:eastAsia="宋体" w:hint="eastAsia"/>
          <w:sz w:val="21"/>
          <w:szCs w:val="24"/>
          <w:u w:val="single"/>
        </w:rPr>
        <w:t xml:space="preserve">         </w:t>
      </w:r>
    </w:p>
    <w:p w:rsidR="002174EF" w:rsidRPr="002174EF" w:rsidRDefault="002174EF" w:rsidP="002174EF">
      <w:pPr>
        <w:rPr>
          <w:rFonts w:eastAsia="宋体" w:hint="eastAsia"/>
          <w:sz w:val="21"/>
          <w:szCs w:val="24"/>
        </w:rPr>
      </w:pPr>
      <w:r w:rsidRPr="002174EF">
        <w:rPr>
          <w:rFonts w:eastAsia="宋体" w:hint="eastAsia"/>
          <w:sz w:val="21"/>
          <w:szCs w:val="24"/>
        </w:rPr>
        <w:t>推荐分（支）行意见：</w:t>
      </w:r>
      <w:r w:rsidRPr="002174EF">
        <w:rPr>
          <w:rFonts w:eastAsia="宋体" w:hint="eastAsia"/>
          <w:sz w:val="21"/>
          <w:szCs w:val="24"/>
        </w:rPr>
        <w:t xml:space="preserve"> </w:t>
      </w:r>
    </w:p>
    <w:p w:rsidR="002174EF" w:rsidRPr="002174EF" w:rsidRDefault="002174EF" w:rsidP="002174EF">
      <w:pPr>
        <w:rPr>
          <w:rFonts w:eastAsia="宋体" w:hint="eastAsia"/>
          <w:sz w:val="21"/>
          <w:szCs w:val="24"/>
        </w:rPr>
      </w:pPr>
    </w:p>
    <w:p w:rsidR="002174EF" w:rsidRPr="002174EF" w:rsidRDefault="002174EF" w:rsidP="002174EF">
      <w:pPr>
        <w:rPr>
          <w:rFonts w:eastAsia="宋体" w:hint="eastAsia"/>
          <w:sz w:val="21"/>
          <w:szCs w:val="24"/>
        </w:rPr>
      </w:pPr>
    </w:p>
    <w:p w:rsidR="002174EF" w:rsidRPr="002174EF" w:rsidRDefault="002174EF" w:rsidP="002C7607">
      <w:pPr>
        <w:rPr>
          <w:rFonts w:eastAsia="宋体" w:hint="eastAsia"/>
          <w:sz w:val="21"/>
          <w:szCs w:val="24"/>
          <w:u w:val="single"/>
        </w:rPr>
      </w:pPr>
      <w:r w:rsidRPr="002174EF">
        <w:rPr>
          <w:rFonts w:eastAsia="宋体" w:hint="eastAsia"/>
          <w:sz w:val="21"/>
          <w:szCs w:val="24"/>
        </w:rPr>
        <w:t xml:space="preserve">                           </w:t>
      </w:r>
      <w:r w:rsidRPr="002174EF">
        <w:rPr>
          <w:rFonts w:eastAsia="宋体" w:hint="eastAsia"/>
          <w:sz w:val="21"/>
          <w:szCs w:val="24"/>
        </w:rPr>
        <w:t>分（支）负责人签名：</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u w:val="single"/>
        </w:rPr>
        <w:t xml:space="preserve">   </w:t>
      </w:r>
      <w:r w:rsidRPr="002174EF">
        <w:rPr>
          <w:rFonts w:eastAsia="宋体" w:hint="eastAsia"/>
          <w:sz w:val="21"/>
          <w:szCs w:val="24"/>
        </w:rPr>
        <w:t>推荐机构公章：</w:t>
      </w:r>
      <w:r w:rsidRPr="002174EF">
        <w:rPr>
          <w:rFonts w:eastAsia="宋体" w:hint="eastAsia"/>
          <w:sz w:val="21"/>
          <w:szCs w:val="24"/>
          <w:u w:val="single"/>
        </w:rPr>
        <w:t xml:space="preserve">             </w:t>
      </w:r>
      <w:r w:rsidRPr="002174EF">
        <w:rPr>
          <w:rFonts w:eastAsia="宋体" w:hint="eastAsia"/>
          <w:sz w:val="21"/>
          <w:szCs w:val="24"/>
        </w:rPr>
        <w:t xml:space="preserve"> </w:t>
      </w:r>
    </w:p>
    <w:sectPr w:rsidR="002174EF" w:rsidRPr="002174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1A1" w:rsidRDefault="00F071A1">
      <w:r>
        <w:separator/>
      </w:r>
    </w:p>
  </w:endnote>
  <w:endnote w:type="continuationSeparator" w:id="0">
    <w:p w:rsidR="00F071A1" w:rsidRDefault="00F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楷体_GB2312">
    <w:altName w:val="Arial Unicode MS"/>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Arial Unicode MS"/>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5CC" w:rsidRDefault="00E275CC" w:rsidP="00C778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7</w:t>
    </w:r>
    <w:r>
      <w:rPr>
        <w:rStyle w:val="a5"/>
      </w:rPr>
      <w:fldChar w:fldCharType="end"/>
    </w:r>
  </w:p>
  <w:p w:rsidR="00E275CC" w:rsidRDefault="00E275C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5CC" w:rsidRDefault="00E275CC" w:rsidP="00C7786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85A55">
      <w:rPr>
        <w:rStyle w:val="a5"/>
        <w:noProof/>
      </w:rPr>
      <w:t>1</w:t>
    </w:r>
    <w:r>
      <w:rPr>
        <w:rStyle w:val="a5"/>
      </w:rPr>
      <w:fldChar w:fldCharType="end"/>
    </w:r>
  </w:p>
  <w:p w:rsidR="00E275CC" w:rsidRDefault="00E275C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1A1" w:rsidRDefault="00F071A1">
      <w:r>
        <w:separator/>
      </w:r>
    </w:p>
  </w:footnote>
  <w:footnote w:type="continuationSeparator" w:id="0">
    <w:p w:rsidR="00F071A1" w:rsidRDefault="00F07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0B48"/>
    <w:multiLevelType w:val="hybridMultilevel"/>
    <w:tmpl w:val="A2483772"/>
    <w:lvl w:ilvl="0" w:tplc="8B6A0B2C">
      <w:start w:val="1"/>
      <w:numFmt w:val="decimal"/>
      <w:lvlText w:val="%1、"/>
      <w:lvlJc w:val="left"/>
      <w:pPr>
        <w:tabs>
          <w:tab w:val="num" w:pos="360"/>
        </w:tabs>
        <w:ind w:left="360" w:hanging="360"/>
      </w:pPr>
      <w:rPr>
        <w:rFonts w:hint="default"/>
      </w:rPr>
    </w:lvl>
    <w:lvl w:ilvl="1" w:tplc="9ABCC16A">
      <w:start w:val="1"/>
      <w:numFmt w:val="decimal"/>
      <w:lvlText w:val="%2."/>
      <w:lvlJc w:val="left"/>
      <w:pPr>
        <w:tabs>
          <w:tab w:val="num" w:pos="795"/>
        </w:tabs>
        <w:ind w:left="795" w:hanging="375"/>
      </w:pPr>
      <w:rPr>
        <w:rFonts w:ascii="Times New Roman" w:eastAsia="楷体_GB2312" w:hint="default"/>
        <w:sz w:val="3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C104BD"/>
    <w:multiLevelType w:val="hybridMultilevel"/>
    <w:tmpl w:val="F558E6EE"/>
    <w:lvl w:ilvl="0" w:tplc="C9507FAE">
      <w:start w:val="2"/>
      <w:numFmt w:val="japaneseCounting"/>
      <w:lvlText w:val="第%1章"/>
      <w:lvlJc w:val="left"/>
      <w:pPr>
        <w:tabs>
          <w:tab w:val="num" w:pos="840"/>
        </w:tabs>
        <w:ind w:left="840" w:hanging="840"/>
      </w:pPr>
      <w:rPr>
        <w:rFonts w:hint="default"/>
        <w:lang w:val="en-US"/>
      </w:rPr>
    </w:lvl>
    <w:lvl w:ilvl="1" w:tplc="750A6BBE">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D66BE2"/>
    <w:multiLevelType w:val="hybridMultilevel"/>
    <w:tmpl w:val="8A5EA02E"/>
    <w:lvl w:ilvl="0" w:tplc="EAF2DD9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A847523"/>
    <w:multiLevelType w:val="hybridMultilevel"/>
    <w:tmpl w:val="F9F260AE"/>
    <w:lvl w:ilvl="0" w:tplc="B2F86CAC">
      <w:start w:val="9"/>
      <w:numFmt w:val="japaneseCounting"/>
      <w:lvlText w:val="第%1条"/>
      <w:lvlJc w:val="left"/>
      <w:pPr>
        <w:tabs>
          <w:tab w:val="num" w:pos="960"/>
        </w:tabs>
        <w:ind w:left="960" w:hanging="960"/>
      </w:pPr>
      <w:rPr>
        <w:rFonts w:hint="default"/>
        <w:b/>
      </w:rPr>
    </w:lvl>
    <w:lvl w:ilvl="1" w:tplc="A1B2A4D2">
      <w:start w:val="1"/>
      <w:numFmt w:val="japaneseCounting"/>
      <w:lvlText w:val="（%2）"/>
      <w:lvlJc w:val="left"/>
      <w:pPr>
        <w:tabs>
          <w:tab w:val="num" w:pos="1140"/>
        </w:tabs>
        <w:ind w:left="1140" w:hanging="720"/>
      </w:pPr>
      <w:rPr>
        <w:rFonts w:hint="default"/>
      </w:rPr>
    </w:lvl>
    <w:lvl w:ilvl="2" w:tplc="863089FC">
      <w:start w:val="1"/>
      <w:numFmt w:val="decimal"/>
      <w:lvlText w:val="%3."/>
      <w:lvlJc w:val="left"/>
      <w:pPr>
        <w:tabs>
          <w:tab w:val="num" w:pos="2715"/>
        </w:tabs>
        <w:ind w:left="2715" w:hanging="375"/>
      </w:pPr>
      <w:rPr>
        <w:rFonts w:ascii="Times New Roman" w:eastAsia="楷体_GB2312" w:hAnsi="Times New Roman" w:hint="default"/>
        <w:sz w:val="30"/>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6EC59B3"/>
    <w:multiLevelType w:val="hybridMultilevel"/>
    <w:tmpl w:val="D1868070"/>
    <w:lvl w:ilvl="0" w:tplc="F1A27530">
      <w:start w:val="1"/>
      <w:numFmt w:val="japaneseCounting"/>
      <w:lvlText w:val="第%1条"/>
      <w:lvlJc w:val="left"/>
      <w:pPr>
        <w:tabs>
          <w:tab w:val="num" w:pos="1125"/>
        </w:tabs>
        <w:ind w:left="1125" w:hanging="112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AE0B6D"/>
    <w:multiLevelType w:val="hybridMultilevel"/>
    <w:tmpl w:val="D6C26E1E"/>
    <w:lvl w:ilvl="0" w:tplc="EF1A4580">
      <w:start w:val="1"/>
      <w:numFmt w:val="japaneseCounting"/>
      <w:lvlText w:val="（%1）"/>
      <w:lvlJc w:val="left"/>
      <w:pPr>
        <w:tabs>
          <w:tab w:val="num" w:pos="720"/>
        </w:tabs>
        <w:ind w:left="720" w:hanging="720"/>
      </w:pPr>
      <w:rPr>
        <w:rFonts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0055EC"/>
    <w:multiLevelType w:val="hybridMultilevel"/>
    <w:tmpl w:val="A964CBEA"/>
    <w:lvl w:ilvl="0" w:tplc="F616346E">
      <w:start w:val="1"/>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09C1665"/>
    <w:multiLevelType w:val="hybridMultilevel"/>
    <w:tmpl w:val="87622BC6"/>
    <w:lvl w:ilvl="0" w:tplc="F34A0D0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E157BD6"/>
    <w:multiLevelType w:val="hybridMultilevel"/>
    <w:tmpl w:val="634CB43E"/>
    <w:lvl w:ilvl="0" w:tplc="06D2E70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3"/>
  </w:num>
  <w:num w:numId="4">
    <w:abstractNumId w:val="7"/>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4A80"/>
    <w:rsid w:val="00003C6F"/>
    <w:rsid w:val="000637FC"/>
    <w:rsid w:val="000720F1"/>
    <w:rsid w:val="0008374F"/>
    <w:rsid w:val="00090A91"/>
    <w:rsid w:val="000A29DC"/>
    <w:rsid w:val="000B61E2"/>
    <w:rsid w:val="000D5550"/>
    <w:rsid w:val="000E4549"/>
    <w:rsid w:val="00101B67"/>
    <w:rsid w:val="00122113"/>
    <w:rsid w:val="00122947"/>
    <w:rsid w:val="00135E4D"/>
    <w:rsid w:val="0014693B"/>
    <w:rsid w:val="001649B4"/>
    <w:rsid w:val="00172B5E"/>
    <w:rsid w:val="0019310E"/>
    <w:rsid w:val="001C1BEB"/>
    <w:rsid w:val="001E340C"/>
    <w:rsid w:val="001F7D89"/>
    <w:rsid w:val="0021361D"/>
    <w:rsid w:val="002174EF"/>
    <w:rsid w:val="00285A55"/>
    <w:rsid w:val="00285C2D"/>
    <w:rsid w:val="00295203"/>
    <w:rsid w:val="002A472C"/>
    <w:rsid w:val="002B6B35"/>
    <w:rsid w:val="002C7607"/>
    <w:rsid w:val="002D5E8E"/>
    <w:rsid w:val="003110AC"/>
    <w:rsid w:val="00315427"/>
    <w:rsid w:val="00354520"/>
    <w:rsid w:val="003769D0"/>
    <w:rsid w:val="003956FF"/>
    <w:rsid w:val="003C6831"/>
    <w:rsid w:val="003D4A80"/>
    <w:rsid w:val="00417CB4"/>
    <w:rsid w:val="00426EA1"/>
    <w:rsid w:val="004B03F1"/>
    <w:rsid w:val="004E6358"/>
    <w:rsid w:val="005078CC"/>
    <w:rsid w:val="00524A62"/>
    <w:rsid w:val="0054066E"/>
    <w:rsid w:val="00542381"/>
    <w:rsid w:val="00544FA8"/>
    <w:rsid w:val="00572F62"/>
    <w:rsid w:val="005C1DF8"/>
    <w:rsid w:val="005E5F3D"/>
    <w:rsid w:val="00605A3E"/>
    <w:rsid w:val="006105C0"/>
    <w:rsid w:val="00634D14"/>
    <w:rsid w:val="00676E8E"/>
    <w:rsid w:val="006E5D12"/>
    <w:rsid w:val="00711E26"/>
    <w:rsid w:val="00742985"/>
    <w:rsid w:val="00746C56"/>
    <w:rsid w:val="00764085"/>
    <w:rsid w:val="007849D1"/>
    <w:rsid w:val="00796C1B"/>
    <w:rsid w:val="007E0D57"/>
    <w:rsid w:val="007E3CA5"/>
    <w:rsid w:val="007E4B5B"/>
    <w:rsid w:val="007E739A"/>
    <w:rsid w:val="00836B00"/>
    <w:rsid w:val="00864503"/>
    <w:rsid w:val="00883223"/>
    <w:rsid w:val="008A19EB"/>
    <w:rsid w:val="0091099F"/>
    <w:rsid w:val="00913BEE"/>
    <w:rsid w:val="00941129"/>
    <w:rsid w:val="009D2EF3"/>
    <w:rsid w:val="009E758D"/>
    <w:rsid w:val="00A30A40"/>
    <w:rsid w:val="00A470DF"/>
    <w:rsid w:val="00A93E05"/>
    <w:rsid w:val="00AB3825"/>
    <w:rsid w:val="00AB6E54"/>
    <w:rsid w:val="00B05398"/>
    <w:rsid w:val="00B15A3C"/>
    <w:rsid w:val="00B252AB"/>
    <w:rsid w:val="00B359CF"/>
    <w:rsid w:val="00B64ACD"/>
    <w:rsid w:val="00B904D6"/>
    <w:rsid w:val="00B9520F"/>
    <w:rsid w:val="00BA6CC5"/>
    <w:rsid w:val="00BB0271"/>
    <w:rsid w:val="00BB2B70"/>
    <w:rsid w:val="00BC0E8C"/>
    <w:rsid w:val="00BC22D5"/>
    <w:rsid w:val="00BC2B71"/>
    <w:rsid w:val="00BE35EE"/>
    <w:rsid w:val="00BE5218"/>
    <w:rsid w:val="00C06643"/>
    <w:rsid w:val="00C07B54"/>
    <w:rsid w:val="00C55888"/>
    <w:rsid w:val="00C60575"/>
    <w:rsid w:val="00C742B3"/>
    <w:rsid w:val="00C77862"/>
    <w:rsid w:val="00CF35B3"/>
    <w:rsid w:val="00D24B06"/>
    <w:rsid w:val="00D24D37"/>
    <w:rsid w:val="00D43C4A"/>
    <w:rsid w:val="00D6483C"/>
    <w:rsid w:val="00D8130E"/>
    <w:rsid w:val="00DB264F"/>
    <w:rsid w:val="00DB6AB7"/>
    <w:rsid w:val="00DB7047"/>
    <w:rsid w:val="00DF201A"/>
    <w:rsid w:val="00E10389"/>
    <w:rsid w:val="00E275CC"/>
    <w:rsid w:val="00E67939"/>
    <w:rsid w:val="00EA09D7"/>
    <w:rsid w:val="00EE5864"/>
    <w:rsid w:val="00F00A4B"/>
    <w:rsid w:val="00F071A1"/>
    <w:rsid w:val="00F13D08"/>
    <w:rsid w:val="00F25858"/>
    <w:rsid w:val="00F35C39"/>
    <w:rsid w:val="00F42FC8"/>
    <w:rsid w:val="00F43517"/>
    <w:rsid w:val="00F63DF2"/>
    <w:rsid w:val="00FB2642"/>
    <w:rsid w:val="00FB3ACD"/>
    <w:rsid w:val="00FC3CB3"/>
    <w:rsid w:val="00FC421A"/>
    <w:rsid w:val="00FC7758"/>
    <w:rsid w:val="00FD1C9C"/>
    <w:rsid w:val="00FE1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96C4107-276D-47AB-AA2E-7D5B3568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D4A80"/>
    <w:pPr>
      <w:widowControl w:val="0"/>
      <w:jc w:val="both"/>
    </w:pPr>
    <w:rPr>
      <w:rFonts w:eastAsia="楷体_GB2312"/>
      <w:kern w:val="2"/>
      <w:sz w:val="30"/>
    </w:rPr>
  </w:style>
  <w:style w:type="character" w:default="1" w:styleId="a0">
    <w:name w:val="Default Paragraph Font"/>
    <w:aliases w:val=" Char Char Char 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3D4A80"/>
    <w:pPr>
      <w:spacing w:line="360" w:lineRule="auto"/>
      <w:ind w:firstLine="425"/>
      <w:jc w:val="left"/>
    </w:pPr>
    <w:rPr>
      <w:rFonts w:ascii="仿宋_GB2312" w:eastAsia="仿宋_GB2312"/>
      <w:spacing w:val="10"/>
    </w:rPr>
  </w:style>
  <w:style w:type="paragraph" w:styleId="a4">
    <w:name w:val="footer"/>
    <w:basedOn w:val="a"/>
    <w:rsid w:val="003D4A80"/>
    <w:pPr>
      <w:tabs>
        <w:tab w:val="center" w:pos="4153"/>
        <w:tab w:val="right" w:pos="8306"/>
      </w:tabs>
      <w:snapToGrid w:val="0"/>
      <w:jc w:val="left"/>
    </w:pPr>
    <w:rPr>
      <w:sz w:val="18"/>
      <w:szCs w:val="18"/>
    </w:rPr>
  </w:style>
  <w:style w:type="character" w:styleId="a5">
    <w:name w:val="page number"/>
    <w:basedOn w:val="a0"/>
    <w:rsid w:val="003D4A80"/>
  </w:style>
  <w:style w:type="table" w:styleId="a6">
    <w:name w:val="Table Grid"/>
    <w:basedOn w:val="a1"/>
    <w:rsid w:val="000A29D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 Char Char"/>
    <w:basedOn w:val="a"/>
    <w:rsid w:val="00883223"/>
    <w:pPr>
      <w:widowControl/>
      <w:spacing w:after="160" w:line="240" w:lineRule="exact"/>
      <w:jc w:val="left"/>
    </w:pPr>
    <w:rPr>
      <w:rFonts w:ascii="Verdana" w:eastAsia="宋体" w:hAnsi="Verdana" w:cs="Verdana"/>
      <w:kern w:val="0"/>
      <w:sz w:val="20"/>
      <w:lang w:eastAsia="en-US"/>
    </w:rPr>
  </w:style>
  <w:style w:type="paragraph" w:styleId="a7">
    <w:name w:val="Balloon Text"/>
    <w:basedOn w:val="a"/>
    <w:semiHidden/>
    <w:rsid w:val="00DB6AB7"/>
    <w:rPr>
      <w:sz w:val="16"/>
      <w:szCs w:val="16"/>
    </w:rPr>
  </w:style>
  <w:style w:type="paragraph" w:styleId="2">
    <w:name w:val="Body Text Indent 2"/>
    <w:basedOn w:val="a"/>
    <w:rsid w:val="002C7607"/>
    <w:pPr>
      <w:spacing w:after="120" w:line="480" w:lineRule="auto"/>
      <w:ind w:leftChars="200" w:left="420"/>
    </w:pPr>
  </w:style>
  <w:style w:type="paragraph" w:styleId="a8">
    <w:name w:val="header"/>
    <w:basedOn w:val="a"/>
    <w:link w:val="Char"/>
    <w:rsid w:val="00F63DF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8"/>
    <w:rsid w:val="00F63DF2"/>
    <w:rPr>
      <w:rFonts w:eastAsia="楷体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1</TotalTime>
  <Pages>18</Pages>
  <Words>1362</Words>
  <Characters>7765</Characters>
  <Application>Microsoft Office Word</Application>
  <DocSecurity>0</DocSecurity>
  <Lines>64</Lines>
  <Paragraphs>18</Paragraphs>
  <ScaleCrop>false</ScaleCrop>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南京银行文件</dc:title>
  <dc:subject/>
  <dc:creator>赵江</dc:creator>
  <cp:keywords/>
  <dc:description/>
  <cp:lastModifiedBy>albertwuxinyu</cp:lastModifiedBy>
  <cp:revision>2</cp:revision>
  <dcterms:created xsi:type="dcterms:W3CDTF">2017-06-26T06:41:00Z</dcterms:created>
  <dcterms:modified xsi:type="dcterms:W3CDTF">2017-06-26T06:41:00Z</dcterms:modified>
</cp:coreProperties>
</file>