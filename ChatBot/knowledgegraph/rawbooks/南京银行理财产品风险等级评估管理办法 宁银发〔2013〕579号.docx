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B8F" w:rsidRPr="00B60B8F" w:rsidRDefault="00B60B8F" w:rsidP="00B60B8F">
      <w:pPr>
        <w:pStyle w:val="a3"/>
        <w:numPr>
          <w:ins w:id="0" w:author="张焱" w:date="2013-07-10T15:15:00Z"/>
        </w:numPr>
        <w:ind w:firstLine="0"/>
        <w:jc w:val="both"/>
        <w:rPr>
          <w:ins w:id="1" w:author="张焱" w:date="2013-07-10T15:15:00Z"/>
          <w:rFonts w:ascii="黑体" w:eastAsia="黑体" w:hAnsi="宋体" w:hint="eastAsia"/>
          <w:bCs/>
          <w:spacing w:val="0"/>
          <w:sz w:val="28"/>
          <w:szCs w:val="28"/>
          <w:rPrChange w:id="2" w:author="张焱" w:date="2013-07-10T15:15:00Z">
            <w:rPr>
              <w:ins w:id="3" w:author="张焱" w:date="2013-07-10T15:15:00Z"/>
              <w:rFonts w:ascii="宋体" w:eastAsia="宋体" w:hAnsi="宋体" w:hint="eastAsia"/>
              <w:b/>
              <w:bCs/>
              <w:spacing w:val="0"/>
              <w:sz w:val="24"/>
              <w:szCs w:val="24"/>
            </w:rPr>
          </w:rPrChange>
        </w:rPr>
        <w:pPrChange w:id="4" w:author="张焱" w:date="2013-07-10T15:15:00Z">
          <w:pPr>
            <w:pStyle w:val="a3"/>
            <w:ind w:firstLine="0"/>
            <w:jc w:val="center"/>
          </w:pPr>
        </w:pPrChange>
      </w:pPr>
      <w:bookmarkStart w:id="5" w:name="_GoBack"/>
      <w:bookmarkEnd w:id="5"/>
      <w:ins w:id="6" w:author="张焱" w:date="2013-07-10T15:15:00Z">
        <w:r w:rsidRPr="00B60B8F">
          <w:rPr>
            <w:rFonts w:ascii="黑体" w:eastAsia="黑体" w:hAnsi="宋体" w:hint="eastAsia"/>
            <w:bCs/>
            <w:spacing w:val="0"/>
            <w:sz w:val="28"/>
            <w:szCs w:val="28"/>
            <w:rPrChange w:id="7" w:author="张焱" w:date="2013-07-10T15:15:00Z">
              <w:rPr>
                <w:rFonts w:ascii="宋体" w:eastAsia="宋体" w:hAnsi="宋体" w:hint="eastAsia"/>
                <w:b/>
                <w:bCs/>
                <w:spacing w:val="0"/>
                <w:sz w:val="24"/>
                <w:szCs w:val="24"/>
              </w:rPr>
            </w:rPrChange>
          </w:rPr>
          <w:t>附件：</w:t>
        </w:r>
      </w:ins>
    </w:p>
    <w:p w:rsidR="005B5B7E" w:rsidRPr="00B60B8F" w:rsidRDefault="005B5B7E" w:rsidP="00B60B8F">
      <w:pPr>
        <w:pStyle w:val="a3"/>
        <w:ind w:firstLine="0"/>
        <w:jc w:val="center"/>
        <w:rPr>
          <w:rFonts w:ascii="黑体" w:eastAsia="黑体" w:hAnsi="宋体" w:hint="eastAsia"/>
          <w:b/>
          <w:bCs/>
          <w:spacing w:val="0"/>
          <w:sz w:val="36"/>
          <w:szCs w:val="36"/>
          <w:rPrChange w:id="8" w:author="张焱" w:date="2013-07-10T15:16:00Z">
            <w:rPr>
              <w:rFonts w:hint="eastAsia"/>
              <w:b/>
              <w:bCs/>
              <w:spacing w:val="0"/>
              <w:sz w:val="32"/>
              <w:szCs w:val="32"/>
            </w:rPr>
          </w:rPrChange>
        </w:rPr>
      </w:pPr>
      <w:r w:rsidRPr="00B60B8F">
        <w:rPr>
          <w:rFonts w:ascii="黑体" w:eastAsia="黑体" w:hAnsi="宋体" w:hint="eastAsia"/>
          <w:b/>
          <w:bCs/>
          <w:spacing w:val="0"/>
          <w:sz w:val="36"/>
          <w:szCs w:val="36"/>
          <w:rPrChange w:id="9" w:author="张焱" w:date="2013-07-10T15:16:00Z">
            <w:rPr>
              <w:rFonts w:hint="eastAsia"/>
              <w:b/>
              <w:bCs/>
              <w:spacing w:val="0"/>
              <w:sz w:val="32"/>
              <w:szCs w:val="32"/>
            </w:rPr>
          </w:rPrChange>
        </w:rPr>
        <w:t>南京银行理财</w:t>
      </w:r>
      <w:r w:rsidR="00024365" w:rsidRPr="00B60B8F">
        <w:rPr>
          <w:rFonts w:ascii="黑体" w:eastAsia="黑体" w:hAnsi="宋体" w:hint="eastAsia"/>
          <w:b/>
          <w:bCs/>
          <w:spacing w:val="0"/>
          <w:sz w:val="36"/>
          <w:szCs w:val="36"/>
          <w:rPrChange w:id="10" w:author="张焱" w:date="2013-07-10T15:16:00Z">
            <w:rPr>
              <w:rFonts w:hint="eastAsia"/>
              <w:b/>
              <w:bCs/>
              <w:spacing w:val="0"/>
              <w:sz w:val="32"/>
              <w:szCs w:val="32"/>
            </w:rPr>
          </w:rPrChange>
        </w:rPr>
        <w:t>产品</w:t>
      </w:r>
      <w:r w:rsidRPr="00B60B8F">
        <w:rPr>
          <w:rFonts w:ascii="黑体" w:eastAsia="黑体" w:hAnsi="宋体" w:hint="eastAsia"/>
          <w:b/>
          <w:bCs/>
          <w:spacing w:val="0"/>
          <w:sz w:val="36"/>
          <w:szCs w:val="36"/>
          <w:rPrChange w:id="11" w:author="张焱" w:date="2013-07-10T15:16:00Z">
            <w:rPr>
              <w:rFonts w:hint="eastAsia"/>
              <w:b/>
              <w:bCs/>
              <w:spacing w:val="0"/>
              <w:sz w:val="32"/>
              <w:szCs w:val="32"/>
            </w:rPr>
          </w:rPrChange>
        </w:rPr>
        <w:t>风险等级</w:t>
      </w:r>
      <w:r w:rsidR="007740AE" w:rsidRPr="00B60B8F">
        <w:rPr>
          <w:rFonts w:ascii="黑体" w:eastAsia="黑体" w:hAnsi="宋体" w:hint="eastAsia"/>
          <w:b/>
          <w:bCs/>
          <w:spacing w:val="0"/>
          <w:sz w:val="36"/>
          <w:szCs w:val="36"/>
          <w:rPrChange w:id="12" w:author="张焱" w:date="2013-07-10T15:16:00Z">
            <w:rPr>
              <w:rFonts w:hint="eastAsia"/>
              <w:b/>
              <w:bCs/>
              <w:spacing w:val="0"/>
              <w:sz w:val="32"/>
              <w:szCs w:val="32"/>
            </w:rPr>
          </w:rPrChange>
        </w:rPr>
        <w:t>评估</w:t>
      </w:r>
      <w:r w:rsidR="00F66609" w:rsidRPr="00B60B8F">
        <w:rPr>
          <w:rFonts w:ascii="黑体" w:eastAsia="黑体" w:hAnsi="宋体" w:hint="eastAsia"/>
          <w:b/>
          <w:bCs/>
          <w:spacing w:val="0"/>
          <w:sz w:val="36"/>
          <w:szCs w:val="36"/>
          <w:rPrChange w:id="13" w:author="张焱" w:date="2013-07-10T15:16:00Z">
            <w:rPr>
              <w:rFonts w:hint="eastAsia"/>
              <w:b/>
              <w:bCs/>
              <w:spacing w:val="0"/>
              <w:sz w:val="32"/>
              <w:szCs w:val="32"/>
            </w:rPr>
          </w:rPrChange>
        </w:rPr>
        <w:t>管理办法</w:t>
      </w:r>
    </w:p>
    <w:p w:rsidR="00B60B8F" w:rsidRDefault="00B60B8F" w:rsidP="00B60B8F">
      <w:pPr>
        <w:numPr>
          <w:ins w:id="14" w:author="张焱" w:date="2013-07-10T15:16:00Z"/>
        </w:numPr>
        <w:spacing w:line="360" w:lineRule="auto"/>
        <w:rPr>
          <w:ins w:id="15" w:author="张焱" w:date="2013-07-10T15:16:00Z"/>
          <w:rFonts w:ascii="宋体" w:hAnsi="宋体" w:hint="eastAsia"/>
          <w:b/>
          <w:sz w:val="24"/>
        </w:rPr>
        <w:pPrChange w:id="16" w:author="张焱" w:date="2013-07-10T15:15:00Z">
          <w:pPr>
            <w:spacing w:line="360" w:lineRule="auto"/>
            <w:jc w:val="center"/>
          </w:pPr>
        </w:pPrChange>
      </w:pPr>
    </w:p>
    <w:p w:rsidR="005B5B7E" w:rsidRPr="00B60B8F" w:rsidRDefault="005B5B7E" w:rsidP="00B60B8F">
      <w:pPr>
        <w:spacing w:line="360" w:lineRule="auto"/>
        <w:jc w:val="center"/>
        <w:rPr>
          <w:rFonts w:ascii="黑体" w:eastAsia="黑体" w:hAnsi="宋体" w:hint="eastAsia"/>
          <w:sz w:val="24"/>
          <w:rPrChange w:id="17" w:author="张焱" w:date="2013-07-10T15:16:00Z">
            <w:rPr>
              <w:rFonts w:ascii="仿宋_GB2312" w:eastAsia="仿宋_GB2312" w:hAnsi="宋体" w:hint="eastAsia"/>
              <w:b/>
              <w:sz w:val="28"/>
              <w:szCs w:val="28"/>
            </w:rPr>
          </w:rPrChange>
        </w:rPr>
      </w:pPr>
      <w:r w:rsidRPr="00B60B8F">
        <w:rPr>
          <w:rFonts w:ascii="黑体" w:eastAsia="黑体" w:hAnsi="宋体" w:hint="eastAsia"/>
          <w:sz w:val="24"/>
          <w:rPrChange w:id="18" w:author="张焱" w:date="2013-07-10T15:16:00Z">
            <w:rPr>
              <w:rFonts w:ascii="仿宋_GB2312" w:eastAsia="仿宋_GB2312" w:hAnsi="宋体" w:hint="eastAsia"/>
              <w:b/>
              <w:sz w:val="28"/>
              <w:szCs w:val="28"/>
            </w:rPr>
          </w:rPrChange>
        </w:rPr>
        <w:t>第一章  总  则</w:t>
      </w:r>
    </w:p>
    <w:p w:rsidR="000033B7" w:rsidRPr="00B60B8F" w:rsidRDefault="005B5B7E" w:rsidP="00011607">
      <w:pPr>
        <w:spacing w:line="360" w:lineRule="auto"/>
        <w:ind w:firstLineChars="200" w:firstLine="482"/>
        <w:rPr>
          <w:rFonts w:ascii="宋体" w:hAnsi="宋体" w:hint="eastAsia"/>
          <w:sz w:val="24"/>
          <w:rPrChange w:id="19" w:author="张焱" w:date="2013-07-10T15:15:00Z">
            <w:rPr>
              <w:rFonts w:ascii="仿宋_GB2312" w:eastAsia="仿宋_GB2312" w:hAnsi="宋体" w:hint="eastAsia"/>
              <w:sz w:val="28"/>
              <w:szCs w:val="28"/>
            </w:rPr>
          </w:rPrChange>
        </w:rPr>
        <w:pPrChange w:id="20" w:author="姚东金" w:date="2015-12-29T10:53:00Z">
          <w:pPr>
            <w:spacing w:line="360" w:lineRule="auto"/>
            <w:ind w:firstLineChars="200" w:firstLine="560"/>
          </w:pPr>
        </w:pPrChange>
      </w:pPr>
      <w:r w:rsidRPr="00B60B8F">
        <w:rPr>
          <w:rFonts w:ascii="宋体" w:hAnsi="宋体" w:hint="eastAsia"/>
          <w:b/>
          <w:sz w:val="24"/>
          <w:rPrChange w:id="21" w:author="张焱" w:date="2013-07-10T15:15:00Z">
            <w:rPr>
              <w:rFonts w:ascii="仿宋_GB2312" w:eastAsia="仿宋_GB2312" w:hAnsi="宋体" w:hint="eastAsia"/>
              <w:b/>
              <w:sz w:val="28"/>
              <w:szCs w:val="28"/>
            </w:rPr>
          </w:rPrChange>
        </w:rPr>
        <w:t>第一条</w:t>
      </w:r>
      <w:r w:rsidRPr="00B60B8F">
        <w:rPr>
          <w:rFonts w:ascii="宋体" w:hAnsi="宋体" w:hint="eastAsia"/>
          <w:sz w:val="24"/>
          <w:rPrChange w:id="22" w:author="张焱" w:date="2013-07-10T15:15:00Z">
            <w:rPr>
              <w:rFonts w:ascii="仿宋_GB2312" w:eastAsia="仿宋_GB2312" w:hAnsi="宋体" w:hint="eastAsia"/>
              <w:sz w:val="28"/>
              <w:szCs w:val="28"/>
            </w:rPr>
          </w:rPrChange>
        </w:rPr>
        <w:t xml:space="preserve">  为加强</w:t>
      </w:r>
      <w:r w:rsidR="00F92F66" w:rsidRPr="00B60B8F">
        <w:rPr>
          <w:rFonts w:ascii="宋体" w:hAnsi="宋体" w:hint="eastAsia"/>
          <w:bCs/>
          <w:sz w:val="24"/>
          <w:rPrChange w:id="23" w:author="张焱" w:date="2013-07-10T15:15:00Z">
            <w:rPr>
              <w:rFonts w:ascii="仿宋_GB2312" w:eastAsia="仿宋_GB2312" w:hAnsi="宋体" w:hint="eastAsia"/>
              <w:bCs/>
              <w:sz w:val="28"/>
              <w:szCs w:val="28"/>
            </w:rPr>
          </w:rPrChange>
        </w:rPr>
        <w:t>理财</w:t>
      </w:r>
      <w:r w:rsidRPr="00B60B8F">
        <w:rPr>
          <w:rFonts w:ascii="宋体" w:hAnsi="宋体" w:hint="eastAsia"/>
          <w:sz w:val="24"/>
          <w:rPrChange w:id="24" w:author="张焱" w:date="2013-07-10T15:15:00Z">
            <w:rPr>
              <w:rFonts w:ascii="仿宋_GB2312" w:eastAsia="仿宋_GB2312" w:hAnsi="宋体" w:hint="eastAsia"/>
              <w:sz w:val="28"/>
              <w:szCs w:val="28"/>
            </w:rPr>
          </w:rPrChange>
        </w:rPr>
        <w:t>业务管理，防范业务风险，根据</w:t>
      </w:r>
      <w:r w:rsidR="00BB75E0" w:rsidRPr="00B60B8F">
        <w:rPr>
          <w:rFonts w:ascii="宋体" w:hAnsi="宋体" w:hint="eastAsia"/>
          <w:sz w:val="24"/>
          <w:rPrChange w:id="25" w:author="张焱" w:date="2013-07-10T15:15:00Z">
            <w:rPr>
              <w:rFonts w:ascii="仿宋_GB2312" w:eastAsia="仿宋_GB2312" w:hAnsi="宋体" w:hint="eastAsia"/>
              <w:sz w:val="28"/>
              <w:szCs w:val="28"/>
            </w:rPr>
          </w:rPrChange>
        </w:rPr>
        <w:t>银监会</w:t>
      </w:r>
      <w:r w:rsidR="00B73BDF" w:rsidRPr="00B60B8F">
        <w:rPr>
          <w:rFonts w:ascii="宋体" w:hAnsi="宋体" w:hint="eastAsia"/>
          <w:sz w:val="24"/>
          <w:rPrChange w:id="26" w:author="张焱" w:date="2013-07-10T15:15:00Z">
            <w:rPr>
              <w:rFonts w:ascii="仿宋_GB2312" w:eastAsia="仿宋_GB2312" w:hAnsi="宋体" w:hint="eastAsia"/>
              <w:sz w:val="28"/>
              <w:szCs w:val="28"/>
            </w:rPr>
          </w:rPrChange>
        </w:rPr>
        <w:t>《商业银行理财产品销售管理办法》，</w:t>
      </w:r>
      <w:r w:rsidR="00695605" w:rsidRPr="00B60B8F">
        <w:rPr>
          <w:rFonts w:ascii="宋体" w:hAnsi="宋体" w:hint="eastAsia"/>
          <w:sz w:val="24"/>
          <w:rPrChange w:id="27" w:author="张焱" w:date="2013-07-10T15:15:00Z">
            <w:rPr>
              <w:rFonts w:ascii="仿宋_GB2312" w:eastAsia="仿宋_GB2312" w:hAnsi="宋体" w:hint="eastAsia"/>
              <w:sz w:val="28"/>
              <w:szCs w:val="28"/>
            </w:rPr>
          </w:rPrChange>
        </w:rPr>
        <w:t>以及</w:t>
      </w:r>
      <w:r w:rsidR="00632101" w:rsidRPr="00B60B8F">
        <w:rPr>
          <w:rFonts w:ascii="宋体" w:hAnsi="宋体" w:hint="eastAsia"/>
          <w:sz w:val="24"/>
          <w:rPrChange w:id="28" w:author="张焱" w:date="2013-07-10T15:15:00Z">
            <w:rPr>
              <w:rFonts w:ascii="仿宋_GB2312" w:eastAsia="仿宋_GB2312" w:hAnsi="宋体" w:hint="eastAsia"/>
              <w:sz w:val="28"/>
              <w:szCs w:val="28"/>
            </w:rPr>
          </w:rPrChange>
        </w:rPr>
        <w:t>《南京银行理财产品设计、发行管理办法》、</w:t>
      </w:r>
      <w:r w:rsidR="00647941" w:rsidRPr="00B60B8F">
        <w:rPr>
          <w:rFonts w:ascii="宋体" w:hAnsi="宋体" w:hint="eastAsia"/>
          <w:sz w:val="24"/>
          <w:rPrChange w:id="29" w:author="张焱" w:date="2013-07-10T15:15:00Z">
            <w:rPr>
              <w:rFonts w:ascii="仿宋_GB2312" w:eastAsia="仿宋_GB2312" w:hAnsi="宋体" w:hint="eastAsia"/>
              <w:sz w:val="28"/>
              <w:szCs w:val="28"/>
            </w:rPr>
          </w:rPrChange>
        </w:rPr>
        <w:t>《南京银行个人理财产品销售管理办法》</w:t>
      </w:r>
      <w:r w:rsidR="00AE6BAE" w:rsidRPr="00B60B8F">
        <w:rPr>
          <w:rFonts w:ascii="宋体" w:hAnsi="宋体" w:hint="eastAsia"/>
          <w:sz w:val="24"/>
          <w:rPrChange w:id="30" w:author="张焱" w:date="2013-07-10T15:15:00Z">
            <w:rPr>
              <w:rFonts w:ascii="仿宋_GB2312" w:eastAsia="仿宋_GB2312" w:hAnsi="宋体" w:hint="eastAsia"/>
              <w:sz w:val="28"/>
              <w:szCs w:val="28"/>
            </w:rPr>
          </w:rPrChange>
        </w:rPr>
        <w:t>和</w:t>
      </w:r>
      <w:r w:rsidR="00647941" w:rsidRPr="00B60B8F">
        <w:rPr>
          <w:rFonts w:ascii="宋体" w:hAnsi="宋体" w:hint="eastAsia"/>
          <w:sz w:val="24"/>
          <w:rPrChange w:id="31" w:author="张焱" w:date="2013-07-10T15:15:00Z">
            <w:rPr>
              <w:rFonts w:ascii="仿宋_GB2312" w:eastAsia="仿宋_GB2312" w:hAnsi="宋体" w:hint="eastAsia"/>
              <w:sz w:val="28"/>
              <w:szCs w:val="28"/>
            </w:rPr>
          </w:rPrChange>
        </w:rPr>
        <w:t>《南京银行理财产品资产配置管理办法》</w:t>
      </w:r>
      <w:r w:rsidR="00695605" w:rsidRPr="00B60B8F">
        <w:rPr>
          <w:rFonts w:ascii="宋体" w:hAnsi="宋体" w:hint="eastAsia"/>
          <w:sz w:val="24"/>
          <w:rPrChange w:id="32" w:author="张焱" w:date="2013-07-10T15:15:00Z">
            <w:rPr>
              <w:rFonts w:ascii="仿宋_GB2312" w:eastAsia="仿宋_GB2312" w:hAnsi="宋体" w:hint="eastAsia"/>
              <w:sz w:val="28"/>
              <w:szCs w:val="28"/>
            </w:rPr>
          </w:rPrChange>
        </w:rPr>
        <w:t>等相关规定</w:t>
      </w:r>
      <w:r w:rsidRPr="00B60B8F">
        <w:rPr>
          <w:rFonts w:ascii="宋体" w:hAnsi="宋体" w:hint="eastAsia"/>
          <w:sz w:val="24"/>
          <w:rPrChange w:id="33" w:author="张焱" w:date="2013-07-10T15:15:00Z">
            <w:rPr>
              <w:rFonts w:ascii="仿宋_GB2312" w:eastAsia="仿宋_GB2312" w:hAnsi="宋体" w:hint="eastAsia"/>
              <w:sz w:val="28"/>
              <w:szCs w:val="28"/>
            </w:rPr>
          </w:rPrChange>
        </w:rPr>
        <w:t>，制定本</w:t>
      </w:r>
      <w:r w:rsidR="00F66609" w:rsidRPr="00B60B8F">
        <w:rPr>
          <w:rFonts w:ascii="宋体" w:hAnsi="宋体" w:hint="eastAsia"/>
          <w:sz w:val="24"/>
          <w:rPrChange w:id="34" w:author="张焱" w:date="2013-07-10T15:15:00Z">
            <w:rPr>
              <w:rFonts w:ascii="仿宋_GB2312" w:eastAsia="仿宋_GB2312" w:hAnsi="宋体" w:hint="eastAsia"/>
              <w:sz w:val="28"/>
              <w:szCs w:val="28"/>
            </w:rPr>
          </w:rPrChange>
        </w:rPr>
        <w:t>办法</w:t>
      </w:r>
      <w:r w:rsidRPr="00B60B8F">
        <w:rPr>
          <w:rFonts w:ascii="宋体" w:hAnsi="宋体" w:hint="eastAsia"/>
          <w:sz w:val="24"/>
          <w:rPrChange w:id="35" w:author="张焱" w:date="2013-07-10T15:15:00Z">
            <w:rPr>
              <w:rFonts w:ascii="仿宋_GB2312" w:eastAsia="仿宋_GB2312" w:hAnsi="宋体" w:hint="eastAsia"/>
              <w:sz w:val="28"/>
              <w:szCs w:val="28"/>
            </w:rPr>
          </w:rPrChange>
        </w:rPr>
        <w:t>。</w:t>
      </w:r>
    </w:p>
    <w:p w:rsidR="004F297C" w:rsidRPr="00B60B8F" w:rsidRDefault="005B5B7E" w:rsidP="00011607">
      <w:pPr>
        <w:spacing w:line="360" w:lineRule="auto"/>
        <w:ind w:firstLineChars="200" w:firstLine="482"/>
        <w:rPr>
          <w:rFonts w:ascii="宋体" w:hAnsi="宋体" w:cs="宋体" w:hint="eastAsia"/>
          <w:color w:val="000000"/>
          <w:kern w:val="0"/>
          <w:sz w:val="24"/>
          <w:rPrChange w:id="36" w:author="张焱" w:date="2013-07-10T15:15:00Z">
            <w:rPr>
              <w:rFonts w:ascii="仿宋_GB2312" w:eastAsia="仿宋_GB2312" w:hAnsi="宋体" w:cs="宋体" w:hint="eastAsia"/>
              <w:color w:val="000000"/>
              <w:kern w:val="0"/>
              <w:sz w:val="28"/>
              <w:szCs w:val="28"/>
            </w:rPr>
          </w:rPrChange>
        </w:rPr>
        <w:pPrChange w:id="37" w:author="姚东金" w:date="2015-12-29T10:53:00Z">
          <w:pPr>
            <w:spacing w:line="360" w:lineRule="auto"/>
            <w:ind w:firstLineChars="200" w:firstLine="560"/>
          </w:pPr>
        </w:pPrChange>
      </w:pPr>
      <w:r w:rsidRPr="00B60B8F">
        <w:rPr>
          <w:rFonts w:ascii="宋体" w:hAnsi="宋体" w:hint="eastAsia"/>
          <w:b/>
          <w:sz w:val="24"/>
          <w:rPrChange w:id="38" w:author="张焱" w:date="2013-07-10T15:15:00Z">
            <w:rPr>
              <w:rFonts w:ascii="仿宋_GB2312" w:eastAsia="仿宋_GB2312" w:hAnsi="宋体" w:hint="eastAsia"/>
              <w:b/>
              <w:sz w:val="28"/>
              <w:szCs w:val="28"/>
            </w:rPr>
          </w:rPrChange>
        </w:rPr>
        <w:t>第二条</w:t>
      </w:r>
      <w:r w:rsidRPr="00B60B8F">
        <w:rPr>
          <w:rFonts w:ascii="宋体" w:hAnsi="宋体" w:hint="eastAsia"/>
          <w:sz w:val="24"/>
          <w:rPrChange w:id="39" w:author="张焱" w:date="2013-07-10T15:15:00Z">
            <w:rPr>
              <w:rFonts w:ascii="仿宋_GB2312" w:eastAsia="仿宋_GB2312" w:hAnsi="宋体" w:hint="eastAsia"/>
              <w:sz w:val="28"/>
              <w:szCs w:val="28"/>
            </w:rPr>
          </w:rPrChange>
        </w:rPr>
        <w:t xml:space="preserve">  本</w:t>
      </w:r>
      <w:r w:rsidR="00F66609" w:rsidRPr="00B60B8F">
        <w:rPr>
          <w:rFonts w:ascii="宋体" w:hAnsi="宋体" w:hint="eastAsia"/>
          <w:sz w:val="24"/>
          <w:rPrChange w:id="40" w:author="张焱" w:date="2013-07-10T15:15:00Z">
            <w:rPr>
              <w:rFonts w:ascii="仿宋_GB2312" w:eastAsia="仿宋_GB2312" w:hAnsi="宋体" w:hint="eastAsia"/>
              <w:sz w:val="28"/>
              <w:szCs w:val="28"/>
            </w:rPr>
          </w:rPrChange>
        </w:rPr>
        <w:t>办法</w:t>
      </w:r>
      <w:r w:rsidRPr="00B60B8F">
        <w:rPr>
          <w:rFonts w:ascii="宋体" w:hAnsi="宋体" w:hint="eastAsia"/>
          <w:sz w:val="24"/>
          <w:rPrChange w:id="41" w:author="张焱" w:date="2013-07-10T15:15:00Z">
            <w:rPr>
              <w:rFonts w:ascii="仿宋_GB2312" w:eastAsia="仿宋_GB2312" w:hAnsi="宋体" w:hint="eastAsia"/>
              <w:sz w:val="28"/>
              <w:szCs w:val="28"/>
            </w:rPr>
          </w:rPrChange>
        </w:rPr>
        <w:t>所称</w:t>
      </w:r>
      <w:r w:rsidR="00024365" w:rsidRPr="00B60B8F">
        <w:rPr>
          <w:rFonts w:ascii="宋体" w:hAnsi="宋体" w:hint="eastAsia"/>
          <w:sz w:val="24"/>
          <w:rPrChange w:id="42" w:author="张焱" w:date="2013-07-10T15:15:00Z">
            <w:rPr>
              <w:rFonts w:ascii="仿宋_GB2312" w:eastAsia="仿宋_GB2312" w:hAnsi="宋体" w:hint="eastAsia"/>
              <w:sz w:val="28"/>
              <w:szCs w:val="28"/>
            </w:rPr>
          </w:rPrChange>
        </w:rPr>
        <w:t>理财产品</w:t>
      </w:r>
      <w:r w:rsidR="000033B7" w:rsidRPr="00B60B8F">
        <w:rPr>
          <w:rFonts w:ascii="宋体" w:hAnsi="宋体" w:hint="eastAsia"/>
          <w:sz w:val="24"/>
          <w:rPrChange w:id="43" w:author="张焱" w:date="2013-07-10T15:15:00Z">
            <w:rPr>
              <w:rFonts w:ascii="仿宋_GB2312" w:eastAsia="仿宋_GB2312" w:hAnsi="宋体" w:hint="eastAsia"/>
              <w:sz w:val="28"/>
              <w:szCs w:val="28"/>
            </w:rPr>
          </w:rPrChange>
        </w:rPr>
        <w:t>风险等级，是</w:t>
      </w:r>
      <w:r w:rsidRPr="00B60B8F">
        <w:rPr>
          <w:rFonts w:ascii="宋体" w:hAnsi="宋体" w:hint="eastAsia"/>
          <w:sz w:val="24"/>
          <w:rPrChange w:id="44" w:author="张焱" w:date="2013-07-10T15:15:00Z">
            <w:rPr>
              <w:rFonts w:ascii="仿宋_GB2312" w:eastAsia="仿宋_GB2312" w:hAnsi="宋体" w:hint="eastAsia"/>
              <w:sz w:val="28"/>
              <w:szCs w:val="28"/>
            </w:rPr>
          </w:rPrChange>
        </w:rPr>
        <w:t>指</w:t>
      </w:r>
      <w:r w:rsidR="00AE6BAE" w:rsidRPr="00B60B8F">
        <w:rPr>
          <w:rFonts w:ascii="宋体" w:hAnsi="宋体" w:hint="eastAsia"/>
          <w:sz w:val="24"/>
          <w:rPrChange w:id="45" w:author="张焱" w:date="2013-07-10T15:15:00Z">
            <w:rPr>
              <w:rFonts w:ascii="仿宋_GB2312" w:eastAsia="仿宋_GB2312" w:hAnsi="宋体" w:hint="eastAsia"/>
              <w:sz w:val="28"/>
              <w:szCs w:val="28"/>
            </w:rPr>
          </w:rPrChange>
        </w:rPr>
        <w:t>风险管理部门</w:t>
      </w:r>
      <w:r w:rsidR="000033B7" w:rsidRPr="00B60B8F">
        <w:rPr>
          <w:rFonts w:ascii="宋体" w:hAnsi="宋体" w:hint="eastAsia"/>
          <w:sz w:val="24"/>
          <w:rPrChange w:id="46" w:author="张焱" w:date="2013-07-10T15:15:00Z">
            <w:rPr>
              <w:rFonts w:ascii="仿宋_GB2312" w:eastAsia="仿宋_GB2312" w:hAnsi="宋体" w:hint="eastAsia"/>
              <w:sz w:val="28"/>
              <w:szCs w:val="28"/>
            </w:rPr>
          </w:rPrChange>
        </w:rPr>
        <w:t>对于</w:t>
      </w:r>
      <w:r w:rsidRPr="00B60B8F">
        <w:rPr>
          <w:rFonts w:ascii="宋体" w:hAnsi="宋体" w:hint="eastAsia"/>
          <w:sz w:val="24"/>
          <w:rPrChange w:id="47" w:author="张焱" w:date="2013-07-10T15:15:00Z">
            <w:rPr>
              <w:rFonts w:ascii="仿宋_GB2312" w:eastAsia="仿宋_GB2312" w:hAnsi="宋体" w:hint="eastAsia"/>
              <w:sz w:val="28"/>
              <w:szCs w:val="28"/>
            </w:rPr>
          </w:rPrChange>
        </w:rPr>
        <w:t>本行</w:t>
      </w:r>
      <w:r w:rsidR="0078451F" w:rsidRPr="00B60B8F">
        <w:rPr>
          <w:rFonts w:ascii="宋体" w:hAnsi="宋体" w:hint="eastAsia"/>
          <w:sz w:val="24"/>
          <w:rPrChange w:id="48" w:author="张焱" w:date="2013-07-10T15:15:00Z">
            <w:rPr>
              <w:rFonts w:ascii="仿宋_GB2312" w:eastAsia="仿宋_GB2312" w:hAnsi="宋体" w:hint="eastAsia"/>
              <w:sz w:val="28"/>
              <w:szCs w:val="28"/>
            </w:rPr>
          </w:rPrChange>
        </w:rPr>
        <w:t>在综合理财服务活动中</w:t>
      </w:r>
      <w:r w:rsidR="00F92F66" w:rsidRPr="00B60B8F">
        <w:rPr>
          <w:rFonts w:ascii="宋体" w:hAnsi="宋体" w:cs="宋体" w:hint="eastAsia"/>
          <w:color w:val="000000"/>
          <w:kern w:val="0"/>
          <w:sz w:val="24"/>
          <w:rPrChange w:id="49" w:author="张焱" w:date="2013-07-10T15:15:00Z">
            <w:rPr>
              <w:rFonts w:ascii="仿宋_GB2312" w:eastAsia="仿宋_GB2312" w:hAnsi="宋体" w:cs="宋体" w:hint="eastAsia"/>
              <w:color w:val="000000"/>
              <w:kern w:val="0"/>
              <w:sz w:val="28"/>
              <w:szCs w:val="28"/>
            </w:rPr>
          </w:rPrChange>
        </w:rPr>
        <w:t>针对特定目标客户群开发设计并销售的资金投资和管理计划</w:t>
      </w:r>
      <w:r w:rsidR="000033B7" w:rsidRPr="00B60B8F">
        <w:rPr>
          <w:rFonts w:ascii="宋体" w:hAnsi="宋体" w:cs="宋体" w:hint="eastAsia"/>
          <w:color w:val="000000"/>
          <w:kern w:val="0"/>
          <w:sz w:val="24"/>
          <w:rPrChange w:id="50" w:author="张焱" w:date="2013-07-10T15:15:00Z">
            <w:rPr>
              <w:rFonts w:ascii="仿宋_GB2312" w:eastAsia="仿宋_GB2312" w:hAnsi="宋体" w:cs="宋体" w:hint="eastAsia"/>
              <w:color w:val="000000"/>
              <w:kern w:val="0"/>
              <w:sz w:val="28"/>
              <w:szCs w:val="28"/>
            </w:rPr>
          </w:rPrChange>
        </w:rPr>
        <w:t>，根据其</w:t>
      </w:r>
      <w:r w:rsidR="00024365" w:rsidRPr="00B60B8F">
        <w:rPr>
          <w:rFonts w:ascii="宋体" w:hAnsi="宋体" w:cs="宋体" w:hint="eastAsia"/>
          <w:color w:val="000000"/>
          <w:kern w:val="0"/>
          <w:sz w:val="24"/>
          <w:rPrChange w:id="51" w:author="张焱" w:date="2013-07-10T15:15:00Z">
            <w:rPr>
              <w:rFonts w:ascii="仿宋_GB2312" w:eastAsia="仿宋_GB2312" w:hAnsi="宋体" w:cs="宋体" w:hint="eastAsia"/>
              <w:color w:val="000000"/>
              <w:kern w:val="0"/>
              <w:sz w:val="28"/>
              <w:szCs w:val="28"/>
            </w:rPr>
          </w:rPrChange>
        </w:rPr>
        <w:t>理财产品</w:t>
      </w:r>
      <w:r w:rsidR="000033B7" w:rsidRPr="00B60B8F">
        <w:rPr>
          <w:rFonts w:ascii="宋体" w:hAnsi="宋体" w:cs="宋体" w:hint="eastAsia"/>
          <w:color w:val="000000"/>
          <w:kern w:val="0"/>
          <w:sz w:val="24"/>
          <w:rPrChange w:id="52" w:author="张焱" w:date="2013-07-10T15:15:00Z">
            <w:rPr>
              <w:rFonts w:ascii="仿宋_GB2312" w:eastAsia="仿宋_GB2312" w:hAnsi="宋体" w:cs="宋体" w:hint="eastAsia"/>
              <w:color w:val="000000"/>
              <w:kern w:val="0"/>
              <w:sz w:val="28"/>
              <w:szCs w:val="28"/>
            </w:rPr>
          </w:rPrChange>
        </w:rPr>
        <w:t>运作方式与投资范围，以及</w:t>
      </w:r>
      <w:r w:rsidR="00024365" w:rsidRPr="00B60B8F">
        <w:rPr>
          <w:rFonts w:ascii="宋体" w:hAnsi="宋体" w:cs="宋体" w:hint="eastAsia"/>
          <w:color w:val="000000"/>
          <w:kern w:val="0"/>
          <w:sz w:val="24"/>
          <w:rPrChange w:id="53" w:author="张焱" w:date="2013-07-10T15:15:00Z">
            <w:rPr>
              <w:rFonts w:ascii="仿宋_GB2312" w:eastAsia="仿宋_GB2312" w:hAnsi="宋体" w:cs="宋体" w:hint="eastAsia"/>
              <w:color w:val="000000"/>
              <w:kern w:val="0"/>
              <w:sz w:val="28"/>
              <w:szCs w:val="28"/>
            </w:rPr>
          </w:rPrChange>
        </w:rPr>
        <w:t>理财产品</w:t>
      </w:r>
      <w:r w:rsidR="000033B7" w:rsidRPr="00B60B8F">
        <w:rPr>
          <w:rFonts w:ascii="宋体" w:hAnsi="宋体" w:cs="宋体" w:hint="eastAsia"/>
          <w:color w:val="000000"/>
          <w:kern w:val="0"/>
          <w:sz w:val="24"/>
          <w:rPrChange w:id="54" w:author="张焱" w:date="2013-07-10T15:15:00Z">
            <w:rPr>
              <w:rFonts w:ascii="仿宋_GB2312" w:eastAsia="仿宋_GB2312" w:hAnsi="宋体" w:cs="宋体" w:hint="eastAsia"/>
              <w:color w:val="000000"/>
              <w:kern w:val="0"/>
              <w:sz w:val="28"/>
              <w:szCs w:val="28"/>
            </w:rPr>
          </w:rPrChange>
        </w:rPr>
        <w:t>所承担各类风险的程度，在科学分析的基础上，所</w:t>
      </w:r>
      <w:r w:rsidR="001B2B66" w:rsidRPr="00B60B8F">
        <w:rPr>
          <w:rFonts w:ascii="宋体" w:hAnsi="宋体" w:cs="宋体" w:hint="eastAsia"/>
          <w:color w:val="000000"/>
          <w:kern w:val="0"/>
          <w:sz w:val="24"/>
          <w:rPrChange w:id="55" w:author="张焱" w:date="2013-07-10T15:15:00Z">
            <w:rPr>
              <w:rFonts w:ascii="仿宋_GB2312" w:eastAsia="仿宋_GB2312" w:hAnsi="宋体" w:cs="宋体" w:hint="eastAsia"/>
              <w:color w:val="000000"/>
              <w:kern w:val="0"/>
              <w:sz w:val="28"/>
              <w:szCs w:val="28"/>
            </w:rPr>
          </w:rPrChange>
        </w:rPr>
        <w:t>评估</w:t>
      </w:r>
      <w:r w:rsidR="000033B7" w:rsidRPr="00B60B8F">
        <w:rPr>
          <w:rFonts w:ascii="宋体" w:hAnsi="宋体" w:cs="宋体" w:hint="eastAsia"/>
          <w:color w:val="000000"/>
          <w:kern w:val="0"/>
          <w:sz w:val="24"/>
          <w:rPrChange w:id="56" w:author="张焱" w:date="2013-07-10T15:15:00Z">
            <w:rPr>
              <w:rFonts w:ascii="仿宋_GB2312" w:eastAsia="仿宋_GB2312" w:hAnsi="宋体" w:cs="宋体" w:hint="eastAsia"/>
              <w:color w:val="000000"/>
              <w:kern w:val="0"/>
              <w:sz w:val="28"/>
              <w:szCs w:val="28"/>
            </w:rPr>
          </w:rPrChange>
        </w:rPr>
        <w:t>确定的</w:t>
      </w:r>
      <w:r w:rsidR="00024365" w:rsidRPr="00B60B8F">
        <w:rPr>
          <w:rFonts w:ascii="宋体" w:hAnsi="宋体" w:cs="宋体" w:hint="eastAsia"/>
          <w:color w:val="000000"/>
          <w:kern w:val="0"/>
          <w:sz w:val="24"/>
          <w:rPrChange w:id="57" w:author="张焱" w:date="2013-07-10T15:15:00Z">
            <w:rPr>
              <w:rFonts w:ascii="仿宋_GB2312" w:eastAsia="仿宋_GB2312" w:hAnsi="宋体" w:cs="宋体" w:hint="eastAsia"/>
              <w:color w:val="000000"/>
              <w:kern w:val="0"/>
              <w:sz w:val="28"/>
              <w:szCs w:val="28"/>
            </w:rPr>
          </w:rPrChange>
        </w:rPr>
        <w:t>理财产品</w:t>
      </w:r>
      <w:r w:rsidR="00AE6BAE" w:rsidRPr="00B60B8F">
        <w:rPr>
          <w:rFonts w:ascii="宋体" w:hAnsi="宋体" w:cs="宋体" w:hint="eastAsia"/>
          <w:color w:val="000000"/>
          <w:kern w:val="0"/>
          <w:sz w:val="24"/>
          <w:rPrChange w:id="58" w:author="张焱" w:date="2013-07-10T15:15:00Z">
            <w:rPr>
              <w:rFonts w:ascii="仿宋_GB2312" w:eastAsia="仿宋_GB2312" w:hAnsi="宋体" w:cs="宋体" w:hint="eastAsia"/>
              <w:color w:val="000000"/>
              <w:kern w:val="0"/>
              <w:sz w:val="28"/>
              <w:szCs w:val="28"/>
            </w:rPr>
          </w:rPrChange>
        </w:rPr>
        <w:t>风险</w:t>
      </w:r>
      <w:r w:rsidR="00BB75E0" w:rsidRPr="00B60B8F">
        <w:rPr>
          <w:rFonts w:ascii="宋体" w:hAnsi="宋体" w:cs="宋体" w:hint="eastAsia"/>
          <w:color w:val="000000"/>
          <w:kern w:val="0"/>
          <w:sz w:val="24"/>
          <w:rPrChange w:id="59" w:author="张焱" w:date="2013-07-10T15:15:00Z">
            <w:rPr>
              <w:rFonts w:ascii="仿宋_GB2312" w:eastAsia="仿宋_GB2312" w:hAnsi="宋体" w:cs="宋体" w:hint="eastAsia"/>
              <w:color w:val="000000"/>
              <w:kern w:val="0"/>
              <w:sz w:val="28"/>
              <w:szCs w:val="28"/>
            </w:rPr>
          </w:rPrChange>
        </w:rPr>
        <w:t>水平</w:t>
      </w:r>
      <w:r w:rsidR="00AE6BAE" w:rsidRPr="00B60B8F">
        <w:rPr>
          <w:rFonts w:ascii="宋体" w:hAnsi="宋体" w:cs="宋体" w:hint="eastAsia"/>
          <w:color w:val="000000"/>
          <w:kern w:val="0"/>
          <w:sz w:val="24"/>
          <w:rPrChange w:id="60" w:author="张焱" w:date="2013-07-10T15:15:00Z">
            <w:rPr>
              <w:rFonts w:ascii="仿宋_GB2312" w:eastAsia="仿宋_GB2312" w:hAnsi="宋体" w:cs="宋体" w:hint="eastAsia"/>
              <w:color w:val="000000"/>
              <w:kern w:val="0"/>
              <w:sz w:val="28"/>
              <w:szCs w:val="28"/>
            </w:rPr>
          </w:rPrChange>
        </w:rPr>
        <w:t>。</w:t>
      </w:r>
    </w:p>
    <w:p w:rsidR="0081753B" w:rsidRDefault="0081753B" w:rsidP="00B60B8F">
      <w:pPr>
        <w:numPr>
          <w:ins w:id="61" w:author="张焱" w:date="2013-07-10T15:16:00Z"/>
        </w:numPr>
        <w:adjustRightInd w:val="0"/>
        <w:spacing w:line="360" w:lineRule="auto"/>
        <w:rPr>
          <w:ins w:id="62" w:author="张焱" w:date="2013-07-10T15:16:00Z"/>
          <w:rFonts w:ascii="黑体" w:eastAsia="黑体" w:hAnsi="宋体" w:hint="eastAsia"/>
          <w:sz w:val="24"/>
        </w:rPr>
        <w:pPrChange w:id="63" w:author="张焱" w:date="2013-07-10T15:15:00Z">
          <w:pPr>
            <w:adjustRightInd w:val="0"/>
            <w:spacing w:line="360" w:lineRule="auto"/>
            <w:jc w:val="center"/>
          </w:pPr>
        </w:pPrChange>
      </w:pPr>
    </w:p>
    <w:p w:rsidR="001310C1" w:rsidRPr="0081753B" w:rsidRDefault="005B5B7E" w:rsidP="0081753B">
      <w:pPr>
        <w:adjustRightInd w:val="0"/>
        <w:spacing w:line="360" w:lineRule="auto"/>
        <w:jc w:val="center"/>
        <w:rPr>
          <w:rFonts w:ascii="黑体" w:eastAsia="黑体" w:hAnsi="宋体" w:hint="eastAsia"/>
          <w:sz w:val="24"/>
          <w:rPrChange w:id="64" w:author="张焱" w:date="2013-07-10T15:16:00Z">
            <w:rPr>
              <w:rFonts w:ascii="仿宋_GB2312" w:eastAsia="仿宋_GB2312" w:hAnsi="宋体" w:hint="eastAsia"/>
              <w:b/>
              <w:sz w:val="28"/>
              <w:szCs w:val="28"/>
            </w:rPr>
          </w:rPrChange>
        </w:rPr>
      </w:pPr>
      <w:r w:rsidRPr="0081753B">
        <w:rPr>
          <w:rFonts w:ascii="黑体" w:eastAsia="黑体" w:hAnsi="宋体" w:hint="eastAsia"/>
          <w:sz w:val="24"/>
          <w:rPrChange w:id="65" w:author="张焱" w:date="2013-07-10T15:16:00Z">
            <w:rPr>
              <w:rFonts w:ascii="仿宋_GB2312" w:eastAsia="仿宋_GB2312" w:hAnsi="宋体" w:hint="eastAsia"/>
              <w:b/>
              <w:sz w:val="28"/>
              <w:szCs w:val="28"/>
            </w:rPr>
          </w:rPrChange>
        </w:rPr>
        <w:t>第</w:t>
      </w:r>
      <w:r w:rsidR="0078451F" w:rsidRPr="0081753B">
        <w:rPr>
          <w:rFonts w:ascii="黑体" w:eastAsia="黑体" w:hAnsi="宋体" w:hint="eastAsia"/>
          <w:sz w:val="24"/>
          <w:rPrChange w:id="66" w:author="张焱" w:date="2013-07-10T15:16:00Z">
            <w:rPr>
              <w:rFonts w:ascii="仿宋_GB2312" w:eastAsia="仿宋_GB2312" w:hAnsi="宋体" w:hint="eastAsia"/>
              <w:b/>
              <w:sz w:val="28"/>
              <w:szCs w:val="28"/>
            </w:rPr>
          </w:rPrChange>
        </w:rPr>
        <w:t>二</w:t>
      </w:r>
      <w:r w:rsidRPr="0081753B">
        <w:rPr>
          <w:rFonts w:ascii="黑体" w:eastAsia="黑体" w:hAnsi="宋体" w:hint="eastAsia"/>
          <w:sz w:val="24"/>
          <w:rPrChange w:id="67" w:author="张焱" w:date="2013-07-10T15:16:00Z">
            <w:rPr>
              <w:rFonts w:ascii="仿宋_GB2312" w:eastAsia="仿宋_GB2312" w:hAnsi="宋体" w:hint="eastAsia"/>
              <w:b/>
              <w:sz w:val="28"/>
              <w:szCs w:val="28"/>
            </w:rPr>
          </w:rPrChange>
        </w:rPr>
        <w:t xml:space="preserve">章  </w:t>
      </w:r>
      <w:r w:rsidR="001310C1" w:rsidRPr="0081753B">
        <w:rPr>
          <w:rFonts w:ascii="黑体" w:eastAsia="黑体" w:hAnsi="宋体" w:hint="eastAsia"/>
          <w:sz w:val="24"/>
          <w:rPrChange w:id="68" w:author="张焱" w:date="2013-07-10T15:16:00Z">
            <w:rPr>
              <w:rFonts w:ascii="仿宋_GB2312" w:eastAsia="仿宋_GB2312" w:hAnsi="宋体" w:hint="eastAsia"/>
              <w:b/>
              <w:sz w:val="28"/>
              <w:szCs w:val="28"/>
            </w:rPr>
          </w:rPrChange>
        </w:rPr>
        <w:t>组织与职责</w:t>
      </w:r>
    </w:p>
    <w:p w:rsidR="0058534C" w:rsidRPr="00B60B8F" w:rsidRDefault="0058534C" w:rsidP="00011607">
      <w:pPr>
        <w:adjustRightInd w:val="0"/>
        <w:spacing w:line="360" w:lineRule="auto"/>
        <w:ind w:firstLineChars="200" w:firstLine="482"/>
        <w:rPr>
          <w:rFonts w:ascii="宋体" w:hAnsi="宋体" w:hint="eastAsia"/>
          <w:sz w:val="24"/>
          <w:rPrChange w:id="69" w:author="张焱" w:date="2013-07-10T15:15:00Z">
            <w:rPr>
              <w:rFonts w:ascii="仿宋_GB2312" w:eastAsia="仿宋_GB2312" w:hAnsi="宋体" w:hint="eastAsia"/>
              <w:sz w:val="28"/>
              <w:szCs w:val="28"/>
            </w:rPr>
          </w:rPrChange>
        </w:rPr>
        <w:pPrChange w:id="70" w:author="姚东金" w:date="2015-12-29T10:53:00Z">
          <w:pPr>
            <w:adjustRightInd w:val="0"/>
            <w:spacing w:line="360" w:lineRule="auto"/>
            <w:ind w:firstLineChars="200" w:firstLine="560"/>
          </w:pPr>
        </w:pPrChange>
      </w:pPr>
      <w:r w:rsidRPr="00B60B8F">
        <w:rPr>
          <w:rFonts w:ascii="宋体" w:hAnsi="宋体" w:hint="eastAsia"/>
          <w:b/>
          <w:bCs/>
          <w:sz w:val="24"/>
          <w:rPrChange w:id="71" w:author="张焱" w:date="2013-07-10T15:15:00Z">
            <w:rPr>
              <w:rFonts w:ascii="仿宋_GB2312" w:eastAsia="仿宋_GB2312" w:hAnsi="宋体" w:hint="eastAsia"/>
              <w:b/>
              <w:bCs/>
              <w:sz w:val="28"/>
              <w:szCs w:val="28"/>
            </w:rPr>
          </w:rPrChange>
        </w:rPr>
        <w:t>第</w:t>
      </w:r>
      <w:r w:rsidR="00A6405A" w:rsidRPr="00B60B8F">
        <w:rPr>
          <w:rFonts w:ascii="宋体" w:hAnsi="宋体" w:hint="eastAsia"/>
          <w:b/>
          <w:bCs/>
          <w:sz w:val="24"/>
          <w:rPrChange w:id="72" w:author="张焱" w:date="2013-07-10T15:15:00Z">
            <w:rPr>
              <w:rFonts w:ascii="仿宋_GB2312" w:eastAsia="仿宋_GB2312" w:hAnsi="宋体" w:hint="eastAsia"/>
              <w:b/>
              <w:bCs/>
              <w:sz w:val="28"/>
              <w:szCs w:val="28"/>
            </w:rPr>
          </w:rPrChange>
        </w:rPr>
        <w:t>三</w:t>
      </w:r>
      <w:r w:rsidRPr="00B60B8F">
        <w:rPr>
          <w:rFonts w:ascii="宋体" w:hAnsi="宋体" w:hint="eastAsia"/>
          <w:b/>
          <w:bCs/>
          <w:sz w:val="24"/>
          <w:rPrChange w:id="73" w:author="张焱" w:date="2013-07-10T15:15:00Z">
            <w:rPr>
              <w:rFonts w:ascii="仿宋_GB2312" w:eastAsia="仿宋_GB2312" w:hAnsi="宋体" w:hint="eastAsia"/>
              <w:b/>
              <w:bCs/>
              <w:sz w:val="28"/>
              <w:szCs w:val="28"/>
            </w:rPr>
          </w:rPrChange>
        </w:rPr>
        <w:t>条</w:t>
      </w:r>
      <w:r w:rsidRPr="00B60B8F">
        <w:rPr>
          <w:rFonts w:ascii="宋体" w:hAnsi="宋体" w:hint="eastAsia"/>
          <w:bCs/>
          <w:sz w:val="24"/>
          <w:rPrChange w:id="74" w:author="张焱" w:date="2013-07-10T15:15:00Z">
            <w:rPr>
              <w:rFonts w:ascii="仿宋_GB2312" w:eastAsia="仿宋_GB2312" w:hAnsi="宋体" w:hint="eastAsia"/>
              <w:bCs/>
              <w:sz w:val="28"/>
              <w:szCs w:val="28"/>
            </w:rPr>
          </w:rPrChange>
        </w:rPr>
        <w:t xml:space="preserve">  </w:t>
      </w:r>
      <w:r w:rsidR="004D4FB5" w:rsidRPr="00B60B8F">
        <w:rPr>
          <w:rFonts w:ascii="宋体" w:hAnsi="宋体" w:hint="eastAsia"/>
          <w:bCs/>
          <w:sz w:val="24"/>
          <w:rPrChange w:id="75" w:author="张焱" w:date="2013-07-10T15:15:00Z">
            <w:rPr>
              <w:rFonts w:ascii="仿宋_GB2312" w:eastAsia="仿宋_GB2312" w:hAnsi="宋体" w:hint="eastAsia"/>
              <w:bCs/>
              <w:sz w:val="28"/>
              <w:szCs w:val="28"/>
            </w:rPr>
          </w:rPrChange>
        </w:rPr>
        <w:t>总行</w:t>
      </w:r>
      <w:r w:rsidR="00024365" w:rsidRPr="00B60B8F">
        <w:rPr>
          <w:rFonts w:ascii="宋体" w:hAnsi="宋体" w:hint="eastAsia"/>
          <w:sz w:val="24"/>
          <w:rPrChange w:id="76"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77" w:author="张焱" w:date="2013-07-10T15:15:00Z">
            <w:rPr>
              <w:rFonts w:ascii="仿宋_GB2312" w:eastAsia="仿宋_GB2312" w:hAnsi="宋体" w:hint="eastAsia"/>
              <w:sz w:val="28"/>
              <w:szCs w:val="28"/>
            </w:rPr>
          </w:rPrChange>
        </w:rPr>
        <w:t>设计小组负责</w:t>
      </w:r>
      <w:r w:rsidR="007115F3" w:rsidRPr="00B60B8F">
        <w:rPr>
          <w:rFonts w:ascii="宋体" w:hAnsi="宋体" w:hint="eastAsia"/>
          <w:sz w:val="24"/>
          <w:rPrChange w:id="78" w:author="张焱" w:date="2013-07-10T15:15:00Z">
            <w:rPr>
              <w:rFonts w:ascii="仿宋_GB2312" w:eastAsia="仿宋_GB2312" w:hAnsi="宋体" w:hint="eastAsia"/>
              <w:sz w:val="28"/>
              <w:szCs w:val="28"/>
            </w:rPr>
          </w:rPrChange>
        </w:rPr>
        <w:t>以产品</w:t>
      </w:r>
      <w:r w:rsidR="0002380B" w:rsidRPr="00B60B8F">
        <w:rPr>
          <w:rFonts w:ascii="宋体" w:hAnsi="宋体" w:hint="eastAsia"/>
          <w:sz w:val="24"/>
          <w:rPrChange w:id="79" w:author="张焱" w:date="2013-07-10T15:15:00Z">
            <w:rPr>
              <w:rFonts w:ascii="仿宋_GB2312" w:eastAsia="仿宋_GB2312" w:hAnsi="宋体" w:hint="eastAsia"/>
              <w:sz w:val="28"/>
              <w:szCs w:val="28"/>
            </w:rPr>
          </w:rPrChange>
        </w:rPr>
        <w:t>设计例会的形式开展工作，完成</w:t>
      </w:r>
      <w:r w:rsidR="00024365" w:rsidRPr="00B60B8F">
        <w:rPr>
          <w:rFonts w:ascii="宋体" w:hAnsi="宋体" w:hint="eastAsia"/>
          <w:sz w:val="24"/>
          <w:rPrChange w:id="80" w:author="张焱" w:date="2013-07-10T15:15:00Z">
            <w:rPr>
              <w:rFonts w:ascii="仿宋_GB2312" w:eastAsia="仿宋_GB2312" w:hAnsi="宋体" w:hint="eastAsia"/>
              <w:sz w:val="28"/>
              <w:szCs w:val="28"/>
            </w:rPr>
          </w:rPrChange>
        </w:rPr>
        <w:t>理财产品</w:t>
      </w:r>
      <w:r w:rsidR="0002380B" w:rsidRPr="00B60B8F">
        <w:rPr>
          <w:rFonts w:ascii="宋体" w:hAnsi="宋体" w:hint="eastAsia"/>
          <w:sz w:val="24"/>
          <w:rPrChange w:id="81" w:author="张焱" w:date="2013-07-10T15:15:00Z">
            <w:rPr>
              <w:rFonts w:ascii="仿宋_GB2312" w:eastAsia="仿宋_GB2312" w:hAnsi="宋体" w:hint="eastAsia"/>
              <w:sz w:val="28"/>
              <w:szCs w:val="28"/>
            </w:rPr>
          </w:rPrChange>
        </w:rPr>
        <w:t>设计方案，</w:t>
      </w:r>
      <w:r w:rsidRPr="00B60B8F">
        <w:rPr>
          <w:rFonts w:ascii="宋体" w:hAnsi="宋体" w:hint="eastAsia"/>
          <w:sz w:val="24"/>
          <w:rPrChange w:id="82" w:author="张焱" w:date="2013-07-10T15:15:00Z">
            <w:rPr>
              <w:rFonts w:ascii="仿宋_GB2312" w:eastAsia="仿宋_GB2312" w:hAnsi="宋体" w:hint="eastAsia"/>
              <w:sz w:val="28"/>
              <w:szCs w:val="28"/>
            </w:rPr>
          </w:rPrChange>
        </w:rPr>
        <w:t>开发设计</w:t>
      </w:r>
      <w:r w:rsidR="00024365" w:rsidRPr="00B60B8F">
        <w:rPr>
          <w:rFonts w:ascii="宋体" w:hAnsi="宋体" w:hint="eastAsia"/>
          <w:sz w:val="24"/>
          <w:rPrChange w:id="83"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84" w:author="张焱" w:date="2013-07-10T15:15:00Z">
            <w:rPr>
              <w:rFonts w:ascii="仿宋_GB2312" w:eastAsia="仿宋_GB2312" w:hAnsi="宋体" w:hint="eastAsia"/>
              <w:sz w:val="28"/>
              <w:szCs w:val="28"/>
            </w:rPr>
          </w:rPrChange>
        </w:rPr>
        <w:t>。</w:t>
      </w:r>
    </w:p>
    <w:p w:rsidR="0058534C" w:rsidRPr="00B60B8F" w:rsidRDefault="0058534C" w:rsidP="00011607">
      <w:pPr>
        <w:adjustRightInd w:val="0"/>
        <w:spacing w:line="360" w:lineRule="auto"/>
        <w:ind w:firstLineChars="200" w:firstLine="482"/>
        <w:rPr>
          <w:rFonts w:ascii="宋体" w:hAnsi="宋体" w:hint="eastAsia"/>
          <w:bCs/>
          <w:sz w:val="24"/>
          <w:rPrChange w:id="85" w:author="张焱" w:date="2013-07-10T15:15:00Z">
            <w:rPr>
              <w:rFonts w:ascii="仿宋_GB2312" w:eastAsia="仿宋_GB2312" w:hAnsi="宋体" w:hint="eastAsia"/>
              <w:bCs/>
              <w:sz w:val="28"/>
              <w:szCs w:val="28"/>
            </w:rPr>
          </w:rPrChange>
        </w:rPr>
        <w:pPrChange w:id="86" w:author="姚东金" w:date="2015-12-29T10:53:00Z">
          <w:pPr>
            <w:adjustRightInd w:val="0"/>
            <w:spacing w:line="360" w:lineRule="auto"/>
            <w:ind w:firstLineChars="200" w:firstLine="560"/>
          </w:pPr>
        </w:pPrChange>
      </w:pPr>
      <w:r w:rsidRPr="00B60B8F">
        <w:rPr>
          <w:rFonts w:ascii="宋体" w:hAnsi="宋体" w:hint="eastAsia"/>
          <w:b/>
          <w:sz w:val="24"/>
          <w:rPrChange w:id="87" w:author="张焱" w:date="2013-07-10T15:15:00Z">
            <w:rPr>
              <w:rFonts w:ascii="仿宋_GB2312" w:eastAsia="仿宋_GB2312" w:hAnsi="宋体" w:hint="eastAsia"/>
              <w:b/>
              <w:sz w:val="28"/>
              <w:szCs w:val="28"/>
            </w:rPr>
          </w:rPrChange>
        </w:rPr>
        <w:t>第</w:t>
      </w:r>
      <w:r w:rsidR="00A6405A" w:rsidRPr="00B60B8F">
        <w:rPr>
          <w:rFonts w:ascii="宋体" w:hAnsi="宋体" w:hint="eastAsia"/>
          <w:b/>
          <w:sz w:val="24"/>
          <w:rPrChange w:id="88" w:author="张焱" w:date="2013-07-10T15:15:00Z">
            <w:rPr>
              <w:rFonts w:ascii="仿宋_GB2312" w:eastAsia="仿宋_GB2312" w:hAnsi="宋体" w:hint="eastAsia"/>
              <w:b/>
              <w:sz w:val="28"/>
              <w:szCs w:val="28"/>
            </w:rPr>
          </w:rPrChange>
        </w:rPr>
        <w:t>四</w:t>
      </w:r>
      <w:r w:rsidRPr="00B60B8F">
        <w:rPr>
          <w:rFonts w:ascii="宋体" w:hAnsi="宋体" w:hint="eastAsia"/>
          <w:b/>
          <w:sz w:val="24"/>
          <w:rPrChange w:id="89" w:author="张焱" w:date="2013-07-10T15:15:00Z">
            <w:rPr>
              <w:rFonts w:ascii="仿宋_GB2312" w:eastAsia="仿宋_GB2312" w:hAnsi="宋体" w:hint="eastAsia"/>
              <w:b/>
              <w:sz w:val="28"/>
              <w:szCs w:val="28"/>
            </w:rPr>
          </w:rPrChange>
        </w:rPr>
        <w:t>条</w:t>
      </w:r>
      <w:r w:rsidRPr="00B60B8F">
        <w:rPr>
          <w:rFonts w:ascii="宋体" w:hAnsi="宋体" w:hint="eastAsia"/>
          <w:sz w:val="24"/>
          <w:rPrChange w:id="90" w:author="张焱" w:date="2013-07-10T15:15:00Z">
            <w:rPr>
              <w:rFonts w:ascii="仿宋_GB2312" w:eastAsia="仿宋_GB2312" w:hAnsi="宋体" w:hint="eastAsia"/>
              <w:sz w:val="28"/>
              <w:szCs w:val="28"/>
            </w:rPr>
          </w:rPrChange>
        </w:rPr>
        <w:t xml:space="preserve">  </w:t>
      </w:r>
      <w:r w:rsidR="004D4FB5" w:rsidRPr="00B60B8F">
        <w:rPr>
          <w:rFonts w:ascii="宋体" w:hAnsi="宋体" w:hint="eastAsia"/>
          <w:sz w:val="24"/>
          <w:rPrChange w:id="91" w:author="张焱" w:date="2013-07-10T15:15:00Z">
            <w:rPr>
              <w:rFonts w:ascii="仿宋_GB2312" w:eastAsia="仿宋_GB2312" w:hAnsi="宋体" w:hint="eastAsia"/>
              <w:sz w:val="28"/>
              <w:szCs w:val="28"/>
            </w:rPr>
          </w:rPrChange>
        </w:rPr>
        <w:t>总行</w:t>
      </w:r>
      <w:r w:rsidRPr="00B60B8F">
        <w:rPr>
          <w:rFonts w:ascii="宋体" w:hAnsi="宋体" w:hint="eastAsia"/>
          <w:sz w:val="24"/>
          <w:rPrChange w:id="92" w:author="张焱" w:date="2013-07-10T15:15:00Z">
            <w:rPr>
              <w:rFonts w:ascii="仿宋_GB2312" w:eastAsia="仿宋_GB2312" w:hAnsi="宋体" w:hint="eastAsia"/>
              <w:sz w:val="28"/>
              <w:szCs w:val="28"/>
            </w:rPr>
          </w:rPrChange>
        </w:rPr>
        <w:t>风险管理部负责</w:t>
      </w:r>
      <w:r w:rsidR="004D7B4F" w:rsidRPr="00B60B8F">
        <w:rPr>
          <w:rFonts w:ascii="宋体" w:hAnsi="宋体" w:hint="eastAsia"/>
          <w:sz w:val="24"/>
          <w:rPrChange w:id="93" w:author="张焱" w:date="2013-07-10T15:15:00Z">
            <w:rPr>
              <w:rFonts w:ascii="仿宋_GB2312" w:eastAsia="仿宋_GB2312" w:hAnsi="宋体" w:hint="eastAsia"/>
              <w:sz w:val="28"/>
              <w:szCs w:val="28"/>
            </w:rPr>
          </w:rPrChange>
        </w:rPr>
        <w:t>对</w:t>
      </w:r>
      <w:r w:rsidRPr="00B60B8F">
        <w:rPr>
          <w:rFonts w:ascii="宋体" w:hAnsi="宋体" w:hint="eastAsia"/>
          <w:sz w:val="24"/>
          <w:rPrChange w:id="94" w:author="张焱" w:date="2013-07-10T15:15:00Z">
            <w:rPr>
              <w:rFonts w:ascii="仿宋_GB2312" w:eastAsia="仿宋_GB2312" w:hAnsi="宋体" w:hint="eastAsia"/>
              <w:sz w:val="28"/>
              <w:szCs w:val="28"/>
            </w:rPr>
          </w:rPrChange>
        </w:rPr>
        <w:t>每期</w:t>
      </w:r>
      <w:r w:rsidR="00024365" w:rsidRPr="00B60B8F">
        <w:rPr>
          <w:rFonts w:ascii="宋体" w:hAnsi="宋体" w:hint="eastAsia"/>
          <w:sz w:val="24"/>
          <w:rPrChange w:id="95"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96" w:author="张焱" w:date="2013-07-10T15:15:00Z">
            <w:rPr>
              <w:rFonts w:ascii="仿宋_GB2312" w:eastAsia="仿宋_GB2312" w:hAnsi="宋体" w:hint="eastAsia"/>
              <w:sz w:val="28"/>
              <w:szCs w:val="28"/>
            </w:rPr>
          </w:rPrChange>
        </w:rPr>
        <w:t>进行风险</w:t>
      </w:r>
      <w:r w:rsidR="00A6405A" w:rsidRPr="00B60B8F">
        <w:rPr>
          <w:rFonts w:ascii="宋体" w:hAnsi="宋体" w:hint="eastAsia"/>
          <w:sz w:val="24"/>
          <w:rPrChange w:id="97" w:author="张焱" w:date="2013-07-10T15:15:00Z">
            <w:rPr>
              <w:rFonts w:ascii="仿宋_GB2312" w:eastAsia="仿宋_GB2312" w:hAnsi="宋体" w:hint="eastAsia"/>
              <w:sz w:val="28"/>
              <w:szCs w:val="28"/>
            </w:rPr>
          </w:rPrChange>
        </w:rPr>
        <w:t>评估</w:t>
      </w:r>
      <w:r w:rsidRPr="00B60B8F">
        <w:rPr>
          <w:rFonts w:ascii="宋体" w:hAnsi="宋体" w:hint="eastAsia"/>
          <w:sz w:val="24"/>
          <w:rPrChange w:id="98" w:author="张焱" w:date="2013-07-10T15:15:00Z">
            <w:rPr>
              <w:rFonts w:ascii="仿宋_GB2312" w:eastAsia="仿宋_GB2312" w:hAnsi="宋体" w:hint="eastAsia"/>
              <w:sz w:val="28"/>
              <w:szCs w:val="28"/>
            </w:rPr>
          </w:rPrChange>
        </w:rPr>
        <w:t>，</w:t>
      </w:r>
      <w:r w:rsidRPr="00B60B8F">
        <w:rPr>
          <w:rFonts w:ascii="宋体" w:hAnsi="宋体" w:hint="eastAsia"/>
          <w:bCs/>
          <w:sz w:val="24"/>
          <w:rPrChange w:id="99" w:author="张焱" w:date="2013-07-10T15:15:00Z">
            <w:rPr>
              <w:rFonts w:ascii="仿宋_GB2312" w:eastAsia="仿宋_GB2312" w:hAnsi="宋体" w:hint="eastAsia"/>
              <w:bCs/>
              <w:sz w:val="28"/>
              <w:szCs w:val="28"/>
            </w:rPr>
          </w:rPrChange>
        </w:rPr>
        <w:t>出具《风险意见书》，明确列示相关理财</w:t>
      </w:r>
      <w:r w:rsidR="00AE6387" w:rsidRPr="00B60B8F">
        <w:rPr>
          <w:rFonts w:ascii="宋体" w:hAnsi="宋体" w:hint="eastAsia"/>
          <w:bCs/>
          <w:sz w:val="24"/>
          <w:rPrChange w:id="100" w:author="张焱" w:date="2013-07-10T15:15:00Z">
            <w:rPr>
              <w:rFonts w:ascii="仿宋_GB2312" w:eastAsia="仿宋_GB2312" w:hAnsi="宋体" w:hint="eastAsia"/>
              <w:bCs/>
              <w:sz w:val="28"/>
              <w:szCs w:val="28"/>
            </w:rPr>
          </w:rPrChange>
        </w:rPr>
        <w:t>产品</w:t>
      </w:r>
      <w:r w:rsidRPr="00B60B8F">
        <w:rPr>
          <w:rFonts w:ascii="宋体" w:hAnsi="宋体" w:hint="eastAsia"/>
          <w:bCs/>
          <w:sz w:val="24"/>
          <w:rPrChange w:id="101" w:author="张焱" w:date="2013-07-10T15:15:00Z">
            <w:rPr>
              <w:rFonts w:ascii="仿宋_GB2312" w:eastAsia="仿宋_GB2312" w:hAnsi="宋体" w:hint="eastAsia"/>
              <w:bCs/>
              <w:sz w:val="28"/>
              <w:szCs w:val="28"/>
            </w:rPr>
          </w:rPrChange>
        </w:rPr>
        <w:t>的风险等级。</w:t>
      </w:r>
    </w:p>
    <w:p w:rsidR="004D4FB5" w:rsidRPr="00B60B8F" w:rsidRDefault="00A6405A" w:rsidP="00011607">
      <w:pPr>
        <w:adjustRightInd w:val="0"/>
        <w:spacing w:line="360" w:lineRule="auto"/>
        <w:ind w:firstLineChars="200" w:firstLine="482"/>
        <w:rPr>
          <w:rFonts w:ascii="宋体" w:hAnsi="宋体" w:hint="eastAsia"/>
          <w:bCs/>
          <w:sz w:val="24"/>
          <w:rPrChange w:id="102" w:author="张焱" w:date="2013-07-10T15:15:00Z">
            <w:rPr>
              <w:rFonts w:ascii="仿宋_GB2312" w:eastAsia="仿宋_GB2312" w:hAnsi="宋体" w:hint="eastAsia"/>
              <w:bCs/>
              <w:sz w:val="28"/>
              <w:szCs w:val="28"/>
            </w:rPr>
          </w:rPrChange>
        </w:rPr>
        <w:pPrChange w:id="103" w:author="姚东金" w:date="2015-12-29T10:53:00Z">
          <w:pPr>
            <w:adjustRightInd w:val="0"/>
            <w:spacing w:line="360" w:lineRule="auto"/>
            <w:ind w:firstLineChars="200" w:firstLine="560"/>
          </w:pPr>
        </w:pPrChange>
      </w:pPr>
      <w:r w:rsidRPr="00B60B8F">
        <w:rPr>
          <w:rFonts w:ascii="宋体" w:hAnsi="宋体" w:hint="eastAsia"/>
          <w:b/>
          <w:bCs/>
          <w:sz w:val="24"/>
          <w:rPrChange w:id="104" w:author="张焱" w:date="2013-07-10T15:15:00Z">
            <w:rPr>
              <w:rFonts w:ascii="仿宋_GB2312" w:eastAsia="仿宋_GB2312" w:hAnsi="宋体" w:hint="eastAsia"/>
              <w:b/>
              <w:bCs/>
              <w:sz w:val="28"/>
              <w:szCs w:val="28"/>
            </w:rPr>
          </w:rPrChange>
        </w:rPr>
        <w:t>第五</w:t>
      </w:r>
      <w:r w:rsidR="004D4FB5" w:rsidRPr="00B60B8F">
        <w:rPr>
          <w:rFonts w:ascii="宋体" w:hAnsi="宋体" w:hint="eastAsia"/>
          <w:b/>
          <w:bCs/>
          <w:sz w:val="24"/>
          <w:rPrChange w:id="105" w:author="张焱" w:date="2013-07-10T15:15:00Z">
            <w:rPr>
              <w:rFonts w:ascii="仿宋_GB2312" w:eastAsia="仿宋_GB2312" w:hAnsi="宋体" w:hint="eastAsia"/>
              <w:b/>
              <w:bCs/>
              <w:sz w:val="28"/>
              <w:szCs w:val="28"/>
            </w:rPr>
          </w:rPrChange>
        </w:rPr>
        <w:t>条</w:t>
      </w:r>
      <w:r w:rsidR="008C7017" w:rsidRPr="00B60B8F">
        <w:rPr>
          <w:rFonts w:ascii="宋体" w:hAnsi="宋体" w:hint="eastAsia"/>
          <w:bCs/>
          <w:sz w:val="24"/>
          <w:rPrChange w:id="106" w:author="张焱" w:date="2013-07-10T15:15:00Z">
            <w:rPr>
              <w:rFonts w:ascii="仿宋_GB2312" w:eastAsia="仿宋_GB2312" w:hAnsi="宋体" w:hint="eastAsia"/>
              <w:bCs/>
              <w:sz w:val="28"/>
              <w:szCs w:val="28"/>
            </w:rPr>
          </w:rPrChange>
        </w:rPr>
        <w:t xml:space="preserve">  </w:t>
      </w:r>
      <w:r w:rsidR="004D4FB5" w:rsidRPr="00B60B8F">
        <w:rPr>
          <w:rFonts w:ascii="宋体" w:hAnsi="宋体" w:cs="宋体" w:hint="eastAsia"/>
          <w:color w:val="000000"/>
          <w:kern w:val="0"/>
          <w:sz w:val="24"/>
          <w:rPrChange w:id="107" w:author="张焱" w:date="2013-07-10T15:15:00Z">
            <w:rPr>
              <w:rFonts w:ascii="仿宋_GB2312" w:eastAsia="仿宋_GB2312" w:hAnsi="宋体" w:cs="宋体" w:hint="eastAsia"/>
              <w:color w:val="000000"/>
              <w:kern w:val="0"/>
              <w:sz w:val="28"/>
              <w:szCs w:val="28"/>
            </w:rPr>
          </w:rPrChange>
        </w:rPr>
        <w:t>理财产品说明书</w:t>
      </w:r>
      <w:r w:rsidR="00122628" w:rsidRPr="00B60B8F">
        <w:rPr>
          <w:rFonts w:ascii="宋体" w:hAnsi="宋体" w:cs="宋体" w:hint="eastAsia"/>
          <w:color w:val="000000"/>
          <w:kern w:val="0"/>
          <w:sz w:val="24"/>
          <w:rPrChange w:id="108" w:author="张焱" w:date="2013-07-10T15:15:00Z">
            <w:rPr>
              <w:rFonts w:ascii="仿宋_GB2312" w:eastAsia="仿宋_GB2312" w:hAnsi="宋体" w:cs="宋体" w:hint="eastAsia"/>
              <w:color w:val="000000"/>
              <w:kern w:val="0"/>
              <w:sz w:val="28"/>
              <w:szCs w:val="28"/>
            </w:rPr>
          </w:rPrChange>
        </w:rPr>
        <w:t>作为对客户出具的销售合同的一部分，应</w:t>
      </w:r>
      <w:r w:rsidR="004D4FB5" w:rsidRPr="00B60B8F">
        <w:rPr>
          <w:rFonts w:ascii="宋体" w:hAnsi="宋体" w:cs="宋体" w:hint="eastAsia"/>
          <w:color w:val="000000"/>
          <w:kern w:val="0"/>
          <w:sz w:val="24"/>
          <w:rPrChange w:id="109" w:author="张焱" w:date="2013-07-10T15:15:00Z">
            <w:rPr>
              <w:rFonts w:ascii="仿宋_GB2312" w:eastAsia="仿宋_GB2312" w:hAnsi="宋体" w:cs="宋体" w:hint="eastAsia"/>
              <w:color w:val="000000"/>
              <w:kern w:val="0"/>
              <w:sz w:val="28"/>
              <w:szCs w:val="28"/>
            </w:rPr>
          </w:rPrChange>
        </w:rPr>
        <w:t>明确列示</w:t>
      </w:r>
      <w:r w:rsidR="004D4FB5" w:rsidRPr="00B60B8F">
        <w:rPr>
          <w:rFonts w:ascii="宋体" w:hAnsi="宋体" w:hint="eastAsia"/>
          <w:bCs/>
          <w:sz w:val="24"/>
          <w:rPrChange w:id="110" w:author="张焱" w:date="2013-07-10T15:15:00Z">
            <w:rPr>
              <w:rFonts w:ascii="仿宋_GB2312" w:eastAsia="仿宋_GB2312" w:hAnsi="宋体" w:hint="eastAsia"/>
              <w:bCs/>
              <w:sz w:val="28"/>
              <w:szCs w:val="28"/>
            </w:rPr>
          </w:rPrChange>
        </w:rPr>
        <w:t>理财产品的风险等级。</w:t>
      </w:r>
    </w:p>
    <w:p w:rsidR="004D4FB5" w:rsidRPr="00B60B8F" w:rsidRDefault="00A6405A" w:rsidP="00011607">
      <w:pPr>
        <w:adjustRightInd w:val="0"/>
        <w:spacing w:line="360" w:lineRule="auto"/>
        <w:ind w:firstLineChars="200" w:firstLine="482"/>
        <w:rPr>
          <w:rFonts w:ascii="宋体" w:hAnsi="宋体" w:cs="宋体" w:hint="eastAsia"/>
          <w:color w:val="000000"/>
          <w:kern w:val="0"/>
          <w:sz w:val="24"/>
          <w:rPrChange w:id="111" w:author="张焱" w:date="2013-07-10T15:15:00Z">
            <w:rPr>
              <w:rFonts w:ascii="仿宋_GB2312" w:eastAsia="仿宋_GB2312" w:hAnsi="宋体" w:cs="宋体" w:hint="eastAsia"/>
              <w:color w:val="000000"/>
              <w:kern w:val="0"/>
              <w:sz w:val="28"/>
              <w:szCs w:val="28"/>
            </w:rPr>
          </w:rPrChange>
        </w:rPr>
        <w:pPrChange w:id="112" w:author="姚东金" w:date="2015-12-29T10:53:00Z">
          <w:pPr>
            <w:adjustRightInd w:val="0"/>
            <w:spacing w:line="360" w:lineRule="auto"/>
            <w:ind w:firstLineChars="200" w:firstLine="560"/>
          </w:pPr>
        </w:pPrChange>
      </w:pPr>
      <w:r w:rsidRPr="00B60B8F">
        <w:rPr>
          <w:rFonts w:ascii="宋体" w:hAnsi="宋体" w:hint="eastAsia"/>
          <w:b/>
          <w:bCs/>
          <w:sz w:val="24"/>
          <w:rPrChange w:id="113" w:author="张焱" w:date="2013-07-10T15:15:00Z">
            <w:rPr>
              <w:rFonts w:ascii="仿宋_GB2312" w:eastAsia="仿宋_GB2312" w:hAnsi="宋体" w:hint="eastAsia"/>
              <w:b/>
              <w:bCs/>
              <w:sz w:val="28"/>
              <w:szCs w:val="28"/>
            </w:rPr>
          </w:rPrChange>
        </w:rPr>
        <w:t>第六</w:t>
      </w:r>
      <w:r w:rsidR="004D4FB5" w:rsidRPr="00B60B8F">
        <w:rPr>
          <w:rFonts w:ascii="宋体" w:hAnsi="宋体" w:hint="eastAsia"/>
          <w:b/>
          <w:bCs/>
          <w:sz w:val="24"/>
          <w:rPrChange w:id="114" w:author="张焱" w:date="2013-07-10T15:15:00Z">
            <w:rPr>
              <w:rFonts w:ascii="仿宋_GB2312" w:eastAsia="仿宋_GB2312" w:hAnsi="宋体" w:hint="eastAsia"/>
              <w:b/>
              <w:bCs/>
              <w:sz w:val="28"/>
              <w:szCs w:val="28"/>
            </w:rPr>
          </w:rPrChange>
        </w:rPr>
        <w:t>条</w:t>
      </w:r>
      <w:r w:rsidR="004D4FB5" w:rsidRPr="00B60B8F">
        <w:rPr>
          <w:rFonts w:ascii="宋体" w:hAnsi="宋体" w:hint="eastAsia"/>
          <w:bCs/>
          <w:sz w:val="24"/>
          <w:rPrChange w:id="115" w:author="张焱" w:date="2013-07-10T15:15:00Z">
            <w:rPr>
              <w:rFonts w:ascii="仿宋_GB2312" w:eastAsia="仿宋_GB2312" w:hAnsi="宋体" w:hint="eastAsia"/>
              <w:bCs/>
              <w:sz w:val="28"/>
              <w:szCs w:val="28"/>
            </w:rPr>
          </w:rPrChange>
        </w:rPr>
        <w:t xml:space="preserve">  各级销售机构应</w:t>
      </w:r>
      <w:r w:rsidR="004D4FB5" w:rsidRPr="00B60B8F">
        <w:rPr>
          <w:rFonts w:ascii="宋体" w:hAnsi="宋体" w:cs="宋体" w:hint="eastAsia"/>
          <w:color w:val="000000"/>
          <w:kern w:val="0"/>
          <w:sz w:val="24"/>
          <w:rPrChange w:id="116" w:author="张焱" w:date="2013-07-10T15:15:00Z">
            <w:rPr>
              <w:rFonts w:ascii="仿宋_GB2312" w:eastAsia="仿宋_GB2312" w:hAnsi="宋体" w:cs="宋体" w:hint="eastAsia"/>
              <w:color w:val="000000"/>
              <w:kern w:val="0"/>
              <w:sz w:val="28"/>
              <w:szCs w:val="28"/>
            </w:rPr>
          </w:rPrChange>
        </w:rPr>
        <w:t>在对拟销售对象开展客户风险承受能力评估的基础上，</w:t>
      </w:r>
      <w:r w:rsidRPr="00B60B8F">
        <w:rPr>
          <w:rFonts w:ascii="宋体" w:hAnsi="宋体" w:cs="宋体" w:hint="eastAsia"/>
          <w:color w:val="000000"/>
          <w:kern w:val="0"/>
          <w:sz w:val="24"/>
          <w:rPrChange w:id="117" w:author="张焱" w:date="2013-07-10T15:15:00Z">
            <w:rPr>
              <w:rFonts w:ascii="仿宋_GB2312" w:eastAsia="仿宋_GB2312" w:hAnsi="宋体" w:cs="宋体" w:hint="eastAsia"/>
              <w:color w:val="000000"/>
              <w:kern w:val="0"/>
              <w:sz w:val="28"/>
              <w:szCs w:val="28"/>
            </w:rPr>
          </w:rPrChange>
        </w:rPr>
        <w:t>根据理财产品风险等级，</w:t>
      </w:r>
      <w:r w:rsidR="004D4FB5" w:rsidRPr="00B60B8F">
        <w:rPr>
          <w:rFonts w:ascii="宋体" w:hAnsi="宋体" w:cs="宋体" w:hint="eastAsia"/>
          <w:color w:val="000000"/>
          <w:kern w:val="0"/>
          <w:sz w:val="24"/>
          <w:rPrChange w:id="118" w:author="张焱" w:date="2013-07-10T15:15:00Z">
            <w:rPr>
              <w:rFonts w:ascii="仿宋_GB2312" w:eastAsia="仿宋_GB2312" w:hAnsi="宋体" w:cs="宋体" w:hint="eastAsia"/>
              <w:color w:val="000000"/>
              <w:kern w:val="0"/>
              <w:sz w:val="28"/>
              <w:szCs w:val="28"/>
            </w:rPr>
          </w:rPrChange>
        </w:rPr>
        <w:t>进行适宜的销售。</w:t>
      </w:r>
    </w:p>
    <w:p w:rsidR="0081753B" w:rsidRDefault="0081753B" w:rsidP="00B60B8F">
      <w:pPr>
        <w:numPr>
          <w:ins w:id="119" w:author="张焱" w:date="2013-07-10T15:16:00Z"/>
        </w:numPr>
        <w:adjustRightInd w:val="0"/>
        <w:spacing w:line="360" w:lineRule="auto"/>
        <w:rPr>
          <w:ins w:id="120" w:author="张焱" w:date="2013-07-10T15:16:00Z"/>
          <w:rFonts w:ascii="黑体" w:eastAsia="黑体" w:hAnsi="宋体" w:hint="eastAsia"/>
          <w:sz w:val="24"/>
        </w:rPr>
        <w:pPrChange w:id="121" w:author="张焱" w:date="2013-07-10T15:15:00Z">
          <w:pPr>
            <w:adjustRightInd w:val="0"/>
            <w:spacing w:line="360" w:lineRule="auto"/>
            <w:jc w:val="center"/>
          </w:pPr>
        </w:pPrChange>
      </w:pPr>
    </w:p>
    <w:p w:rsidR="005B5B7E" w:rsidRPr="0081753B" w:rsidRDefault="001310C1" w:rsidP="0081753B">
      <w:pPr>
        <w:adjustRightInd w:val="0"/>
        <w:spacing w:line="360" w:lineRule="auto"/>
        <w:jc w:val="center"/>
        <w:rPr>
          <w:rFonts w:ascii="黑体" w:eastAsia="黑体" w:hAnsi="宋体" w:hint="eastAsia"/>
          <w:sz w:val="24"/>
          <w:rPrChange w:id="122" w:author="张焱" w:date="2013-07-10T15:16:00Z">
            <w:rPr>
              <w:rFonts w:ascii="仿宋_GB2312" w:eastAsia="仿宋_GB2312" w:hAnsi="宋体" w:hint="eastAsia"/>
              <w:b/>
              <w:sz w:val="28"/>
              <w:szCs w:val="28"/>
            </w:rPr>
          </w:rPrChange>
        </w:rPr>
      </w:pPr>
      <w:r w:rsidRPr="0081753B">
        <w:rPr>
          <w:rFonts w:ascii="黑体" w:eastAsia="黑体" w:hAnsi="宋体" w:hint="eastAsia"/>
          <w:sz w:val="24"/>
          <w:rPrChange w:id="123" w:author="张焱" w:date="2013-07-10T15:16:00Z">
            <w:rPr>
              <w:rFonts w:ascii="仿宋_GB2312" w:eastAsia="仿宋_GB2312" w:hAnsi="宋体" w:hint="eastAsia"/>
              <w:b/>
              <w:sz w:val="28"/>
              <w:szCs w:val="28"/>
            </w:rPr>
          </w:rPrChange>
        </w:rPr>
        <w:t xml:space="preserve">第三章  </w:t>
      </w:r>
      <w:r w:rsidR="00024365" w:rsidRPr="0081753B">
        <w:rPr>
          <w:rFonts w:ascii="黑体" w:eastAsia="黑体" w:hAnsi="宋体" w:hint="eastAsia"/>
          <w:sz w:val="24"/>
          <w:rPrChange w:id="124" w:author="张焱" w:date="2013-07-10T15:16:00Z">
            <w:rPr>
              <w:rFonts w:ascii="仿宋_GB2312" w:eastAsia="仿宋_GB2312" w:hAnsi="宋体" w:hint="eastAsia"/>
              <w:b/>
              <w:sz w:val="28"/>
              <w:szCs w:val="28"/>
            </w:rPr>
          </w:rPrChange>
        </w:rPr>
        <w:t>理财产品</w:t>
      </w:r>
      <w:r w:rsidR="0078451F" w:rsidRPr="0081753B">
        <w:rPr>
          <w:rFonts w:ascii="黑体" w:eastAsia="黑体" w:hAnsi="宋体" w:hint="eastAsia"/>
          <w:sz w:val="24"/>
          <w:rPrChange w:id="125" w:author="张焱" w:date="2013-07-10T15:16:00Z">
            <w:rPr>
              <w:rFonts w:ascii="仿宋_GB2312" w:eastAsia="仿宋_GB2312" w:hAnsi="宋体" w:hint="eastAsia"/>
              <w:b/>
              <w:sz w:val="28"/>
              <w:szCs w:val="28"/>
            </w:rPr>
          </w:rPrChange>
        </w:rPr>
        <w:t>风险等级</w:t>
      </w:r>
      <w:r w:rsidR="001B2B66" w:rsidRPr="0081753B">
        <w:rPr>
          <w:rFonts w:ascii="黑体" w:eastAsia="黑体" w:hAnsi="宋体" w:hint="eastAsia"/>
          <w:sz w:val="24"/>
          <w:rPrChange w:id="126" w:author="张焱" w:date="2013-07-10T15:16:00Z">
            <w:rPr>
              <w:rFonts w:ascii="仿宋_GB2312" w:eastAsia="仿宋_GB2312" w:hAnsi="宋体" w:hint="eastAsia"/>
              <w:b/>
              <w:sz w:val="28"/>
              <w:szCs w:val="28"/>
            </w:rPr>
          </w:rPrChange>
        </w:rPr>
        <w:t>评估</w:t>
      </w:r>
      <w:r w:rsidR="00F15B8D" w:rsidRPr="0081753B">
        <w:rPr>
          <w:rFonts w:ascii="黑体" w:eastAsia="黑体" w:hAnsi="宋体" w:hint="eastAsia"/>
          <w:sz w:val="24"/>
          <w:rPrChange w:id="127" w:author="张焱" w:date="2013-07-10T15:16:00Z">
            <w:rPr>
              <w:rFonts w:ascii="仿宋_GB2312" w:eastAsia="仿宋_GB2312" w:hAnsi="宋体" w:hint="eastAsia"/>
              <w:b/>
              <w:sz w:val="28"/>
              <w:szCs w:val="28"/>
            </w:rPr>
          </w:rPrChange>
        </w:rPr>
        <w:t>的基本</w:t>
      </w:r>
      <w:r w:rsidR="0078451F" w:rsidRPr="0081753B">
        <w:rPr>
          <w:rFonts w:ascii="黑体" w:eastAsia="黑体" w:hAnsi="宋体" w:hint="eastAsia"/>
          <w:sz w:val="24"/>
          <w:rPrChange w:id="128" w:author="张焱" w:date="2013-07-10T15:16:00Z">
            <w:rPr>
              <w:rFonts w:ascii="仿宋_GB2312" w:eastAsia="仿宋_GB2312" w:hAnsi="宋体" w:hint="eastAsia"/>
              <w:b/>
              <w:sz w:val="28"/>
              <w:szCs w:val="28"/>
            </w:rPr>
          </w:rPrChange>
        </w:rPr>
        <w:t>原则</w:t>
      </w:r>
      <w:r w:rsidR="00AF406A" w:rsidRPr="0081753B">
        <w:rPr>
          <w:rFonts w:ascii="黑体" w:eastAsia="黑体" w:hAnsi="宋体" w:hint="eastAsia"/>
          <w:sz w:val="24"/>
          <w:rPrChange w:id="129" w:author="张焱" w:date="2013-07-10T15:16:00Z">
            <w:rPr>
              <w:rFonts w:ascii="仿宋_GB2312" w:eastAsia="仿宋_GB2312" w:hAnsi="宋体" w:hint="eastAsia"/>
              <w:b/>
              <w:sz w:val="28"/>
              <w:szCs w:val="28"/>
            </w:rPr>
          </w:rPrChange>
        </w:rPr>
        <w:t>与方法</w:t>
      </w:r>
    </w:p>
    <w:p w:rsidR="00450D7D" w:rsidRPr="00B60B8F" w:rsidRDefault="00AE6387" w:rsidP="00011607">
      <w:pPr>
        <w:adjustRightInd w:val="0"/>
        <w:spacing w:line="360" w:lineRule="auto"/>
        <w:ind w:firstLineChars="200" w:firstLine="482"/>
        <w:rPr>
          <w:rFonts w:ascii="宋体" w:hAnsi="宋体" w:cs="宋体" w:hint="eastAsia"/>
          <w:color w:val="000000"/>
          <w:kern w:val="0"/>
          <w:sz w:val="24"/>
          <w:rPrChange w:id="130" w:author="张焱" w:date="2013-07-10T15:15:00Z">
            <w:rPr>
              <w:rFonts w:ascii="仿宋_GB2312" w:eastAsia="仿宋_GB2312" w:hAnsi="宋体" w:cs="宋体" w:hint="eastAsia"/>
              <w:color w:val="000000"/>
              <w:kern w:val="0"/>
              <w:sz w:val="28"/>
              <w:szCs w:val="28"/>
            </w:rPr>
          </w:rPrChange>
        </w:rPr>
        <w:pPrChange w:id="131" w:author="姚东金" w:date="2015-12-29T10:53:00Z">
          <w:pPr>
            <w:adjustRightInd w:val="0"/>
            <w:spacing w:line="360" w:lineRule="auto"/>
            <w:ind w:firstLineChars="200" w:firstLine="560"/>
          </w:pPr>
        </w:pPrChange>
      </w:pPr>
      <w:r w:rsidRPr="00B60B8F">
        <w:rPr>
          <w:rFonts w:ascii="宋体" w:hAnsi="宋体" w:hint="eastAsia"/>
          <w:b/>
          <w:bCs/>
          <w:sz w:val="24"/>
          <w:rPrChange w:id="132" w:author="张焱" w:date="2013-07-10T15:15:00Z">
            <w:rPr>
              <w:rFonts w:ascii="仿宋_GB2312" w:eastAsia="仿宋_GB2312" w:hAnsi="宋体" w:hint="eastAsia"/>
              <w:b/>
              <w:bCs/>
              <w:sz w:val="28"/>
              <w:szCs w:val="28"/>
            </w:rPr>
          </w:rPrChange>
        </w:rPr>
        <w:t>第</w:t>
      </w:r>
      <w:r w:rsidR="00A6405A" w:rsidRPr="00B60B8F">
        <w:rPr>
          <w:rFonts w:ascii="宋体" w:hAnsi="宋体" w:hint="eastAsia"/>
          <w:b/>
          <w:bCs/>
          <w:sz w:val="24"/>
          <w:rPrChange w:id="133" w:author="张焱" w:date="2013-07-10T15:15:00Z">
            <w:rPr>
              <w:rFonts w:ascii="仿宋_GB2312" w:eastAsia="仿宋_GB2312" w:hAnsi="宋体" w:hint="eastAsia"/>
              <w:b/>
              <w:bCs/>
              <w:sz w:val="28"/>
              <w:szCs w:val="28"/>
            </w:rPr>
          </w:rPrChange>
        </w:rPr>
        <w:t>七</w:t>
      </w:r>
      <w:r w:rsidR="00450D7D" w:rsidRPr="00B60B8F">
        <w:rPr>
          <w:rFonts w:ascii="宋体" w:hAnsi="宋体" w:hint="eastAsia"/>
          <w:b/>
          <w:bCs/>
          <w:sz w:val="24"/>
          <w:rPrChange w:id="134" w:author="张焱" w:date="2013-07-10T15:15:00Z">
            <w:rPr>
              <w:rFonts w:ascii="仿宋_GB2312" w:eastAsia="仿宋_GB2312" w:hAnsi="宋体" w:hint="eastAsia"/>
              <w:b/>
              <w:bCs/>
              <w:sz w:val="28"/>
              <w:szCs w:val="28"/>
            </w:rPr>
          </w:rPrChange>
        </w:rPr>
        <w:t>条</w:t>
      </w:r>
      <w:r w:rsidR="00450D7D" w:rsidRPr="00B60B8F">
        <w:rPr>
          <w:rFonts w:ascii="宋体" w:hAnsi="宋体" w:hint="eastAsia"/>
          <w:bCs/>
          <w:sz w:val="24"/>
          <w:rPrChange w:id="135" w:author="张焱" w:date="2013-07-10T15:15:00Z">
            <w:rPr>
              <w:rFonts w:ascii="仿宋_GB2312" w:eastAsia="仿宋_GB2312" w:hAnsi="宋体" w:hint="eastAsia"/>
              <w:bCs/>
              <w:sz w:val="28"/>
              <w:szCs w:val="28"/>
            </w:rPr>
          </w:rPrChange>
        </w:rPr>
        <w:t xml:space="preserve">  </w:t>
      </w:r>
      <w:r w:rsidR="006D0EA4" w:rsidRPr="00B60B8F">
        <w:rPr>
          <w:rFonts w:ascii="宋体" w:hAnsi="宋体" w:hint="eastAsia"/>
          <w:bCs/>
          <w:sz w:val="24"/>
          <w:rPrChange w:id="136" w:author="张焱" w:date="2013-07-10T15:15:00Z">
            <w:rPr>
              <w:rFonts w:ascii="仿宋_GB2312" w:eastAsia="仿宋_GB2312" w:hAnsi="宋体" w:hint="eastAsia"/>
              <w:bCs/>
              <w:sz w:val="28"/>
              <w:szCs w:val="28"/>
            </w:rPr>
          </w:rPrChange>
        </w:rPr>
        <w:t>根据</w:t>
      </w:r>
      <w:r w:rsidR="00450D7D" w:rsidRPr="00B60B8F">
        <w:rPr>
          <w:rFonts w:ascii="宋体" w:hAnsi="宋体" w:hint="eastAsia"/>
          <w:bCs/>
          <w:sz w:val="24"/>
          <w:rPrChange w:id="137" w:author="张焱" w:date="2013-07-10T15:15:00Z">
            <w:rPr>
              <w:rFonts w:ascii="仿宋_GB2312" w:eastAsia="仿宋_GB2312" w:hAnsi="宋体" w:hint="eastAsia"/>
              <w:bCs/>
              <w:sz w:val="28"/>
              <w:szCs w:val="28"/>
            </w:rPr>
          </w:rPrChange>
        </w:rPr>
        <w:t>本行</w:t>
      </w:r>
      <w:r w:rsidR="003616BF" w:rsidRPr="00B60B8F">
        <w:rPr>
          <w:rFonts w:ascii="宋体" w:hAnsi="宋体" w:hint="eastAsia"/>
          <w:bCs/>
          <w:sz w:val="24"/>
          <w:rPrChange w:id="138" w:author="张焱" w:date="2013-07-10T15:15:00Z">
            <w:rPr>
              <w:rFonts w:ascii="仿宋_GB2312" w:eastAsia="仿宋_GB2312" w:hAnsi="宋体" w:hint="eastAsia"/>
              <w:bCs/>
              <w:sz w:val="28"/>
              <w:szCs w:val="28"/>
            </w:rPr>
          </w:rPrChange>
        </w:rPr>
        <w:t>各期</w:t>
      </w:r>
      <w:r w:rsidR="00024365" w:rsidRPr="00B60B8F">
        <w:rPr>
          <w:rFonts w:ascii="宋体" w:hAnsi="宋体" w:hint="eastAsia"/>
          <w:sz w:val="24"/>
          <w:rPrChange w:id="139" w:author="张焱" w:date="2013-07-10T15:15:00Z">
            <w:rPr>
              <w:rFonts w:ascii="仿宋_GB2312" w:eastAsia="仿宋_GB2312" w:hAnsi="宋体" w:hint="eastAsia"/>
              <w:sz w:val="28"/>
              <w:szCs w:val="28"/>
            </w:rPr>
          </w:rPrChange>
        </w:rPr>
        <w:t>理财产品</w:t>
      </w:r>
      <w:r w:rsidR="006D0EA4" w:rsidRPr="00B60B8F">
        <w:rPr>
          <w:rFonts w:ascii="宋体" w:hAnsi="宋体" w:hint="eastAsia"/>
          <w:sz w:val="24"/>
          <w:rPrChange w:id="140" w:author="张焱" w:date="2013-07-10T15:15:00Z">
            <w:rPr>
              <w:rFonts w:ascii="仿宋_GB2312" w:eastAsia="仿宋_GB2312" w:hAnsi="宋体" w:hint="eastAsia"/>
              <w:sz w:val="28"/>
              <w:szCs w:val="28"/>
            </w:rPr>
          </w:rPrChange>
        </w:rPr>
        <w:t>的</w:t>
      </w:r>
      <w:r w:rsidR="006D0EA4" w:rsidRPr="00B60B8F">
        <w:rPr>
          <w:rFonts w:ascii="宋体" w:hAnsi="宋体" w:cs="宋体" w:hint="eastAsia"/>
          <w:color w:val="000000"/>
          <w:kern w:val="0"/>
          <w:sz w:val="24"/>
          <w:rPrChange w:id="141" w:author="张焱" w:date="2013-07-10T15:15:00Z">
            <w:rPr>
              <w:rFonts w:ascii="仿宋_GB2312" w:eastAsia="仿宋_GB2312" w:hAnsi="宋体" w:cs="宋体" w:hint="eastAsia"/>
              <w:color w:val="000000"/>
              <w:kern w:val="0"/>
              <w:sz w:val="28"/>
              <w:szCs w:val="28"/>
            </w:rPr>
          </w:rPrChange>
        </w:rPr>
        <w:t>运作方式与投资范围，以及</w:t>
      </w:r>
      <w:r w:rsidR="00024365" w:rsidRPr="00B60B8F">
        <w:rPr>
          <w:rFonts w:ascii="宋体" w:hAnsi="宋体" w:cs="宋体" w:hint="eastAsia"/>
          <w:color w:val="000000"/>
          <w:kern w:val="0"/>
          <w:sz w:val="24"/>
          <w:rPrChange w:id="142" w:author="张焱" w:date="2013-07-10T15:15:00Z">
            <w:rPr>
              <w:rFonts w:ascii="仿宋_GB2312" w:eastAsia="仿宋_GB2312" w:hAnsi="宋体" w:cs="宋体" w:hint="eastAsia"/>
              <w:color w:val="000000"/>
              <w:kern w:val="0"/>
              <w:sz w:val="28"/>
              <w:szCs w:val="28"/>
            </w:rPr>
          </w:rPrChange>
        </w:rPr>
        <w:t>理财产品</w:t>
      </w:r>
      <w:r w:rsidR="006D0EA4" w:rsidRPr="00B60B8F">
        <w:rPr>
          <w:rFonts w:ascii="宋体" w:hAnsi="宋体" w:cs="宋体" w:hint="eastAsia"/>
          <w:color w:val="000000"/>
          <w:kern w:val="0"/>
          <w:sz w:val="24"/>
          <w:rPrChange w:id="143" w:author="张焱" w:date="2013-07-10T15:15:00Z">
            <w:rPr>
              <w:rFonts w:ascii="仿宋_GB2312" w:eastAsia="仿宋_GB2312" w:hAnsi="宋体" w:cs="宋体" w:hint="eastAsia"/>
              <w:color w:val="000000"/>
              <w:kern w:val="0"/>
              <w:sz w:val="28"/>
              <w:szCs w:val="28"/>
            </w:rPr>
          </w:rPrChange>
        </w:rPr>
        <w:t>所承担各类风险的程度，</w:t>
      </w:r>
      <w:r w:rsidR="00F15B8D" w:rsidRPr="00B60B8F">
        <w:rPr>
          <w:rFonts w:ascii="宋体" w:hAnsi="宋体" w:hint="eastAsia"/>
          <w:sz w:val="24"/>
          <w:rPrChange w:id="144" w:author="张焱" w:date="2013-07-10T15:15:00Z">
            <w:rPr>
              <w:rFonts w:ascii="仿宋_GB2312" w:eastAsia="仿宋_GB2312" w:hAnsi="宋体" w:hint="eastAsia"/>
              <w:sz w:val="28"/>
              <w:szCs w:val="28"/>
            </w:rPr>
          </w:rPrChange>
        </w:rPr>
        <w:t>风险等级</w:t>
      </w:r>
      <w:r w:rsidR="00D47004" w:rsidRPr="00B60B8F">
        <w:rPr>
          <w:rFonts w:ascii="宋体" w:hAnsi="宋体" w:hint="eastAsia"/>
          <w:sz w:val="24"/>
          <w:rPrChange w:id="145" w:author="张焱" w:date="2013-07-10T15:15:00Z">
            <w:rPr>
              <w:rFonts w:ascii="仿宋_GB2312" w:eastAsia="仿宋_GB2312" w:hAnsi="宋体" w:hint="eastAsia"/>
              <w:sz w:val="28"/>
              <w:szCs w:val="28"/>
            </w:rPr>
          </w:rPrChange>
        </w:rPr>
        <w:t>由低到高</w:t>
      </w:r>
      <w:r w:rsidR="00F15B8D" w:rsidRPr="00B60B8F">
        <w:rPr>
          <w:rFonts w:ascii="宋体" w:hAnsi="宋体" w:hint="eastAsia"/>
          <w:sz w:val="24"/>
          <w:rPrChange w:id="146" w:author="张焱" w:date="2013-07-10T15:15:00Z">
            <w:rPr>
              <w:rFonts w:ascii="仿宋_GB2312" w:eastAsia="仿宋_GB2312" w:hAnsi="宋体" w:hint="eastAsia"/>
              <w:sz w:val="28"/>
              <w:szCs w:val="28"/>
            </w:rPr>
          </w:rPrChange>
        </w:rPr>
        <w:t>分为</w:t>
      </w:r>
      <w:r w:rsidR="0079069B" w:rsidRPr="00B60B8F">
        <w:rPr>
          <w:rFonts w:ascii="宋体" w:hAnsi="宋体" w:hint="eastAsia"/>
          <w:sz w:val="24"/>
          <w:rPrChange w:id="147" w:author="张焱" w:date="2013-07-10T15:15:00Z">
            <w:rPr>
              <w:rFonts w:ascii="仿宋_GB2312" w:eastAsia="仿宋_GB2312" w:hAnsi="宋体" w:hint="eastAsia"/>
              <w:sz w:val="28"/>
              <w:szCs w:val="28"/>
            </w:rPr>
          </w:rPrChange>
        </w:rPr>
        <w:t>低、中低、中、中高、高五</w:t>
      </w:r>
      <w:r w:rsidR="00F15B8D" w:rsidRPr="00B60B8F">
        <w:rPr>
          <w:rFonts w:ascii="宋体" w:hAnsi="宋体" w:hint="eastAsia"/>
          <w:sz w:val="24"/>
          <w:rPrChange w:id="148" w:author="张焱" w:date="2013-07-10T15:15:00Z">
            <w:rPr>
              <w:rFonts w:ascii="仿宋_GB2312" w:eastAsia="仿宋_GB2312" w:hAnsi="宋体" w:hint="eastAsia"/>
              <w:sz w:val="28"/>
              <w:szCs w:val="28"/>
            </w:rPr>
          </w:rPrChange>
        </w:rPr>
        <w:t>个级别</w:t>
      </w:r>
      <w:r w:rsidR="00C82E0F" w:rsidRPr="00B60B8F">
        <w:rPr>
          <w:rFonts w:ascii="宋体" w:hAnsi="宋体" w:hint="eastAsia"/>
          <w:sz w:val="24"/>
          <w:rPrChange w:id="149" w:author="张焱" w:date="2013-07-10T15:15:00Z">
            <w:rPr>
              <w:rFonts w:ascii="仿宋_GB2312" w:eastAsia="仿宋_GB2312" w:hAnsi="宋体" w:hint="eastAsia"/>
              <w:sz w:val="28"/>
              <w:szCs w:val="28"/>
            </w:rPr>
          </w:rPrChange>
        </w:rPr>
        <w:t>。</w:t>
      </w:r>
    </w:p>
    <w:p w:rsidR="005B5B7E" w:rsidRPr="00B60B8F" w:rsidRDefault="00E651D8" w:rsidP="00011607">
      <w:pPr>
        <w:adjustRightInd w:val="0"/>
        <w:spacing w:line="360" w:lineRule="auto"/>
        <w:ind w:firstLineChars="200" w:firstLine="482"/>
        <w:rPr>
          <w:rFonts w:ascii="宋体" w:hAnsi="宋体" w:hint="eastAsia"/>
          <w:bCs/>
          <w:sz w:val="24"/>
          <w:rPrChange w:id="150" w:author="张焱" w:date="2013-07-10T15:15:00Z">
            <w:rPr>
              <w:rFonts w:ascii="仿宋_GB2312" w:eastAsia="仿宋_GB2312" w:hAnsi="宋体" w:hint="eastAsia"/>
              <w:bCs/>
              <w:sz w:val="28"/>
              <w:szCs w:val="28"/>
            </w:rPr>
          </w:rPrChange>
        </w:rPr>
        <w:pPrChange w:id="151" w:author="姚东金" w:date="2015-12-29T10:53:00Z">
          <w:pPr>
            <w:adjustRightInd w:val="0"/>
            <w:spacing w:line="360" w:lineRule="auto"/>
            <w:ind w:firstLineChars="200" w:firstLine="560"/>
          </w:pPr>
        </w:pPrChange>
      </w:pPr>
      <w:r w:rsidRPr="00B60B8F">
        <w:rPr>
          <w:rFonts w:ascii="宋体" w:hAnsi="宋体" w:hint="eastAsia"/>
          <w:b/>
          <w:bCs/>
          <w:sz w:val="24"/>
          <w:rPrChange w:id="152" w:author="张焱" w:date="2013-07-10T15:15:00Z">
            <w:rPr>
              <w:rFonts w:ascii="仿宋_GB2312" w:eastAsia="仿宋_GB2312" w:hAnsi="宋体" w:hint="eastAsia"/>
              <w:b/>
              <w:bCs/>
              <w:sz w:val="28"/>
              <w:szCs w:val="28"/>
            </w:rPr>
          </w:rPrChange>
        </w:rPr>
        <w:t>第</w:t>
      </w:r>
      <w:r w:rsidR="00A6405A" w:rsidRPr="00B60B8F">
        <w:rPr>
          <w:rFonts w:ascii="宋体" w:hAnsi="宋体" w:hint="eastAsia"/>
          <w:b/>
          <w:bCs/>
          <w:sz w:val="24"/>
          <w:rPrChange w:id="153" w:author="张焱" w:date="2013-07-10T15:15:00Z">
            <w:rPr>
              <w:rFonts w:ascii="仿宋_GB2312" w:eastAsia="仿宋_GB2312" w:hAnsi="宋体" w:hint="eastAsia"/>
              <w:b/>
              <w:bCs/>
              <w:sz w:val="28"/>
              <w:szCs w:val="28"/>
            </w:rPr>
          </w:rPrChange>
        </w:rPr>
        <w:t>八</w:t>
      </w:r>
      <w:r w:rsidR="005021B2" w:rsidRPr="00B60B8F">
        <w:rPr>
          <w:rFonts w:ascii="宋体" w:hAnsi="宋体" w:hint="eastAsia"/>
          <w:b/>
          <w:bCs/>
          <w:sz w:val="24"/>
          <w:rPrChange w:id="154" w:author="张焱" w:date="2013-07-10T15:15:00Z">
            <w:rPr>
              <w:rFonts w:ascii="仿宋_GB2312" w:eastAsia="仿宋_GB2312" w:hAnsi="宋体" w:hint="eastAsia"/>
              <w:b/>
              <w:bCs/>
              <w:sz w:val="28"/>
              <w:szCs w:val="28"/>
            </w:rPr>
          </w:rPrChange>
        </w:rPr>
        <w:t xml:space="preserve">条  </w:t>
      </w:r>
      <w:r w:rsidR="005021B2" w:rsidRPr="00B60B8F">
        <w:rPr>
          <w:rFonts w:ascii="宋体" w:hAnsi="宋体" w:hint="eastAsia"/>
          <w:bCs/>
          <w:sz w:val="24"/>
          <w:rPrChange w:id="155" w:author="张焱" w:date="2013-07-10T15:15:00Z">
            <w:rPr>
              <w:rFonts w:ascii="仿宋_GB2312" w:eastAsia="仿宋_GB2312" w:hAnsi="宋体" w:hint="eastAsia"/>
              <w:bCs/>
              <w:sz w:val="28"/>
              <w:szCs w:val="28"/>
            </w:rPr>
          </w:rPrChange>
        </w:rPr>
        <w:t>保证收益</w:t>
      </w:r>
      <w:r w:rsidR="00024365" w:rsidRPr="00B60B8F">
        <w:rPr>
          <w:rFonts w:ascii="宋体" w:hAnsi="宋体" w:hint="eastAsia"/>
          <w:bCs/>
          <w:sz w:val="24"/>
          <w:rPrChange w:id="156" w:author="张焱" w:date="2013-07-10T15:15:00Z">
            <w:rPr>
              <w:rFonts w:ascii="仿宋_GB2312" w:eastAsia="仿宋_GB2312" w:hAnsi="宋体" w:hint="eastAsia"/>
              <w:bCs/>
              <w:sz w:val="28"/>
              <w:szCs w:val="28"/>
            </w:rPr>
          </w:rPrChange>
        </w:rPr>
        <w:t>理财产品</w:t>
      </w:r>
      <w:r w:rsidR="005021B2" w:rsidRPr="00B60B8F">
        <w:rPr>
          <w:rFonts w:ascii="宋体" w:hAnsi="宋体" w:hint="eastAsia"/>
          <w:bCs/>
          <w:sz w:val="24"/>
          <w:rPrChange w:id="157" w:author="张焱" w:date="2013-07-10T15:15:00Z">
            <w:rPr>
              <w:rFonts w:ascii="仿宋_GB2312" w:eastAsia="仿宋_GB2312" w:hAnsi="宋体" w:hint="eastAsia"/>
              <w:bCs/>
              <w:sz w:val="28"/>
              <w:szCs w:val="28"/>
            </w:rPr>
          </w:rPrChange>
        </w:rPr>
        <w:t>为</w:t>
      </w:r>
      <w:r w:rsidR="005B5B7E" w:rsidRPr="00B60B8F">
        <w:rPr>
          <w:rFonts w:ascii="宋体" w:hAnsi="宋体" w:hint="eastAsia"/>
          <w:sz w:val="24"/>
          <w:rPrChange w:id="158" w:author="张焱" w:date="2013-07-10T15:15:00Z">
            <w:rPr>
              <w:rFonts w:ascii="仿宋_GB2312" w:eastAsia="仿宋_GB2312" w:hAnsi="宋体" w:hint="eastAsia"/>
              <w:sz w:val="28"/>
              <w:szCs w:val="28"/>
            </w:rPr>
          </w:rPrChange>
        </w:rPr>
        <w:t>本行按照约定条件向客户承诺支付固定收益</w:t>
      </w:r>
      <w:r w:rsidR="005C32AD" w:rsidRPr="00B60B8F">
        <w:rPr>
          <w:rFonts w:ascii="宋体" w:hAnsi="宋体" w:hint="eastAsia"/>
          <w:sz w:val="24"/>
          <w:rPrChange w:id="159" w:author="张焱" w:date="2013-07-10T15:15:00Z">
            <w:rPr>
              <w:rFonts w:ascii="仿宋_GB2312" w:eastAsia="仿宋_GB2312" w:hAnsi="宋体" w:hint="eastAsia"/>
              <w:sz w:val="28"/>
              <w:szCs w:val="28"/>
            </w:rPr>
          </w:rPrChange>
        </w:rPr>
        <w:t>，</w:t>
      </w:r>
      <w:r w:rsidR="005B5B7E" w:rsidRPr="00B60B8F">
        <w:rPr>
          <w:rFonts w:ascii="宋体" w:hAnsi="宋体" w:hint="eastAsia"/>
          <w:sz w:val="24"/>
          <w:rPrChange w:id="160" w:author="张焱" w:date="2013-07-10T15:15:00Z">
            <w:rPr>
              <w:rFonts w:ascii="仿宋_GB2312" w:eastAsia="仿宋_GB2312" w:hAnsi="宋体" w:hint="eastAsia"/>
              <w:sz w:val="28"/>
              <w:szCs w:val="28"/>
            </w:rPr>
          </w:rPrChange>
        </w:rPr>
        <w:t>本行承担由此产生的投资风险</w:t>
      </w:r>
      <w:r w:rsidR="005C32AD" w:rsidRPr="00B60B8F">
        <w:rPr>
          <w:rFonts w:ascii="宋体" w:hAnsi="宋体" w:hint="eastAsia"/>
          <w:sz w:val="24"/>
          <w:rPrChange w:id="161" w:author="张焱" w:date="2013-07-10T15:15:00Z">
            <w:rPr>
              <w:rFonts w:ascii="仿宋_GB2312" w:eastAsia="仿宋_GB2312" w:hAnsi="宋体" w:hint="eastAsia"/>
              <w:sz w:val="28"/>
              <w:szCs w:val="28"/>
            </w:rPr>
          </w:rPrChange>
        </w:rPr>
        <w:t>；</w:t>
      </w:r>
      <w:r w:rsidR="005B5B7E" w:rsidRPr="00B60B8F">
        <w:rPr>
          <w:rFonts w:ascii="宋体" w:hAnsi="宋体" w:hint="eastAsia"/>
          <w:sz w:val="24"/>
          <w:rPrChange w:id="162" w:author="张焱" w:date="2013-07-10T15:15:00Z">
            <w:rPr>
              <w:rFonts w:ascii="仿宋_GB2312" w:eastAsia="仿宋_GB2312" w:hAnsi="宋体" w:hint="eastAsia"/>
              <w:sz w:val="28"/>
              <w:szCs w:val="28"/>
            </w:rPr>
          </w:rPrChange>
        </w:rPr>
        <w:t>或本行按照约定条件向客户承诺支付最低收益并承担相关风险，其他投资收益由本行和客户按照合同约定分配，并共同承担相关</w:t>
      </w:r>
      <w:r w:rsidR="005B5B7E" w:rsidRPr="00B60B8F">
        <w:rPr>
          <w:rFonts w:ascii="宋体" w:hAnsi="宋体" w:hint="eastAsia"/>
          <w:sz w:val="24"/>
          <w:rPrChange w:id="163" w:author="张焱" w:date="2013-07-10T15:15:00Z">
            <w:rPr>
              <w:rFonts w:ascii="仿宋_GB2312" w:eastAsia="仿宋_GB2312" w:hAnsi="宋体" w:hint="eastAsia"/>
              <w:sz w:val="28"/>
              <w:szCs w:val="28"/>
            </w:rPr>
          </w:rPrChange>
        </w:rPr>
        <w:lastRenderedPageBreak/>
        <w:t>投资风险的</w:t>
      </w:r>
      <w:r w:rsidR="00024365" w:rsidRPr="00B60B8F">
        <w:rPr>
          <w:rFonts w:ascii="宋体" w:hAnsi="宋体" w:hint="eastAsia"/>
          <w:sz w:val="24"/>
          <w:rPrChange w:id="164" w:author="张焱" w:date="2013-07-10T15:15:00Z">
            <w:rPr>
              <w:rFonts w:ascii="仿宋_GB2312" w:eastAsia="仿宋_GB2312" w:hAnsi="宋体" w:hint="eastAsia"/>
              <w:sz w:val="28"/>
              <w:szCs w:val="28"/>
            </w:rPr>
          </w:rPrChange>
        </w:rPr>
        <w:t>理财产品</w:t>
      </w:r>
      <w:r w:rsidR="005B5B7E" w:rsidRPr="00B60B8F">
        <w:rPr>
          <w:rFonts w:ascii="宋体" w:hAnsi="宋体" w:hint="eastAsia"/>
          <w:sz w:val="24"/>
          <w:rPrChange w:id="165" w:author="张焱" w:date="2013-07-10T15:15:00Z">
            <w:rPr>
              <w:rFonts w:ascii="仿宋_GB2312" w:eastAsia="仿宋_GB2312" w:hAnsi="宋体" w:hint="eastAsia"/>
              <w:sz w:val="28"/>
              <w:szCs w:val="28"/>
            </w:rPr>
          </w:rPrChange>
        </w:rPr>
        <w:t>。</w:t>
      </w:r>
      <w:r w:rsidR="0047573E" w:rsidRPr="00B60B8F">
        <w:rPr>
          <w:rFonts w:ascii="宋体" w:hAnsi="宋体" w:hint="eastAsia"/>
          <w:bCs/>
          <w:sz w:val="24"/>
          <w:rPrChange w:id="166" w:author="张焱" w:date="2013-07-10T15:15:00Z">
            <w:rPr>
              <w:rFonts w:ascii="仿宋_GB2312" w:eastAsia="仿宋_GB2312" w:hAnsi="宋体" w:hint="eastAsia"/>
              <w:bCs/>
              <w:sz w:val="28"/>
              <w:szCs w:val="28"/>
            </w:rPr>
          </w:rPrChange>
        </w:rPr>
        <w:t>保证收益</w:t>
      </w:r>
      <w:r w:rsidR="00024365" w:rsidRPr="00B60B8F">
        <w:rPr>
          <w:rFonts w:ascii="宋体" w:hAnsi="宋体" w:hint="eastAsia"/>
          <w:bCs/>
          <w:sz w:val="24"/>
          <w:rPrChange w:id="167" w:author="张焱" w:date="2013-07-10T15:15:00Z">
            <w:rPr>
              <w:rFonts w:ascii="仿宋_GB2312" w:eastAsia="仿宋_GB2312" w:hAnsi="宋体" w:hint="eastAsia"/>
              <w:bCs/>
              <w:sz w:val="28"/>
              <w:szCs w:val="28"/>
            </w:rPr>
          </w:rPrChange>
        </w:rPr>
        <w:t>理财产品</w:t>
      </w:r>
      <w:r w:rsidR="0047573E" w:rsidRPr="00B60B8F">
        <w:rPr>
          <w:rFonts w:ascii="宋体" w:hAnsi="宋体" w:hint="eastAsia"/>
          <w:bCs/>
          <w:sz w:val="24"/>
          <w:rPrChange w:id="168" w:author="张焱" w:date="2013-07-10T15:15:00Z">
            <w:rPr>
              <w:rFonts w:ascii="仿宋_GB2312" w:eastAsia="仿宋_GB2312" w:hAnsi="宋体" w:hint="eastAsia"/>
              <w:bCs/>
              <w:sz w:val="28"/>
              <w:szCs w:val="28"/>
            </w:rPr>
          </w:rPrChange>
        </w:rPr>
        <w:t>的风险等级为低级。</w:t>
      </w:r>
    </w:p>
    <w:p w:rsidR="0047573E" w:rsidRPr="00B60B8F" w:rsidRDefault="0047573E" w:rsidP="00011607">
      <w:pPr>
        <w:adjustRightInd w:val="0"/>
        <w:spacing w:line="360" w:lineRule="auto"/>
        <w:ind w:firstLineChars="200" w:firstLine="482"/>
        <w:rPr>
          <w:rFonts w:ascii="宋体" w:hAnsi="宋体" w:hint="eastAsia"/>
          <w:sz w:val="24"/>
          <w:rPrChange w:id="169" w:author="张焱" w:date="2013-07-10T15:15:00Z">
            <w:rPr>
              <w:rFonts w:ascii="仿宋_GB2312" w:eastAsia="仿宋_GB2312" w:hAnsi="宋体" w:hint="eastAsia"/>
              <w:sz w:val="28"/>
              <w:szCs w:val="28"/>
            </w:rPr>
          </w:rPrChange>
        </w:rPr>
        <w:pPrChange w:id="170" w:author="姚东金" w:date="2015-12-29T10:53:00Z">
          <w:pPr>
            <w:adjustRightInd w:val="0"/>
            <w:spacing w:line="360" w:lineRule="auto"/>
            <w:ind w:firstLineChars="200" w:firstLine="560"/>
          </w:pPr>
        </w:pPrChange>
      </w:pPr>
      <w:r w:rsidRPr="00B60B8F">
        <w:rPr>
          <w:rFonts w:ascii="宋体" w:hAnsi="宋体" w:hint="eastAsia"/>
          <w:b/>
          <w:sz w:val="24"/>
          <w:rPrChange w:id="171" w:author="张焱" w:date="2013-07-10T15:15:00Z">
            <w:rPr>
              <w:rFonts w:ascii="仿宋_GB2312" w:eastAsia="仿宋_GB2312" w:hAnsi="宋体" w:hint="eastAsia"/>
              <w:b/>
              <w:sz w:val="28"/>
              <w:szCs w:val="28"/>
            </w:rPr>
          </w:rPrChange>
        </w:rPr>
        <w:t>第</w:t>
      </w:r>
      <w:r w:rsidR="00A6405A" w:rsidRPr="00B60B8F">
        <w:rPr>
          <w:rFonts w:ascii="宋体" w:hAnsi="宋体" w:hint="eastAsia"/>
          <w:b/>
          <w:sz w:val="24"/>
          <w:rPrChange w:id="172" w:author="张焱" w:date="2013-07-10T15:15:00Z">
            <w:rPr>
              <w:rFonts w:ascii="仿宋_GB2312" w:eastAsia="仿宋_GB2312" w:hAnsi="宋体" w:hint="eastAsia"/>
              <w:b/>
              <w:sz w:val="28"/>
              <w:szCs w:val="28"/>
            </w:rPr>
          </w:rPrChange>
        </w:rPr>
        <w:t>九</w:t>
      </w:r>
      <w:r w:rsidRPr="00B60B8F">
        <w:rPr>
          <w:rFonts w:ascii="宋体" w:hAnsi="宋体" w:hint="eastAsia"/>
          <w:b/>
          <w:sz w:val="24"/>
          <w:rPrChange w:id="173" w:author="张焱" w:date="2013-07-10T15:15:00Z">
            <w:rPr>
              <w:rFonts w:ascii="仿宋_GB2312" w:eastAsia="仿宋_GB2312" w:hAnsi="宋体" w:hint="eastAsia"/>
              <w:b/>
              <w:sz w:val="28"/>
              <w:szCs w:val="28"/>
            </w:rPr>
          </w:rPrChange>
        </w:rPr>
        <w:t>条</w:t>
      </w:r>
      <w:r w:rsidRPr="00B60B8F">
        <w:rPr>
          <w:rFonts w:ascii="宋体" w:hAnsi="宋体" w:hint="eastAsia"/>
          <w:sz w:val="24"/>
          <w:rPrChange w:id="174" w:author="张焱" w:date="2013-07-10T15:15:00Z">
            <w:rPr>
              <w:rFonts w:ascii="仿宋_GB2312" w:eastAsia="仿宋_GB2312" w:hAnsi="宋体" w:hint="eastAsia"/>
              <w:sz w:val="28"/>
              <w:szCs w:val="28"/>
            </w:rPr>
          </w:rPrChange>
        </w:rPr>
        <w:t xml:space="preserve">  </w:t>
      </w:r>
      <w:r w:rsidR="007740AE" w:rsidRPr="00B60B8F">
        <w:rPr>
          <w:rFonts w:ascii="宋体" w:hAnsi="宋体" w:hint="eastAsia"/>
          <w:sz w:val="24"/>
          <w:rPrChange w:id="175" w:author="张焱" w:date="2013-07-10T15:15:00Z">
            <w:rPr>
              <w:rFonts w:ascii="仿宋_GB2312" w:eastAsia="仿宋_GB2312" w:hAnsi="宋体" w:hint="eastAsia"/>
              <w:sz w:val="28"/>
              <w:szCs w:val="28"/>
            </w:rPr>
          </w:rPrChange>
        </w:rPr>
        <w:t>非保证收益</w:t>
      </w:r>
      <w:r w:rsidR="00024365" w:rsidRPr="00B60B8F">
        <w:rPr>
          <w:rFonts w:ascii="宋体" w:hAnsi="宋体" w:hint="eastAsia"/>
          <w:sz w:val="24"/>
          <w:rPrChange w:id="176" w:author="张焱" w:date="2013-07-10T15:15:00Z">
            <w:rPr>
              <w:rFonts w:ascii="仿宋_GB2312" w:eastAsia="仿宋_GB2312" w:hAnsi="宋体" w:hint="eastAsia"/>
              <w:sz w:val="28"/>
              <w:szCs w:val="28"/>
            </w:rPr>
          </w:rPrChange>
        </w:rPr>
        <w:t>理财产品</w:t>
      </w:r>
      <w:r w:rsidR="007740AE" w:rsidRPr="00B60B8F">
        <w:rPr>
          <w:rFonts w:ascii="宋体" w:hAnsi="宋体" w:hint="eastAsia"/>
          <w:sz w:val="24"/>
          <w:rPrChange w:id="177" w:author="张焱" w:date="2013-07-10T15:15:00Z">
            <w:rPr>
              <w:rFonts w:ascii="仿宋_GB2312" w:eastAsia="仿宋_GB2312" w:hAnsi="宋体" w:hint="eastAsia"/>
              <w:sz w:val="28"/>
              <w:szCs w:val="28"/>
            </w:rPr>
          </w:rPrChange>
        </w:rPr>
        <w:t>中</w:t>
      </w:r>
      <w:r w:rsidRPr="00B60B8F">
        <w:rPr>
          <w:rFonts w:ascii="宋体" w:hAnsi="宋体" w:hint="eastAsia"/>
          <w:sz w:val="24"/>
          <w:rPrChange w:id="178" w:author="张焱" w:date="2013-07-10T15:15:00Z">
            <w:rPr>
              <w:rFonts w:ascii="仿宋_GB2312" w:eastAsia="仿宋_GB2312" w:hAnsi="宋体" w:hint="eastAsia"/>
              <w:sz w:val="28"/>
              <w:szCs w:val="28"/>
            </w:rPr>
          </w:rPrChange>
        </w:rPr>
        <w:t>保本浮动收益</w:t>
      </w:r>
      <w:r w:rsidR="00024365" w:rsidRPr="00B60B8F">
        <w:rPr>
          <w:rFonts w:ascii="宋体" w:hAnsi="宋体" w:hint="eastAsia"/>
          <w:sz w:val="24"/>
          <w:rPrChange w:id="179"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180" w:author="张焱" w:date="2013-07-10T15:15:00Z">
            <w:rPr>
              <w:rFonts w:ascii="仿宋_GB2312" w:eastAsia="仿宋_GB2312" w:hAnsi="宋体" w:hint="eastAsia"/>
              <w:sz w:val="28"/>
              <w:szCs w:val="28"/>
            </w:rPr>
          </w:rPrChange>
        </w:rPr>
        <w:t>是本行按照约定条件向客户保证本金支付，本金以外的投资风险由客户承担，并依据实际投资收益情况确定客户实际收益的</w:t>
      </w:r>
      <w:r w:rsidR="00024365" w:rsidRPr="00B60B8F">
        <w:rPr>
          <w:rFonts w:ascii="宋体" w:hAnsi="宋体" w:hint="eastAsia"/>
          <w:sz w:val="24"/>
          <w:rPrChange w:id="181"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182" w:author="张焱" w:date="2013-07-10T15:15:00Z">
            <w:rPr>
              <w:rFonts w:ascii="仿宋_GB2312" w:eastAsia="仿宋_GB2312" w:hAnsi="宋体" w:hint="eastAsia"/>
              <w:sz w:val="28"/>
              <w:szCs w:val="28"/>
            </w:rPr>
          </w:rPrChange>
        </w:rPr>
        <w:t>。保本浮动收益</w:t>
      </w:r>
      <w:r w:rsidR="00024365" w:rsidRPr="00B60B8F">
        <w:rPr>
          <w:rFonts w:ascii="宋体" w:hAnsi="宋体" w:hint="eastAsia"/>
          <w:sz w:val="24"/>
          <w:rPrChange w:id="183"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184" w:author="张焱" w:date="2013-07-10T15:15:00Z">
            <w:rPr>
              <w:rFonts w:ascii="仿宋_GB2312" w:eastAsia="仿宋_GB2312" w:hAnsi="宋体" w:hint="eastAsia"/>
              <w:sz w:val="28"/>
              <w:szCs w:val="28"/>
            </w:rPr>
          </w:rPrChange>
        </w:rPr>
        <w:t>的风险等级为低级。</w:t>
      </w:r>
    </w:p>
    <w:p w:rsidR="0097042E" w:rsidRPr="00B60B8F" w:rsidRDefault="0047573E" w:rsidP="00011607">
      <w:pPr>
        <w:adjustRightInd w:val="0"/>
        <w:spacing w:line="360" w:lineRule="auto"/>
        <w:ind w:firstLineChars="200" w:firstLine="482"/>
        <w:rPr>
          <w:rFonts w:ascii="宋体" w:hAnsi="宋体" w:cs="宋体" w:hint="eastAsia"/>
          <w:color w:val="000000"/>
          <w:kern w:val="0"/>
          <w:sz w:val="24"/>
          <w:rPrChange w:id="185" w:author="张焱" w:date="2013-07-10T15:15:00Z">
            <w:rPr>
              <w:rFonts w:ascii="仿宋_GB2312" w:eastAsia="仿宋_GB2312" w:hAnsi="宋体" w:cs="宋体" w:hint="eastAsia"/>
              <w:color w:val="000000"/>
              <w:kern w:val="0"/>
              <w:sz w:val="28"/>
              <w:szCs w:val="28"/>
            </w:rPr>
          </w:rPrChange>
        </w:rPr>
        <w:pPrChange w:id="186" w:author="姚东金" w:date="2015-12-29T10:53:00Z">
          <w:pPr>
            <w:adjustRightInd w:val="0"/>
            <w:spacing w:line="360" w:lineRule="auto"/>
            <w:ind w:firstLineChars="200" w:firstLine="560"/>
          </w:pPr>
        </w:pPrChange>
      </w:pPr>
      <w:r w:rsidRPr="00B60B8F">
        <w:rPr>
          <w:rFonts w:ascii="宋体" w:hAnsi="宋体" w:hint="eastAsia"/>
          <w:b/>
          <w:sz w:val="24"/>
          <w:rPrChange w:id="187" w:author="张焱" w:date="2013-07-10T15:15:00Z">
            <w:rPr>
              <w:rFonts w:ascii="仿宋_GB2312" w:eastAsia="仿宋_GB2312" w:hAnsi="宋体" w:hint="eastAsia"/>
              <w:b/>
              <w:sz w:val="28"/>
              <w:szCs w:val="28"/>
            </w:rPr>
          </w:rPrChange>
        </w:rPr>
        <w:t>第</w:t>
      </w:r>
      <w:r w:rsidR="00A6405A" w:rsidRPr="00B60B8F">
        <w:rPr>
          <w:rFonts w:ascii="宋体" w:hAnsi="宋体" w:hint="eastAsia"/>
          <w:b/>
          <w:sz w:val="24"/>
          <w:rPrChange w:id="188" w:author="张焱" w:date="2013-07-10T15:15:00Z">
            <w:rPr>
              <w:rFonts w:ascii="仿宋_GB2312" w:eastAsia="仿宋_GB2312" w:hAnsi="宋体" w:hint="eastAsia"/>
              <w:b/>
              <w:sz w:val="28"/>
              <w:szCs w:val="28"/>
            </w:rPr>
          </w:rPrChange>
        </w:rPr>
        <w:t>十</w:t>
      </w:r>
      <w:r w:rsidRPr="00B60B8F">
        <w:rPr>
          <w:rFonts w:ascii="宋体" w:hAnsi="宋体" w:hint="eastAsia"/>
          <w:b/>
          <w:sz w:val="24"/>
          <w:rPrChange w:id="189" w:author="张焱" w:date="2013-07-10T15:15:00Z">
            <w:rPr>
              <w:rFonts w:ascii="仿宋_GB2312" w:eastAsia="仿宋_GB2312" w:hAnsi="宋体" w:hint="eastAsia"/>
              <w:b/>
              <w:sz w:val="28"/>
              <w:szCs w:val="28"/>
            </w:rPr>
          </w:rPrChange>
        </w:rPr>
        <w:t>条</w:t>
      </w:r>
      <w:r w:rsidRPr="00B60B8F">
        <w:rPr>
          <w:rFonts w:ascii="宋体" w:hAnsi="宋体" w:hint="eastAsia"/>
          <w:sz w:val="24"/>
          <w:rPrChange w:id="190" w:author="张焱" w:date="2013-07-10T15:15:00Z">
            <w:rPr>
              <w:rFonts w:ascii="仿宋_GB2312" w:eastAsia="仿宋_GB2312" w:hAnsi="宋体" w:hint="eastAsia"/>
              <w:sz w:val="28"/>
              <w:szCs w:val="28"/>
            </w:rPr>
          </w:rPrChange>
        </w:rPr>
        <w:t xml:space="preserve">  </w:t>
      </w:r>
      <w:r w:rsidR="007740AE" w:rsidRPr="00B60B8F">
        <w:rPr>
          <w:rFonts w:ascii="宋体" w:hAnsi="宋体" w:hint="eastAsia"/>
          <w:sz w:val="24"/>
          <w:rPrChange w:id="191" w:author="张焱" w:date="2013-07-10T15:15:00Z">
            <w:rPr>
              <w:rFonts w:ascii="仿宋_GB2312" w:eastAsia="仿宋_GB2312" w:hAnsi="宋体" w:hint="eastAsia"/>
              <w:sz w:val="28"/>
              <w:szCs w:val="28"/>
            </w:rPr>
          </w:rPrChange>
        </w:rPr>
        <w:t>非保证收益</w:t>
      </w:r>
      <w:r w:rsidR="00024365" w:rsidRPr="00B60B8F">
        <w:rPr>
          <w:rFonts w:ascii="宋体" w:hAnsi="宋体" w:hint="eastAsia"/>
          <w:sz w:val="24"/>
          <w:rPrChange w:id="192" w:author="张焱" w:date="2013-07-10T15:15:00Z">
            <w:rPr>
              <w:rFonts w:ascii="仿宋_GB2312" w:eastAsia="仿宋_GB2312" w:hAnsi="宋体" w:hint="eastAsia"/>
              <w:sz w:val="28"/>
              <w:szCs w:val="28"/>
            </w:rPr>
          </w:rPrChange>
        </w:rPr>
        <w:t>理财产品</w:t>
      </w:r>
      <w:r w:rsidR="007740AE" w:rsidRPr="00B60B8F">
        <w:rPr>
          <w:rFonts w:ascii="宋体" w:hAnsi="宋体" w:hint="eastAsia"/>
          <w:sz w:val="24"/>
          <w:rPrChange w:id="193" w:author="张焱" w:date="2013-07-10T15:15:00Z">
            <w:rPr>
              <w:rFonts w:ascii="仿宋_GB2312" w:eastAsia="仿宋_GB2312" w:hAnsi="宋体" w:hint="eastAsia"/>
              <w:sz w:val="28"/>
              <w:szCs w:val="28"/>
            </w:rPr>
          </w:rPrChange>
        </w:rPr>
        <w:t>中</w:t>
      </w:r>
      <w:r w:rsidRPr="00B60B8F">
        <w:rPr>
          <w:rFonts w:ascii="宋体" w:hAnsi="宋体" w:hint="eastAsia"/>
          <w:sz w:val="24"/>
          <w:rPrChange w:id="194" w:author="张焱" w:date="2013-07-10T15:15:00Z">
            <w:rPr>
              <w:rFonts w:ascii="仿宋_GB2312" w:eastAsia="仿宋_GB2312" w:hAnsi="宋体" w:hint="eastAsia"/>
              <w:sz w:val="28"/>
              <w:szCs w:val="28"/>
            </w:rPr>
          </w:rPrChange>
        </w:rPr>
        <w:t>非保本浮动收益</w:t>
      </w:r>
      <w:r w:rsidR="00024365" w:rsidRPr="00B60B8F">
        <w:rPr>
          <w:rFonts w:ascii="宋体" w:hAnsi="宋体" w:hint="eastAsia"/>
          <w:sz w:val="24"/>
          <w:rPrChange w:id="195"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196" w:author="张焱" w:date="2013-07-10T15:15:00Z">
            <w:rPr>
              <w:rFonts w:ascii="仿宋_GB2312" w:eastAsia="仿宋_GB2312" w:hAnsi="宋体" w:hint="eastAsia"/>
              <w:sz w:val="28"/>
              <w:szCs w:val="28"/>
            </w:rPr>
          </w:rPrChange>
        </w:rPr>
        <w:t>是本行根据约定条件和实际投资收益情况向客户支付收益，不保证客户本金安全的</w:t>
      </w:r>
      <w:r w:rsidR="00024365" w:rsidRPr="00B60B8F">
        <w:rPr>
          <w:rFonts w:ascii="宋体" w:hAnsi="宋体" w:hint="eastAsia"/>
          <w:sz w:val="24"/>
          <w:rPrChange w:id="197" w:author="张焱" w:date="2013-07-10T15:15:00Z">
            <w:rPr>
              <w:rFonts w:ascii="仿宋_GB2312" w:eastAsia="仿宋_GB2312" w:hAnsi="宋体" w:hint="eastAsia"/>
              <w:sz w:val="28"/>
              <w:szCs w:val="28"/>
            </w:rPr>
          </w:rPrChange>
        </w:rPr>
        <w:t>理财产品</w:t>
      </w:r>
      <w:r w:rsidRPr="00B60B8F">
        <w:rPr>
          <w:rFonts w:ascii="宋体" w:hAnsi="宋体" w:hint="eastAsia"/>
          <w:sz w:val="24"/>
          <w:rPrChange w:id="198" w:author="张焱" w:date="2013-07-10T15:15:00Z">
            <w:rPr>
              <w:rFonts w:ascii="仿宋_GB2312" w:eastAsia="仿宋_GB2312" w:hAnsi="宋体" w:hint="eastAsia"/>
              <w:sz w:val="28"/>
              <w:szCs w:val="28"/>
            </w:rPr>
          </w:rPrChange>
        </w:rPr>
        <w:t>。</w:t>
      </w:r>
      <w:r w:rsidR="00FB67FE" w:rsidRPr="00B60B8F">
        <w:rPr>
          <w:rFonts w:ascii="宋体" w:hAnsi="宋体" w:hint="eastAsia"/>
          <w:sz w:val="24"/>
          <w:rPrChange w:id="199" w:author="张焱" w:date="2013-07-10T15:15:00Z">
            <w:rPr>
              <w:rFonts w:ascii="仿宋_GB2312" w:eastAsia="仿宋_GB2312" w:hAnsi="宋体" w:hint="eastAsia"/>
              <w:sz w:val="28"/>
              <w:szCs w:val="28"/>
            </w:rPr>
          </w:rPrChange>
        </w:rPr>
        <w:t>对于</w:t>
      </w:r>
      <w:r w:rsidR="009331F0" w:rsidRPr="00B60B8F">
        <w:rPr>
          <w:rFonts w:ascii="宋体" w:hAnsi="宋体" w:hint="eastAsia"/>
          <w:sz w:val="24"/>
          <w:rPrChange w:id="200" w:author="张焱" w:date="2013-07-10T15:15:00Z">
            <w:rPr>
              <w:rFonts w:ascii="仿宋_GB2312" w:eastAsia="仿宋_GB2312" w:hAnsi="宋体" w:hint="eastAsia"/>
              <w:sz w:val="28"/>
              <w:szCs w:val="28"/>
            </w:rPr>
          </w:rPrChange>
        </w:rPr>
        <w:t>此类</w:t>
      </w:r>
      <w:r w:rsidR="00024365" w:rsidRPr="00B60B8F">
        <w:rPr>
          <w:rFonts w:ascii="宋体" w:hAnsi="宋体" w:hint="eastAsia"/>
          <w:sz w:val="24"/>
          <w:rPrChange w:id="201" w:author="张焱" w:date="2013-07-10T15:15:00Z">
            <w:rPr>
              <w:rFonts w:ascii="仿宋_GB2312" w:eastAsia="仿宋_GB2312" w:hAnsi="宋体" w:hint="eastAsia"/>
              <w:sz w:val="28"/>
              <w:szCs w:val="28"/>
            </w:rPr>
          </w:rPrChange>
        </w:rPr>
        <w:t>理财产品</w:t>
      </w:r>
      <w:r w:rsidR="009331F0" w:rsidRPr="00B60B8F">
        <w:rPr>
          <w:rFonts w:ascii="宋体" w:hAnsi="宋体" w:hint="eastAsia"/>
          <w:sz w:val="24"/>
          <w:rPrChange w:id="202" w:author="张焱" w:date="2013-07-10T15:15:00Z">
            <w:rPr>
              <w:rFonts w:ascii="仿宋_GB2312" w:eastAsia="仿宋_GB2312" w:hAnsi="宋体" w:hint="eastAsia"/>
              <w:sz w:val="28"/>
              <w:szCs w:val="28"/>
            </w:rPr>
          </w:rPrChange>
        </w:rPr>
        <w:t>，</w:t>
      </w:r>
      <w:r w:rsidR="009331F0" w:rsidRPr="00B60B8F">
        <w:rPr>
          <w:rFonts w:ascii="宋体" w:hAnsi="宋体" w:cs="宋体" w:hint="eastAsia"/>
          <w:color w:val="000000"/>
          <w:kern w:val="0"/>
          <w:sz w:val="24"/>
          <w:rPrChange w:id="203" w:author="张焱" w:date="2013-07-10T15:15:00Z">
            <w:rPr>
              <w:rFonts w:ascii="仿宋_GB2312" w:eastAsia="仿宋_GB2312" w:hAnsi="宋体" w:cs="宋体" w:hint="eastAsia"/>
              <w:color w:val="000000"/>
              <w:kern w:val="0"/>
              <w:sz w:val="28"/>
              <w:szCs w:val="28"/>
            </w:rPr>
          </w:rPrChange>
        </w:rPr>
        <w:t>根据</w:t>
      </w:r>
      <w:r w:rsidR="00024365" w:rsidRPr="00B60B8F">
        <w:rPr>
          <w:rFonts w:ascii="宋体" w:hAnsi="宋体" w:cs="宋体" w:hint="eastAsia"/>
          <w:color w:val="000000"/>
          <w:kern w:val="0"/>
          <w:sz w:val="24"/>
          <w:rPrChange w:id="204" w:author="张焱" w:date="2013-07-10T15:15:00Z">
            <w:rPr>
              <w:rFonts w:ascii="仿宋_GB2312" w:eastAsia="仿宋_GB2312" w:hAnsi="宋体" w:cs="宋体" w:hint="eastAsia"/>
              <w:color w:val="000000"/>
              <w:kern w:val="0"/>
              <w:sz w:val="28"/>
              <w:szCs w:val="28"/>
            </w:rPr>
          </w:rPrChange>
        </w:rPr>
        <w:t>理财产品</w:t>
      </w:r>
      <w:r w:rsidR="009331F0" w:rsidRPr="00B60B8F">
        <w:rPr>
          <w:rFonts w:ascii="宋体" w:hAnsi="宋体" w:cs="宋体" w:hint="eastAsia"/>
          <w:color w:val="000000"/>
          <w:kern w:val="0"/>
          <w:sz w:val="24"/>
          <w:rPrChange w:id="205" w:author="张焱" w:date="2013-07-10T15:15:00Z">
            <w:rPr>
              <w:rFonts w:ascii="仿宋_GB2312" w:eastAsia="仿宋_GB2312" w:hAnsi="宋体" w:cs="宋体" w:hint="eastAsia"/>
              <w:color w:val="000000"/>
              <w:kern w:val="0"/>
              <w:sz w:val="28"/>
              <w:szCs w:val="28"/>
            </w:rPr>
          </w:rPrChange>
        </w:rPr>
        <w:t>运作方式与投资范围，以及</w:t>
      </w:r>
      <w:r w:rsidR="00024365" w:rsidRPr="00B60B8F">
        <w:rPr>
          <w:rFonts w:ascii="宋体" w:hAnsi="宋体" w:cs="宋体" w:hint="eastAsia"/>
          <w:color w:val="000000"/>
          <w:kern w:val="0"/>
          <w:sz w:val="24"/>
          <w:rPrChange w:id="206" w:author="张焱" w:date="2013-07-10T15:15:00Z">
            <w:rPr>
              <w:rFonts w:ascii="仿宋_GB2312" w:eastAsia="仿宋_GB2312" w:hAnsi="宋体" w:cs="宋体" w:hint="eastAsia"/>
              <w:color w:val="000000"/>
              <w:kern w:val="0"/>
              <w:sz w:val="28"/>
              <w:szCs w:val="28"/>
            </w:rPr>
          </w:rPrChange>
        </w:rPr>
        <w:t>理财产品</w:t>
      </w:r>
      <w:r w:rsidR="009331F0" w:rsidRPr="00B60B8F">
        <w:rPr>
          <w:rFonts w:ascii="宋体" w:hAnsi="宋体" w:cs="宋体" w:hint="eastAsia"/>
          <w:color w:val="000000"/>
          <w:kern w:val="0"/>
          <w:sz w:val="24"/>
          <w:rPrChange w:id="207" w:author="张焱" w:date="2013-07-10T15:15:00Z">
            <w:rPr>
              <w:rFonts w:ascii="仿宋_GB2312" w:eastAsia="仿宋_GB2312" w:hAnsi="宋体" w:cs="宋体" w:hint="eastAsia"/>
              <w:color w:val="000000"/>
              <w:kern w:val="0"/>
              <w:sz w:val="28"/>
              <w:szCs w:val="28"/>
            </w:rPr>
          </w:rPrChange>
        </w:rPr>
        <w:t>所承担各类风险的程度，</w:t>
      </w:r>
      <w:r w:rsidR="00D029B2" w:rsidRPr="00B60B8F">
        <w:rPr>
          <w:rFonts w:ascii="宋体" w:hAnsi="宋体" w:cs="宋体" w:hint="eastAsia"/>
          <w:color w:val="000000"/>
          <w:kern w:val="0"/>
          <w:sz w:val="24"/>
          <w:rPrChange w:id="208" w:author="张焱" w:date="2013-07-10T15:15:00Z">
            <w:rPr>
              <w:rFonts w:ascii="仿宋_GB2312" w:eastAsia="仿宋_GB2312" w:hAnsi="宋体" w:cs="宋体" w:hint="eastAsia"/>
              <w:color w:val="000000"/>
              <w:kern w:val="0"/>
              <w:sz w:val="28"/>
              <w:szCs w:val="28"/>
            </w:rPr>
          </w:rPrChange>
        </w:rPr>
        <w:t>综合</w:t>
      </w:r>
      <w:r w:rsidR="009331F0" w:rsidRPr="00B60B8F">
        <w:rPr>
          <w:rFonts w:ascii="宋体" w:hAnsi="宋体" w:cs="宋体" w:hint="eastAsia"/>
          <w:color w:val="000000"/>
          <w:kern w:val="0"/>
          <w:sz w:val="24"/>
          <w:rPrChange w:id="209" w:author="张焱" w:date="2013-07-10T15:15:00Z">
            <w:rPr>
              <w:rFonts w:ascii="仿宋_GB2312" w:eastAsia="仿宋_GB2312" w:hAnsi="宋体" w:cs="宋体" w:hint="eastAsia"/>
              <w:color w:val="000000"/>
              <w:kern w:val="0"/>
              <w:sz w:val="28"/>
              <w:szCs w:val="28"/>
            </w:rPr>
          </w:rPrChange>
        </w:rPr>
        <w:t>确定</w:t>
      </w:r>
      <w:r w:rsidR="00024365" w:rsidRPr="00B60B8F">
        <w:rPr>
          <w:rFonts w:ascii="宋体" w:hAnsi="宋体" w:cs="宋体" w:hint="eastAsia"/>
          <w:color w:val="000000"/>
          <w:kern w:val="0"/>
          <w:sz w:val="24"/>
          <w:rPrChange w:id="210" w:author="张焱" w:date="2013-07-10T15:15:00Z">
            <w:rPr>
              <w:rFonts w:ascii="仿宋_GB2312" w:eastAsia="仿宋_GB2312" w:hAnsi="宋体" w:cs="宋体" w:hint="eastAsia"/>
              <w:color w:val="000000"/>
              <w:kern w:val="0"/>
              <w:sz w:val="28"/>
              <w:szCs w:val="28"/>
            </w:rPr>
          </w:rPrChange>
        </w:rPr>
        <w:t>理财产品</w:t>
      </w:r>
      <w:r w:rsidR="009331F0" w:rsidRPr="00B60B8F">
        <w:rPr>
          <w:rFonts w:ascii="宋体" w:hAnsi="宋体" w:cs="宋体" w:hint="eastAsia"/>
          <w:color w:val="000000"/>
          <w:kern w:val="0"/>
          <w:sz w:val="24"/>
          <w:rPrChange w:id="211" w:author="张焱" w:date="2013-07-10T15:15:00Z">
            <w:rPr>
              <w:rFonts w:ascii="仿宋_GB2312" w:eastAsia="仿宋_GB2312" w:hAnsi="宋体" w:cs="宋体" w:hint="eastAsia"/>
              <w:color w:val="000000"/>
              <w:kern w:val="0"/>
              <w:sz w:val="28"/>
              <w:szCs w:val="28"/>
            </w:rPr>
          </w:rPrChange>
        </w:rPr>
        <w:t>的风险等级。</w:t>
      </w:r>
    </w:p>
    <w:p w:rsidR="00FB67FE" w:rsidRPr="00B60B8F" w:rsidRDefault="00A6405A" w:rsidP="00011607">
      <w:pPr>
        <w:adjustRightInd w:val="0"/>
        <w:spacing w:line="360" w:lineRule="auto"/>
        <w:ind w:firstLineChars="200" w:firstLine="482"/>
        <w:rPr>
          <w:rFonts w:ascii="宋体" w:hAnsi="宋体" w:hint="eastAsia"/>
          <w:sz w:val="24"/>
          <w:rPrChange w:id="212" w:author="张焱" w:date="2013-07-10T15:15:00Z">
            <w:rPr>
              <w:rFonts w:ascii="仿宋_GB2312" w:eastAsia="仿宋_GB2312" w:hAnsi="宋体" w:hint="eastAsia"/>
              <w:sz w:val="28"/>
              <w:szCs w:val="28"/>
            </w:rPr>
          </w:rPrChange>
        </w:rPr>
        <w:pPrChange w:id="213" w:author="姚东金" w:date="2015-12-29T10:53:00Z">
          <w:pPr>
            <w:adjustRightInd w:val="0"/>
            <w:spacing w:line="360" w:lineRule="auto"/>
            <w:ind w:firstLineChars="200" w:firstLine="560"/>
          </w:pPr>
        </w:pPrChange>
      </w:pPr>
      <w:r w:rsidRPr="00B60B8F">
        <w:rPr>
          <w:rFonts w:ascii="宋体" w:hAnsi="宋体" w:cs="宋体" w:hint="eastAsia"/>
          <w:b/>
          <w:color w:val="000000"/>
          <w:kern w:val="0"/>
          <w:sz w:val="24"/>
          <w:rPrChange w:id="214" w:author="张焱" w:date="2013-07-10T15:15:00Z">
            <w:rPr>
              <w:rFonts w:ascii="仿宋_GB2312" w:eastAsia="仿宋_GB2312" w:hAnsi="宋体" w:cs="宋体" w:hint="eastAsia"/>
              <w:b/>
              <w:color w:val="000000"/>
              <w:kern w:val="0"/>
              <w:sz w:val="28"/>
              <w:szCs w:val="28"/>
            </w:rPr>
          </w:rPrChange>
        </w:rPr>
        <w:t>第十一条</w:t>
      </w:r>
      <w:r w:rsidRPr="00B60B8F">
        <w:rPr>
          <w:rFonts w:ascii="宋体" w:hAnsi="宋体" w:cs="宋体" w:hint="eastAsia"/>
          <w:color w:val="000000"/>
          <w:kern w:val="0"/>
          <w:sz w:val="24"/>
          <w:rPrChange w:id="215" w:author="张焱" w:date="2013-07-10T15:15:00Z">
            <w:rPr>
              <w:rFonts w:ascii="仿宋_GB2312" w:eastAsia="仿宋_GB2312" w:hAnsi="宋体" w:cs="宋体" w:hint="eastAsia"/>
              <w:color w:val="000000"/>
              <w:kern w:val="0"/>
              <w:sz w:val="28"/>
              <w:szCs w:val="28"/>
            </w:rPr>
          </w:rPrChange>
        </w:rPr>
        <w:t xml:space="preserve">  </w:t>
      </w:r>
      <w:r w:rsidR="00FB67FE" w:rsidRPr="00B60B8F">
        <w:rPr>
          <w:rFonts w:ascii="宋体" w:hAnsi="宋体" w:hint="eastAsia"/>
          <w:sz w:val="24"/>
          <w:rPrChange w:id="216" w:author="张焱" w:date="2013-07-10T15:15:00Z">
            <w:rPr>
              <w:rFonts w:ascii="仿宋_GB2312" w:eastAsia="仿宋_GB2312" w:hAnsi="宋体" w:hint="eastAsia"/>
              <w:sz w:val="28"/>
              <w:szCs w:val="28"/>
            </w:rPr>
          </w:rPrChange>
        </w:rPr>
        <w:t>低风险等级非保本浮动收益理财产品判断的基本原则包括但不限于以下内容：</w:t>
      </w:r>
    </w:p>
    <w:p w:rsidR="00FB67FE" w:rsidRPr="00B60B8F" w:rsidRDefault="00FB67FE" w:rsidP="00B60B8F">
      <w:pPr>
        <w:spacing w:line="360" w:lineRule="auto"/>
        <w:ind w:firstLineChars="200" w:firstLine="480"/>
        <w:rPr>
          <w:rFonts w:ascii="宋体" w:hAnsi="宋体" w:hint="eastAsia"/>
          <w:sz w:val="24"/>
          <w:rPrChange w:id="217" w:author="张焱" w:date="2013-07-10T15:15:00Z">
            <w:rPr>
              <w:rFonts w:ascii="仿宋_GB2312" w:eastAsia="仿宋_GB2312" w:hAnsi="宋体" w:hint="eastAsia"/>
              <w:sz w:val="28"/>
              <w:szCs w:val="28"/>
            </w:rPr>
          </w:rPrChange>
        </w:rPr>
        <w:pPrChange w:id="218" w:author="张焱" w:date="2013-07-10T15:15:00Z">
          <w:pPr>
            <w:spacing w:line="360" w:lineRule="auto"/>
            <w:ind w:firstLineChars="200" w:firstLine="560"/>
          </w:pPr>
        </w:pPrChange>
      </w:pPr>
      <w:r w:rsidRPr="00B60B8F">
        <w:rPr>
          <w:rFonts w:ascii="宋体" w:hAnsi="宋体" w:hint="eastAsia"/>
          <w:sz w:val="24"/>
          <w:rPrChange w:id="219" w:author="张焱" w:date="2013-07-10T15:15:00Z">
            <w:rPr>
              <w:rFonts w:ascii="仿宋_GB2312" w:eastAsia="仿宋_GB2312" w:hAnsi="宋体" w:hint="eastAsia"/>
              <w:sz w:val="28"/>
              <w:szCs w:val="28"/>
            </w:rPr>
          </w:rPrChange>
        </w:rPr>
        <w:t>（一）理财</w:t>
      </w:r>
      <w:r w:rsidRPr="00B60B8F">
        <w:rPr>
          <w:rFonts w:ascii="宋体" w:hAnsi="宋体" w:cs="宋体" w:hint="eastAsia"/>
          <w:color w:val="000000"/>
          <w:kern w:val="0"/>
          <w:sz w:val="24"/>
          <w:rPrChange w:id="220" w:author="张焱" w:date="2013-07-10T15:15:00Z">
            <w:rPr>
              <w:rFonts w:ascii="仿宋_GB2312" w:eastAsia="仿宋_GB2312" w:hAnsi="宋体" w:cs="宋体" w:hint="eastAsia"/>
              <w:color w:val="000000"/>
              <w:kern w:val="0"/>
              <w:sz w:val="28"/>
              <w:szCs w:val="28"/>
            </w:rPr>
          </w:rPrChange>
        </w:rPr>
        <w:t>产品</w:t>
      </w:r>
      <w:r w:rsidRPr="00B60B8F">
        <w:rPr>
          <w:rFonts w:ascii="宋体" w:hAnsi="宋体" w:hint="eastAsia"/>
          <w:sz w:val="24"/>
          <w:rPrChange w:id="221" w:author="张焱" w:date="2013-07-10T15:15:00Z">
            <w:rPr>
              <w:rFonts w:ascii="仿宋_GB2312" w:eastAsia="仿宋_GB2312" w:hAnsi="宋体" w:hint="eastAsia"/>
              <w:sz w:val="28"/>
              <w:szCs w:val="28"/>
            </w:rPr>
          </w:rPrChange>
        </w:rPr>
        <w:t>投资于固定收益产品或货币市场标准化产品，且相关金融工具/交易对手长期信用等级为AAA级的，或短期信用等级为A-1级且长期信用等级为AAA级的。</w:t>
      </w:r>
    </w:p>
    <w:p w:rsidR="00FB67FE" w:rsidRPr="00B60B8F" w:rsidRDefault="00FB67FE" w:rsidP="00B60B8F">
      <w:pPr>
        <w:spacing w:line="360" w:lineRule="auto"/>
        <w:ind w:firstLineChars="200" w:firstLine="480"/>
        <w:rPr>
          <w:rFonts w:ascii="宋体" w:hAnsi="宋体" w:cs="宋体" w:hint="eastAsia"/>
          <w:color w:val="000000"/>
          <w:kern w:val="0"/>
          <w:sz w:val="24"/>
          <w:rPrChange w:id="222" w:author="张焱" w:date="2013-07-10T15:15:00Z">
            <w:rPr>
              <w:rFonts w:ascii="仿宋_GB2312" w:eastAsia="仿宋_GB2312" w:hAnsi="宋体" w:cs="宋体" w:hint="eastAsia"/>
              <w:color w:val="000000"/>
              <w:kern w:val="0"/>
              <w:sz w:val="28"/>
              <w:szCs w:val="28"/>
            </w:rPr>
          </w:rPrChange>
        </w:rPr>
        <w:pPrChange w:id="223" w:author="张焱" w:date="2013-07-10T15:15:00Z">
          <w:pPr>
            <w:spacing w:line="360" w:lineRule="auto"/>
            <w:ind w:firstLineChars="200" w:firstLine="560"/>
          </w:pPr>
        </w:pPrChange>
      </w:pPr>
      <w:r w:rsidRPr="00B60B8F">
        <w:rPr>
          <w:rFonts w:ascii="宋体" w:hAnsi="宋体" w:hint="eastAsia"/>
          <w:sz w:val="24"/>
          <w:rPrChange w:id="224" w:author="张焱" w:date="2013-07-10T15:15:00Z">
            <w:rPr>
              <w:rFonts w:ascii="仿宋_GB2312" w:eastAsia="仿宋_GB2312" w:hAnsi="宋体" w:hint="eastAsia"/>
              <w:sz w:val="28"/>
              <w:szCs w:val="28"/>
            </w:rPr>
          </w:rPrChange>
        </w:rPr>
        <w:t>（二）理财产品投资标的</w:t>
      </w:r>
      <w:r w:rsidRPr="00B60B8F">
        <w:rPr>
          <w:rFonts w:ascii="宋体" w:hAnsi="宋体" w:cs="宋体" w:hint="eastAsia"/>
          <w:color w:val="000000"/>
          <w:kern w:val="0"/>
          <w:sz w:val="24"/>
          <w:rPrChange w:id="225" w:author="张焱" w:date="2013-07-10T15:15:00Z">
            <w:rPr>
              <w:rFonts w:ascii="仿宋_GB2312" w:eastAsia="仿宋_GB2312" w:hAnsi="宋体" w:cs="宋体" w:hint="eastAsia"/>
              <w:color w:val="000000"/>
              <w:kern w:val="0"/>
              <w:sz w:val="28"/>
              <w:szCs w:val="28"/>
            </w:rPr>
          </w:rPrChange>
        </w:rPr>
        <w:t>以政策性银行及上市银行信用为风险缓释的，或以存单、国债等低风险、高流动性资产作为足额质押物的。</w:t>
      </w:r>
    </w:p>
    <w:p w:rsidR="00FB67FE" w:rsidRPr="00B60B8F" w:rsidRDefault="00FB67FE" w:rsidP="00B60B8F">
      <w:pPr>
        <w:adjustRightInd w:val="0"/>
        <w:spacing w:line="360" w:lineRule="auto"/>
        <w:ind w:firstLineChars="200" w:firstLine="480"/>
        <w:rPr>
          <w:rFonts w:ascii="宋体" w:hAnsi="宋体" w:cs="宋体" w:hint="eastAsia"/>
          <w:color w:val="000000"/>
          <w:kern w:val="0"/>
          <w:sz w:val="24"/>
          <w:rPrChange w:id="226" w:author="张焱" w:date="2013-07-10T15:15:00Z">
            <w:rPr>
              <w:rFonts w:ascii="仿宋_GB2312" w:eastAsia="仿宋_GB2312" w:hAnsi="宋体" w:cs="宋体" w:hint="eastAsia"/>
              <w:color w:val="000000"/>
              <w:kern w:val="0"/>
              <w:sz w:val="28"/>
              <w:szCs w:val="28"/>
            </w:rPr>
          </w:rPrChange>
        </w:rPr>
        <w:pPrChange w:id="227" w:author="张焱" w:date="2013-07-10T15:15:00Z">
          <w:pPr>
            <w:adjustRightInd w:val="0"/>
            <w:spacing w:line="360" w:lineRule="auto"/>
            <w:ind w:firstLineChars="200" w:firstLine="560"/>
          </w:pPr>
        </w:pPrChange>
      </w:pPr>
      <w:r w:rsidRPr="00B60B8F">
        <w:rPr>
          <w:rFonts w:ascii="宋体" w:hAnsi="宋体" w:hint="eastAsia"/>
          <w:sz w:val="24"/>
          <w:rPrChange w:id="228" w:author="张焱" w:date="2013-07-10T15:15:00Z">
            <w:rPr>
              <w:rFonts w:ascii="仿宋_GB2312" w:eastAsia="仿宋_GB2312" w:hAnsi="宋体" w:hint="eastAsia"/>
              <w:sz w:val="28"/>
              <w:szCs w:val="28"/>
            </w:rPr>
          </w:rPrChange>
        </w:rPr>
        <w:t>（三）理财产品采用结构化设计，优先/次级之比在2：1以内，且设置警戒和止损措施的优先级产品。</w:t>
      </w:r>
    </w:p>
    <w:p w:rsidR="00FB67FE" w:rsidRPr="00B60B8F" w:rsidRDefault="00FB67FE" w:rsidP="00B60B8F">
      <w:pPr>
        <w:adjustRightInd w:val="0"/>
        <w:spacing w:line="360" w:lineRule="auto"/>
        <w:ind w:firstLineChars="200" w:firstLine="480"/>
        <w:rPr>
          <w:rFonts w:ascii="宋体" w:hAnsi="宋体" w:hint="eastAsia"/>
          <w:sz w:val="24"/>
          <w:rPrChange w:id="229" w:author="张焱" w:date="2013-07-10T15:15:00Z">
            <w:rPr>
              <w:rFonts w:ascii="仿宋_GB2312" w:eastAsia="仿宋_GB2312" w:hAnsi="宋体" w:hint="eastAsia"/>
              <w:sz w:val="28"/>
              <w:szCs w:val="28"/>
            </w:rPr>
          </w:rPrChange>
        </w:rPr>
        <w:pPrChange w:id="230" w:author="张焱" w:date="2013-07-10T15:15:00Z">
          <w:pPr>
            <w:adjustRightInd w:val="0"/>
            <w:spacing w:line="360" w:lineRule="auto"/>
            <w:ind w:firstLineChars="200" w:firstLine="560"/>
          </w:pPr>
        </w:pPrChange>
      </w:pPr>
      <w:r w:rsidRPr="00B60B8F">
        <w:rPr>
          <w:rFonts w:ascii="宋体" w:hAnsi="宋体" w:hint="eastAsia"/>
          <w:sz w:val="24"/>
          <w:rPrChange w:id="231" w:author="张焱" w:date="2013-07-10T15:15:00Z">
            <w:rPr>
              <w:rFonts w:ascii="仿宋_GB2312" w:eastAsia="仿宋_GB2312" w:hAnsi="宋体" w:hint="eastAsia"/>
              <w:sz w:val="28"/>
              <w:szCs w:val="28"/>
            </w:rPr>
          </w:rPrChange>
        </w:rPr>
        <w:t>（四）理财产品不进行杠杆放大操作的。</w:t>
      </w:r>
    </w:p>
    <w:p w:rsidR="0097042E" w:rsidRPr="00B60B8F" w:rsidRDefault="00FB67FE" w:rsidP="00B60B8F">
      <w:pPr>
        <w:adjustRightInd w:val="0"/>
        <w:spacing w:line="360" w:lineRule="auto"/>
        <w:ind w:firstLineChars="200" w:firstLine="480"/>
        <w:rPr>
          <w:rFonts w:ascii="宋体" w:hAnsi="宋体" w:hint="eastAsia"/>
          <w:sz w:val="24"/>
          <w:rPrChange w:id="232" w:author="张焱" w:date="2013-07-10T15:15:00Z">
            <w:rPr>
              <w:rFonts w:ascii="仿宋_GB2312" w:eastAsia="仿宋_GB2312" w:hAnsi="宋体" w:hint="eastAsia"/>
              <w:sz w:val="28"/>
              <w:szCs w:val="28"/>
            </w:rPr>
          </w:rPrChange>
        </w:rPr>
        <w:pPrChange w:id="233" w:author="张焱" w:date="2013-07-10T15:15:00Z">
          <w:pPr>
            <w:adjustRightInd w:val="0"/>
            <w:spacing w:line="360" w:lineRule="auto"/>
            <w:ind w:firstLineChars="200" w:firstLine="560"/>
          </w:pPr>
        </w:pPrChange>
      </w:pPr>
      <w:r w:rsidRPr="00B60B8F">
        <w:rPr>
          <w:rFonts w:ascii="宋体" w:hAnsi="宋体" w:hint="eastAsia"/>
          <w:sz w:val="24"/>
          <w:rPrChange w:id="234" w:author="张焱" w:date="2013-07-10T15:15:00Z">
            <w:rPr>
              <w:rFonts w:ascii="仿宋_GB2312" w:eastAsia="仿宋_GB2312" w:hAnsi="宋体" w:hint="eastAsia"/>
              <w:sz w:val="28"/>
              <w:szCs w:val="28"/>
            </w:rPr>
          </w:rPrChange>
        </w:rPr>
        <w:t>（五）理财</w:t>
      </w:r>
      <w:r w:rsidRPr="00B60B8F">
        <w:rPr>
          <w:rFonts w:ascii="宋体" w:hAnsi="宋体" w:cs="宋体" w:hint="eastAsia"/>
          <w:color w:val="000000"/>
          <w:kern w:val="0"/>
          <w:sz w:val="24"/>
          <w:rPrChange w:id="235" w:author="张焱" w:date="2013-07-10T15:15:00Z">
            <w:rPr>
              <w:rFonts w:ascii="仿宋_GB2312" w:eastAsia="仿宋_GB2312" w:hAnsi="宋体" w:cs="宋体" w:hint="eastAsia"/>
              <w:color w:val="000000"/>
              <w:kern w:val="0"/>
              <w:sz w:val="28"/>
              <w:szCs w:val="28"/>
            </w:rPr>
          </w:rPrChange>
        </w:rPr>
        <w:t>产品</w:t>
      </w:r>
      <w:r w:rsidRPr="00B60B8F">
        <w:rPr>
          <w:rFonts w:ascii="宋体" w:hAnsi="宋体" w:hint="eastAsia"/>
          <w:sz w:val="24"/>
          <w:rPrChange w:id="236" w:author="张焱" w:date="2013-07-10T15:15:00Z">
            <w:rPr>
              <w:rFonts w:ascii="仿宋_GB2312" w:eastAsia="仿宋_GB2312" w:hAnsi="宋体" w:hint="eastAsia"/>
              <w:sz w:val="28"/>
              <w:szCs w:val="28"/>
            </w:rPr>
          </w:rPrChange>
        </w:rPr>
        <w:t>期限与所投资金融工具期限完全匹配的。</w:t>
      </w:r>
    </w:p>
    <w:p w:rsidR="00FB67FE" w:rsidRPr="00B60B8F" w:rsidRDefault="006C28A3" w:rsidP="00011607">
      <w:pPr>
        <w:adjustRightInd w:val="0"/>
        <w:spacing w:line="360" w:lineRule="auto"/>
        <w:ind w:firstLineChars="200" w:firstLine="482"/>
        <w:rPr>
          <w:rFonts w:ascii="宋体" w:hAnsi="宋体" w:hint="eastAsia"/>
          <w:sz w:val="24"/>
          <w:rPrChange w:id="237" w:author="张焱" w:date="2013-07-10T15:15:00Z">
            <w:rPr>
              <w:rFonts w:ascii="仿宋_GB2312" w:eastAsia="仿宋_GB2312" w:hAnsi="宋体" w:hint="eastAsia"/>
              <w:sz w:val="28"/>
              <w:szCs w:val="28"/>
            </w:rPr>
          </w:rPrChange>
        </w:rPr>
        <w:pPrChange w:id="238" w:author="姚东金" w:date="2015-12-29T10:53:00Z">
          <w:pPr>
            <w:adjustRightInd w:val="0"/>
            <w:spacing w:line="360" w:lineRule="auto"/>
            <w:ind w:firstLineChars="200" w:firstLine="560"/>
          </w:pPr>
        </w:pPrChange>
      </w:pPr>
      <w:r w:rsidRPr="00B60B8F">
        <w:rPr>
          <w:rFonts w:ascii="宋体" w:hAnsi="宋体" w:hint="eastAsia"/>
          <w:b/>
          <w:sz w:val="24"/>
          <w:rPrChange w:id="239" w:author="张焱" w:date="2013-07-10T15:15:00Z">
            <w:rPr>
              <w:rFonts w:ascii="仿宋_GB2312" w:eastAsia="仿宋_GB2312" w:hAnsi="宋体" w:hint="eastAsia"/>
              <w:b/>
              <w:sz w:val="28"/>
              <w:szCs w:val="28"/>
            </w:rPr>
          </w:rPrChange>
        </w:rPr>
        <w:t>第十二条</w:t>
      </w:r>
      <w:r w:rsidRPr="00B60B8F">
        <w:rPr>
          <w:rFonts w:ascii="宋体" w:hAnsi="宋体" w:hint="eastAsia"/>
          <w:sz w:val="24"/>
          <w:rPrChange w:id="240" w:author="张焱" w:date="2013-07-10T15:15:00Z">
            <w:rPr>
              <w:rFonts w:ascii="仿宋_GB2312" w:eastAsia="仿宋_GB2312" w:hAnsi="宋体" w:hint="eastAsia"/>
              <w:sz w:val="28"/>
              <w:szCs w:val="28"/>
            </w:rPr>
          </w:rPrChange>
        </w:rPr>
        <w:t xml:space="preserve">  </w:t>
      </w:r>
      <w:r w:rsidR="00FB67FE" w:rsidRPr="00B60B8F">
        <w:rPr>
          <w:rFonts w:ascii="宋体" w:hAnsi="宋体" w:hint="eastAsia"/>
          <w:sz w:val="24"/>
          <w:rPrChange w:id="241" w:author="张焱" w:date="2013-07-10T15:15:00Z">
            <w:rPr>
              <w:rFonts w:ascii="仿宋_GB2312" w:eastAsia="仿宋_GB2312" w:hAnsi="宋体" w:hint="eastAsia"/>
              <w:sz w:val="28"/>
              <w:szCs w:val="28"/>
            </w:rPr>
          </w:rPrChange>
        </w:rPr>
        <w:t>中低风险等级非保本浮动收益理财产品判断的基本原则包括但不限于以下内容：</w:t>
      </w:r>
    </w:p>
    <w:p w:rsidR="00FB67FE" w:rsidRPr="00B60B8F" w:rsidRDefault="00FB67FE" w:rsidP="00B60B8F">
      <w:pPr>
        <w:adjustRightInd w:val="0"/>
        <w:spacing w:line="360" w:lineRule="auto"/>
        <w:ind w:firstLineChars="200" w:firstLine="480"/>
        <w:rPr>
          <w:rFonts w:ascii="宋体" w:hAnsi="宋体" w:cs="宋体" w:hint="eastAsia"/>
          <w:color w:val="000000"/>
          <w:kern w:val="0"/>
          <w:sz w:val="24"/>
          <w:rPrChange w:id="242" w:author="张焱" w:date="2013-07-10T15:15:00Z">
            <w:rPr>
              <w:rFonts w:ascii="仿宋_GB2312" w:eastAsia="仿宋_GB2312" w:hAnsi="宋体" w:cs="宋体" w:hint="eastAsia"/>
              <w:color w:val="000000"/>
              <w:kern w:val="0"/>
              <w:sz w:val="28"/>
              <w:szCs w:val="28"/>
            </w:rPr>
          </w:rPrChange>
        </w:rPr>
        <w:pPrChange w:id="243" w:author="张焱" w:date="2013-07-10T15:15:00Z">
          <w:pPr>
            <w:adjustRightInd w:val="0"/>
            <w:spacing w:line="360" w:lineRule="auto"/>
            <w:ind w:firstLineChars="200" w:firstLine="560"/>
          </w:pPr>
        </w:pPrChange>
      </w:pPr>
      <w:r w:rsidRPr="00B60B8F">
        <w:rPr>
          <w:rFonts w:ascii="宋体" w:hAnsi="宋体" w:hint="eastAsia"/>
          <w:sz w:val="24"/>
          <w:rPrChange w:id="244" w:author="张焱" w:date="2013-07-10T15:15:00Z">
            <w:rPr>
              <w:rFonts w:ascii="仿宋_GB2312" w:eastAsia="仿宋_GB2312" w:hAnsi="宋体" w:hint="eastAsia"/>
              <w:sz w:val="28"/>
              <w:szCs w:val="28"/>
            </w:rPr>
          </w:rPrChange>
        </w:rPr>
        <w:t>（一）理财</w:t>
      </w:r>
      <w:r w:rsidRPr="00B60B8F">
        <w:rPr>
          <w:rFonts w:ascii="宋体" w:hAnsi="宋体" w:cs="宋体" w:hint="eastAsia"/>
          <w:color w:val="000000"/>
          <w:kern w:val="0"/>
          <w:sz w:val="24"/>
          <w:rPrChange w:id="245" w:author="张焱" w:date="2013-07-10T15:15:00Z">
            <w:rPr>
              <w:rFonts w:ascii="仿宋_GB2312" w:eastAsia="仿宋_GB2312" w:hAnsi="宋体" w:cs="宋体" w:hint="eastAsia"/>
              <w:color w:val="000000"/>
              <w:kern w:val="0"/>
              <w:sz w:val="28"/>
              <w:szCs w:val="28"/>
            </w:rPr>
          </w:rPrChange>
        </w:rPr>
        <w:t>产品</w:t>
      </w:r>
      <w:r w:rsidRPr="00B60B8F">
        <w:rPr>
          <w:rFonts w:ascii="宋体" w:hAnsi="宋体" w:hint="eastAsia"/>
          <w:sz w:val="24"/>
          <w:rPrChange w:id="246" w:author="张焱" w:date="2013-07-10T15:15:00Z">
            <w:rPr>
              <w:rFonts w:ascii="仿宋_GB2312" w:eastAsia="仿宋_GB2312" w:hAnsi="宋体" w:hint="eastAsia"/>
              <w:sz w:val="28"/>
              <w:szCs w:val="28"/>
            </w:rPr>
          </w:rPrChange>
        </w:rPr>
        <w:t>投资于固定收益产品或货币市场标准化产品，且相关金融工具/交易对手</w:t>
      </w:r>
      <w:r w:rsidRPr="00B60B8F">
        <w:rPr>
          <w:rFonts w:ascii="宋体" w:hAnsi="宋体" w:cs="宋体" w:hint="eastAsia"/>
          <w:color w:val="000000"/>
          <w:kern w:val="0"/>
          <w:sz w:val="24"/>
          <w:rPrChange w:id="247" w:author="张焱" w:date="2013-07-10T15:15:00Z">
            <w:rPr>
              <w:rFonts w:ascii="仿宋_GB2312" w:eastAsia="仿宋_GB2312" w:hAnsi="宋体" w:cs="宋体" w:hint="eastAsia"/>
              <w:color w:val="000000"/>
              <w:kern w:val="0"/>
              <w:sz w:val="28"/>
              <w:szCs w:val="28"/>
            </w:rPr>
          </w:rPrChange>
        </w:rPr>
        <w:t>长期信用等级为AA级的，或短期信用等级为A-1级且长期信用等级为AA级的。</w:t>
      </w:r>
    </w:p>
    <w:p w:rsidR="00FB67FE" w:rsidRPr="00B60B8F" w:rsidRDefault="00FB67FE" w:rsidP="00B60B8F">
      <w:pPr>
        <w:adjustRightInd w:val="0"/>
        <w:spacing w:line="360" w:lineRule="auto"/>
        <w:ind w:firstLineChars="200" w:firstLine="480"/>
        <w:rPr>
          <w:rFonts w:ascii="宋体" w:hAnsi="宋体" w:cs="宋体" w:hint="eastAsia"/>
          <w:color w:val="000000"/>
          <w:kern w:val="0"/>
          <w:sz w:val="24"/>
          <w:rPrChange w:id="248" w:author="张焱" w:date="2013-07-10T15:15:00Z">
            <w:rPr>
              <w:rFonts w:ascii="仿宋_GB2312" w:eastAsia="仿宋_GB2312" w:hAnsi="宋体" w:cs="宋体" w:hint="eastAsia"/>
              <w:color w:val="000000"/>
              <w:kern w:val="0"/>
              <w:sz w:val="28"/>
              <w:szCs w:val="28"/>
            </w:rPr>
          </w:rPrChange>
        </w:rPr>
        <w:pPrChange w:id="249" w:author="张焱" w:date="2013-07-10T15:15:00Z">
          <w:pPr>
            <w:adjustRightInd w:val="0"/>
            <w:spacing w:line="360" w:lineRule="auto"/>
            <w:ind w:firstLineChars="200" w:firstLine="560"/>
          </w:pPr>
        </w:pPrChange>
      </w:pPr>
      <w:r w:rsidRPr="00B60B8F">
        <w:rPr>
          <w:rFonts w:ascii="宋体" w:hAnsi="宋体" w:hint="eastAsia"/>
          <w:sz w:val="24"/>
          <w:rPrChange w:id="250" w:author="张焱" w:date="2013-07-10T15:15:00Z">
            <w:rPr>
              <w:rFonts w:ascii="仿宋_GB2312" w:eastAsia="仿宋_GB2312" w:hAnsi="宋体" w:hint="eastAsia"/>
              <w:sz w:val="28"/>
              <w:szCs w:val="28"/>
            </w:rPr>
          </w:rPrChange>
        </w:rPr>
        <w:t>（二）理财产品投资标的</w:t>
      </w:r>
      <w:r w:rsidRPr="00B60B8F">
        <w:rPr>
          <w:rFonts w:ascii="宋体" w:hAnsi="宋体" w:cs="宋体" w:hint="eastAsia"/>
          <w:color w:val="000000"/>
          <w:kern w:val="0"/>
          <w:sz w:val="24"/>
          <w:rPrChange w:id="251" w:author="张焱" w:date="2013-07-10T15:15:00Z">
            <w:rPr>
              <w:rFonts w:ascii="仿宋_GB2312" w:eastAsia="仿宋_GB2312" w:hAnsi="宋体" w:cs="宋体" w:hint="eastAsia"/>
              <w:color w:val="000000"/>
              <w:kern w:val="0"/>
              <w:sz w:val="28"/>
              <w:szCs w:val="28"/>
            </w:rPr>
          </w:rPrChange>
        </w:rPr>
        <w:t>以非政策性银行及</w:t>
      </w:r>
      <w:r w:rsidR="009A6E48" w:rsidRPr="00B60B8F">
        <w:rPr>
          <w:rFonts w:ascii="宋体" w:hAnsi="宋体" w:cs="宋体" w:hint="eastAsia"/>
          <w:color w:val="000000"/>
          <w:kern w:val="0"/>
          <w:sz w:val="24"/>
          <w:rPrChange w:id="252" w:author="张焱" w:date="2013-07-10T15:15:00Z">
            <w:rPr>
              <w:rFonts w:ascii="仿宋_GB2312" w:eastAsia="仿宋_GB2312" w:hAnsi="宋体" w:cs="宋体" w:hint="eastAsia"/>
              <w:color w:val="000000"/>
              <w:kern w:val="0"/>
              <w:sz w:val="28"/>
              <w:szCs w:val="28"/>
            </w:rPr>
          </w:rPrChange>
        </w:rPr>
        <w:t>上市银行信用为风险缓释的，</w:t>
      </w:r>
      <w:r w:rsidRPr="00B60B8F">
        <w:rPr>
          <w:rFonts w:ascii="宋体" w:hAnsi="宋体" w:cs="宋体" w:hint="eastAsia"/>
          <w:color w:val="000000"/>
          <w:kern w:val="0"/>
          <w:sz w:val="24"/>
          <w:rPrChange w:id="253" w:author="张焱" w:date="2013-07-10T15:15:00Z">
            <w:rPr>
              <w:rFonts w:ascii="仿宋_GB2312" w:eastAsia="仿宋_GB2312" w:hAnsi="宋体" w:cs="宋体" w:hint="eastAsia"/>
              <w:color w:val="000000"/>
              <w:kern w:val="0"/>
              <w:sz w:val="28"/>
              <w:szCs w:val="28"/>
            </w:rPr>
          </w:rPrChange>
        </w:rPr>
        <w:t>或以存单、国债等低风险、高流动性资产以外的质押物作足额质押的。</w:t>
      </w:r>
    </w:p>
    <w:p w:rsidR="00FB67FE" w:rsidRPr="00B60B8F" w:rsidRDefault="00FB67FE" w:rsidP="00B60B8F">
      <w:pPr>
        <w:adjustRightInd w:val="0"/>
        <w:spacing w:line="360" w:lineRule="auto"/>
        <w:ind w:firstLineChars="200" w:firstLine="480"/>
        <w:rPr>
          <w:rFonts w:ascii="宋体" w:hAnsi="宋体" w:hint="eastAsia"/>
          <w:sz w:val="24"/>
          <w:rPrChange w:id="254" w:author="张焱" w:date="2013-07-10T15:15:00Z">
            <w:rPr>
              <w:rFonts w:ascii="仿宋_GB2312" w:eastAsia="仿宋_GB2312" w:hAnsi="宋体" w:hint="eastAsia"/>
              <w:sz w:val="28"/>
              <w:szCs w:val="28"/>
            </w:rPr>
          </w:rPrChange>
        </w:rPr>
        <w:pPrChange w:id="255" w:author="张焱" w:date="2013-07-10T15:15:00Z">
          <w:pPr>
            <w:adjustRightInd w:val="0"/>
            <w:spacing w:line="360" w:lineRule="auto"/>
            <w:ind w:firstLineChars="200" w:firstLine="560"/>
          </w:pPr>
        </w:pPrChange>
      </w:pPr>
      <w:r w:rsidRPr="00B60B8F">
        <w:rPr>
          <w:rFonts w:ascii="宋体" w:hAnsi="宋体" w:hint="eastAsia"/>
          <w:sz w:val="24"/>
          <w:rPrChange w:id="256" w:author="张焱" w:date="2013-07-10T15:15:00Z">
            <w:rPr>
              <w:rFonts w:ascii="仿宋_GB2312" w:eastAsia="仿宋_GB2312" w:hAnsi="宋体" w:hint="eastAsia"/>
              <w:sz w:val="28"/>
              <w:szCs w:val="28"/>
            </w:rPr>
          </w:rPrChange>
        </w:rPr>
        <w:t>（三）理财产品采用结构化设计，优先/次级之比在2：1以上，4：1以内，且设置警戒和止损措施的优先级产品。</w:t>
      </w:r>
    </w:p>
    <w:p w:rsidR="00FB67FE" w:rsidRPr="00B60B8F" w:rsidRDefault="00FB67FE" w:rsidP="00B60B8F">
      <w:pPr>
        <w:adjustRightInd w:val="0"/>
        <w:spacing w:line="360" w:lineRule="auto"/>
        <w:ind w:firstLineChars="200" w:firstLine="480"/>
        <w:rPr>
          <w:rFonts w:ascii="宋体" w:hAnsi="宋体" w:hint="eastAsia"/>
          <w:sz w:val="24"/>
          <w:rPrChange w:id="257" w:author="张焱" w:date="2013-07-10T15:15:00Z">
            <w:rPr>
              <w:rFonts w:ascii="仿宋_GB2312" w:eastAsia="仿宋_GB2312" w:hAnsi="宋体" w:hint="eastAsia"/>
              <w:sz w:val="28"/>
              <w:szCs w:val="28"/>
            </w:rPr>
          </w:rPrChange>
        </w:rPr>
        <w:pPrChange w:id="258" w:author="张焱" w:date="2013-07-10T15:15:00Z">
          <w:pPr>
            <w:adjustRightInd w:val="0"/>
            <w:spacing w:line="360" w:lineRule="auto"/>
            <w:ind w:firstLineChars="200" w:firstLine="560"/>
          </w:pPr>
        </w:pPrChange>
      </w:pPr>
      <w:r w:rsidRPr="00B60B8F">
        <w:rPr>
          <w:rFonts w:ascii="宋体" w:hAnsi="宋体" w:hint="eastAsia"/>
          <w:sz w:val="24"/>
          <w:rPrChange w:id="259" w:author="张焱" w:date="2013-07-10T15:15:00Z">
            <w:rPr>
              <w:rFonts w:ascii="仿宋_GB2312" w:eastAsia="仿宋_GB2312" w:hAnsi="宋体" w:hint="eastAsia"/>
              <w:sz w:val="28"/>
              <w:szCs w:val="28"/>
            </w:rPr>
          </w:rPrChange>
        </w:rPr>
        <w:t>（四）理财</w:t>
      </w:r>
      <w:r w:rsidRPr="00B60B8F">
        <w:rPr>
          <w:rFonts w:ascii="宋体" w:hAnsi="宋体" w:cs="宋体" w:hint="eastAsia"/>
          <w:color w:val="000000"/>
          <w:kern w:val="0"/>
          <w:sz w:val="24"/>
          <w:rPrChange w:id="260" w:author="张焱" w:date="2013-07-10T15:15:00Z">
            <w:rPr>
              <w:rFonts w:ascii="仿宋_GB2312" w:eastAsia="仿宋_GB2312" w:hAnsi="宋体" w:cs="宋体" w:hint="eastAsia"/>
              <w:color w:val="000000"/>
              <w:kern w:val="0"/>
              <w:sz w:val="28"/>
              <w:szCs w:val="28"/>
            </w:rPr>
          </w:rPrChange>
        </w:rPr>
        <w:t>产品</w:t>
      </w:r>
      <w:r w:rsidRPr="00B60B8F">
        <w:rPr>
          <w:rFonts w:ascii="宋体" w:hAnsi="宋体" w:hint="eastAsia"/>
          <w:sz w:val="24"/>
          <w:rPrChange w:id="261" w:author="张焱" w:date="2013-07-10T15:15:00Z">
            <w:rPr>
              <w:rFonts w:ascii="仿宋_GB2312" w:eastAsia="仿宋_GB2312" w:hAnsi="宋体" w:hint="eastAsia"/>
              <w:sz w:val="28"/>
              <w:szCs w:val="28"/>
            </w:rPr>
          </w:rPrChange>
        </w:rPr>
        <w:t>杠杆放大操作比例不超过</w:t>
      </w:r>
      <w:r w:rsidR="001B753A" w:rsidRPr="00B60B8F">
        <w:rPr>
          <w:rFonts w:ascii="宋体" w:hAnsi="宋体" w:hint="eastAsia"/>
          <w:sz w:val="24"/>
          <w:rPrChange w:id="262" w:author="张焱" w:date="2013-07-10T15:15:00Z">
            <w:rPr>
              <w:rFonts w:ascii="仿宋_GB2312" w:eastAsia="仿宋_GB2312" w:hAnsi="宋体" w:hint="eastAsia"/>
              <w:sz w:val="28"/>
              <w:szCs w:val="28"/>
            </w:rPr>
          </w:rPrChange>
        </w:rPr>
        <w:t>2</w:t>
      </w:r>
      <w:r w:rsidRPr="00B60B8F">
        <w:rPr>
          <w:rFonts w:ascii="宋体" w:hAnsi="宋体" w:hint="eastAsia"/>
          <w:sz w:val="24"/>
          <w:rPrChange w:id="263" w:author="张焱" w:date="2013-07-10T15:15:00Z">
            <w:rPr>
              <w:rFonts w:ascii="仿宋_GB2312" w:eastAsia="仿宋_GB2312" w:hAnsi="宋体" w:hint="eastAsia"/>
              <w:sz w:val="28"/>
              <w:szCs w:val="28"/>
            </w:rPr>
          </w:rPrChange>
        </w:rPr>
        <w:t>倍的。</w:t>
      </w:r>
    </w:p>
    <w:p w:rsidR="0035668D" w:rsidRPr="00B60B8F" w:rsidRDefault="00FB67FE" w:rsidP="00B60B8F">
      <w:pPr>
        <w:adjustRightInd w:val="0"/>
        <w:spacing w:line="360" w:lineRule="auto"/>
        <w:ind w:firstLineChars="200" w:firstLine="480"/>
        <w:rPr>
          <w:rFonts w:ascii="宋体" w:hAnsi="宋体" w:hint="eastAsia"/>
          <w:sz w:val="24"/>
          <w:rPrChange w:id="264" w:author="张焱" w:date="2013-07-10T15:15:00Z">
            <w:rPr>
              <w:rFonts w:ascii="仿宋_GB2312" w:eastAsia="仿宋_GB2312" w:hAnsi="宋体" w:hint="eastAsia"/>
              <w:sz w:val="28"/>
              <w:szCs w:val="28"/>
            </w:rPr>
          </w:rPrChange>
        </w:rPr>
        <w:pPrChange w:id="265" w:author="张焱" w:date="2013-07-10T15:15:00Z">
          <w:pPr>
            <w:adjustRightInd w:val="0"/>
            <w:spacing w:line="360" w:lineRule="auto"/>
            <w:ind w:firstLineChars="200" w:firstLine="560"/>
          </w:pPr>
        </w:pPrChange>
      </w:pPr>
      <w:r w:rsidRPr="00B60B8F">
        <w:rPr>
          <w:rFonts w:ascii="宋体" w:hAnsi="宋体" w:hint="eastAsia"/>
          <w:sz w:val="24"/>
          <w:rPrChange w:id="266" w:author="张焱" w:date="2013-07-10T15:15:00Z">
            <w:rPr>
              <w:rFonts w:ascii="仿宋_GB2312" w:eastAsia="仿宋_GB2312" w:hAnsi="宋体" w:hint="eastAsia"/>
              <w:sz w:val="28"/>
              <w:szCs w:val="28"/>
            </w:rPr>
          </w:rPrChange>
        </w:rPr>
        <w:lastRenderedPageBreak/>
        <w:t>（五）理财</w:t>
      </w:r>
      <w:r w:rsidRPr="00B60B8F">
        <w:rPr>
          <w:rFonts w:ascii="宋体" w:hAnsi="宋体" w:cs="宋体" w:hint="eastAsia"/>
          <w:color w:val="000000"/>
          <w:kern w:val="0"/>
          <w:sz w:val="24"/>
          <w:rPrChange w:id="267" w:author="张焱" w:date="2013-07-10T15:15:00Z">
            <w:rPr>
              <w:rFonts w:ascii="仿宋_GB2312" w:eastAsia="仿宋_GB2312" w:hAnsi="宋体" w:cs="宋体" w:hint="eastAsia"/>
              <w:color w:val="000000"/>
              <w:kern w:val="0"/>
              <w:sz w:val="28"/>
              <w:szCs w:val="28"/>
            </w:rPr>
          </w:rPrChange>
        </w:rPr>
        <w:t>产品</w:t>
      </w:r>
      <w:r w:rsidRPr="00B60B8F">
        <w:rPr>
          <w:rFonts w:ascii="宋体" w:hAnsi="宋体" w:hint="eastAsia"/>
          <w:sz w:val="24"/>
          <w:rPrChange w:id="268" w:author="张焱" w:date="2013-07-10T15:15:00Z">
            <w:rPr>
              <w:rFonts w:ascii="仿宋_GB2312" w:eastAsia="仿宋_GB2312" w:hAnsi="宋体" w:hint="eastAsia"/>
              <w:sz w:val="28"/>
              <w:szCs w:val="28"/>
            </w:rPr>
          </w:rPrChange>
        </w:rPr>
        <w:t>期限与所投资金融工具期限存在一定程度的不匹配，但所投资金融工具为高流动性资产的。</w:t>
      </w:r>
    </w:p>
    <w:p w:rsidR="00FB67FE" w:rsidRPr="00B60B8F" w:rsidRDefault="00D74FAB" w:rsidP="00011607">
      <w:pPr>
        <w:adjustRightInd w:val="0"/>
        <w:spacing w:line="360" w:lineRule="auto"/>
        <w:ind w:firstLineChars="200" w:firstLine="482"/>
        <w:rPr>
          <w:rFonts w:ascii="宋体" w:hAnsi="宋体" w:hint="eastAsia"/>
          <w:sz w:val="24"/>
          <w:rPrChange w:id="269" w:author="张焱" w:date="2013-07-10T15:15:00Z">
            <w:rPr>
              <w:rFonts w:ascii="仿宋_GB2312" w:eastAsia="仿宋_GB2312" w:hAnsi="宋体" w:hint="eastAsia"/>
              <w:sz w:val="28"/>
              <w:szCs w:val="28"/>
            </w:rPr>
          </w:rPrChange>
        </w:rPr>
        <w:pPrChange w:id="270" w:author="姚东金" w:date="2015-12-29T10:53:00Z">
          <w:pPr>
            <w:adjustRightInd w:val="0"/>
            <w:spacing w:line="360" w:lineRule="auto"/>
            <w:ind w:firstLineChars="200" w:firstLine="560"/>
          </w:pPr>
        </w:pPrChange>
      </w:pPr>
      <w:r w:rsidRPr="00B60B8F">
        <w:rPr>
          <w:rFonts w:ascii="宋体" w:hAnsi="宋体" w:hint="eastAsia"/>
          <w:b/>
          <w:sz w:val="24"/>
          <w:rPrChange w:id="271" w:author="张焱" w:date="2013-07-10T15:15:00Z">
            <w:rPr>
              <w:rFonts w:ascii="仿宋_GB2312" w:eastAsia="仿宋_GB2312" w:hAnsi="宋体" w:hint="eastAsia"/>
              <w:b/>
              <w:sz w:val="28"/>
              <w:szCs w:val="28"/>
            </w:rPr>
          </w:rPrChange>
        </w:rPr>
        <w:t>第十三条</w:t>
      </w:r>
      <w:r w:rsidRPr="00B60B8F">
        <w:rPr>
          <w:rFonts w:ascii="宋体" w:hAnsi="宋体" w:hint="eastAsia"/>
          <w:sz w:val="24"/>
          <w:rPrChange w:id="272" w:author="张焱" w:date="2013-07-10T15:15:00Z">
            <w:rPr>
              <w:rFonts w:ascii="仿宋_GB2312" w:eastAsia="仿宋_GB2312" w:hAnsi="宋体" w:hint="eastAsia"/>
              <w:sz w:val="28"/>
              <w:szCs w:val="28"/>
            </w:rPr>
          </w:rPrChange>
        </w:rPr>
        <w:t xml:space="preserve">  </w:t>
      </w:r>
      <w:r w:rsidR="00FB67FE" w:rsidRPr="00B60B8F">
        <w:rPr>
          <w:rFonts w:ascii="宋体" w:hAnsi="宋体" w:hint="eastAsia"/>
          <w:sz w:val="24"/>
          <w:rPrChange w:id="273" w:author="张焱" w:date="2013-07-10T15:15:00Z">
            <w:rPr>
              <w:rFonts w:ascii="仿宋_GB2312" w:eastAsia="仿宋_GB2312" w:hAnsi="宋体" w:hint="eastAsia"/>
              <w:sz w:val="28"/>
              <w:szCs w:val="28"/>
            </w:rPr>
          </w:rPrChange>
        </w:rPr>
        <w:t>中风险等级非保本浮动收益理财产品判断的基本原则包括但不限于以下内容：</w:t>
      </w:r>
    </w:p>
    <w:p w:rsidR="00FB67FE" w:rsidRPr="00B60B8F" w:rsidRDefault="00FB67FE" w:rsidP="00B60B8F">
      <w:pPr>
        <w:adjustRightInd w:val="0"/>
        <w:spacing w:line="360" w:lineRule="auto"/>
        <w:ind w:firstLineChars="200" w:firstLine="480"/>
        <w:rPr>
          <w:rFonts w:ascii="宋体" w:hAnsi="宋体" w:hint="eastAsia"/>
          <w:sz w:val="24"/>
          <w:rPrChange w:id="274" w:author="张焱" w:date="2013-07-10T15:15:00Z">
            <w:rPr>
              <w:rFonts w:ascii="仿宋_GB2312" w:eastAsia="仿宋_GB2312" w:hAnsi="宋体" w:hint="eastAsia"/>
              <w:sz w:val="28"/>
              <w:szCs w:val="28"/>
            </w:rPr>
          </w:rPrChange>
        </w:rPr>
        <w:pPrChange w:id="275" w:author="张焱" w:date="2013-07-10T15:15:00Z">
          <w:pPr>
            <w:adjustRightInd w:val="0"/>
            <w:spacing w:line="360" w:lineRule="auto"/>
            <w:ind w:firstLineChars="200" w:firstLine="560"/>
          </w:pPr>
        </w:pPrChange>
      </w:pPr>
      <w:r w:rsidRPr="00B60B8F">
        <w:rPr>
          <w:rFonts w:ascii="宋体" w:hAnsi="宋体" w:hint="eastAsia"/>
          <w:sz w:val="24"/>
          <w:rPrChange w:id="276" w:author="张焱" w:date="2013-07-10T15:15:00Z">
            <w:rPr>
              <w:rFonts w:ascii="仿宋_GB2312" w:eastAsia="仿宋_GB2312" w:hAnsi="宋体" w:hint="eastAsia"/>
              <w:sz w:val="28"/>
              <w:szCs w:val="28"/>
            </w:rPr>
          </w:rPrChange>
        </w:rPr>
        <w:t>（一）理财</w:t>
      </w:r>
      <w:r w:rsidRPr="00B60B8F">
        <w:rPr>
          <w:rFonts w:ascii="宋体" w:hAnsi="宋体" w:cs="宋体" w:hint="eastAsia"/>
          <w:color w:val="000000"/>
          <w:kern w:val="0"/>
          <w:sz w:val="24"/>
          <w:rPrChange w:id="277" w:author="张焱" w:date="2013-07-10T15:15:00Z">
            <w:rPr>
              <w:rFonts w:ascii="仿宋_GB2312" w:eastAsia="仿宋_GB2312" w:hAnsi="宋体" w:cs="宋体" w:hint="eastAsia"/>
              <w:color w:val="000000"/>
              <w:kern w:val="0"/>
              <w:sz w:val="28"/>
              <w:szCs w:val="28"/>
            </w:rPr>
          </w:rPrChange>
        </w:rPr>
        <w:t>产品</w:t>
      </w:r>
      <w:r w:rsidRPr="00B60B8F">
        <w:rPr>
          <w:rFonts w:ascii="宋体" w:hAnsi="宋体" w:hint="eastAsia"/>
          <w:sz w:val="24"/>
          <w:rPrChange w:id="278" w:author="张焱" w:date="2013-07-10T15:15:00Z">
            <w:rPr>
              <w:rFonts w:ascii="仿宋_GB2312" w:eastAsia="仿宋_GB2312" w:hAnsi="宋体" w:hint="eastAsia"/>
              <w:sz w:val="28"/>
              <w:szCs w:val="28"/>
            </w:rPr>
          </w:rPrChange>
        </w:rPr>
        <w:t>投资于固定收益产品或货币市场标准化产品，且相关金融工具/交易对手</w:t>
      </w:r>
      <w:r w:rsidRPr="00B60B8F">
        <w:rPr>
          <w:rFonts w:ascii="宋体" w:hAnsi="宋体" w:cs="宋体" w:hint="eastAsia"/>
          <w:color w:val="000000"/>
          <w:kern w:val="0"/>
          <w:sz w:val="24"/>
          <w:rPrChange w:id="279" w:author="张焱" w:date="2013-07-10T15:15:00Z">
            <w:rPr>
              <w:rFonts w:ascii="仿宋_GB2312" w:eastAsia="仿宋_GB2312" w:hAnsi="宋体" w:cs="宋体" w:hint="eastAsia"/>
              <w:color w:val="000000"/>
              <w:kern w:val="0"/>
              <w:sz w:val="28"/>
              <w:szCs w:val="28"/>
            </w:rPr>
          </w:rPrChange>
        </w:rPr>
        <w:t>长期信用等级为A级的，或短期信用等级为A-1级且长期信用等级为A级的。</w:t>
      </w:r>
    </w:p>
    <w:p w:rsidR="009A6E48" w:rsidRPr="00B60B8F" w:rsidRDefault="00FB67FE" w:rsidP="00B60B8F">
      <w:pPr>
        <w:adjustRightInd w:val="0"/>
        <w:spacing w:line="360" w:lineRule="auto"/>
        <w:ind w:firstLineChars="200" w:firstLine="480"/>
        <w:rPr>
          <w:rFonts w:ascii="宋体" w:hAnsi="宋体" w:cs="宋体" w:hint="eastAsia"/>
          <w:color w:val="000000"/>
          <w:kern w:val="0"/>
          <w:sz w:val="24"/>
          <w:rPrChange w:id="280" w:author="张焱" w:date="2013-07-10T15:15:00Z">
            <w:rPr>
              <w:rFonts w:ascii="仿宋_GB2312" w:eastAsia="仿宋_GB2312" w:hAnsi="宋体" w:cs="宋体" w:hint="eastAsia"/>
              <w:color w:val="000000"/>
              <w:kern w:val="0"/>
              <w:sz w:val="28"/>
              <w:szCs w:val="28"/>
            </w:rPr>
          </w:rPrChange>
        </w:rPr>
        <w:pPrChange w:id="281" w:author="张焱" w:date="2013-07-10T15:15:00Z">
          <w:pPr>
            <w:adjustRightInd w:val="0"/>
            <w:spacing w:line="360" w:lineRule="auto"/>
            <w:ind w:firstLineChars="200" w:firstLine="560"/>
          </w:pPr>
        </w:pPrChange>
      </w:pPr>
      <w:r w:rsidRPr="00B60B8F">
        <w:rPr>
          <w:rFonts w:ascii="宋体" w:hAnsi="宋体" w:hint="eastAsia"/>
          <w:sz w:val="24"/>
          <w:rPrChange w:id="282" w:author="张焱" w:date="2013-07-10T15:15:00Z">
            <w:rPr>
              <w:rFonts w:ascii="仿宋_GB2312" w:eastAsia="仿宋_GB2312" w:hAnsi="宋体" w:hint="eastAsia"/>
              <w:sz w:val="28"/>
              <w:szCs w:val="28"/>
            </w:rPr>
          </w:rPrChange>
        </w:rPr>
        <w:t>（二）</w:t>
      </w:r>
      <w:r w:rsidR="009A6E48" w:rsidRPr="00B60B8F">
        <w:rPr>
          <w:rFonts w:ascii="宋体" w:hAnsi="宋体" w:hint="eastAsia"/>
          <w:sz w:val="24"/>
          <w:rPrChange w:id="283" w:author="张焱" w:date="2013-07-10T15:15:00Z">
            <w:rPr>
              <w:rFonts w:ascii="仿宋_GB2312" w:eastAsia="仿宋_GB2312" w:hAnsi="宋体" w:hint="eastAsia"/>
              <w:sz w:val="28"/>
              <w:szCs w:val="28"/>
            </w:rPr>
          </w:rPrChange>
        </w:rPr>
        <w:t>理财产品投资标的</w:t>
      </w:r>
      <w:r w:rsidR="009A6E48" w:rsidRPr="00B60B8F">
        <w:rPr>
          <w:rFonts w:ascii="宋体" w:hAnsi="宋体" w:cs="宋体" w:hint="eastAsia"/>
          <w:color w:val="000000"/>
          <w:kern w:val="0"/>
          <w:sz w:val="24"/>
          <w:rPrChange w:id="284" w:author="张焱" w:date="2013-07-10T15:15:00Z">
            <w:rPr>
              <w:rFonts w:ascii="仿宋_GB2312" w:eastAsia="仿宋_GB2312" w:hAnsi="宋体" w:cs="宋体" w:hint="eastAsia"/>
              <w:color w:val="000000"/>
              <w:kern w:val="0"/>
              <w:sz w:val="28"/>
              <w:szCs w:val="28"/>
            </w:rPr>
          </w:rPrChange>
        </w:rPr>
        <w:t>以非银行同业机构信用为风险缓释的，或以存单、国债等低风险、高流动性资产以外的质押物作质押</w:t>
      </w:r>
      <w:r w:rsidR="00F66609" w:rsidRPr="00B60B8F">
        <w:rPr>
          <w:rFonts w:ascii="宋体" w:hAnsi="宋体" w:cs="宋体" w:hint="eastAsia"/>
          <w:color w:val="000000"/>
          <w:kern w:val="0"/>
          <w:sz w:val="24"/>
          <w:rPrChange w:id="285" w:author="张焱" w:date="2013-07-10T15:15:00Z">
            <w:rPr>
              <w:rFonts w:ascii="仿宋_GB2312" w:eastAsia="仿宋_GB2312" w:hAnsi="宋体" w:cs="宋体" w:hint="eastAsia"/>
              <w:color w:val="000000"/>
              <w:kern w:val="0"/>
              <w:sz w:val="28"/>
              <w:szCs w:val="28"/>
            </w:rPr>
          </w:rPrChange>
        </w:rPr>
        <w:t>且</w:t>
      </w:r>
      <w:r w:rsidR="009A6E48" w:rsidRPr="00B60B8F">
        <w:rPr>
          <w:rFonts w:ascii="宋体" w:hAnsi="宋体" w:cs="宋体" w:hint="eastAsia"/>
          <w:color w:val="000000"/>
          <w:kern w:val="0"/>
          <w:sz w:val="24"/>
          <w:rPrChange w:id="286" w:author="张焱" w:date="2013-07-10T15:15:00Z">
            <w:rPr>
              <w:rFonts w:ascii="仿宋_GB2312" w:eastAsia="仿宋_GB2312" w:hAnsi="宋体" w:cs="宋体" w:hint="eastAsia"/>
              <w:color w:val="000000"/>
              <w:kern w:val="0"/>
              <w:sz w:val="28"/>
              <w:szCs w:val="28"/>
            </w:rPr>
          </w:rPrChange>
        </w:rPr>
        <w:t>不足额的。</w:t>
      </w:r>
    </w:p>
    <w:p w:rsidR="00FB67FE" w:rsidRPr="00B60B8F" w:rsidRDefault="009A6E48" w:rsidP="00B60B8F">
      <w:pPr>
        <w:adjustRightInd w:val="0"/>
        <w:spacing w:line="360" w:lineRule="auto"/>
        <w:ind w:firstLineChars="200" w:firstLine="480"/>
        <w:rPr>
          <w:rFonts w:ascii="宋体" w:hAnsi="宋体" w:cs="宋体" w:hint="eastAsia"/>
          <w:color w:val="000000"/>
          <w:kern w:val="0"/>
          <w:sz w:val="24"/>
          <w:rPrChange w:id="287" w:author="张焱" w:date="2013-07-10T15:15:00Z">
            <w:rPr>
              <w:rFonts w:ascii="仿宋_GB2312" w:eastAsia="仿宋_GB2312" w:hAnsi="宋体" w:cs="宋体" w:hint="eastAsia"/>
              <w:color w:val="000000"/>
              <w:kern w:val="0"/>
              <w:sz w:val="28"/>
              <w:szCs w:val="28"/>
            </w:rPr>
          </w:rPrChange>
        </w:rPr>
        <w:pPrChange w:id="288" w:author="张焱" w:date="2013-07-10T15:15:00Z">
          <w:pPr>
            <w:adjustRightInd w:val="0"/>
            <w:spacing w:line="360" w:lineRule="auto"/>
            <w:ind w:firstLineChars="200" w:firstLine="560"/>
          </w:pPr>
        </w:pPrChange>
      </w:pPr>
      <w:r w:rsidRPr="00B60B8F">
        <w:rPr>
          <w:rFonts w:ascii="宋体" w:hAnsi="宋体" w:hint="eastAsia"/>
          <w:sz w:val="24"/>
          <w:rPrChange w:id="289" w:author="张焱" w:date="2013-07-10T15:15:00Z">
            <w:rPr>
              <w:rFonts w:ascii="仿宋_GB2312" w:eastAsia="仿宋_GB2312" w:hAnsi="宋体" w:hint="eastAsia"/>
              <w:sz w:val="28"/>
              <w:szCs w:val="28"/>
            </w:rPr>
          </w:rPrChange>
        </w:rPr>
        <w:t>（三）</w:t>
      </w:r>
      <w:r w:rsidR="00FB67FE" w:rsidRPr="00B60B8F">
        <w:rPr>
          <w:rFonts w:ascii="宋体" w:hAnsi="宋体" w:hint="eastAsia"/>
          <w:sz w:val="24"/>
          <w:rPrChange w:id="290" w:author="张焱" w:date="2013-07-10T15:15:00Z">
            <w:rPr>
              <w:rFonts w:ascii="仿宋_GB2312" w:eastAsia="仿宋_GB2312" w:hAnsi="宋体" w:hint="eastAsia"/>
              <w:sz w:val="28"/>
              <w:szCs w:val="28"/>
            </w:rPr>
          </w:rPrChange>
        </w:rPr>
        <w:t>理财产品采用结构化设计，优先/次级之比在4：1以上，6：1以内的，且设置警戒和止损措施的优先级产品。</w:t>
      </w:r>
    </w:p>
    <w:p w:rsidR="00FB67FE" w:rsidRPr="00B60B8F" w:rsidRDefault="009A6E48" w:rsidP="00B60B8F">
      <w:pPr>
        <w:adjustRightInd w:val="0"/>
        <w:spacing w:line="360" w:lineRule="auto"/>
        <w:ind w:firstLineChars="200" w:firstLine="480"/>
        <w:rPr>
          <w:rFonts w:ascii="宋体" w:hAnsi="宋体" w:hint="eastAsia"/>
          <w:sz w:val="24"/>
          <w:rPrChange w:id="291" w:author="张焱" w:date="2013-07-10T15:15:00Z">
            <w:rPr>
              <w:rFonts w:ascii="仿宋_GB2312" w:eastAsia="仿宋_GB2312" w:hAnsi="宋体" w:hint="eastAsia"/>
              <w:sz w:val="28"/>
              <w:szCs w:val="28"/>
            </w:rPr>
          </w:rPrChange>
        </w:rPr>
        <w:pPrChange w:id="292" w:author="张焱" w:date="2013-07-10T15:15:00Z">
          <w:pPr>
            <w:adjustRightInd w:val="0"/>
            <w:spacing w:line="360" w:lineRule="auto"/>
            <w:ind w:firstLineChars="200" w:firstLine="560"/>
          </w:pPr>
        </w:pPrChange>
      </w:pPr>
      <w:r w:rsidRPr="00B60B8F">
        <w:rPr>
          <w:rFonts w:ascii="宋体" w:hAnsi="宋体" w:hint="eastAsia"/>
          <w:sz w:val="24"/>
          <w:rPrChange w:id="293" w:author="张焱" w:date="2013-07-10T15:15:00Z">
            <w:rPr>
              <w:rFonts w:ascii="仿宋_GB2312" w:eastAsia="仿宋_GB2312" w:hAnsi="宋体" w:hint="eastAsia"/>
              <w:sz w:val="28"/>
              <w:szCs w:val="28"/>
            </w:rPr>
          </w:rPrChange>
        </w:rPr>
        <w:t>（四）</w:t>
      </w:r>
      <w:r w:rsidR="00FB67FE" w:rsidRPr="00B60B8F">
        <w:rPr>
          <w:rFonts w:ascii="宋体" w:hAnsi="宋体" w:hint="eastAsia"/>
          <w:sz w:val="24"/>
          <w:rPrChange w:id="294" w:author="张焱" w:date="2013-07-10T15:15:00Z">
            <w:rPr>
              <w:rFonts w:ascii="仿宋_GB2312" w:eastAsia="仿宋_GB2312" w:hAnsi="宋体" w:hint="eastAsia"/>
              <w:sz w:val="28"/>
              <w:szCs w:val="28"/>
            </w:rPr>
          </w:rPrChange>
        </w:rPr>
        <w:t>理财</w:t>
      </w:r>
      <w:r w:rsidR="00FB67FE" w:rsidRPr="00B60B8F">
        <w:rPr>
          <w:rFonts w:ascii="宋体" w:hAnsi="宋体" w:cs="宋体" w:hint="eastAsia"/>
          <w:color w:val="000000"/>
          <w:kern w:val="0"/>
          <w:sz w:val="24"/>
          <w:rPrChange w:id="295" w:author="张焱" w:date="2013-07-10T15:15:00Z">
            <w:rPr>
              <w:rFonts w:ascii="仿宋_GB2312" w:eastAsia="仿宋_GB2312" w:hAnsi="宋体" w:cs="宋体" w:hint="eastAsia"/>
              <w:color w:val="000000"/>
              <w:kern w:val="0"/>
              <w:sz w:val="28"/>
              <w:szCs w:val="28"/>
            </w:rPr>
          </w:rPrChange>
        </w:rPr>
        <w:t>产品</w:t>
      </w:r>
      <w:r w:rsidR="00FB67FE" w:rsidRPr="00B60B8F">
        <w:rPr>
          <w:rFonts w:ascii="宋体" w:hAnsi="宋体" w:hint="eastAsia"/>
          <w:sz w:val="24"/>
          <w:rPrChange w:id="296" w:author="张焱" w:date="2013-07-10T15:15:00Z">
            <w:rPr>
              <w:rFonts w:ascii="仿宋_GB2312" w:eastAsia="仿宋_GB2312" w:hAnsi="宋体" w:hint="eastAsia"/>
              <w:sz w:val="28"/>
              <w:szCs w:val="28"/>
            </w:rPr>
          </w:rPrChange>
        </w:rPr>
        <w:t>杠杆放大操作比例超过</w:t>
      </w:r>
      <w:r w:rsidR="001B753A" w:rsidRPr="00B60B8F">
        <w:rPr>
          <w:rFonts w:ascii="宋体" w:hAnsi="宋体" w:hint="eastAsia"/>
          <w:sz w:val="24"/>
          <w:rPrChange w:id="297" w:author="张焱" w:date="2013-07-10T15:15:00Z">
            <w:rPr>
              <w:rFonts w:ascii="仿宋_GB2312" w:eastAsia="仿宋_GB2312" w:hAnsi="宋体" w:hint="eastAsia"/>
              <w:sz w:val="28"/>
              <w:szCs w:val="28"/>
            </w:rPr>
          </w:rPrChange>
        </w:rPr>
        <w:t>2</w:t>
      </w:r>
      <w:r w:rsidR="00FB67FE" w:rsidRPr="00B60B8F">
        <w:rPr>
          <w:rFonts w:ascii="宋体" w:hAnsi="宋体" w:hint="eastAsia"/>
          <w:sz w:val="24"/>
          <w:rPrChange w:id="298" w:author="张焱" w:date="2013-07-10T15:15:00Z">
            <w:rPr>
              <w:rFonts w:ascii="仿宋_GB2312" w:eastAsia="仿宋_GB2312" w:hAnsi="宋体" w:hint="eastAsia"/>
              <w:sz w:val="28"/>
              <w:szCs w:val="28"/>
            </w:rPr>
          </w:rPrChange>
        </w:rPr>
        <w:t>倍</w:t>
      </w:r>
      <w:r w:rsidR="00401656" w:rsidRPr="00B60B8F">
        <w:rPr>
          <w:rFonts w:ascii="宋体" w:hAnsi="宋体" w:hint="eastAsia"/>
          <w:sz w:val="24"/>
          <w:rPrChange w:id="299" w:author="张焱" w:date="2013-07-10T15:15:00Z">
            <w:rPr>
              <w:rFonts w:ascii="仿宋_GB2312" w:eastAsia="仿宋_GB2312" w:hAnsi="宋体" w:hint="eastAsia"/>
              <w:sz w:val="28"/>
              <w:szCs w:val="28"/>
            </w:rPr>
          </w:rPrChange>
        </w:rPr>
        <w:t>，但不超过3倍的</w:t>
      </w:r>
      <w:r w:rsidR="00FB67FE" w:rsidRPr="00B60B8F">
        <w:rPr>
          <w:rFonts w:ascii="宋体" w:hAnsi="宋体" w:hint="eastAsia"/>
          <w:sz w:val="24"/>
          <w:rPrChange w:id="300" w:author="张焱" w:date="2013-07-10T15:15:00Z">
            <w:rPr>
              <w:rFonts w:ascii="仿宋_GB2312" w:eastAsia="仿宋_GB2312" w:hAnsi="宋体" w:hint="eastAsia"/>
              <w:sz w:val="28"/>
              <w:szCs w:val="28"/>
            </w:rPr>
          </w:rPrChange>
        </w:rPr>
        <w:t>。</w:t>
      </w:r>
    </w:p>
    <w:p w:rsidR="003C68A5" w:rsidRPr="00B60B8F" w:rsidRDefault="009A6E48" w:rsidP="00B60B8F">
      <w:pPr>
        <w:adjustRightInd w:val="0"/>
        <w:spacing w:line="360" w:lineRule="auto"/>
        <w:ind w:firstLineChars="200" w:firstLine="480"/>
        <w:rPr>
          <w:rFonts w:ascii="宋体" w:hAnsi="宋体" w:hint="eastAsia"/>
          <w:sz w:val="24"/>
          <w:rPrChange w:id="301" w:author="张焱" w:date="2013-07-10T15:15:00Z">
            <w:rPr>
              <w:rFonts w:ascii="仿宋_GB2312" w:eastAsia="仿宋_GB2312" w:hAnsi="宋体" w:hint="eastAsia"/>
              <w:sz w:val="28"/>
              <w:szCs w:val="28"/>
            </w:rPr>
          </w:rPrChange>
        </w:rPr>
        <w:pPrChange w:id="302" w:author="张焱" w:date="2013-07-10T15:15:00Z">
          <w:pPr>
            <w:adjustRightInd w:val="0"/>
            <w:spacing w:line="360" w:lineRule="auto"/>
            <w:ind w:firstLineChars="200" w:firstLine="560"/>
          </w:pPr>
        </w:pPrChange>
      </w:pPr>
      <w:r w:rsidRPr="00B60B8F">
        <w:rPr>
          <w:rFonts w:ascii="宋体" w:hAnsi="宋体" w:hint="eastAsia"/>
          <w:sz w:val="24"/>
          <w:rPrChange w:id="303" w:author="张焱" w:date="2013-07-10T15:15:00Z">
            <w:rPr>
              <w:rFonts w:ascii="仿宋_GB2312" w:eastAsia="仿宋_GB2312" w:hAnsi="宋体" w:hint="eastAsia"/>
              <w:sz w:val="28"/>
              <w:szCs w:val="28"/>
            </w:rPr>
          </w:rPrChange>
        </w:rPr>
        <w:t>（五）</w:t>
      </w:r>
      <w:r w:rsidR="00FB67FE" w:rsidRPr="00B60B8F">
        <w:rPr>
          <w:rFonts w:ascii="宋体" w:hAnsi="宋体" w:hint="eastAsia"/>
          <w:sz w:val="24"/>
          <w:rPrChange w:id="304" w:author="张焱" w:date="2013-07-10T15:15:00Z">
            <w:rPr>
              <w:rFonts w:ascii="仿宋_GB2312" w:eastAsia="仿宋_GB2312" w:hAnsi="宋体" w:hint="eastAsia"/>
              <w:sz w:val="28"/>
              <w:szCs w:val="28"/>
            </w:rPr>
          </w:rPrChange>
        </w:rPr>
        <w:t>理财</w:t>
      </w:r>
      <w:r w:rsidR="00FB67FE" w:rsidRPr="00B60B8F">
        <w:rPr>
          <w:rFonts w:ascii="宋体" w:hAnsi="宋体" w:cs="宋体" w:hint="eastAsia"/>
          <w:color w:val="000000"/>
          <w:kern w:val="0"/>
          <w:sz w:val="24"/>
          <w:rPrChange w:id="305" w:author="张焱" w:date="2013-07-10T15:15:00Z">
            <w:rPr>
              <w:rFonts w:ascii="仿宋_GB2312" w:eastAsia="仿宋_GB2312" w:hAnsi="宋体" w:cs="宋体" w:hint="eastAsia"/>
              <w:color w:val="000000"/>
              <w:kern w:val="0"/>
              <w:sz w:val="28"/>
              <w:szCs w:val="28"/>
            </w:rPr>
          </w:rPrChange>
        </w:rPr>
        <w:t>产品</w:t>
      </w:r>
      <w:r w:rsidR="00FB67FE" w:rsidRPr="00B60B8F">
        <w:rPr>
          <w:rFonts w:ascii="宋体" w:hAnsi="宋体" w:hint="eastAsia"/>
          <w:sz w:val="24"/>
          <w:rPrChange w:id="306" w:author="张焱" w:date="2013-07-10T15:15:00Z">
            <w:rPr>
              <w:rFonts w:ascii="仿宋_GB2312" w:eastAsia="仿宋_GB2312" w:hAnsi="宋体" w:hint="eastAsia"/>
              <w:sz w:val="28"/>
              <w:szCs w:val="28"/>
            </w:rPr>
          </w:rPrChange>
        </w:rPr>
        <w:t>期限与所投资金融工具期限存在一定程度的不匹配，且所投资金融工具为低流动性资产的。</w:t>
      </w:r>
    </w:p>
    <w:p w:rsidR="00FB67FE" w:rsidRPr="00B60B8F" w:rsidRDefault="00EC1204" w:rsidP="00011607">
      <w:pPr>
        <w:adjustRightInd w:val="0"/>
        <w:spacing w:line="360" w:lineRule="auto"/>
        <w:ind w:firstLineChars="200" w:firstLine="482"/>
        <w:rPr>
          <w:rFonts w:ascii="宋体" w:hAnsi="宋体" w:hint="eastAsia"/>
          <w:sz w:val="24"/>
          <w:rPrChange w:id="307" w:author="张焱" w:date="2013-07-10T15:15:00Z">
            <w:rPr>
              <w:rFonts w:ascii="仿宋_GB2312" w:eastAsia="仿宋_GB2312" w:hAnsi="宋体" w:hint="eastAsia"/>
              <w:sz w:val="28"/>
              <w:szCs w:val="28"/>
            </w:rPr>
          </w:rPrChange>
        </w:rPr>
        <w:pPrChange w:id="308" w:author="姚东金" w:date="2015-12-29T10:53:00Z">
          <w:pPr>
            <w:adjustRightInd w:val="0"/>
            <w:spacing w:line="360" w:lineRule="auto"/>
            <w:ind w:firstLineChars="200" w:firstLine="560"/>
          </w:pPr>
        </w:pPrChange>
      </w:pPr>
      <w:r w:rsidRPr="00B60B8F">
        <w:rPr>
          <w:rFonts w:ascii="宋体" w:hAnsi="宋体" w:hint="eastAsia"/>
          <w:b/>
          <w:sz w:val="24"/>
          <w:rPrChange w:id="309" w:author="张焱" w:date="2013-07-10T15:15:00Z">
            <w:rPr>
              <w:rFonts w:ascii="仿宋_GB2312" w:eastAsia="仿宋_GB2312" w:hAnsi="宋体" w:hint="eastAsia"/>
              <w:b/>
              <w:sz w:val="28"/>
              <w:szCs w:val="28"/>
            </w:rPr>
          </w:rPrChange>
        </w:rPr>
        <w:t>第十四条</w:t>
      </w:r>
      <w:r w:rsidRPr="00B60B8F">
        <w:rPr>
          <w:rFonts w:ascii="宋体" w:hAnsi="宋体" w:hint="eastAsia"/>
          <w:sz w:val="24"/>
          <w:rPrChange w:id="310" w:author="张焱" w:date="2013-07-10T15:15:00Z">
            <w:rPr>
              <w:rFonts w:ascii="仿宋_GB2312" w:eastAsia="仿宋_GB2312" w:hAnsi="宋体" w:hint="eastAsia"/>
              <w:sz w:val="28"/>
              <w:szCs w:val="28"/>
            </w:rPr>
          </w:rPrChange>
        </w:rPr>
        <w:t xml:space="preserve">  </w:t>
      </w:r>
      <w:r w:rsidR="00FB67FE" w:rsidRPr="00B60B8F">
        <w:rPr>
          <w:rFonts w:ascii="宋体" w:hAnsi="宋体" w:hint="eastAsia"/>
          <w:sz w:val="24"/>
          <w:rPrChange w:id="311" w:author="张焱" w:date="2013-07-10T15:15:00Z">
            <w:rPr>
              <w:rFonts w:ascii="仿宋_GB2312" w:eastAsia="仿宋_GB2312" w:hAnsi="宋体" w:hint="eastAsia"/>
              <w:sz w:val="28"/>
              <w:szCs w:val="28"/>
            </w:rPr>
          </w:rPrChange>
        </w:rPr>
        <w:t>中高风险等级非保本浮动收益理财产品判断的基本原则包括但不限于以下内容：</w:t>
      </w:r>
    </w:p>
    <w:p w:rsidR="00FB67FE" w:rsidRPr="00B60B8F" w:rsidRDefault="003A5B8E" w:rsidP="00B60B8F">
      <w:pPr>
        <w:spacing w:line="360" w:lineRule="auto"/>
        <w:ind w:firstLineChars="200" w:firstLine="480"/>
        <w:rPr>
          <w:rFonts w:ascii="宋体" w:hAnsi="宋体" w:cs="宋体" w:hint="eastAsia"/>
          <w:color w:val="000000"/>
          <w:kern w:val="0"/>
          <w:sz w:val="24"/>
          <w:rPrChange w:id="312" w:author="张焱" w:date="2013-07-10T15:15:00Z">
            <w:rPr>
              <w:rFonts w:ascii="仿宋_GB2312" w:eastAsia="仿宋_GB2312" w:hAnsi="宋体" w:cs="宋体" w:hint="eastAsia"/>
              <w:color w:val="000000"/>
              <w:kern w:val="0"/>
              <w:sz w:val="28"/>
              <w:szCs w:val="28"/>
            </w:rPr>
          </w:rPrChange>
        </w:rPr>
        <w:pPrChange w:id="313" w:author="张焱" w:date="2013-07-10T15:15:00Z">
          <w:pPr>
            <w:spacing w:line="360" w:lineRule="auto"/>
            <w:ind w:firstLineChars="200" w:firstLine="560"/>
          </w:pPr>
        </w:pPrChange>
      </w:pPr>
      <w:r w:rsidRPr="00B60B8F">
        <w:rPr>
          <w:rFonts w:ascii="宋体" w:hAnsi="宋体" w:hint="eastAsia"/>
          <w:sz w:val="24"/>
          <w:rPrChange w:id="314" w:author="张焱" w:date="2013-07-10T15:15:00Z">
            <w:rPr>
              <w:rFonts w:ascii="仿宋_GB2312" w:eastAsia="仿宋_GB2312" w:hAnsi="宋体" w:hint="eastAsia"/>
              <w:sz w:val="28"/>
              <w:szCs w:val="28"/>
            </w:rPr>
          </w:rPrChange>
        </w:rPr>
        <w:t>（一）</w:t>
      </w:r>
      <w:r w:rsidR="00FB67FE" w:rsidRPr="00B60B8F">
        <w:rPr>
          <w:rFonts w:ascii="宋体" w:hAnsi="宋体" w:hint="eastAsia"/>
          <w:sz w:val="24"/>
          <w:rPrChange w:id="315" w:author="张焱" w:date="2013-07-10T15:15:00Z">
            <w:rPr>
              <w:rFonts w:ascii="仿宋_GB2312" w:eastAsia="仿宋_GB2312" w:hAnsi="宋体" w:hint="eastAsia"/>
              <w:sz w:val="28"/>
              <w:szCs w:val="28"/>
            </w:rPr>
          </w:rPrChange>
        </w:rPr>
        <w:t>理财</w:t>
      </w:r>
      <w:r w:rsidR="00FB67FE" w:rsidRPr="00B60B8F">
        <w:rPr>
          <w:rFonts w:ascii="宋体" w:hAnsi="宋体" w:cs="宋体" w:hint="eastAsia"/>
          <w:color w:val="000000"/>
          <w:kern w:val="0"/>
          <w:sz w:val="24"/>
          <w:rPrChange w:id="316" w:author="张焱" w:date="2013-07-10T15:15:00Z">
            <w:rPr>
              <w:rFonts w:ascii="仿宋_GB2312" w:eastAsia="仿宋_GB2312" w:hAnsi="宋体" w:cs="宋体" w:hint="eastAsia"/>
              <w:color w:val="000000"/>
              <w:kern w:val="0"/>
              <w:sz w:val="28"/>
              <w:szCs w:val="28"/>
            </w:rPr>
          </w:rPrChange>
        </w:rPr>
        <w:t>产品</w:t>
      </w:r>
      <w:r w:rsidR="00FB67FE" w:rsidRPr="00B60B8F">
        <w:rPr>
          <w:rFonts w:ascii="宋体" w:hAnsi="宋体" w:hint="eastAsia"/>
          <w:sz w:val="24"/>
          <w:rPrChange w:id="317" w:author="张焱" w:date="2013-07-10T15:15:00Z">
            <w:rPr>
              <w:rFonts w:ascii="仿宋_GB2312" w:eastAsia="仿宋_GB2312" w:hAnsi="宋体" w:hint="eastAsia"/>
              <w:sz w:val="28"/>
              <w:szCs w:val="28"/>
            </w:rPr>
          </w:rPrChange>
        </w:rPr>
        <w:t>投资于固定收益产品或货币市场标准化产品，且相关金融工具/交易对手</w:t>
      </w:r>
      <w:r w:rsidR="00FB67FE" w:rsidRPr="00B60B8F">
        <w:rPr>
          <w:rFonts w:ascii="宋体" w:hAnsi="宋体" w:cs="宋体" w:hint="eastAsia"/>
          <w:color w:val="000000"/>
          <w:kern w:val="0"/>
          <w:sz w:val="24"/>
          <w:rPrChange w:id="318" w:author="张焱" w:date="2013-07-10T15:15:00Z">
            <w:rPr>
              <w:rFonts w:ascii="仿宋_GB2312" w:eastAsia="仿宋_GB2312" w:hAnsi="宋体" w:cs="宋体" w:hint="eastAsia"/>
              <w:color w:val="000000"/>
              <w:kern w:val="0"/>
              <w:sz w:val="28"/>
              <w:szCs w:val="28"/>
            </w:rPr>
          </w:rPrChange>
        </w:rPr>
        <w:t>长期信用等级为BBB级的，或短期信用等级为A-2级的。</w:t>
      </w:r>
    </w:p>
    <w:p w:rsidR="00FB67FE" w:rsidRPr="00B60B8F" w:rsidRDefault="00FB67FE" w:rsidP="00B60B8F">
      <w:pPr>
        <w:adjustRightInd w:val="0"/>
        <w:spacing w:line="360" w:lineRule="auto"/>
        <w:ind w:firstLineChars="200" w:firstLine="480"/>
        <w:rPr>
          <w:rFonts w:ascii="宋体" w:hAnsi="宋体" w:hint="eastAsia"/>
          <w:sz w:val="24"/>
          <w:rPrChange w:id="319" w:author="张焱" w:date="2013-07-10T15:15:00Z">
            <w:rPr>
              <w:rFonts w:ascii="仿宋_GB2312" w:eastAsia="仿宋_GB2312" w:hAnsi="宋体" w:hint="eastAsia"/>
              <w:sz w:val="28"/>
              <w:szCs w:val="28"/>
            </w:rPr>
          </w:rPrChange>
        </w:rPr>
        <w:pPrChange w:id="320" w:author="张焱" w:date="2013-07-10T15:15:00Z">
          <w:pPr>
            <w:adjustRightInd w:val="0"/>
            <w:spacing w:line="360" w:lineRule="auto"/>
            <w:ind w:firstLineChars="200" w:firstLine="560"/>
          </w:pPr>
        </w:pPrChange>
      </w:pPr>
      <w:r w:rsidRPr="00B60B8F">
        <w:rPr>
          <w:rFonts w:ascii="宋体" w:hAnsi="宋体" w:hint="eastAsia"/>
          <w:sz w:val="24"/>
          <w:rPrChange w:id="321" w:author="张焱" w:date="2013-07-10T15:15:00Z">
            <w:rPr>
              <w:rFonts w:ascii="仿宋_GB2312" w:eastAsia="仿宋_GB2312" w:hAnsi="宋体" w:hint="eastAsia"/>
              <w:sz w:val="28"/>
              <w:szCs w:val="28"/>
            </w:rPr>
          </w:rPrChange>
        </w:rPr>
        <w:t>（二）理财产品投资标的为非标准化债权资产，但融资方、担保方信用状况良好，或抵、质押充足的。</w:t>
      </w:r>
    </w:p>
    <w:p w:rsidR="00FB67FE" w:rsidRPr="00B60B8F" w:rsidRDefault="00FB67FE" w:rsidP="00B60B8F">
      <w:pPr>
        <w:adjustRightInd w:val="0"/>
        <w:spacing w:line="360" w:lineRule="auto"/>
        <w:ind w:firstLineChars="200" w:firstLine="480"/>
        <w:rPr>
          <w:rFonts w:ascii="宋体" w:hAnsi="宋体" w:hint="eastAsia"/>
          <w:sz w:val="24"/>
          <w:rPrChange w:id="322" w:author="张焱" w:date="2013-07-10T15:15:00Z">
            <w:rPr>
              <w:rFonts w:ascii="仿宋_GB2312" w:eastAsia="仿宋_GB2312" w:hAnsi="宋体" w:hint="eastAsia"/>
              <w:sz w:val="28"/>
              <w:szCs w:val="28"/>
            </w:rPr>
          </w:rPrChange>
        </w:rPr>
        <w:pPrChange w:id="323" w:author="张焱" w:date="2013-07-10T15:15:00Z">
          <w:pPr>
            <w:adjustRightInd w:val="0"/>
            <w:spacing w:line="360" w:lineRule="auto"/>
            <w:ind w:firstLineChars="200" w:firstLine="560"/>
          </w:pPr>
        </w:pPrChange>
      </w:pPr>
      <w:r w:rsidRPr="00B60B8F">
        <w:rPr>
          <w:rFonts w:ascii="宋体" w:hAnsi="宋体" w:hint="eastAsia"/>
          <w:sz w:val="24"/>
          <w:rPrChange w:id="324" w:author="张焱" w:date="2013-07-10T15:15:00Z">
            <w:rPr>
              <w:rFonts w:ascii="仿宋_GB2312" w:eastAsia="仿宋_GB2312" w:hAnsi="宋体" w:hint="eastAsia"/>
              <w:sz w:val="28"/>
              <w:szCs w:val="28"/>
            </w:rPr>
          </w:rPrChange>
        </w:rPr>
        <w:t>（三）理财产品采用结构化设计，优先/次级之比在6：1以上的，且设置警戒和止损措施的优先级产品。</w:t>
      </w:r>
    </w:p>
    <w:p w:rsidR="00401656" w:rsidRPr="00B60B8F" w:rsidRDefault="00FB67FE" w:rsidP="00B60B8F">
      <w:pPr>
        <w:adjustRightInd w:val="0"/>
        <w:spacing w:line="360" w:lineRule="auto"/>
        <w:ind w:firstLineChars="200" w:firstLine="480"/>
        <w:rPr>
          <w:rFonts w:ascii="宋体" w:hAnsi="宋体" w:hint="eastAsia"/>
          <w:sz w:val="24"/>
          <w:rPrChange w:id="325" w:author="张焱" w:date="2013-07-10T15:15:00Z">
            <w:rPr>
              <w:rFonts w:ascii="仿宋_GB2312" w:eastAsia="仿宋_GB2312" w:hAnsi="宋体" w:hint="eastAsia"/>
              <w:sz w:val="28"/>
              <w:szCs w:val="28"/>
            </w:rPr>
          </w:rPrChange>
        </w:rPr>
        <w:pPrChange w:id="326" w:author="张焱" w:date="2013-07-10T15:15:00Z">
          <w:pPr>
            <w:adjustRightInd w:val="0"/>
            <w:spacing w:line="360" w:lineRule="auto"/>
            <w:ind w:firstLineChars="200" w:firstLine="560"/>
          </w:pPr>
        </w:pPrChange>
      </w:pPr>
      <w:r w:rsidRPr="00B60B8F">
        <w:rPr>
          <w:rFonts w:ascii="宋体" w:hAnsi="宋体" w:hint="eastAsia"/>
          <w:sz w:val="24"/>
          <w:rPrChange w:id="327" w:author="张焱" w:date="2013-07-10T15:15:00Z">
            <w:rPr>
              <w:rFonts w:ascii="仿宋_GB2312" w:eastAsia="仿宋_GB2312" w:hAnsi="宋体" w:hint="eastAsia"/>
              <w:sz w:val="28"/>
              <w:szCs w:val="28"/>
            </w:rPr>
          </w:rPrChange>
        </w:rPr>
        <w:t>（四）</w:t>
      </w:r>
      <w:r w:rsidR="00401656" w:rsidRPr="00B60B8F">
        <w:rPr>
          <w:rFonts w:ascii="宋体" w:hAnsi="宋体" w:hint="eastAsia"/>
          <w:sz w:val="24"/>
          <w:rPrChange w:id="328" w:author="张焱" w:date="2013-07-10T15:15:00Z">
            <w:rPr>
              <w:rFonts w:ascii="仿宋_GB2312" w:eastAsia="仿宋_GB2312" w:hAnsi="宋体" w:hint="eastAsia"/>
              <w:sz w:val="28"/>
              <w:szCs w:val="28"/>
            </w:rPr>
          </w:rPrChange>
        </w:rPr>
        <w:t>理财</w:t>
      </w:r>
      <w:r w:rsidR="00401656" w:rsidRPr="00B60B8F">
        <w:rPr>
          <w:rFonts w:ascii="宋体" w:hAnsi="宋体" w:cs="宋体" w:hint="eastAsia"/>
          <w:color w:val="000000"/>
          <w:kern w:val="0"/>
          <w:sz w:val="24"/>
          <w:rPrChange w:id="329" w:author="张焱" w:date="2013-07-10T15:15:00Z">
            <w:rPr>
              <w:rFonts w:ascii="仿宋_GB2312" w:eastAsia="仿宋_GB2312" w:hAnsi="宋体" w:cs="宋体" w:hint="eastAsia"/>
              <w:color w:val="000000"/>
              <w:kern w:val="0"/>
              <w:sz w:val="28"/>
              <w:szCs w:val="28"/>
            </w:rPr>
          </w:rPrChange>
        </w:rPr>
        <w:t>产品</w:t>
      </w:r>
      <w:r w:rsidR="00401656" w:rsidRPr="00B60B8F">
        <w:rPr>
          <w:rFonts w:ascii="宋体" w:hAnsi="宋体" w:hint="eastAsia"/>
          <w:sz w:val="24"/>
          <w:rPrChange w:id="330" w:author="张焱" w:date="2013-07-10T15:15:00Z">
            <w:rPr>
              <w:rFonts w:ascii="仿宋_GB2312" w:eastAsia="仿宋_GB2312" w:hAnsi="宋体" w:hint="eastAsia"/>
              <w:sz w:val="28"/>
              <w:szCs w:val="28"/>
            </w:rPr>
          </w:rPrChange>
        </w:rPr>
        <w:t>杠杆放大操作比例超过3倍，但不超过4倍的。</w:t>
      </w:r>
    </w:p>
    <w:p w:rsidR="00D56974" w:rsidRPr="00B60B8F" w:rsidRDefault="00401656" w:rsidP="00B60B8F">
      <w:pPr>
        <w:adjustRightInd w:val="0"/>
        <w:spacing w:line="360" w:lineRule="auto"/>
        <w:ind w:firstLineChars="200" w:firstLine="480"/>
        <w:rPr>
          <w:rFonts w:ascii="宋体" w:hAnsi="宋体" w:hint="eastAsia"/>
          <w:sz w:val="24"/>
          <w:rPrChange w:id="331" w:author="张焱" w:date="2013-07-10T15:15:00Z">
            <w:rPr>
              <w:rFonts w:ascii="仿宋_GB2312" w:eastAsia="仿宋_GB2312" w:hAnsi="宋体" w:hint="eastAsia"/>
              <w:sz w:val="28"/>
              <w:szCs w:val="28"/>
            </w:rPr>
          </w:rPrChange>
        </w:rPr>
        <w:pPrChange w:id="332" w:author="张焱" w:date="2013-07-10T15:15:00Z">
          <w:pPr>
            <w:adjustRightInd w:val="0"/>
            <w:spacing w:line="360" w:lineRule="auto"/>
            <w:ind w:firstLineChars="200" w:firstLine="560"/>
          </w:pPr>
        </w:pPrChange>
      </w:pPr>
      <w:r w:rsidRPr="00B60B8F">
        <w:rPr>
          <w:rFonts w:ascii="宋体" w:hAnsi="宋体" w:hint="eastAsia"/>
          <w:sz w:val="24"/>
          <w:rPrChange w:id="333" w:author="张焱" w:date="2013-07-10T15:15:00Z">
            <w:rPr>
              <w:rFonts w:ascii="仿宋_GB2312" w:eastAsia="仿宋_GB2312" w:hAnsi="宋体" w:hint="eastAsia"/>
              <w:sz w:val="28"/>
              <w:szCs w:val="28"/>
            </w:rPr>
          </w:rPrChange>
        </w:rPr>
        <w:t>（五）</w:t>
      </w:r>
      <w:r w:rsidR="00FB67FE" w:rsidRPr="00B60B8F">
        <w:rPr>
          <w:rFonts w:ascii="宋体" w:hAnsi="宋体" w:cs="宋体" w:hint="eastAsia"/>
          <w:color w:val="000000"/>
          <w:kern w:val="0"/>
          <w:sz w:val="24"/>
          <w:rPrChange w:id="334" w:author="张焱" w:date="2013-07-10T15:15:00Z">
            <w:rPr>
              <w:rFonts w:ascii="仿宋_GB2312" w:eastAsia="仿宋_GB2312" w:hAnsi="宋体" w:cs="宋体" w:hint="eastAsia"/>
              <w:color w:val="000000"/>
              <w:kern w:val="0"/>
              <w:sz w:val="28"/>
              <w:szCs w:val="28"/>
            </w:rPr>
          </w:rPrChange>
        </w:rPr>
        <w:t>理财产品期限与所投资金融工具期限存在严重的不匹配，但所投资金融工具为高流动性资产的。</w:t>
      </w:r>
    </w:p>
    <w:p w:rsidR="00FB67FE" w:rsidRPr="00B60B8F" w:rsidRDefault="00106063" w:rsidP="00011607">
      <w:pPr>
        <w:adjustRightInd w:val="0"/>
        <w:spacing w:line="360" w:lineRule="auto"/>
        <w:ind w:firstLineChars="200" w:firstLine="482"/>
        <w:rPr>
          <w:rFonts w:ascii="宋体" w:hAnsi="宋体" w:hint="eastAsia"/>
          <w:sz w:val="24"/>
          <w:rPrChange w:id="335" w:author="张焱" w:date="2013-07-10T15:15:00Z">
            <w:rPr>
              <w:rFonts w:ascii="仿宋_GB2312" w:eastAsia="仿宋_GB2312" w:hAnsi="宋体" w:hint="eastAsia"/>
              <w:sz w:val="28"/>
              <w:szCs w:val="28"/>
            </w:rPr>
          </w:rPrChange>
        </w:rPr>
        <w:pPrChange w:id="336" w:author="姚东金" w:date="2015-12-29T10:53:00Z">
          <w:pPr>
            <w:adjustRightInd w:val="0"/>
            <w:spacing w:line="360" w:lineRule="auto"/>
            <w:ind w:firstLineChars="200" w:firstLine="560"/>
          </w:pPr>
        </w:pPrChange>
      </w:pPr>
      <w:r w:rsidRPr="00B60B8F">
        <w:rPr>
          <w:rFonts w:ascii="宋体" w:hAnsi="宋体" w:hint="eastAsia"/>
          <w:b/>
          <w:sz w:val="24"/>
          <w:rPrChange w:id="337" w:author="张焱" w:date="2013-07-10T15:15:00Z">
            <w:rPr>
              <w:rFonts w:ascii="仿宋_GB2312" w:eastAsia="仿宋_GB2312" w:hAnsi="宋体" w:hint="eastAsia"/>
              <w:b/>
              <w:sz w:val="28"/>
              <w:szCs w:val="28"/>
            </w:rPr>
          </w:rPrChange>
        </w:rPr>
        <w:t>第十五条</w:t>
      </w:r>
      <w:r w:rsidRPr="00B60B8F">
        <w:rPr>
          <w:rFonts w:ascii="宋体" w:hAnsi="宋体" w:hint="eastAsia"/>
          <w:sz w:val="24"/>
          <w:rPrChange w:id="338" w:author="张焱" w:date="2013-07-10T15:15:00Z">
            <w:rPr>
              <w:rFonts w:ascii="仿宋_GB2312" w:eastAsia="仿宋_GB2312" w:hAnsi="宋体" w:hint="eastAsia"/>
              <w:sz w:val="28"/>
              <w:szCs w:val="28"/>
            </w:rPr>
          </w:rPrChange>
        </w:rPr>
        <w:t xml:space="preserve">  </w:t>
      </w:r>
      <w:r w:rsidR="00FB67FE" w:rsidRPr="00B60B8F">
        <w:rPr>
          <w:rFonts w:ascii="宋体" w:hAnsi="宋体" w:hint="eastAsia"/>
          <w:sz w:val="24"/>
          <w:rPrChange w:id="339" w:author="张焱" w:date="2013-07-10T15:15:00Z">
            <w:rPr>
              <w:rFonts w:ascii="仿宋_GB2312" w:eastAsia="仿宋_GB2312" w:hAnsi="宋体" w:hint="eastAsia"/>
              <w:sz w:val="28"/>
              <w:szCs w:val="28"/>
            </w:rPr>
          </w:rPrChange>
        </w:rPr>
        <w:t>高风险等级非保本浮动收益理财产品判断的基本原则包括但不限于以下内容：</w:t>
      </w:r>
    </w:p>
    <w:p w:rsidR="00FB67FE" w:rsidRPr="00B60B8F" w:rsidRDefault="00FB67FE" w:rsidP="00B60B8F">
      <w:pPr>
        <w:adjustRightInd w:val="0"/>
        <w:spacing w:line="360" w:lineRule="auto"/>
        <w:ind w:firstLineChars="200" w:firstLine="480"/>
        <w:rPr>
          <w:rFonts w:ascii="宋体" w:hAnsi="宋体" w:cs="宋体" w:hint="eastAsia"/>
          <w:color w:val="000000"/>
          <w:kern w:val="0"/>
          <w:sz w:val="24"/>
          <w:rPrChange w:id="340" w:author="张焱" w:date="2013-07-10T15:15:00Z">
            <w:rPr>
              <w:rFonts w:ascii="仿宋_GB2312" w:eastAsia="仿宋_GB2312" w:hAnsi="宋体" w:cs="宋体" w:hint="eastAsia"/>
              <w:color w:val="000000"/>
              <w:kern w:val="0"/>
              <w:sz w:val="28"/>
              <w:szCs w:val="28"/>
            </w:rPr>
          </w:rPrChange>
        </w:rPr>
        <w:pPrChange w:id="341" w:author="张焱" w:date="2013-07-10T15:15:00Z">
          <w:pPr>
            <w:adjustRightInd w:val="0"/>
            <w:spacing w:line="360" w:lineRule="auto"/>
            <w:ind w:firstLineChars="200" w:firstLine="560"/>
          </w:pPr>
        </w:pPrChange>
      </w:pPr>
      <w:r w:rsidRPr="00B60B8F">
        <w:rPr>
          <w:rFonts w:ascii="宋体" w:hAnsi="宋体" w:hint="eastAsia"/>
          <w:sz w:val="24"/>
          <w:rPrChange w:id="342" w:author="张焱" w:date="2013-07-10T15:15:00Z">
            <w:rPr>
              <w:rFonts w:ascii="仿宋_GB2312" w:eastAsia="仿宋_GB2312" w:hAnsi="宋体" w:hint="eastAsia"/>
              <w:sz w:val="28"/>
              <w:szCs w:val="28"/>
            </w:rPr>
          </w:rPrChange>
        </w:rPr>
        <w:t>（一）理财产品投资标的涉及二级市场股票、外汇、黄金</w:t>
      </w:r>
      <w:r w:rsidR="00FB4DD0" w:rsidRPr="00B60B8F">
        <w:rPr>
          <w:rFonts w:ascii="宋体" w:hAnsi="宋体" w:hint="eastAsia"/>
          <w:sz w:val="24"/>
          <w:rPrChange w:id="343" w:author="张焱" w:date="2013-07-10T15:15:00Z">
            <w:rPr>
              <w:rFonts w:ascii="仿宋_GB2312" w:eastAsia="仿宋_GB2312" w:hAnsi="宋体" w:hint="eastAsia"/>
              <w:sz w:val="28"/>
              <w:szCs w:val="28"/>
            </w:rPr>
          </w:rPrChange>
        </w:rPr>
        <w:t>、衍生产品等市场波动较大的金融工具，且</w:t>
      </w:r>
      <w:r w:rsidRPr="00B60B8F">
        <w:rPr>
          <w:rFonts w:ascii="宋体" w:hAnsi="宋体" w:hint="eastAsia"/>
          <w:sz w:val="24"/>
          <w:rPrChange w:id="344" w:author="张焱" w:date="2013-07-10T15:15:00Z">
            <w:rPr>
              <w:rFonts w:ascii="仿宋_GB2312" w:eastAsia="仿宋_GB2312" w:hAnsi="宋体" w:hint="eastAsia"/>
              <w:sz w:val="28"/>
              <w:szCs w:val="28"/>
            </w:rPr>
          </w:rPrChange>
        </w:rPr>
        <w:t>未设置任何保本或缓释措施，完全承担市场风险的</w:t>
      </w:r>
      <w:r w:rsidRPr="00B60B8F">
        <w:rPr>
          <w:rFonts w:ascii="宋体" w:hAnsi="宋体" w:cs="宋体" w:hint="eastAsia"/>
          <w:color w:val="000000"/>
          <w:kern w:val="0"/>
          <w:sz w:val="24"/>
          <w:rPrChange w:id="345" w:author="张焱" w:date="2013-07-10T15:15:00Z">
            <w:rPr>
              <w:rFonts w:ascii="仿宋_GB2312" w:eastAsia="仿宋_GB2312" w:hAnsi="宋体" w:cs="宋体" w:hint="eastAsia"/>
              <w:color w:val="000000"/>
              <w:kern w:val="0"/>
              <w:sz w:val="28"/>
              <w:szCs w:val="28"/>
            </w:rPr>
          </w:rPrChange>
        </w:rPr>
        <w:t>，或</w:t>
      </w:r>
      <w:r w:rsidRPr="00B60B8F">
        <w:rPr>
          <w:rFonts w:ascii="宋体" w:hAnsi="宋体" w:cs="宋体" w:hint="eastAsia"/>
          <w:color w:val="000000"/>
          <w:kern w:val="0"/>
          <w:sz w:val="24"/>
          <w:rPrChange w:id="346" w:author="张焱" w:date="2013-07-10T15:15:00Z">
            <w:rPr>
              <w:rFonts w:ascii="仿宋_GB2312" w:eastAsia="仿宋_GB2312" w:hAnsi="宋体" w:cs="宋体" w:hint="eastAsia"/>
              <w:color w:val="000000"/>
              <w:kern w:val="0"/>
              <w:sz w:val="28"/>
              <w:szCs w:val="28"/>
            </w:rPr>
          </w:rPrChange>
        </w:rPr>
        <w:lastRenderedPageBreak/>
        <w:t>相关金融工具/交易对手长期信用等级为BBB级以下的，或短期信用等级为A-2级以下的。</w:t>
      </w:r>
    </w:p>
    <w:p w:rsidR="00FB67FE" w:rsidRPr="00B60B8F" w:rsidRDefault="00FB67FE" w:rsidP="00B60B8F">
      <w:pPr>
        <w:adjustRightInd w:val="0"/>
        <w:spacing w:line="360" w:lineRule="auto"/>
        <w:ind w:firstLineChars="200" w:firstLine="480"/>
        <w:rPr>
          <w:rFonts w:ascii="宋体" w:hAnsi="宋体" w:cs="宋体" w:hint="eastAsia"/>
          <w:color w:val="000000"/>
          <w:kern w:val="0"/>
          <w:sz w:val="24"/>
          <w:rPrChange w:id="347" w:author="张焱" w:date="2013-07-10T15:15:00Z">
            <w:rPr>
              <w:rFonts w:ascii="仿宋_GB2312" w:eastAsia="仿宋_GB2312" w:hAnsi="宋体" w:cs="宋体" w:hint="eastAsia"/>
              <w:color w:val="000000"/>
              <w:kern w:val="0"/>
              <w:sz w:val="28"/>
              <w:szCs w:val="28"/>
            </w:rPr>
          </w:rPrChange>
        </w:rPr>
        <w:pPrChange w:id="348" w:author="张焱" w:date="2013-07-10T15:15:00Z">
          <w:pPr>
            <w:adjustRightInd w:val="0"/>
            <w:spacing w:line="360" w:lineRule="auto"/>
            <w:ind w:firstLineChars="200" w:firstLine="560"/>
          </w:pPr>
        </w:pPrChange>
      </w:pPr>
      <w:r w:rsidRPr="00B60B8F">
        <w:rPr>
          <w:rFonts w:ascii="宋体" w:hAnsi="宋体" w:hint="eastAsia"/>
          <w:sz w:val="24"/>
          <w:rPrChange w:id="349" w:author="张焱" w:date="2013-07-10T15:15:00Z">
            <w:rPr>
              <w:rFonts w:ascii="仿宋_GB2312" w:eastAsia="仿宋_GB2312" w:hAnsi="宋体" w:hint="eastAsia"/>
              <w:sz w:val="28"/>
              <w:szCs w:val="28"/>
            </w:rPr>
          </w:rPrChange>
        </w:rPr>
        <w:t>（二）理财产品投资标的为非标准化债权资产</w:t>
      </w:r>
      <w:r w:rsidR="00FB4DD0" w:rsidRPr="00B60B8F">
        <w:rPr>
          <w:rFonts w:ascii="宋体" w:hAnsi="宋体" w:hint="eastAsia"/>
          <w:sz w:val="24"/>
          <w:rPrChange w:id="350" w:author="张焱" w:date="2013-07-10T15:15:00Z">
            <w:rPr>
              <w:rFonts w:ascii="仿宋_GB2312" w:eastAsia="仿宋_GB2312" w:hAnsi="宋体" w:hint="eastAsia"/>
              <w:sz w:val="28"/>
              <w:szCs w:val="28"/>
            </w:rPr>
          </w:rPrChange>
        </w:rPr>
        <w:t>，且</w:t>
      </w:r>
      <w:r w:rsidRPr="00B60B8F">
        <w:rPr>
          <w:rFonts w:ascii="宋体" w:hAnsi="宋体" w:hint="eastAsia"/>
          <w:sz w:val="24"/>
          <w:rPrChange w:id="351" w:author="张焱" w:date="2013-07-10T15:15:00Z">
            <w:rPr>
              <w:rFonts w:ascii="仿宋_GB2312" w:eastAsia="仿宋_GB2312" w:hAnsi="宋体" w:hint="eastAsia"/>
              <w:sz w:val="28"/>
              <w:szCs w:val="28"/>
            </w:rPr>
          </w:rPrChange>
        </w:rPr>
        <w:t>融资方、担保方信用状况均一般，或抵、质押</w:t>
      </w:r>
      <w:r w:rsidR="003A5B8E" w:rsidRPr="00B60B8F">
        <w:rPr>
          <w:rFonts w:ascii="宋体" w:hAnsi="宋体" w:hint="eastAsia"/>
          <w:sz w:val="24"/>
          <w:rPrChange w:id="352" w:author="张焱" w:date="2013-07-10T15:15:00Z">
            <w:rPr>
              <w:rFonts w:ascii="仿宋_GB2312" w:eastAsia="仿宋_GB2312" w:hAnsi="宋体" w:hint="eastAsia"/>
              <w:sz w:val="28"/>
              <w:szCs w:val="28"/>
            </w:rPr>
          </w:rPrChange>
        </w:rPr>
        <w:t>不足额</w:t>
      </w:r>
      <w:r w:rsidRPr="00B60B8F">
        <w:rPr>
          <w:rFonts w:ascii="宋体" w:hAnsi="宋体" w:hint="eastAsia"/>
          <w:sz w:val="24"/>
          <w:rPrChange w:id="353" w:author="张焱" w:date="2013-07-10T15:15:00Z">
            <w:rPr>
              <w:rFonts w:ascii="仿宋_GB2312" w:eastAsia="仿宋_GB2312" w:hAnsi="宋体" w:hint="eastAsia"/>
              <w:sz w:val="28"/>
              <w:szCs w:val="28"/>
            </w:rPr>
          </w:rPrChange>
        </w:rPr>
        <w:t>的</w:t>
      </w:r>
      <w:r w:rsidRPr="00B60B8F">
        <w:rPr>
          <w:rFonts w:ascii="宋体" w:hAnsi="宋体" w:cs="宋体" w:hint="eastAsia"/>
          <w:color w:val="000000"/>
          <w:kern w:val="0"/>
          <w:sz w:val="24"/>
          <w:rPrChange w:id="354" w:author="张焱" w:date="2013-07-10T15:15:00Z">
            <w:rPr>
              <w:rFonts w:ascii="仿宋_GB2312" w:eastAsia="仿宋_GB2312" w:hAnsi="宋体" w:cs="宋体" w:hint="eastAsia"/>
              <w:color w:val="000000"/>
              <w:kern w:val="0"/>
              <w:sz w:val="28"/>
              <w:szCs w:val="28"/>
            </w:rPr>
          </w:rPrChange>
        </w:rPr>
        <w:t>。</w:t>
      </w:r>
    </w:p>
    <w:p w:rsidR="00FB67FE" w:rsidRPr="00B60B8F" w:rsidRDefault="00FB67FE" w:rsidP="00B60B8F">
      <w:pPr>
        <w:adjustRightInd w:val="0"/>
        <w:spacing w:line="360" w:lineRule="auto"/>
        <w:ind w:firstLineChars="200" w:firstLine="480"/>
        <w:rPr>
          <w:rFonts w:ascii="宋体" w:hAnsi="宋体" w:hint="eastAsia"/>
          <w:sz w:val="24"/>
          <w:rPrChange w:id="355" w:author="张焱" w:date="2013-07-10T15:15:00Z">
            <w:rPr>
              <w:rFonts w:ascii="仿宋_GB2312" w:eastAsia="仿宋_GB2312" w:hAnsi="宋体" w:hint="eastAsia"/>
              <w:sz w:val="28"/>
              <w:szCs w:val="28"/>
            </w:rPr>
          </w:rPrChange>
        </w:rPr>
        <w:pPrChange w:id="356" w:author="张焱" w:date="2013-07-10T15:15:00Z">
          <w:pPr>
            <w:adjustRightInd w:val="0"/>
            <w:spacing w:line="360" w:lineRule="auto"/>
            <w:ind w:firstLineChars="200" w:firstLine="560"/>
          </w:pPr>
        </w:pPrChange>
      </w:pPr>
      <w:r w:rsidRPr="00B60B8F">
        <w:rPr>
          <w:rFonts w:ascii="宋体" w:hAnsi="宋体" w:hint="eastAsia"/>
          <w:sz w:val="24"/>
          <w:rPrChange w:id="357" w:author="张焱" w:date="2013-07-10T15:15:00Z">
            <w:rPr>
              <w:rFonts w:ascii="仿宋_GB2312" w:eastAsia="仿宋_GB2312" w:hAnsi="宋体" w:hint="eastAsia"/>
              <w:sz w:val="28"/>
              <w:szCs w:val="28"/>
            </w:rPr>
          </w:rPrChange>
        </w:rPr>
        <w:t>（三）理财产品采用结构化设计，优先/次级之比6：1以上的，</w:t>
      </w:r>
      <w:r w:rsidR="00FB4DD0" w:rsidRPr="00B60B8F">
        <w:rPr>
          <w:rFonts w:ascii="宋体" w:hAnsi="宋体" w:hint="eastAsia"/>
          <w:sz w:val="24"/>
          <w:rPrChange w:id="358" w:author="张焱" w:date="2013-07-10T15:15:00Z">
            <w:rPr>
              <w:rFonts w:ascii="仿宋_GB2312" w:eastAsia="仿宋_GB2312" w:hAnsi="宋体" w:hint="eastAsia"/>
              <w:sz w:val="28"/>
              <w:szCs w:val="28"/>
            </w:rPr>
          </w:rPrChange>
        </w:rPr>
        <w:t>且</w:t>
      </w:r>
      <w:r w:rsidRPr="00B60B8F">
        <w:rPr>
          <w:rFonts w:ascii="宋体" w:hAnsi="宋体" w:hint="eastAsia"/>
          <w:sz w:val="24"/>
          <w:rPrChange w:id="359" w:author="张焱" w:date="2013-07-10T15:15:00Z">
            <w:rPr>
              <w:rFonts w:ascii="仿宋_GB2312" w:eastAsia="仿宋_GB2312" w:hAnsi="宋体" w:hint="eastAsia"/>
              <w:sz w:val="28"/>
              <w:szCs w:val="28"/>
            </w:rPr>
          </w:rPrChange>
        </w:rPr>
        <w:t>未设置警戒和止损措施的优先级产品，以及所有采用结构化设计的劣后级产品。</w:t>
      </w:r>
    </w:p>
    <w:p w:rsidR="00942C28" w:rsidRPr="00B60B8F" w:rsidRDefault="00FB67FE" w:rsidP="00B60B8F">
      <w:pPr>
        <w:adjustRightInd w:val="0"/>
        <w:spacing w:line="360" w:lineRule="auto"/>
        <w:ind w:firstLineChars="200" w:firstLine="480"/>
        <w:rPr>
          <w:rFonts w:ascii="宋体" w:hAnsi="宋体" w:hint="eastAsia"/>
          <w:sz w:val="24"/>
          <w:rPrChange w:id="360" w:author="张焱" w:date="2013-07-10T15:15:00Z">
            <w:rPr>
              <w:rFonts w:ascii="仿宋_GB2312" w:eastAsia="仿宋_GB2312" w:hAnsi="宋体" w:hint="eastAsia"/>
              <w:sz w:val="28"/>
              <w:szCs w:val="28"/>
            </w:rPr>
          </w:rPrChange>
        </w:rPr>
        <w:pPrChange w:id="361" w:author="张焱" w:date="2013-07-10T15:15:00Z">
          <w:pPr>
            <w:adjustRightInd w:val="0"/>
            <w:spacing w:line="360" w:lineRule="auto"/>
            <w:ind w:firstLineChars="200" w:firstLine="560"/>
          </w:pPr>
        </w:pPrChange>
      </w:pPr>
      <w:r w:rsidRPr="00B60B8F">
        <w:rPr>
          <w:rFonts w:ascii="宋体" w:hAnsi="宋体" w:hint="eastAsia"/>
          <w:sz w:val="24"/>
          <w:rPrChange w:id="362" w:author="张焱" w:date="2013-07-10T15:15:00Z">
            <w:rPr>
              <w:rFonts w:ascii="仿宋_GB2312" w:eastAsia="仿宋_GB2312" w:hAnsi="宋体" w:hint="eastAsia"/>
              <w:sz w:val="28"/>
              <w:szCs w:val="28"/>
            </w:rPr>
          </w:rPrChange>
        </w:rPr>
        <w:t>（四）</w:t>
      </w:r>
      <w:r w:rsidR="00942C28" w:rsidRPr="00B60B8F">
        <w:rPr>
          <w:rFonts w:ascii="宋体" w:hAnsi="宋体" w:hint="eastAsia"/>
          <w:sz w:val="24"/>
          <w:rPrChange w:id="363" w:author="张焱" w:date="2013-07-10T15:15:00Z">
            <w:rPr>
              <w:rFonts w:ascii="仿宋_GB2312" w:eastAsia="仿宋_GB2312" w:hAnsi="宋体" w:hint="eastAsia"/>
              <w:sz w:val="28"/>
              <w:szCs w:val="28"/>
            </w:rPr>
          </w:rPrChange>
        </w:rPr>
        <w:t>理财</w:t>
      </w:r>
      <w:r w:rsidR="00942C28" w:rsidRPr="00B60B8F">
        <w:rPr>
          <w:rFonts w:ascii="宋体" w:hAnsi="宋体" w:cs="宋体" w:hint="eastAsia"/>
          <w:color w:val="000000"/>
          <w:kern w:val="0"/>
          <w:sz w:val="24"/>
          <w:rPrChange w:id="364" w:author="张焱" w:date="2013-07-10T15:15:00Z">
            <w:rPr>
              <w:rFonts w:ascii="仿宋_GB2312" w:eastAsia="仿宋_GB2312" w:hAnsi="宋体" w:cs="宋体" w:hint="eastAsia"/>
              <w:color w:val="000000"/>
              <w:kern w:val="0"/>
              <w:sz w:val="28"/>
              <w:szCs w:val="28"/>
            </w:rPr>
          </w:rPrChange>
        </w:rPr>
        <w:t>产品</w:t>
      </w:r>
      <w:r w:rsidR="00942C28" w:rsidRPr="00B60B8F">
        <w:rPr>
          <w:rFonts w:ascii="宋体" w:hAnsi="宋体" w:hint="eastAsia"/>
          <w:sz w:val="24"/>
          <w:rPrChange w:id="365" w:author="张焱" w:date="2013-07-10T15:15:00Z">
            <w:rPr>
              <w:rFonts w:ascii="仿宋_GB2312" w:eastAsia="仿宋_GB2312" w:hAnsi="宋体" w:hint="eastAsia"/>
              <w:sz w:val="28"/>
              <w:szCs w:val="28"/>
            </w:rPr>
          </w:rPrChange>
        </w:rPr>
        <w:t>杠杆放大操作比例超过4倍的。</w:t>
      </w:r>
    </w:p>
    <w:p w:rsidR="0082673E" w:rsidRPr="00B60B8F" w:rsidRDefault="00942C28" w:rsidP="00B60B8F">
      <w:pPr>
        <w:adjustRightInd w:val="0"/>
        <w:spacing w:line="360" w:lineRule="auto"/>
        <w:ind w:firstLineChars="200" w:firstLine="480"/>
        <w:rPr>
          <w:rFonts w:ascii="宋体" w:hAnsi="宋体" w:hint="eastAsia"/>
          <w:sz w:val="24"/>
          <w:rPrChange w:id="366" w:author="张焱" w:date="2013-07-10T15:15:00Z">
            <w:rPr>
              <w:rFonts w:ascii="仿宋_GB2312" w:eastAsia="仿宋_GB2312" w:hAnsi="宋体" w:hint="eastAsia"/>
              <w:sz w:val="28"/>
              <w:szCs w:val="28"/>
            </w:rPr>
          </w:rPrChange>
        </w:rPr>
        <w:pPrChange w:id="367" w:author="张焱" w:date="2013-07-10T15:15:00Z">
          <w:pPr>
            <w:adjustRightInd w:val="0"/>
            <w:spacing w:line="360" w:lineRule="auto"/>
            <w:ind w:firstLineChars="200" w:firstLine="560"/>
          </w:pPr>
        </w:pPrChange>
      </w:pPr>
      <w:r w:rsidRPr="00B60B8F">
        <w:rPr>
          <w:rFonts w:ascii="宋体" w:hAnsi="宋体" w:hint="eastAsia"/>
          <w:sz w:val="24"/>
          <w:rPrChange w:id="368" w:author="张焱" w:date="2013-07-10T15:15:00Z">
            <w:rPr>
              <w:rFonts w:ascii="仿宋_GB2312" w:eastAsia="仿宋_GB2312" w:hAnsi="宋体" w:hint="eastAsia"/>
              <w:sz w:val="28"/>
              <w:szCs w:val="28"/>
            </w:rPr>
          </w:rPrChange>
        </w:rPr>
        <w:t>（五）</w:t>
      </w:r>
      <w:r w:rsidR="00FB67FE" w:rsidRPr="00B60B8F">
        <w:rPr>
          <w:rFonts w:ascii="宋体" w:hAnsi="宋体" w:cs="宋体" w:hint="eastAsia"/>
          <w:color w:val="000000"/>
          <w:kern w:val="0"/>
          <w:sz w:val="24"/>
          <w:rPrChange w:id="369" w:author="张焱" w:date="2013-07-10T15:15:00Z">
            <w:rPr>
              <w:rFonts w:ascii="仿宋_GB2312" w:eastAsia="仿宋_GB2312" w:hAnsi="宋体" w:cs="宋体" w:hint="eastAsia"/>
              <w:color w:val="000000"/>
              <w:kern w:val="0"/>
              <w:sz w:val="28"/>
              <w:szCs w:val="28"/>
            </w:rPr>
          </w:rPrChange>
        </w:rPr>
        <w:t>理财</w:t>
      </w:r>
      <w:r w:rsidR="00FB67FE" w:rsidRPr="00B60B8F">
        <w:rPr>
          <w:rFonts w:ascii="宋体" w:hAnsi="宋体" w:hint="eastAsia"/>
          <w:sz w:val="24"/>
          <w:rPrChange w:id="370" w:author="张焱" w:date="2013-07-10T15:15:00Z">
            <w:rPr>
              <w:rFonts w:ascii="仿宋_GB2312" w:eastAsia="仿宋_GB2312" w:hAnsi="宋体" w:hint="eastAsia"/>
              <w:sz w:val="28"/>
              <w:szCs w:val="28"/>
            </w:rPr>
          </w:rPrChange>
        </w:rPr>
        <w:t>产品</w:t>
      </w:r>
      <w:r w:rsidR="00FB67FE" w:rsidRPr="00B60B8F">
        <w:rPr>
          <w:rFonts w:ascii="宋体" w:hAnsi="宋体" w:cs="宋体" w:hint="eastAsia"/>
          <w:color w:val="000000"/>
          <w:kern w:val="0"/>
          <w:sz w:val="24"/>
          <w:rPrChange w:id="371" w:author="张焱" w:date="2013-07-10T15:15:00Z">
            <w:rPr>
              <w:rFonts w:ascii="仿宋_GB2312" w:eastAsia="仿宋_GB2312" w:hAnsi="宋体" w:cs="宋体" w:hint="eastAsia"/>
              <w:color w:val="000000"/>
              <w:kern w:val="0"/>
              <w:sz w:val="28"/>
              <w:szCs w:val="28"/>
            </w:rPr>
          </w:rPrChange>
        </w:rPr>
        <w:t>期限与所投资金融工具期限存在严重的不匹配，且所投资金融工具为低流动性资产的。</w:t>
      </w:r>
    </w:p>
    <w:p w:rsidR="00FB67FE" w:rsidRPr="00B60B8F" w:rsidRDefault="007C7D11" w:rsidP="00011607">
      <w:pPr>
        <w:adjustRightInd w:val="0"/>
        <w:spacing w:line="360" w:lineRule="auto"/>
        <w:ind w:firstLineChars="200" w:firstLine="482"/>
        <w:rPr>
          <w:rFonts w:ascii="宋体" w:hAnsi="宋体" w:hint="eastAsia"/>
          <w:sz w:val="24"/>
          <w:u w:val="single"/>
          <w:rPrChange w:id="372" w:author="张焱" w:date="2013-07-10T15:15:00Z">
            <w:rPr>
              <w:rFonts w:ascii="仿宋_GB2312" w:eastAsia="仿宋_GB2312" w:hAnsi="宋体" w:hint="eastAsia"/>
              <w:sz w:val="28"/>
              <w:szCs w:val="28"/>
              <w:u w:val="single"/>
            </w:rPr>
          </w:rPrChange>
        </w:rPr>
        <w:pPrChange w:id="373" w:author="姚东金" w:date="2015-12-29T10:53:00Z">
          <w:pPr>
            <w:adjustRightInd w:val="0"/>
            <w:spacing w:line="360" w:lineRule="auto"/>
            <w:ind w:firstLineChars="200" w:firstLine="560"/>
          </w:pPr>
        </w:pPrChange>
      </w:pPr>
      <w:r w:rsidRPr="00B60B8F">
        <w:rPr>
          <w:rFonts w:ascii="宋体" w:hAnsi="宋体" w:hint="eastAsia"/>
          <w:b/>
          <w:sz w:val="24"/>
          <w:rPrChange w:id="374" w:author="张焱" w:date="2013-07-10T15:15:00Z">
            <w:rPr>
              <w:rFonts w:ascii="仿宋_GB2312" w:eastAsia="仿宋_GB2312" w:hAnsi="宋体" w:hint="eastAsia"/>
              <w:b/>
              <w:sz w:val="28"/>
              <w:szCs w:val="28"/>
            </w:rPr>
          </w:rPrChange>
        </w:rPr>
        <w:t>第十六条</w:t>
      </w:r>
      <w:r w:rsidRPr="00B60B8F">
        <w:rPr>
          <w:rFonts w:ascii="宋体" w:hAnsi="宋体" w:hint="eastAsia"/>
          <w:sz w:val="24"/>
          <w:rPrChange w:id="375" w:author="张焱" w:date="2013-07-10T15:15:00Z">
            <w:rPr>
              <w:rFonts w:ascii="仿宋_GB2312" w:eastAsia="仿宋_GB2312" w:hAnsi="宋体" w:hint="eastAsia"/>
              <w:sz w:val="28"/>
              <w:szCs w:val="28"/>
            </w:rPr>
          </w:rPrChange>
        </w:rPr>
        <w:t xml:space="preserve">  </w:t>
      </w:r>
      <w:r w:rsidR="00612FF6" w:rsidRPr="00B60B8F">
        <w:rPr>
          <w:rFonts w:ascii="宋体" w:hAnsi="宋体" w:hint="eastAsia"/>
          <w:sz w:val="24"/>
          <w:rPrChange w:id="376" w:author="张焱" w:date="2013-07-10T15:15:00Z">
            <w:rPr>
              <w:rFonts w:ascii="仿宋_GB2312" w:eastAsia="仿宋_GB2312" w:hAnsi="宋体" w:hint="eastAsia"/>
              <w:sz w:val="28"/>
              <w:szCs w:val="28"/>
            </w:rPr>
          </w:rPrChange>
        </w:rPr>
        <w:t>非保本浮动收益理财产品除根据上述判断的基本原则进行确定外，还应综合</w:t>
      </w:r>
      <w:r w:rsidR="00612FF6" w:rsidRPr="00B60B8F">
        <w:rPr>
          <w:rFonts w:ascii="宋体" w:hAnsi="宋体" w:cs="宋体" w:hint="eastAsia"/>
          <w:color w:val="000000"/>
          <w:kern w:val="0"/>
          <w:sz w:val="24"/>
          <w:rPrChange w:id="377" w:author="张焱" w:date="2013-07-10T15:15:00Z">
            <w:rPr>
              <w:rFonts w:ascii="仿宋_GB2312" w:eastAsia="仿宋_GB2312" w:hAnsi="宋体" w:cs="宋体" w:hint="eastAsia"/>
              <w:color w:val="000000"/>
              <w:kern w:val="0"/>
              <w:sz w:val="28"/>
              <w:szCs w:val="28"/>
            </w:rPr>
          </w:rPrChange>
        </w:rPr>
        <w:t>考虑产品投向</w:t>
      </w:r>
      <w:r w:rsidR="005C7204" w:rsidRPr="00B60B8F">
        <w:rPr>
          <w:rFonts w:ascii="宋体" w:hAnsi="宋体" w:cs="宋体" w:hint="eastAsia"/>
          <w:color w:val="000000"/>
          <w:kern w:val="0"/>
          <w:sz w:val="24"/>
          <w:rPrChange w:id="378" w:author="张焱" w:date="2013-07-10T15:15:00Z">
            <w:rPr>
              <w:rFonts w:ascii="仿宋_GB2312" w:eastAsia="仿宋_GB2312" w:hAnsi="宋体" w:cs="宋体" w:hint="eastAsia"/>
              <w:color w:val="000000"/>
              <w:kern w:val="0"/>
              <w:sz w:val="28"/>
              <w:szCs w:val="28"/>
            </w:rPr>
          </w:rPrChange>
        </w:rPr>
        <w:t>、投资组合</w:t>
      </w:r>
      <w:r w:rsidR="00612FF6" w:rsidRPr="00B60B8F">
        <w:rPr>
          <w:rFonts w:ascii="宋体" w:hAnsi="宋体" w:cs="宋体" w:hint="eastAsia"/>
          <w:color w:val="000000"/>
          <w:kern w:val="0"/>
          <w:sz w:val="24"/>
          <w:rPrChange w:id="379" w:author="张焱" w:date="2013-07-10T15:15:00Z">
            <w:rPr>
              <w:rFonts w:ascii="仿宋_GB2312" w:eastAsia="仿宋_GB2312" w:hAnsi="宋体" w:cs="宋体" w:hint="eastAsia"/>
              <w:color w:val="000000"/>
              <w:kern w:val="0"/>
              <w:sz w:val="28"/>
              <w:szCs w:val="28"/>
            </w:rPr>
          </w:rPrChange>
        </w:rPr>
        <w:t>、风险缓释、产品结构、杠杆放大比例、流动性情况等因素，分析理财产品所</w:t>
      </w:r>
      <w:r w:rsidR="00612FF6" w:rsidRPr="00B60B8F">
        <w:rPr>
          <w:rFonts w:ascii="宋体" w:hAnsi="宋体" w:hint="eastAsia"/>
          <w:sz w:val="24"/>
          <w:rPrChange w:id="380" w:author="张焱" w:date="2013-07-10T15:15:00Z">
            <w:rPr>
              <w:rFonts w:ascii="仿宋_GB2312" w:eastAsia="仿宋_GB2312" w:hAnsi="宋体" w:hint="eastAsia"/>
              <w:sz w:val="28"/>
              <w:szCs w:val="28"/>
            </w:rPr>
          </w:rPrChange>
        </w:rPr>
        <w:t>承担的市场风险、信用风险与流动性风险等</w:t>
      </w:r>
      <w:r w:rsidR="00612FF6" w:rsidRPr="00B60B8F">
        <w:rPr>
          <w:rFonts w:ascii="宋体" w:hAnsi="宋体" w:cs="宋体" w:hint="eastAsia"/>
          <w:color w:val="000000"/>
          <w:kern w:val="0"/>
          <w:sz w:val="24"/>
          <w:rPrChange w:id="381" w:author="张焱" w:date="2013-07-10T15:15:00Z">
            <w:rPr>
              <w:rFonts w:ascii="仿宋_GB2312" w:eastAsia="仿宋_GB2312" w:hAnsi="宋体" w:cs="宋体" w:hint="eastAsia"/>
              <w:color w:val="000000"/>
              <w:kern w:val="0"/>
              <w:sz w:val="28"/>
              <w:szCs w:val="28"/>
            </w:rPr>
          </w:rPrChange>
        </w:rPr>
        <w:t>，</w:t>
      </w:r>
      <w:r w:rsidR="005C7204" w:rsidRPr="00B60B8F">
        <w:rPr>
          <w:rFonts w:ascii="宋体" w:hAnsi="宋体" w:cs="宋体" w:hint="eastAsia"/>
          <w:color w:val="000000"/>
          <w:kern w:val="0"/>
          <w:sz w:val="24"/>
          <w:rPrChange w:id="382" w:author="张焱" w:date="2013-07-10T15:15:00Z">
            <w:rPr>
              <w:rFonts w:ascii="仿宋_GB2312" w:eastAsia="仿宋_GB2312" w:hAnsi="宋体" w:cs="宋体" w:hint="eastAsia"/>
              <w:color w:val="000000"/>
              <w:kern w:val="0"/>
              <w:sz w:val="28"/>
              <w:szCs w:val="28"/>
            </w:rPr>
          </w:rPrChange>
        </w:rPr>
        <w:t>最终</w:t>
      </w:r>
      <w:r w:rsidR="00574560" w:rsidRPr="00B60B8F">
        <w:rPr>
          <w:rFonts w:ascii="宋体" w:hAnsi="宋体" w:cs="宋体" w:hint="eastAsia"/>
          <w:color w:val="000000"/>
          <w:kern w:val="0"/>
          <w:sz w:val="24"/>
          <w:rPrChange w:id="383" w:author="张焱" w:date="2013-07-10T15:15:00Z">
            <w:rPr>
              <w:rFonts w:ascii="仿宋_GB2312" w:eastAsia="仿宋_GB2312" w:hAnsi="宋体" w:cs="宋体" w:hint="eastAsia"/>
              <w:color w:val="000000"/>
              <w:kern w:val="0"/>
              <w:sz w:val="28"/>
              <w:szCs w:val="28"/>
            </w:rPr>
          </w:rPrChange>
        </w:rPr>
        <w:t>基于审慎原则</w:t>
      </w:r>
      <w:r w:rsidR="00612FF6" w:rsidRPr="00B60B8F">
        <w:rPr>
          <w:rFonts w:ascii="宋体" w:hAnsi="宋体" w:cs="宋体" w:hint="eastAsia"/>
          <w:color w:val="000000"/>
          <w:kern w:val="0"/>
          <w:sz w:val="24"/>
          <w:rPrChange w:id="384" w:author="张焱" w:date="2013-07-10T15:15:00Z">
            <w:rPr>
              <w:rFonts w:ascii="仿宋_GB2312" w:eastAsia="仿宋_GB2312" w:hAnsi="宋体" w:cs="宋体" w:hint="eastAsia"/>
              <w:color w:val="000000"/>
              <w:kern w:val="0"/>
              <w:sz w:val="28"/>
              <w:szCs w:val="28"/>
            </w:rPr>
          </w:rPrChange>
        </w:rPr>
        <w:t>调整确定</w:t>
      </w:r>
      <w:r w:rsidR="00FB67FE" w:rsidRPr="00B60B8F">
        <w:rPr>
          <w:rFonts w:ascii="宋体" w:hAnsi="宋体" w:hint="eastAsia"/>
          <w:sz w:val="24"/>
          <w:rPrChange w:id="385" w:author="张焱" w:date="2013-07-10T15:15:00Z">
            <w:rPr>
              <w:rFonts w:ascii="仿宋_GB2312" w:eastAsia="仿宋_GB2312" w:hAnsi="宋体" w:hint="eastAsia"/>
              <w:sz w:val="28"/>
              <w:szCs w:val="28"/>
            </w:rPr>
          </w:rPrChange>
        </w:rPr>
        <w:t>理财产品风险等级</w:t>
      </w:r>
      <w:r w:rsidR="00612FF6" w:rsidRPr="00B60B8F">
        <w:rPr>
          <w:rFonts w:ascii="宋体" w:hAnsi="宋体" w:hint="eastAsia"/>
          <w:sz w:val="24"/>
          <w:rPrChange w:id="386" w:author="张焱" w:date="2013-07-10T15:15:00Z">
            <w:rPr>
              <w:rFonts w:ascii="仿宋_GB2312" w:eastAsia="仿宋_GB2312" w:hAnsi="宋体" w:hint="eastAsia"/>
              <w:sz w:val="28"/>
              <w:szCs w:val="28"/>
            </w:rPr>
          </w:rPrChange>
        </w:rPr>
        <w:t>。</w:t>
      </w:r>
    </w:p>
    <w:p w:rsidR="0081753B" w:rsidRDefault="0081753B" w:rsidP="00B60B8F">
      <w:pPr>
        <w:numPr>
          <w:ins w:id="387" w:author="张焱" w:date="2013-07-10T15:17:00Z"/>
        </w:numPr>
        <w:spacing w:line="360" w:lineRule="auto"/>
        <w:rPr>
          <w:ins w:id="388" w:author="张焱" w:date="2013-07-10T15:17:00Z"/>
          <w:rFonts w:ascii="宋体" w:hAnsi="宋体" w:hint="eastAsia"/>
          <w:b/>
          <w:sz w:val="24"/>
        </w:rPr>
        <w:pPrChange w:id="389" w:author="张焱" w:date="2013-07-10T15:15:00Z">
          <w:pPr>
            <w:spacing w:line="360" w:lineRule="auto"/>
            <w:jc w:val="center"/>
          </w:pPr>
        </w:pPrChange>
      </w:pPr>
    </w:p>
    <w:p w:rsidR="00983969" w:rsidRPr="0081753B" w:rsidRDefault="0065006C" w:rsidP="0081753B">
      <w:pPr>
        <w:spacing w:line="360" w:lineRule="auto"/>
        <w:jc w:val="center"/>
        <w:rPr>
          <w:rFonts w:ascii="黑体" w:eastAsia="黑体" w:hAnsi="宋体" w:hint="eastAsia"/>
          <w:sz w:val="24"/>
          <w:rPrChange w:id="390" w:author="张焱" w:date="2013-07-10T15:17:00Z">
            <w:rPr>
              <w:rFonts w:ascii="仿宋_GB2312" w:eastAsia="仿宋_GB2312" w:hAnsi="宋体" w:hint="eastAsia"/>
              <w:b/>
              <w:sz w:val="28"/>
              <w:szCs w:val="28"/>
            </w:rPr>
          </w:rPrChange>
        </w:rPr>
      </w:pPr>
      <w:r w:rsidRPr="0081753B">
        <w:rPr>
          <w:rFonts w:ascii="黑体" w:eastAsia="黑体" w:hAnsi="宋体" w:hint="eastAsia"/>
          <w:sz w:val="24"/>
          <w:rPrChange w:id="391" w:author="张焱" w:date="2013-07-10T15:17:00Z">
            <w:rPr>
              <w:rFonts w:ascii="仿宋_GB2312" w:eastAsia="仿宋_GB2312" w:hAnsi="宋体" w:hint="eastAsia"/>
              <w:b/>
              <w:sz w:val="28"/>
              <w:szCs w:val="28"/>
            </w:rPr>
          </w:rPrChange>
        </w:rPr>
        <w:t>第四</w:t>
      </w:r>
      <w:r w:rsidR="001310C1" w:rsidRPr="0081753B">
        <w:rPr>
          <w:rFonts w:ascii="黑体" w:eastAsia="黑体" w:hAnsi="宋体" w:hint="eastAsia"/>
          <w:sz w:val="24"/>
          <w:rPrChange w:id="392" w:author="张焱" w:date="2013-07-10T15:17:00Z">
            <w:rPr>
              <w:rFonts w:ascii="仿宋_GB2312" w:eastAsia="仿宋_GB2312" w:hAnsi="宋体" w:hint="eastAsia"/>
              <w:b/>
              <w:sz w:val="28"/>
              <w:szCs w:val="28"/>
            </w:rPr>
          </w:rPrChange>
        </w:rPr>
        <w:t>章</w:t>
      </w:r>
      <w:r w:rsidR="00983969" w:rsidRPr="0081753B">
        <w:rPr>
          <w:rFonts w:ascii="黑体" w:eastAsia="黑体" w:hAnsi="宋体" w:hint="eastAsia"/>
          <w:sz w:val="24"/>
          <w:rPrChange w:id="393" w:author="张焱" w:date="2013-07-10T15:17:00Z">
            <w:rPr>
              <w:rFonts w:ascii="仿宋_GB2312" w:eastAsia="仿宋_GB2312" w:hAnsi="宋体" w:hint="eastAsia"/>
              <w:b/>
              <w:sz w:val="28"/>
              <w:szCs w:val="28"/>
            </w:rPr>
          </w:rPrChange>
        </w:rPr>
        <w:t xml:space="preserve">  附  则</w:t>
      </w:r>
    </w:p>
    <w:p w:rsidR="009472C9" w:rsidRPr="00B60B8F" w:rsidRDefault="00FB67FE" w:rsidP="00011607">
      <w:pPr>
        <w:adjustRightInd w:val="0"/>
        <w:spacing w:line="360" w:lineRule="auto"/>
        <w:ind w:firstLineChars="200" w:firstLine="482"/>
        <w:rPr>
          <w:rFonts w:ascii="宋体" w:hAnsi="宋体" w:hint="eastAsia"/>
          <w:b/>
          <w:sz w:val="24"/>
          <w:rPrChange w:id="394" w:author="张焱" w:date="2013-07-10T15:15:00Z">
            <w:rPr>
              <w:rFonts w:ascii="仿宋_GB2312" w:eastAsia="仿宋_GB2312" w:hAnsi="宋体" w:hint="eastAsia"/>
              <w:b/>
              <w:sz w:val="28"/>
              <w:szCs w:val="28"/>
            </w:rPr>
          </w:rPrChange>
        </w:rPr>
        <w:pPrChange w:id="395" w:author="姚东金" w:date="2015-12-29T10:53:00Z">
          <w:pPr>
            <w:adjustRightInd w:val="0"/>
            <w:spacing w:line="360" w:lineRule="auto"/>
            <w:ind w:firstLineChars="200" w:firstLine="560"/>
          </w:pPr>
        </w:pPrChange>
      </w:pPr>
      <w:r w:rsidRPr="00B60B8F">
        <w:rPr>
          <w:rFonts w:ascii="宋体" w:hAnsi="宋体" w:hint="eastAsia"/>
          <w:b/>
          <w:sz w:val="24"/>
          <w:rPrChange w:id="396" w:author="张焱" w:date="2013-07-10T15:15:00Z">
            <w:rPr>
              <w:rFonts w:ascii="仿宋_GB2312" w:eastAsia="仿宋_GB2312" w:hAnsi="宋体" w:hint="eastAsia"/>
              <w:b/>
              <w:sz w:val="28"/>
              <w:szCs w:val="28"/>
            </w:rPr>
          </w:rPrChange>
        </w:rPr>
        <w:t>第十七条</w:t>
      </w:r>
      <w:r w:rsidRPr="00B60B8F">
        <w:rPr>
          <w:rFonts w:ascii="宋体" w:hAnsi="宋体" w:hint="eastAsia"/>
          <w:sz w:val="24"/>
          <w:rPrChange w:id="397" w:author="张焱" w:date="2013-07-10T15:15:00Z">
            <w:rPr>
              <w:rFonts w:ascii="仿宋_GB2312" w:eastAsia="仿宋_GB2312" w:hAnsi="宋体" w:hint="eastAsia"/>
              <w:sz w:val="28"/>
              <w:szCs w:val="28"/>
            </w:rPr>
          </w:rPrChange>
        </w:rPr>
        <w:t xml:space="preserve">  </w:t>
      </w:r>
      <w:r w:rsidR="00EC6F36" w:rsidRPr="00B60B8F">
        <w:rPr>
          <w:rFonts w:ascii="宋体" w:hAnsi="宋体" w:hint="eastAsia"/>
          <w:sz w:val="24"/>
          <w:rPrChange w:id="398" w:author="张焱" w:date="2013-07-10T15:15:00Z">
            <w:rPr>
              <w:rFonts w:ascii="仿宋_GB2312" w:eastAsia="仿宋_GB2312" w:hAnsi="宋体" w:hint="eastAsia"/>
              <w:sz w:val="28"/>
              <w:szCs w:val="28"/>
            </w:rPr>
          </w:rPrChange>
        </w:rPr>
        <w:t>本办法</w:t>
      </w:r>
      <w:r w:rsidR="00B141D7" w:rsidRPr="00B60B8F">
        <w:rPr>
          <w:rFonts w:ascii="宋体" w:hAnsi="宋体" w:hint="eastAsia"/>
          <w:sz w:val="24"/>
          <w:rPrChange w:id="399" w:author="张焱" w:date="2013-07-10T15:15:00Z">
            <w:rPr>
              <w:rFonts w:ascii="仿宋_GB2312" w:eastAsia="仿宋_GB2312" w:hAnsi="宋体" w:hint="eastAsia"/>
              <w:sz w:val="28"/>
              <w:szCs w:val="28"/>
            </w:rPr>
          </w:rPrChange>
        </w:rPr>
        <w:t>由南京银行</w:t>
      </w:r>
      <w:del w:id="400" w:author="张焱" w:date="2013-07-10T15:17:00Z">
        <w:r w:rsidR="009472C9" w:rsidRPr="00B60B8F" w:rsidDel="0081753B">
          <w:rPr>
            <w:rFonts w:ascii="宋体" w:hAnsi="宋体" w:hint="eastAsia"/>
            <w:sz w:val="24"/>
            <w:rPrChange w:id="401" w:author="张焱" w:date="2013-07-10T15:15:00Z">
              <w:rPr>
                <w:rFonts w:ascii="仿宋_GB2312" w:eastAsia="仿宋_GB2312" w:hAnsi="宋体" w:hint="eastAsia"/>
                <w:sz w:val="28"/>
                <w:szCs w:val="28"/>
              </w:rPr>
            </w:rPrChange>
          </w:rPr>
          <w:delText>总行</w:delText>
        </w:r>
      </w:del>
      <w:r w:rsidR="00B141D7" w:rsidRPr="00B60B8F">
        <w:rPr>
          <w:rFonts w:ascii="宋体" w:hAnsi="宋体" w:hint="eastAsia"/>
          <w:sz w:val="24"/>
          <w:rPrChange w:id="402" w:author="张焱" w:date="2013-07-10T15:15:00Z">
            <w:rPr>
              <w:rFonts w:ascii="仿宋_GB2312" w:eastAsia="仿宋_GB2312" w:hAnsi="宋体" w:hint="eastAsia"/>
              <w:sz w:val="28"/>
              <w:szCs w:val="28"/>
            </w:rPr>
          </w:rPrChange>
        </w:rPr>
        <w:t>负责制定、解释和修改。</w:t>
      </w:r>
    </w:p>
    <w:p w:rsidR="00FE083D" w:rsidRPr="00B60B8F" w:rsidRDefault="00FB67FE" w:rsidP="00011607">
      <w:pPr>
        <w:spacing w:line="360" w:lineRule="auto"/>
        <w:ind w:firstLineChars="200" w:firstLine="482"/>
        <w:rPr>
          <w:rFonts w:ascii="宋体" w:hAnsi="宋体" w:hint="eastAsia"/>
          <w:sz w:val="24"/>
          <w:rPrChange w:id="403" w:author="张焱" w:date="2013-07-10T15:15:00Z">
            <w:rPr>
              <w:rFonts w:ascii="仿宋_GB2312" w:eastAsia="仿宋_GB2312" w:hAnsi="宋体" w:hint="eastAsia"/>
              <w:sz w:val="28"/>
              <w:szCs w:val="28"/>
            </w:rPr>
          </w:rPrChange>
        </w:rPr>
        <w:pPrChange w:id="404" w:author="姚东金" w:date="2015-12-29T10:53:00Z">
          <w:pPr>
            <w:spacing w:line="360" w:lineRule="auto"/>
            <w:ind w:firstLineChars="200" w:firstLine="560"/>
          </w:pPr>
        </w:pPrChange>
      </w:pPr>
      <w:r w:rsidRPr="00B60B8F">
        <w:rPr>
          <w:rFonts w:ascii="宋体" w:hAnsi="宋体" w:hint="eastAsia"/>
          <w:b/>
          <w:sz w:val="24"/>
          <w:rPrChange w:id="405" w:author="张焱" w:date="2013-07-10T15:15:00Z">
            <w:rPr>
              <w:rFonts w:ascii="仿宋_GB2312" w:eastAsia="仿宋_GB2312" w:hAnsi="宋体" w:hint="eastAsia"/>
              <w:b/>
              <w:sz w:val="28"/>
              <w:szCs w:val="28"/>
            </w:rPr>
          </w:rPrChange>
        </w:rPr>
        <w:t>第十八条</w:t>
      </w:r>
      <w:r w:rsidR="00B141D7" w:rsidRPr="00B60B8F">
        <w:rPr>
          <w:rFonts w:ascii="宋体" w:hAnsi="宋体" w:hint="eastAsia"/>
          <w:sz w:val="24"/>
          <w:rPrChange w:id="406" w:author="张焱" w:date="2013-07-10T15:15:00Z">
            <w:rPr>
              <w:rFonts w:ascii="仿宋_GB2312" w:eastAsia="仿宋_GB2312" w:hAnsi="宋体" w:hint="eastAsia"/>
              <w:sz w:val="28"/>
              <w:szCs w:val="28"/>
            </w:rPr>
          </w:rPrChange>
        </w:rPr>
        <w:t xml:space="preserve">  </w:t>
      </w:r>
      <w:r w:rsidR="00713DA8" w:rsidRPr="00B60B8F">
        <w:rPr>
          <w:rFonts w:ascii="宋体" w:hAnsi="宋体" w:hint="eastAsia"/>
          <w:sz w:val="24"/>
          <w:rPrChange w:id="407" w:author="张焱" w:date="2013-07-10T15:15:00Z">
            <w:rPr>
              <w:rFonts w:ascii="仿宋_GB2312" w:eastAsia="仿宋_GB2312" w:hAnsi="宋体" w:hint="eastAsia"/>
              <w:sz w:val="28"/>
              <w:szCs w:val="28"/>
            </w:rPr>
          </w:rPrChange>
        </w:rPr>
        <w:t>本</w:t>
      </w:r>
      <w:r w:rsidR="00EC6F36" w:rsidRPr="00B60B8F">
        <w:rPr>
          <w:rFonts w:ascii="宋体" w:hAnsi="宋体" w:hint="eastAsia"/>
          <w:sz w:val="24"/>
          <w:rPrChange w:id="408" w:author="张焱" w:date="2013-07-10T15:15:00Z">
            <w:rPr>
              <w:rFonts w:ascii="仿宋_GB2312" w:eastAsia="仿宋_GB2312" w:hAnsi="宋体" w:hint="eastAsia"/>
              <w:sz w:val="28"/>
              <w:szCs w:val="28"/>
            </w:rPr>
          </w:rPrChange>
        </w:rPr>
        <w:t>办法</w:t>
      </w:r>
      <w:r w:rsidR="00B141D7" w:rsidRPr="00B60B8F">
        <w:rPr>
          <w:rFonts w:ascii="宋体" w:hAnsi="宋体" w:hint="eastAsia"/>
          <w:sz w:val="24"/>
          <w:rPrChange w:id="409" w:author="张焱" w:date="2013-07-10T15:15:00Z">
            <w:rPr>
              <w:rFonts w:ascii="仿宋_GB2312" w:eastAsia="仿宋_GB2312" w:hAnsi="宋体" w:hint="eastAsia"/>
              <w:sz w:val="28"/>
              <w:szCs w:val="28"/>
            </w:rPr>
          </w:rPrChange>
        </w:rPr>
        <w:t>自</w:t>
      </w:r>
      <w:r w:rsidR="000527A7" w:rsidRPr="00B60B8F">
        <w:rPr>
          <w:rFonts w:ascii="宋体" w:hAnsi="宋体" w:hint="eastAsia"/>
          <w:sz w:val="24"/>
          <w:rPrChange w:id="410" w:author="张焱" w:date="2013-07-10T15:15:00Z">
            <w:rPr>
              <w:rFonts w:ascii="仿宋_GB2312" w:eastAsia="仿宋_GB2312" w:hAnsi="宋体" w:hint="eastAsia"/>
              <w:sz w:val="28"/>
              <w:szCs w:val="28"/>
            </w:rPr>
          </w:rPrChange>
        </w:rPr>
        <w:t>发布</w:t>
      </w:r>
      <w:r w:rsidR="00B141D7" w:rsidRPr="00B60B8F">
        <w:rPr>
          <w:rFonts w:ascii="宋体" w:hAnsi="宋体" w:hint="eastAsia"/>
          <w:sz w:val="24"/>
          <w:rPrChange w:id="411" w:author="张焱" w:date="2013-07-10T15:15:00Z">
            <w:rPr>
              <w:rFonts w:ascii="仿宋_GB2312" w:eastAsia="仿宋_GB2312" w:hAnsi="宋体" w:hint="eastAsia"/>
              <w:sz w:val="28"/>
              <w:szCs w:val="28"/>
            </w:rPr>
          </w:rPrChange>
        </w:rPr>
        <w:t>之日起</w:t>
      </w:r>
      <w:r w:rsidR="00A7448F" w:rsidRPr="00B60B8F">
        <w:rPr>
          <w:rFonts w:ascii="宋体" w:hAnsi="宋体" w:hint="eastAsia"/>
          <w:sz w:val="24"/>
          <w:rPrChange w:id="412" w:author="张焱" w:date="2013-07-10T15:15:00Z">
            <w:rPr>
              <w:rFonts w:ascii="仿宋_GB2312" w:eastAsia="仿宋_GB2312" w:hAnsi="宋体" w:hint="eastAsia"/>
              <w:sz w:val="28"/>
              <w:szCs w:val="28"/>
            </w:rPr>
          </w:rPrChange>
        </w:rPr>
        <w:t>执</w:t>
      </w:r>
      <w:r w:rsidR="00B141D7" w:rsidRPr="00B60B8F">
        <w:rPr>
          <w:rFonts w:ascii="宋体" w:hAnsi="宋体" w:hint="eastAsia"/>
          <w:sz w:val="24"/>
          <w:rPrChange w:id="413" w:author="张焱" w:date="2013-07-10T15:15:00Z">
            <w:rPr>
              <w:rFonts w:ascii="仿宋_GB2312" w:eastAsia="仿宋_GB2312" w:hAnsi="宋体" w:hint="eastAsia"/>
              <w:sz w:val="28"/>
              <w:szCs w:val="28"/>
            </w:rPr>
          </w:rPrChange>
        </w:rPr>
        <w:t>行</w:t>
      </w:r>
      <w:r w:rsidR="009472C9" w:rsidRPr="00B60B8F">
        <w:rPr>
          <w:rFonts w:ascii="宋体" w:hAnsi="宋体" w:hint="eastAsia"/>
          <w:sz w:val="24"/>
          <w:rPrChange w:id="414" w:author="张焱" w:date="2013-07-10T15:15:00Z">
            <w:rPr>
              <w:rFonts w:ascii="仿宋_GB2312" w:eastAsia="仿宋_GB2312" w:hAnsi="宋体" w:hint="eastAsia"/>
              <w:sz w:val="28"/>
              <w:szCs w:val="28"/>
            </w:rPr>
          </w:rPrChange>
        </w:rPr>
        <w:t>，原《</w:t>
      </w:r>
      <w:r w:rsidR="00647941" w:rsidRPr="00B60B8F">
        <w:rPr>
          <w:rFonts w:ascii="宋体" w:hAnsi="宋体" w:hint="eastAsia"/>
          <w:sz w:val="24"/>
          <w:rPrChange w:id="415" w:author="张焱" w:date="2013-07-10T15:15:00Z">
            <w:rPr>
              <w:rFonts w:ascii="仿宋_GB2312" w:eastAsia="仿宋_GB2312" w:hAnsi="宋体" w:hint="eastAsia"/>
              <w:sz w:val="28"/>
              <w:szCs w:val="28"/>
            </w:rPr>
          </w:rPrChange>
        </w:rPr>
        <w:t>南京银行“金梅花”</w:t>
      </w:r>
      <w:r w:rsidR="00024365" w:rsidRPr="00B60B8F">
        <w:rPr>
          <w:rFonts w:ascii="宋体" w:hAnsi="宋体" w:hint="eastAsia"/>
          <w:sz w:val="24"/>
          <w:rPrChange w:id="416" w:author="张焱" w:date="2013-07-10T15:15:00Z">
            <w:rPr>
              <w:rFonts w:ascii="仿宋_GB2312" w:eastAsia="仿宋_GB2312" w:hAnsi="宋体" w:hint="eastAsia"/>
              <w:sz w:val="28"/>
              <w:szCs w:val="28"/>
            </w:rPr>
          </w:rPrChange>
        </w:rPr>
        <w:t>理财产品</w:t>
      </w:r>
      <w:r w:rsidR="00647941" w:rsidRPr="00B60B8F">
        <w:rPr>
          <w:rFonts w:ascii="宋体" w:hAnsi="宋体" w:hint="eastAsia"/>
          <w:sz w:val="24"/>
          <w:rPrChange w:id="417" w:author="张焱" w:date="2013-07-10T15:15:00Z">
            <w:rPr>
              <w:rFonts w:ascii="仿宋_GB2312" w:eastAsia="仿宋_GB2312" w:hAnsi="宋体" w:hint="eastAsia"/>
              <w:sz w:val="28"/>
              <w:szCs w:val="28"/>
            </w:rPr>
          </w:rPrChange>
        </w:rPr>
        <w:t>风险等级评估实施细则</w:t>
      </w:r>
      <w:r w:rsidR="009472C9" w:rsidRPr="00B60B8F">
        <w:rPr>
          <w:rFonts w:ascii="宋体" w:hAnsi="宋体" w:hint="eastAsia"/>
          <w:sz w:val="24"/>
          <w:rPrChange w:id="418" w:author="张焱" w:date="2013-07-10T15:15:00Z">
            <w:rPr>
              <w:rFonts w:ascii="仿宋_GB2312" w:eastAsia="仿宋_GB2312" w:hAnsi="宋体" w:hint="eastAsia"/>
              <w:sz w:val="28"/>
              <w:szCs w:val="28"/>
            </w:rPr>
          </w:rPrChange>
        </w:rPr>
        <w:t>》</w:t>
      </w:r>
      <w:ins w:id="419" w:author="张焱" w:date="2013-07-10T15:17:00Z">
        <w:r w:rsidR="0081753B">
          <w:rPr>
            <w:rFonts w:ascii="宋体" w:hAnsi="宋体" w:hint="eastAsia"/>
            <w:sz w:val="24"/>
          </w:rPr>
          <w:t>（</w:t>
        </w:r>
      </w:ins>
      <w:ins w:id="420" w:author="张焱" w:date="2013-07-11T17:28:00Z">
        <w:r w:rsidR="008248EF">
          <w:rPr>
            <w:rFonts w:ascii="宋体" w:hAnsi="宋体" w:hint="eastAsia"/>
            <w:sz w:val="24"/>
          </w:rPr>
          <w:t>宁银发〔2012〕679号</w:t>
        </w:r>
      </w:ins>
      <w:ins w:id="421" w:author="张焱" w:date="2013-07-10T15:17:00Z">
        <w:r w:rsidR="0081753B">
          <w:rPr>
            <w:rFonts w:ascii="宋体" w:hAnsi="宋体" w:hint="eastAsia"/>
            <w:sz w:val="24"/>
          </w:rPr>
          <w:t>）</w:t>
        </w:r>
      </w:ins>
      <w:r w:rsidR="009472C9" w:rsidRPr="00B60B8F">
        <w:rPr>
          <w:rFonts w:ascii="宋体" w:hAnsi="宋体" w:hint="eastAsia"/>
          <w:sz w:val="24"/>
          <w:rPrChange w:id="422" w:author="张焱" w:date="2013-07-10T15:15:00Z">
            <w:rPr>
              <w:rFonts w:ascii="仿宋_GB2312" w:eastAsia="仿宋_GB2312" w:hAnsi="宋体" w:hint="eastAsia"/>
              <w:sz w:val="28"/>
              <w:szCs w:val="28"/>
            </w:rPr>
          </w:rPrChange>
        </w:rPr>
        <w:t>同时废止。</w:t>
      </w:r>
    </w:p>
    <w:sectPr w:rsidR="00FE083D" w:rsidRPr="00B60B8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C51" w:rsidRDefault="00504C51">
      <w:r>
        <w:separator/>
      </w:r>
    </w:p>
  </w:endnote>
  <w:endnote w:type="continuationSeparator" w:id="0">
    <w:p w:rsidR="00504C51" w:rsidRDefault="0050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53B" w:rsidRDefault="0081753B" w:rsidP="006205C8">
    <w:pPr>
      <w:pStyle w:val="a6"/>
      <w:jc w:val="center"/>
      <w:rPr>
        <w:rFonts w:hint="eastAsia"/>
      </w:rPr>
    </w:pPr>
    <w:del w:id="424" w:author="张焱" w:date="2013-07-10T15:17:00Z">
      <w:r w:rsidDel="0081753B">
        <w:rPr>
          <w:rStyle w:val="a7"/>
        </w:rPr>
        <w:fldChar w:fldCharType="begin"/>
      </w:r>
      <w:r w:rsidDel="0081753B">
        <w:rPr>
          <w:rStyle w:val="a7"/>
        </w:rPr>
        <w:delInstrText xml:space="preserve"> PAGE </w:delInstrText>
      </w:r>
      <w:r w:rsidDel="0081753B">
        <w:rPr>
          <w:rStyle w:val="a7"/>
        </w:rPr>
        <w:fldChar w:fldCharType="separate"/>
      </w:r>
      <w:r w:rsidDel="0081753B">
        <w:rPr>
          <w:rStyle w:val="a7"/>
          <w:noProof/>
        </w:rPr>
        <w:delText>1</w:delText>
      </w:r>
      <w:r w:rsidDel="0081753B">
        <w:rPr>
          <w:rStyle w:val="a7"/>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C51" w:rsidRDefault="00504C51">
      <w:r>
        <w:separator/>
      </w:r>
    </w:p>
  </w:footnote>
  <w:footnote w:type="continuationSeparator" w:id="0">
    <w:p w:rsidR="00504C51" w:rsidRDefault="00504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53B" w:rsidRPr="0081753B" w:rsidRDefault="0081753B" w:rsidP="0081753B">
    <w:pPr>
      <w:pPrChange w:id="423" w:author="张焱" w:date="2013-07-10T15:17:00Z">
        <w:pPr>
          <w:pStyle w:val="a5"/>
        </w:pPr>
      </w:pPrChang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5B7E"/>
    <w:rsid w:val="000033B7"/>
    <w:rsid w:val="00005C10"/>
    <w:rsid w:val="00007340"/>
    <w:rsid w:val="00011607"/>
    <w:rsid w:val="00023103"/>
    <w:rsid w:val="0002380B"/>
    <w:rsid w:val="00024365"/>
    <w:rsid w:val="0003331D"/>
    <w:rsid w:val="00033BA7"/>
    <w:rsid w:val="00041DA2"/>
    <w:rsid w:val="000508BA"/>
    <w:rsid w:val="000527A7"/>
    <w:rsid w:val="000537B5"/>
    <w:rsid w:val="000545F8"/>
    <w:rsid w:val="00060758"/>
    <w:rsid w:val="00070B05"/>
    <w:rsid w:val="0007280A"/>
    <w:rsid w:val="0007284C"/>
    <w:rsid w:val="00075C2C"/>
    <w:rsid w:val="00085B6D"/>
    <w:rsid w:val="000B4064"/>
    <w:rsid w:val="000D3767"/>
    <w:rsid w:val="000F5ABF"/>
    <w:rsid w:val="000F7106"/>
    <w:rsid w:val="00101DDA"/>
    <w:rsid w:val="00105B7B"/>
    <w:rsid w:val="00106063"/>
    <w:rsid w:val="00107C8B"/>
    <w:rsid w:val="001104E9"/>
    <w:rsid w:val="00110A71"/>
    <w:rsid w:val="00122628"/>
    <w:rsid w:val="00123889"/>
    <w:rsid w:val="0012613A"/>
    <w:rsid w:val="001310C1"/>
    <w:rsid w:val="001356CA"/>
    <w:rsid w:val="001370A3"/>
    <w:rsid w:val="00137812"/>
    <w:rsid w:val="0015342D"/>
    <w:rsid w:val="00155107"/>
    <w:rsid w:val="001633E7"/>
    <w:rsid w:val="001675EC"/>
    <w:rsid w:val="0016782D"/>
    <w:rsid w:val="00171BE9"/>
    <w:rsid w:val="00183355"/>
    <w:rsid w:val="00192875"/>
    <w:rsid w:val="00195781"/>
    <w:rsid w:val="001A1279"/>
    <w:rsid w:val="001A3B56"/>
    <w:rsid w:val="001B2B66"/>
    <w:rsid w:val="001B426B"/>
    <w:rsid w:val="001B753A"/>
    <w:rsid w:val="001D1008"/>
    <w:rsid w:val="001D5EA7"/>
    <w:rsid w:val="001E02EC"/>
    <w:rsid w:val="001F4939"/>
    <w:rsid w:val="001F5C8E"/>
    <w:rsid w:val="001F774F"/>
    <w:rsid w:val="00204F37"/>
    <w:rsid w:val="00205B37"/>
    <w:rsid w:val="00251E82"/>
    <w:rsid w:val="00253285"/>
    <w:rsid w:val="00256973"/>
    <w:rsid w:val="00275EE2"/>
    <w:rsid w:val="00286804"/>
    <w:rsid w:val="00286D89"/>
    <w:rsid w:val="00291E0E"/>
    <w:rsid w:val="002934B2"/>
    <w:rsid w:val="002B4D73"/>
    <w:rsid w:val="002D66EC"/>
    <w:rsid w:val="002D6A6D"/>
    <w:rsid w:val="002E5153"/>
    <w:rsid w:val="0030182B"/>
    <w:rsid w:val="00302EAB"/>
    <w:rsid w:val="00303818"/>
    <w:rsid w:val="0031190F"/>
    <w:rsid w:val="003208A9"/>
    <w:rsid w:val="00326B43"/>
    <w:rsid w:val="00327E90"/>
    <w:rsid w:val="0034144F"/>
    <w:rsid w:val="0034168E"/>
    <w:rsid w:val="0035668D"/>
    <w:rsid w:val="003616BF"/>
    <w:rsid w:val="0036397F"/>
    <w:rsid w:val="00366FE7"/>
    <w:rsid w:val="00373C4C"/>
    <w:rsid w:val="00394097"/>
    <w:rsid w:val="003A049E"/>
    <w:rsid w:val="003A3EFC"/>
    <w:rsid w:val="003A5B8E"/>
    <w:rsid w:val="003A7F3E"/>
    <w:rsid w:val="003B1DE6"/>
    <w:rsid w:val="003B677F"/>
    <w:rsid w:val="003B694A"/>
    <w:rsid w:val="003B74B6"/>
    <w:rsid w:val="003C68A5"/>
    <w:rsid w:val="003C7795"/>
    <w:rsid w:val="003D7235"/>
    <w:rsid w:val="003D7C0A"/>
    <w:rsid w:val="003E0363"/>
    <w:rsid w:val="003E6CAA"/>
    <w:rsid w:val="003F5132"/>
    <w:rsid w:val="003F5EE6"/>
    <w:rsid w:val="00401656"/>
    <w:rsid w:val="004212A8"/>
    <w:rsid w:val="00422B0C"/>
    <w:rsid w:val="0044178F"/>
    <w:rsid w:val="00450D7D"/>
    <w:rsid w:val="004601C7"/>
    <w:rsid w:val="00461885"/>
    <w:rsid w:val="004655A9"/>
    <w:rsid w:val="004704F5"/>
    <w:rsid w:val="0047573E"/>
    <w:rsid w:val="00487FBA"/>
    <w:rsid w:val="004C0927"/>
    <w:rsid w:val="004C2E6B"/>
    <w:rsid w:val="004C7566"/>
    <w:rsid w:val="004D4FB5"/>
    <w:rsid w:val="004D7B4F"/>
    <w:rsid w:val="004E5CBE"/>
    <w:rsid w:val="004F297C"/>
    <w:rsid w:val="005021B2"/>
    <w:rsid w:val="00504C51"/>
    <w:rsid w:val="00530D47"/>
    <w:rsid w:val="00535C01"/>
    <w:rsid w:val="0053728F"/>
    <w:rsid w:val="00540629"/>
    <w:rsid w:val="00547FD2"/>
    <w:rsid w:val="005618D0"/>
    <w:rsid w:val="0057278F"/>
    <w:rsid w:val="00574560"/>
    <w:rsid w:val="00581B2E"/>
    <w:rsid w:val="0058534C"/>
    <w:rsid w:val="00596C40"/>
    <w:rsid w:val="00597036"/>
    <w:rsid w:val="005A6A27"/>
    <w:rsid w:val="005B1698"/>
    <w:rsid w:val="005B5B7E"/>
    <w:rsid w:val="005C32AD"/>
    <w:rsid w:val="005C5385"/>
    <w:rsid w:val="005C7204"/>
    <w:rsid w:val="005D21EA"/>
    <w:rsid w:val="005D719F"/>
    <w:rsid w:val="005E0567"/>
    <w:rsid w:val="005E1965"/>
    <w:rsid w:val="005E2165"/>
    <w:rsid w:val="005E41CB"/>
    <w:rsid w:val="005E4B85"/>
    <w:rsid w:val="005E5459"/>
    <w:rsid w:val="005E7301"/>
    <w:rsid w:val="005F1154"/>
    <w:rsid w:val="005F61EA"/>
    <w:rsid w:val="005F69AE"/>
    <w:rsid w:val="00601066"/>
    <w:rsid w:val="00612FF6"/>
    <w:rsid w:val="006205C8"/>
    <w:rsid w:val="006258CF"/>
    <w:rsid w:val="00627B59"/>
    <w:rsid w:val="00632101"/>
    <w:rsid w:val="00643B37"/>
    <w:rsid w:val="00647941"/>
    <w:rsid w:val="0065006C"/>
    <w:rsid w:val="00656EE9"/>
    <w:rsid w:val="00660C8E"/>
    <w:rsid w:val="00681A69"/>
    <w:rsid w:val="006872DB"/>
    <w:rsid w:val="00692CA4"/>
    <w:rsid w:val="00695605"/>
    <w:rsid w:val="006A0D5A"/>
    <w:rsid w:val="006A56B7"/>
    <w:rsid w:val="006A5FE7"/>
    <w:rsid w:val="006A606E"/>
    <w:rsid w:val="006C18CE"/>
    <w:rsid w:val="006C28A3"/>
    <w:rsid w:val="006D06D6"/>
    <w:rsid w:val="006D0EA4"/>
    <w:rsid w:val="006D24D8"/>
    <w:rsid w:val="006D4821"/>
    <w:rsid w:val="006F3508"/>
    <w:rsid w:val="007115F3"/>
    <w:rsid w:val="00711A89"/>
    <w:rsid w:val="00711AC3"/>
    <w:rsid w:val="00713DA8"/>
    <w:rsid w:val="00727DB1"/>
    <w:rsid w:val="007307C8"/>
    <w:rsid w:val="00740937"/>
    <w:rsid w:val="0074493C"/>
    <w:rsid w:val="00747A7D"/>
    <w:rsid w:val="00751387"/>
    <w:rsid w:val="00755FBC"/>
    <w:rsid w:val="00757C74"/>
    <w:rsid w:val="00762857"/>
    <w:rsid w:val="007711D5"/>
    <w:rsid w:val="0077352B"/>
    <w:rsid w:val="007740AE"/>
    <w:rsid w:val="00775F11"/>
    <w:rsid w:val="00776CDF"/>
    <w:rsid w:val="007771C6"/>
    <w:rsid w:val="00780EED"/>
    <w:rsid w:val="0078451F"/>
    <w:rsid w:val="0079069B"/>
    <w:rsid w:val="007C17B8"/>
    <w:rsid w:val="007C6213"/>
    <w:rsid w:val="007C7D11"/>
    <w:rsid w:val="007D0CA4"/>
    <w:rsid w:val="007F0AEC"/>
    <w:rsid w:val="007F5AE7"/>
    <w:rsid w:val="007F6EF4"/>
    <w:rsid w:val="007F7057"/>
    <w:rsid w:val="00802E89"/>
    <w:rsid w:val="0081753B"/>
    <w:rsid w:val="008248EF"/>
    <w:rsid w:val="00824D98"/>
    <w:rsid w:val="0082673E"/>
    <w:rsid w:val="0085756E"/>
    <w:rsid w:val="008603CA"/>
    <w:rsid w:val="00871F57"/>
    <w:rsid w:val="00880D33"/>
    <w:rsid w:val="008823E8"/>
    <w:rsid w:val="008A43B4"/>
    <w:rsid w:val="008C6C62"/>
    <w:rsid w:val="008C7017"/>
    <w:rsid w:val="008D1136"/>
    <w:rsid w:val="008D1F25"/>
    <w:rsid w:val="00902AC4"/>
    <w:rsid w:val="009039B9"/>
    <w:rsid w:val="009146EC"/>
    <w:rsid w:val="00920793"/>
    <w:rsid w:val="00924489"/>
    <w:rsid w:val="00930730"/>
    <w:rsid w:val="009331F0"/>
    <w:rsid w:val="009331FF"/>
    <w:rsid w:val="0093644C"/>
    <w:rsid w:val="00942C28"/>
    <w:rsid w:val="00944074"/>
    <w:rsid w:val="00946A9B"/>
    <w:rsid w:val="009472C9"/>
    <w:rsid w:val="009504B3"/>
    <w:rsid w:val="00952398"/>
    <w:rsid w:val="0097042E"/>
    <w:rsid w:val="00973F24"/>
    <w:rsid w:val="009800E6"/>
    <w:rsid w:val="00983969"/>
    <w:rsid w:val="00990322"/>
    <w:rsid w:val="00991E89"/>
    <w:rsid w:val="00992212"/>
    <w:rsid w:val="00992E6D"/>
    <w:rsid w:val="009A6E48"/>
    <w:rsid w:val="009B0F62"/>
    <w:rsid w:val="009C10AF"/>
    <w:rsid w:val="009C2F32"/>
    <w:rsid w:val="009C52D4"/>
    <w:rsid w:val="009D119B"/>
    <w:rsid w:val="009F1043"/>
    <w:rsid w:val="009F16A3"/>
    <w:rsid w:val="00A055D1"/>
    <w:rsid w:val="00A05EF5"/>
    <w:rsid w:val="00A21AC4"/>
    <w:rsid w:val="00A6405A"/>
    <w:rsid w:val="00A735DA"/>
    <w:rsid w:val="00A7448F"/>
    <w:rsid w:val="00A74940"/>
    <w:rsid w:val="00AA1158"/>
    <w:rsid w:val="00AA1701"/>
    <w:rsid w:val="00AB7D47"/>
    <w:rsid w:val="00AC1961"/>
    <w:rsid w:val="00AD646C"/>
    <w:rsid w:val="00AE585E"/>
    <w:rsid w:val="00AE6387"/>
    <w:rsid w:val="00AE6BAE"/>
    <w:rsid w:val="00AF406A"/>
    <w:rsid w:val="00AF7078"/>
    <w:rsid w:val="00B141D7"/>
    <w:rsid w:val="00B23E61"/>
    <w:rsid w:val="00B3186B"/>
    <w:rsid w:val="00B34C25"/>
    <w:rsid w:val="00B50F10"/>
    <w:rsid w:val="00B54BFD"/>
    <w:rsid w:val="00B60B8F"/>
    <w:rsid w:val="00B6234E"/>
    <w:rsid w:val="00B73BDF"/>
    <w:rsid w:val="00B84666"/>
    <w:rsid w:val="00B922EC"/>
    <w:rsid w:val="00BB5E40"/>
    <w:rsid w:val="00BB75E0"/>
    <w:rsid w:val="00BD5271"/>
    <w:rsid w:val="00BF13BD"/>
    <w:rsid w:val="00BF6E04"/>
    <w:rsid w:val="00C005D5"/>
    <w:rsid w:val="00C17829"/>
    <w:rsid w:val="00C26DE7"/>
    <w:rsid w:val="00C277D6"/>
    <w:rsid w:val="00C30686"/>
    <w:rsid w:val="00C32688"/>
    <w:rsid w:val="00C35F62"/>
    <w:rsid w:val="00C44454"/>
    <w:rsid w:val="00C707AE"/>
    <w:rsid w:val="00C709CC"/>
    <w:rsid w:val="00C70FFE"/>
    <w:rsid w:val="00C82E0F"/>
    <w:rsid w:val="00C8509E"/>
    <w:rsid w:val="00C85A44"/>
    <w:rsid w:val="00C9396A"/>
    <w:rsid w:val="00CA5858"/>
    <w:rsid w:val="00CA792D"/>
    <w:rsid w:val="00CB4398"/>
    <w:rsid w:val="00CC5EE0"/>
    <w:rsid w:val="00CD170B"/>
    <w:rsid w:val="00CD7404"/>
    <w:rsid w:val="00CF4119"/>
    <w:rsid w:val="00D029B2"/>
    <w:rsid w:val="00D31ACA"/>
    <w:rsid w:val="00D33002"/>
    <w:rsid w:val="00D47004"/>
    <w:rsid w:val="00D557EB"/>
    <w:rsid w:val="00D56974"/>
    <w:rsid w:val="00D63F8D"/>
    <w:rsid w:val="00D74FAB"/>
    <w:rsid w:val="00D84CDB"/>
    <w:rsid w:val="00D85ABD"/>
    <w:rsid w:val="00DB03B7"/>
    <w:rsid w:val="00DB3982"/>
    <w:rsid w:val="00DC7777"/>
    <w:rsid w:val="00DD03D4"/>
    <w:rsid w:val="00DD4E87"/>
    <w:rsid w:val="00DD5AEE"/>
    <w:rsid w:val="00DE32E0"/>
    <w:rsid w:val="00DE6154"/>
    <w:rsid w:val="00DE623B"/>
    <w:rsid w:val="00DF15F1"/>
    <w:rsid w:val="00E01F28"/>
    <w:rsid w:val="00E24478"/>
    <w:rsid w:val="00E32AD5"/>
    <w:rsid w:val="00E43954"/>
    <w:rsid w:val="00E476D2"/>
    <w:rsid w:val="00E53C8E"/>
    <w:rsid w:val="00E60FCB"/>
    <w:rsid w:val="00E651D8"/>
    <w:rsid w:val="00E7290C"/>
    <w:rsid w:val="00E74EB1"/>
    <w:rsid w:val="00E8266C"/>
    <w:rsid w:val="00E869E9"/>
    <w:rsid w:val="00E97E5A"/>
    <w:rsid w:val="00EC1204"/>
    <w:rsid w:val="00EC6F36"/>
    <w:rsid w:val="00ED43D5"/>
    <w:rsid w:val="00EE111B"/>
    <w:rsid w:val="00EE1C81"/>
    <w:rsid w:val="00EE23FA"/>
    <w:rsid w:val="00EE4368"/>
    <w:rsid w:val="00EF131C"/>
    <w:rsid w:val="00EF5D36"/>
    <w:rsid w:val="00F15B8D"/>
    <w:rsid w:val="00F20979"/>
    <w:rsid w:val="00F36569"/>
    <w:rsid w:val="00F57B7E"/>
    <w:rsid w:val="00F66609"/>
    <w:rsid w:val="00F805BA"/>
    <w:rsid w:val="00F86C4B"/>
    <w:rsid w:val="00F86C5B"/>
    <w:rsid w:val="00F92F66"/>
    <w:rsid w:val="00FB20E1"/>
    <w:rsid w:val="00FB3D7F"/>
    <w:rsid w:val="00FB4DD0"/>
    <w:rsid w:val="00FB67FE"/>
    <w:rsid w:val="00FC0607"/>
    <w:rsid w:val="00FC0CC2"/>
    <w:rsid w:val="00FD21AF"/>
    <w:rsid w:val="00FD70F1"/>
    <w:rsid w:val="00FE083D"/>
    <w:rsid w:val="00FE118D"/>
    <w:rsid w:val="00FF3F41"/>
    <w:rsid w:val="00FF5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03D24A-45E6-4EB1-AD10-44D37E57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92F6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5B5B7E"/>
    <w:pPr>
      <w:spacing w:line="360" w:lineRule="auto"/>
      <w:ind w:firstLine="425"/>
      <w:jc w:val="left"/>
    </w:pPr>
    <w:rPr>
      <w:rFonts w:ascii="仿宋_GB2312" w:eastAsia="仿宋_GB2312"/>
      <w:spacing w:val="10"/>
      <w:sz w:val="30"/>
      <w:szCs w:val="20"/>
    </w:rPr>
  </w:style>
  <w:style w:type="paragraph" w:styleId="a4">
    <w:name w:val="Body Text"/>
    <w:basedOn w:val="a"/>
    <w:rsid w:val="005B5B7E"/>
    <w:pPr>
      <w:spacing w:after="120"/>
    </w:pPr>
    <w:rPr>
      <w:rFonts w:eastAsia="楷体_GB2312"/>
      <w:sz w:val="30"/>
      <w:szCs w:val="20"/>
    </w:rPr>
  </w:style>
  <w:style w:type="paragraph" w:styleId="2">
    <w:name w:val="Body Text Indent 2"/>
    <w:basedOn w:val="a"/>
    <w:rsid w:val="005B5B7E"/>
    <w:pPr>
      <w:ind w:left="216" w:hangingChars="60" w:hanging="216"/>
      <w:jc w:val="center"/>
    </w:pPr>
    <w:rPr>
      <w:rFonts w:eastAsia="黑体"/>
      <w:b/>
      <w:sz w:val="36"/>
      <w:szCs w:val="30"/>
    </w:rPr>
  </w:style>
  <w:style w:type="paragraph" w:styleId="a5">
    <w:name w:val="header"/>
    <w:basedOn w:val="a"/>
    <w:rsid w:val="006205C8"/>
    <w:pPr>
      <w:pBdr>
        <w:bottom w:val="single" w:sz="6" w:space="1" w:color="auto"/>
      </w:pBdr>
      <w:tabs>
        <w:tab w:val="center" w:pos="4153"/>
        <w:tab w:val="right" w:pos="8306"/>
      </w:tabs>
      <w:snapToGrid w:val="0"/>
      <w:jc w:val="center"/>
    </w:pPr>
    <w:rPr>
      <w:sz w:val="18"/>
      <w:szCs w:val="18"/>
    </w:rPr>
  </w:style>
  <w:style w:type="paragraph" w:styleId="a6">
    <w:name w:val="footer"/>
    <w:basedOn w:val="a"/>
    <w:rsid w:val="006205C8"/>
    <w:pPr>
      <w:tabs>
        <w:tab w:val="center" w:pos="4153"/>
        <w:tab w:val="right" w:pos="8306"/>
      </w:tabs>
      <w:snapToGrid w:val="0"/>
      <w:jc w:val="left"/>
    </w:pPr>
    <w:rPr>
      <w:sz w:val="18"/>
      <w:szCs w:val="18"/>
    </w:rPr>
  </w:style>
  <w:style w:type="character" w:styleId="a7">
    <w:name w:val="page number"/>
    <w:basedOn w:val="a0"/>
    <w:rsid w:val="006205C8"/>
  </w:style>
  <w:style w:type="table" w:styleId="a8">
    <w:name w:val="Table Grid"/>
    <w:basedOn w:val="a1"/>
    <w:rsid w:val="00FE083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
    <w:rsid w:val="00B34C25"/>
    <w:rPr>
      <w:sz w:val="18"/>
      <w:szCs w:val="18"/>
    </w:rPr>
  </w:style>
  <w:style w:type="character" w:customStyle="1" w:styleId="Char">
    <w:name w:val="批注框文本 Char"/>
    <w:link w:val="a9"/>
    <w:rsid w:val="00B34C25"/>
    <w:rPr>
      <w:kern w:val="2"/>
      <w:sz w:val="18"/>
      <w:szCs w:val="18"/>
    </w:rPr>
  </w:style>
  <w:style w:type="paragraph" w:customStyle="1" w:styleId="aa">
    <w:name w:val="文号楷体"/>
    <w:basedOn w:val="ab"/>
    <w:rsid w:val="009472C9"/>
    <w:pPr>
      <w:spacing w:beforeLines="100" w:before="312" w:afterLines="150" w:after="468" w:line="320" w:lineRule="exact"/>
      <w:jc w:val="center"/>
    </w:pPr>
    <w:rPr>
      <w:rFonts w:ascii="方正楷体简体" w:eastAsia="方正楷体简体"/>
      <w:sz w:val="24"/>
      <w:szCs w:val="24"/>
    </w:rPr>
  </w:style>
  <w:style w:type="paragraph" w:styleId="ab">
    <w:name w:val="Plain Text"/>
    <w:basedOn w:val="a"/>
    <w:rsid w:val="009472C9"/>
    <w:rPr>
      <w:rFonts w:ascii="宋体" w:hAnsi="Courier New" w:cs="Courier New"/>
      <w:szCs w:val="21"/>
    </w:rPr>
  </w:style>
  <w:style w:type="character" w:styleId="ac">
    <w:name w:val="annotation reference"/>
    <w:semiHidden/>
    <w:rsid w:val="007F5AE7"/>
    <w:rPr>
      <w:sz w:val="21"/>
      <w:szCs w:val="21"/>
    </w:rPr>
  </w:style>
  <w:style w:type="paragraph" w:styleId="ad">
    <w:name w:val="annotation text"/>
    <w:basedOn w:val="a"/>
    <w:semiHidden/>
    <w:rsid w:val="007F5AE7"/>
    <w:pPr>
      <w:jc w:val="left"/>
    </w:pPr>
  </w:style>
  <w:style w:type="paragraph" w:styleId="ae">
    <w:name w:val="annotation subject"/>
    <w:basedOn w:val="ad"/>
    <w:next w:val="ad"/>
    <w:semiHidden/>
    <w:rsid w:val="007F5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4</Pages>
  <Words>400</Words>
  <Characters>2283</Characters>
  <Application>Microsoft Office Word</Application>
  <DocSecurity>0</DocSecurity>
  <Lines>19</Lines>
  <Paragraphs>5</Paragraphs>
  <ScaleCrop>false</ScaleCrop>
  <Company>NJB</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南京银行“金梅花”理财计划（产品）风险等级管理实施细则</dc:title>
  <dc:subject/>
  <dc:creator>GW</dc:creator>
  <cp:keywords/>
  <cp:lastModifiedBy>albertwuxinyu</cp:lastModifiedBy>
  <cp:revision>2</cp:revision>
  <cp:lastPrinted>2008-07-11T03:12:00Z</cp:lastPrinted>
  <dcterms:created xsi:type="dcterms:W3CDTF">2017-06-26T06:41:00Z</dcterms:created>
  <dcterms:modified xsi:type="dcterms:W3CDTF">2017-06-26T06:41:00Z</dcterms:modified>
</cp:coreProperties>
</file>