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2AB" w:rsidRPr="00CB7049" w:rsidRDefault="00A122AB" w:rsidP="00CB7049">
      <w:pPr>
        <w:pStyle w:val="a4"/>
        <w:spacing w:before="0" w:after="0"/>
        <w:jc w:val="left"/>
        <w:rPr>
          <w:rFonts w:ascii="黑体" w:eastAsia="黑体" w:hAnsi="黑体"/>
          <w:b w:val="0"/>
          <w:sz w:val="28"/>
          <w:szCs w:val="28"/>
          <w:rPrChange w:id="0" w:author="夏灵芝" w:date="2015-12-22T09:24:00Z">
            <w:rPr>
              <w:b w:val="0"/>
              <w:sz w:val="24"/>
              <w:szCs w:val="24"/>
            </w:rPr>
          </w:rPrChange>
        </w:rPr>
        <w:pPrChange w:id="1" w:author="夏灵芝" w:date="2015-12-22T09:25:00Z">
          <w:pPr>
            <w:pStyle w:val="a4"/>
            <w:jc w:val="left"/>
          </w:pPr>
        </w:pPrChange>
      </w:pPr>
      <w:bookmarkStart w:id="2" w:name="南京银行非金融企业债务融资工具承销业务管理办法"/>
      <w:bookmarkStart w:id="3" w:name="_GoBack"/>
      <w:bookmarkEnd w:id="3"/>
      <w:r w:rsidRPr="00CB7049">
        <w:rPr>
          <w:rFonts w:ascii="黑体" w:eastAsia="黑体" w:hAnsi="黑体" w:hint="eastAsia"/>
          <w:b w:val="0"/>
          <w:sz w:val="28"/>
          <w:szCs w:val="28"/>
          <w:rPrChange w:id="4" w:author="夏灵芝" w:date="2015-12-22T09:24:00Z">
            <w:rPr>
              <w:rFonts w:hint="eastAsia"/>
              <w:b w:val="0"/>
              <w:sz w:val="24"/>
              <w:szCs w:val="24"/>
            </w:rPr>
          </w:rPrChange>
        </w:rPr>
        <w:t>附件</w:t>
      </w:r>
      <w:ins w:id="5" w:author="夏灵芝" w:date="2015-12-22T11:41:00Z">
        <w:r w:rsidR="00904F87">
          <w:rPr>
            <w:rFonts w:ascii="黑体" w:eastAsia="黑体" w:hAnsi="黑体" w:hint="eastAsia"/>
            <w:b w:val="0"/>
            <w:sz w:val="28"/>
            <w:szCs w:val="28"/>
          </w:rPr>
          <w:t>1</w:t>
        </w:r>
      </w:ins>
      <w:r w:rsidRPr="00CB7049">
        <w:rPr>
          <w:rFonts w:ascii="黑体" w:eastAsia="黑体" w:hAnsi="黑体" w:hint="eastAsia"/>
          <w:b w:val="0"/>
          <w:sz w:val="28"/>
          <w:szCs w:val="28"/>
          <w:rPrChange w:id="6" w:author="夏灵芝" w:date="2015-12-22T09:24:00Z">
            <w:rPr>
              <w:rFonts w:hint="eastAsia"/>
              <w:b w:val="0"/>
              <w:sz w:val="24"/>
              <w:szCs w:val="24"/>
            </w:rPr>
          </w:rPrChange>
        </w:rPr>
        <w:t>：</w:t>
      </w:r>
    </w:p>
    <w:p w:rsidR="00A122AB" w:rsidRPr="00CB7049" w:rsidRDefault="00A122AB" w:rsidP="00CB7049">
      <w:pPr>
        <w:pStyle w:val="a4"/>
        <w:spacing w:before="0" w:after="0"/>
        <w:rPr>
          <w:rFonts w:ascii="黑体" w:eastAsia="黑体" w:hAnsi="黑体"/>
          <w:sz w:val="36"/>
          <w:szCs w:val="36"/>
          <w:rPrChange w:id="7" w:author="夏灵芝" w:date="2015-12-22T09:25:00Z">
            <w:rPr/>
          </w:rPrChange>
        </w:rPr>
        <w:pPrChange w:id="8" w:author="夏灵芝" w:date="2015-12-22T09:25:00Z">
          <w:pPr>
            <w:pStyle w:val="a4"/>
          </w:pPr>
        </w:pPrChange>
      </w:pPr>
      <w:r w:rsidRPr="00CB7049">
        <w:rPr>
          <w:rFonts w:ascii="黑体" w:eastAsia="黑体" w:hAnsi="黑体" w:hint="eastAsia"/>
          <w:sz w:val="36"/>
          <w:szCs w:val="36"/>
          <w:rPrChange w:id="9" w:author="夏灵芝" w:date="2015-12-22T09:25:00Z">
            <w:rPr>
              <w:rFonts w:hint="eastAsia"/>
            </w:rPr>
          </w:rPrChange>
        </w:rPr>
        <w:t>南京银行理财直接融资工具业务管理办法</w:t>
      </w:r>
    </w:p>
    <w:p w:rsidR="00A122AB" w:rsidRDefault="00A122AB" w:rsidP="00CB7049">
      <w:pPr>
        <w:jc w:val="center"/>
        <w:rPr>
          <w:rFonts w:eastAsia="黑体"/>
          <w:b/>
          <w:sz w:val="36"/>
          <w:szCs w:val="36"/>
        </w:rPr>
        <w:pPrChange w:id="10" w:author="夏灵芝" w:date="2015-12-22T09:25:00Z">
          <w:pPr>
            <w:spacing w:line="360" w:lineRule="auto"/>
            <w:jc w:val="center"/>
          </w:pPr>
        </w:pPrChange>
      </w:pPr>
    </w:p>
    <w:p w:rsidR="00A122AB" w:rsidRPr="008B351C" w:rsidRDefault="00A122AB" w:rsidP="008B351C">
      <w:pPr>
        <w:spacing w:line="360" w:lineRule="auto"/>
        <w:jc w:val="center"/>
        <w:rPr>
          <w:rFonts w:ascii="黑体" w:eastAsia="黑体" w:hAnsi="黑体"/>
          <w:sz w:val="24"/>
          <w:rPrChange w:id="11" w:author="夏灵芝" w:date="2015-12-22T09:32:00Z">
            <w:rPr>
              <w:b/>
              <w:sz w:val="24"/>
            </w:rPr>
          </w:rPrChange>
        </w:rPr>
      </w:pPr>
      <w:r w:rsidRPr="008B351C">
        <w:rPr>
          <w:rFonts w:ascii="黑体" w:eastAsia="黑体" w:hAnsi="黑体" w:hint="eastAsia"/>
          <w:sz w:val="24"/>
          <w:rPrChange w:id="12" w:author="夏灵芝" w:date="2015-12-22T09:32:00Z">
            <w:rPr>
              <w:rFonts w:hint="eastAsia"/>
              <w:b/>
              <w:sz w:val="24"/>
            </w:rPr>
          </w:rPrChange>
        </w:rPr>
        <w:t>第一章</w:t>
      </w:r>
      <w:r w:rsidRPr="008B351C">
        <w:rPr>
          <w:rFonts w:ascii="黑体" w:eastAsia="黑体" w:hAnsi="黑体"/>
          <w:sz w:val="24"/>
          <w:rPrChange w:id="13" w:author="夏灵芝" w:date="2015-12-22T09:32:00Z">
            <w:rPr>
              <w:b/>
              <w:sz w:val="24"/>
            </w:rPr>
          </w:rPrChange>
        </w:rPr>
        <w:t xml:space="preserve">  </w:t>
      </w:r>
      <w:r w:rsidRPr="008B351C">
        <w:rPr>
          <w:rFonts w:ascii="黑体" w:eastAsia="黑体" w:hAnsi="黑体" w:hint="eastAsia"/>
          <w:sz w:val="24"/>
          <w:rPrChange w:id="14" w:author="夏灵芝" w:date="2015-12-22T09:32:00Z">
            <w:rPr>
              <w:rFonts w:hint="eastAsia"/>
              <w:b/>
              <w:sz w:val="24"/>
            </w:rPr>
          </w:rPrChange>
        </w:rPr>
        <w:t>总</w:t>
      </w:r>
      <w:del w:id="15" w:author="夏灵芝" w:date="2015-12-22T09:25:00Z">
        <w:r w:rsidRPr="008B351C" w:rsidDel="00CB7049">
          <w:rPr>
            <w:rFonts w:ascii="黑体" w:eastAsia="黑体" w:hAnsi="黑体"/>
            <w:sz w:val="24"/>
            <w:rPrChange w:id="16" w:author="夏灵芝" w:date="2015-12-22T09:32:00Z">
              <w:rPr>
                <w:b/>
                <w:sz w:val="24"/>
              </w:rPr>
            </w:rPrChange>
          </w:rPr>
          <w:delText xml:space="preserve">  </w:delText>
        </w:r>
      </w:del>
      <w:r w:rsidRPr="008B351C">
        <w:rPr>
          <w:rFonts w:ascii="黑体" w:eastAsia="黑体" w:hAnsi="黑体" w:hint="eastAsia"/>
          <w:sz w:val="24"/>
          <w:rPrChange w:id="17" w:author="夏灵芝" w:date="2015-12-22T09:32:00Z">
            <w:rPr>
              <w:rFonts w:hint="eastAsia"/>
              <w:b/>
              <w:sz w:val="24"/>
            </w:rPr>
          </w:rPrChange>
        </w:rPr>
        <w:t>则</w:t>
      </w:r>
    </w:p>
    <w:p w:rsidR="00A122AB" w:rsidRPr="00AF6FB4" w:rsidRDefault="00CB7049" w:rsidP="00042D19">
      <w:pPr>
        <w:pStyle w:val="a3"/>
        <w:widowControl w:val="0"/>
        <w:spacing w:before="0" w:after="0" w:line="360" w:lineRule="auto"/>
        <w:ind w:firstLineChars="200" w:firstLine="482"/>
        <w:jc w:val="both"/>
        <w:textAlignment w:val="auto"/>
        <w:rPr>
          <w:rFonts w:ascii="宋体" w:hAnsi="宋体"/>
          <w:szCs w:val="32"/>
          <w:rPrChange w:id="18" w:author="夏灵芝" w:date="2015-12-22T15:15:00Z">
            <w:rPr>
              <w:rFonts w:ascii="仿宋_GB2312"/>
              <w:szCs w:val="32"/>
            </w:rPr>
          </w:rPrChange>
        </w:rPr>
        <w:pPrChange w:id="19"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20" w:author="夏灵芝" w:date="2015-12-22T09:26:00Z">
        <w:r w:rsidRPr="00AF6FB4">
          <w:rPr>
            <w:rFonts w:ascii="宋体" w:hAnsi="宋体" w:hint="eastAsia"/>
            <w:b/>
            <w:szCs w:val="32"/>
            <w:rPrChange w:id="21" w:author="夏灵芝" w:date="2015-12-22T15:15:00Z">
              <w:rPr>
                <w:rFonts w:ascii="仿宋_GB2312" w:hint="eastAsia"/>
                <w:szCs w:val="32"/>
              </w:rPr>
            </w:rPrChange>
          </w:rPr>
          <w:t>第一条</w:t>
        </w:r>
        <w:r w:rsidRPr="00AF6FB4">
          <w:rPr>
            <w:rFonts w:ascii="宋体" w:hAnsi="宋体" w:hint="eastAsia"/>
            <w:szCs w:val="32"/>
            <w:rPrChange w:id="22" w:author="夏灵芝" w:date="2015-12-22T15:15:00Z">
              <w:rPr>
                <w:rFonts w:ascii="仿宋_GB2312" w:hint="eastAsia"/>
                <w:szCs w:val="32"/>
              </w:rPr>
            </w:rPrChange>
          </w:rPr>
          <w:t xml:space="preserve"> </w:t>
        </w:r>
      </w:ins>
      <w:r w:rsidR="00A122AB" w:rsidRPr="00AF6FB4">
        <w:rPr>
          <w:rFonts w:ascii="宋体" w:hAnsi="宋体" w:hint="eastAsia"/>
          <w:szCs w:val="32"/>
          <w:rPrChange w:id="23" w:author="夏灵芝" w:date="2015-12-22T15:15:00Z">
            <w:rPr>
              <w:rFonts w:ascii="仿宋_GB2312" w:hint="eastAsia"/>
              <w:szCs w:val="32"/>
            </w:rPr>
          </w:rPrChange>
        </w:rPr>
        <w:t>为进一步满足南京银行股份有限公司（以下简称</w:t>
      </w:r>
      <w:del w:id="24" w:author="夏灵芝" w:date="2015-12-22T14:20:00Z">
        <w:r w:rsidR="00A122AB" w:rsidRPr="00AF6FB4" w:rsidDel="00475AA5">
          <w:rPr>
            <w:rFonts w:ascii="宋体" w:hAnsi="宋体"/>
            <w:szCs w:val="32"/>
            <w:rPrChange w:id="25" w:author="夏灵芝" w:date="2015-12-22T15:15:00Z">
              <w:rPr>
                <w:rFonts w:ascii="仿宋_GB2312"/>
                <w:szCs w:val="32"/>
              </w:rPr>
            </w:rPrChange>
          </w:rPr>
          <w:delText>“</w:delText>
        </w:r>
      </w:del>
      <w:ins w:id="26" w:author="夏灵芝" w:date="2015-12-22T14:20:00Z">
        <w:r w:rsidR="00475AA5" w:rsidRPr="00AF6FB4">
          <w:rPr>
            <w:rFonts w:ascii="宋体" w:hAnsi="宋体" w:hint="eastAsia"/>
            <w:szCs w:val="32"/>
            <w:rPrChange w:id="27" w:author="夏灵芝" w:date="2015-12-22T15:15:00Z">
              <w:rPr>
                <w:rFonts w:ascii="仿宋_GB2312" w:hint="eastAsia"/>
                <w:szCs w:val="32"/>
              </w:rPr>
            </w:rPrChange>
          </w:rPr>
          <w:t>“</w:t>
        </w:r>
      </w:ins>
      <w:r w:rsidR="00A122AB" w:rsidRPr="00AF6FB4">
        <w:rPr>
          <w:rFonts w:ascii="宋体" w:hAnsi="宋体" w:hint="eastAsia"/>
          <w:szCs w:val="32"/>
          <w:rPrChange w:id="28" w:author="夏灵芝" w:date="2015-12-22T15:15:00Z">
            <w:rPr>
              <w:rFonts w:ascii="仿宋_GB2312" w:hint="eastAsia"/>
              <w:szCs w:val="32"/>
            </w:rPr>
          </w:rPrChange>
        </w:rPr>
        <w:t>本行</w:t>
      </w:r>
      <w:del w:id="29" w:author="夏灵芝" w:date="2015-12-22T14:20:00Z">
        <w:r w:rsidR="00A122AB" w:rsidRPr="00AF6FB4" w:rsidDel="00475AA5">
          <w:rPr>
            <w:rFonts w:ascii="宋体" w:hAnsi="宋体"/>
            <w:szCs w:val="32"/>
            <w:rPrChange w:id="30" w:author="夏灵芝" w:date="2015-12-22T15:15:00Z">
              <w:rPr>
                <w:rFonts w:ascii="仿宋_GB2312"/>
                <w:szCs w:val="32"/>
              </w:rPr>
            </w:rPrChange>
          </w:rPr>
          <w:delText>”</w:delText>
        </w:r>
      </w:del>
      <w:ins w:id="31" w:author="夏灵芝" w:date="2015-12-22T14:20:00Z">
        <w:r w:rsidR="00475AA5" w:rsidRPr="00AF6FB4">
          <w:rPr>
            <w:rFonts w:ascii="宋体" w:hAnsi="宋体" w:hint="eastAsia"/>
            <w:szCs w:val="32"/>
            <w:rPrChange w:id="32" w:author="夏灵芝" w:date="2015-12-22T15:15:00Z">
              <w:rPr>
                <w:rFonts w:ascii="仿宋_GB2312" w:hint="eastAsia"/>
                <w:szCs w:val="32"/>
              </w:rPr>
            </w:rPrChange>
          </w:rPr>
          <w:t>”</w:t>
        </w:r>
      </w:ins>
      <w:r w:rsidR="00A122AB" w:rsidRPr="00AF6FB4">
        <w:rPr>
          <w:rFonts w:ascii="宋体" w:hAnsi="宋体" w:hint="eastAsia"/>
          <w:szCs w:val="32"/>
          <w:rPrChange w:id="33" w:author="夏灵芝" w:date="2015-12-22T15:15:00Z">
            <w:rPr>
              <w:rFonts w:ascii="仿宋_GB2312" w:hint="eastAsia"/>
              <w:szCs w:val="32"/>
            </w:rPr>
          </w:rPrChange>
        </w:rPr>
        <w:t>）企业客户融资需求，进一步拓宽</w:t>
      </w:r>
      <w:del w:id="34" w:author="夏灵芝" w:date="2015-12-22T15:07:00Z">
        <w:r w:rsidR="00A122AB" w:rsidRPr="00AF6FB4" w:rsidDel="00AF6FB4">
          <w:rPr>
            <w:rFonts w:ascii="宋体" w:hAnsi="宋体" w:hint="eastAsia"/>
            <w:szCs w:val="32"/>
            <w:rPrChange w:id="35" w:author="夏灵芝" w:date="2015-12-22T15:15:00Z">
              <w:rPr>
                <w:rFonts w:ascii="仿宋_GB2312" w:hint="eastAsia"/>
                <w:szCs w:val="32"/>
              </w:rPr>
            </w:rPrChange>
          </w:rPr>
          <w:delText>我行</w:delText>
        </w:r>
      </w:del>
      <w:ins w:id="36" w:author="夏灵芝" w:date="2015-12-22T15:07:00Z">
        <w:r w:rsidR="00AF6FB4" w:rsidRPr="00AF6FB4">
          <w:rPr>
            <w:rFonts w:ascii="宋体" w:hAnsi="宋体" w:hint="eastAsia"/>
            <w:szCs w:val="32"/>
            <w:rPrChange w:id="37" w:author="夏灵芝" w:date="2015-12-22T15:15:00Z">
              <w:rPr>
                <w:rFonts w:ascii="仿宋_GB2312" w:hint="eastAsia"/>
                <w:szCs w:val="32"/>
              </w:rPr>
            </w:rPrChange>
          </w:rPr>
          <w:t>本行</w:t>
        </w:r>
      </w:ins>
      <w:r w:rsidR="00A122AB" w:rsidRPr="00AF6FB4">
        <w:rPr>
          <w:rFonts w:ascii="宋体" w:hAnsi="宋体" w:hint="eastAsia"/>
          <w:szCs w:val="32"/>
          <w:rPrChange w:id="38" w:author="夏灵芝" w:date="2015-12-22T15:15:00Z">
            <w:rPr>
              <w:rFonts w:ascii="仿宋_GB2312" w:hint="eastAsia"/>
              <w:szCs w:val="32"/>
            </w:rPr>
          </w:rPrChange>
        </w:rPr>
        <w:t>企业客户融资渠道，并规范</w:t>
      </w:r>
      <w:del w:id="39" w:author="夏灵芝" w:date="2015-12-22T15:07:00Z">
        <w:r w:rsidR="00A122AB" w:rsidRPr="00AF6FB4" w:rsidDel="00AF6FB4">
          <w:rPr>
            <w:rFonts w:ascii="宋体" w:hAnsi="宋体" w:hint="eastAsia"/>
            <w:szCs w:val="32"/>
            <w:rPrChange w:id="40" w:author="夏灵芝" w:date="2015-12-22T15:15:00Z">
              <w:rPr>
                <w:rFonts w:ascii="仿宋_GB2312" w:hint="eastAsia"/>
                <w:szCs w:val="32"/>
              </w:rPr>
            </w:rPrChange>
          </w:rPr>
          <w:delText>我行</w:delText>
        </w:r>
      </w:del>
      <w:ins w:id="41" w:author="夏灵芝" w:date="2015-12-22T15:07:00Z">
        <w:r w:rsidR="00AF6FB4" w:rsidRPr="00AF6FB4">
          <w:rPr>
            <w:rFonts w:ascii="宋体" w:hAnsi="宋体" w:hint="eastAsia"/>
            <w:szCs w:val="32"/>
            <w:rPrChange w:id="42" w:author="夏灵芝" w:date="2015-12-22T15:15:00Z">
              <w:rPr>
                <w:rFonts w:ascii="仿宋_GB2312" w:hint="eastAsia"/>
                <w:szCs w:val="32"/>
              </w:rPr>
            </w:rPrChange>
          </w:rPr>
          <w:t>本行</w:t>
        </w:r>
      </w:ins>
      <w:r w:rsidR="00A122AB" w:rsidRPr="00AF6FB4">
        <w:rPr>
          <w:rFonts w:ascii="宋体" w:hAnsi="宋体" w:hint="eastAsia"/>
          <w:szCs w:val="32"/>
          <w:rPrChange w:id="43" w:author="夏灵芝" w:date="2015-12-22T15:15:00Z">
            <w:rPr>
              <w:rFonts w:ascii="仿宋_GB2312" w:hint="eastAsia"/>
              <w:szCs w:val="32"/>
            </w:rPr>
          </w:rPrChange>
        </w:rPr>
        <w:t>理财直接融资工具业务，根据中国银行业监督管理委员会（以下简称“银监会”）《商业银行理财直接融资工具业务创新试点操作细则》，</w:t>
      </w:r>
      <w:del w:id="44" w:author="夏灵芝" w:date="2015-12-22T15:07:00Z">
        <w:r w:rsidR="00A122AB" w:rsidRPr="00AF6FB4" w:rsidDel="00AF6FB4">
          <w:rPr>
            <w:rFonts w:ascii="宋体" w:hAnsi="宋体" w:hint="eastAsia"/>
            <w:szCs w:val="32"/>
            <w:rPrChange w:id="45" w:author="夏灵芝" w:date="2015-12-22T15:15:00Z">
              <w:rPr>
                <w:rFonts w:ascii="仿宋_GB2312" w:hint="eastAsia"/>
                <w:szCs w:val="32"/>
              </w:rPr>
            </w:rPrChange>
          </w:rPr>
          <w:delText>特</w:delText>
        </w:r>
      </w:del>
      <w:r w:rsidR="00A122AB" w:rsidRPr="00AF6FB4">
        <w:rPr>
          <w:rFonts w:ascii="宋体" w:hAnsi="宋体" w:hint="eastAsia"/>
          <w:szCs w:val="32"/>
          <w:rPrChange w:id="46" w:author="夏灵芝" w:date="2015-12-22T15:15:00Z">
            <w:rPr>
              <w:rFonts w:ascii="仿宋_GB2312" w:hint="eastAsia"/>
              <w:szCs w:val="32"/>
            </w:rPr>
          </w:rPrChange>
        </w:rPr>
        <w:t>制定本管理办法（以下简称“本办法”）。</w:t>
      </w:r>
    </w:p>
    <w:p w:rsidR="00A122AB" w:rsidRPr="00AF6FB4" w:rsidRDefault="00CB7049" w:rsidP="00042D19">
      <w:pPr>
        <w:pStyle w:val="a3"/>
        <w:widowControl w:val="0"/>
        <w:spacing w:before="0" w:after="0" w:line="360" w:lineRule="auto"/>
        <w:ind w:firstLineChars="200" w:firstLine="482"/>
        <w:jc w:val="both"/>
        <w:textAlignment w:val="auto"/>
        <w:rPr>
          <w:rFonts w:ascii="宋体" w:hAnsi="宋体"/>
          <w:szCs w:val="32"/>
          <w:rPrChange w:id="47" w:author="夏灵芝" w:date="2015-12-22T15:15:00Z">
            <w:rPr>
              <w:rFonts w:ascii="仿宋_GB2312"/>
              <w:szCs w:val="32"/>
            </w:rPr>
          </w:rPrChange>
        </w:rPr>
        <w:pPrChange w:id="48"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49" w:author="夏灵芝" w:date="2015-12-22T09:26:00Z">
        <w:r w:rsidRPr="00AF6FB4">
          <w:rPr>
            <w:rFonts w:ascii="宋体" w:hAnsi="宋体" w:hint="eastAsia"/>
            <w:b/>
            <w:szCs w:val="32"/>
            <w:rPrChange w:id="50" w:author="夏灵芝" w:date="2015-12-22T15:15:00Z">
              <w:rPr>
                <w:rFonts w:ascii="仿宋_GB2312" w:hint="eastAsia"/>
                <w:szCs w:val="32"/>
              </w:rPr>
            </w:rPrChange>
          </w:rPr>
          <w:t>第二条</w:t>
        </w:r>
        <w:r w:rsidRPr="00AF6FB4">
          <w:rPr>
            <w:rFonts w:ascii="宋体" w:hAnsi="宋体" w:hint="eastAsia"/>
            <w:szCs w:val="32"/>
            <w:rPrChange w:id="51" w:author="夏灵芝" w:date="2015-12-22T15:15:00Z">
              <w:rPr>
                <w:rFonts w:ascii="仿宋_GB2312" w:hint="eastAsia"/>
                <w:szCs w:val="32"/>
              </w:rPr>
            </w:rPrChange>
          </w:rPr>
          <w:t xml:space="preserve"> </w:t>
        </w:r>
      </w:ins>
      <w:r w:rsidR="00A122AB" w:rsidRPr="00AF6FB4">
        <w:rPr>
          <w:rFonts w:ascii="宋体" w:hAnsi="宋体" w:hint="eastAsia"/>
          <w:szCs w:val="32"/>
          <w:rPrChange w:id="52" w:author="夏灵芝" w:date="2015-12-22T15:15:00Z">
            <w:rPr>
              <w:rFonts w:ascii="仿宋_GB2312" w:hint="eastAsia"/>
              <w:szCs w:val="32"/>
            </w:rPr>
          </w:rPrChange>
        </w:rPr>
        <w:t>本办法所称理财直接融资工具，是指一种由商业银行作为发起管理人设立、直接以单一企业的债权融资为资金投向、在指定的登记托管结算机构统一托管、在合格的投资者之间公开交易、在指定渠道进行公开信息披露的标准化投资载体。</w:t>
      </w:r>
    </w:p>
    <w:p w:rsidR="00A122AB" w:rsidRPr="00AF6FB4" w:rsidRDefault="00CB7049" w:rsidP="00042D19">
      <w:pPr>
        <w:pStyle w:val="a3"/>
        <w:widowControl w:val="0"/>
        <w:spacing w:before="0" w:after="0" w:line="360" w:lineRule="auto"/>
        <w:ind w:firstLineChars="200" w:firstLine="482"/>
        <w:jc w:val="both"/>
        <w:textAlignment w:val="auto"/>
        <w:rPr>
          <w:rFonts w:ascii="宋体" w:hAnsi="宋体" w:hint="eastAsia"/>
          <w:szCs w:val="32"/>
          <w:rPrChange w:id="53" w:author="夏灵芝" w:date="2015-12-22T15:15:00Z">
            <w:rPr>
              <w:rFonts w:ascii="仿宋_GB2312" w:hint="eastAsia"/>
              <w:szCs w:val="32"/>
            </w:rPr>
          </w:rPrChange>
        </w:rPr>
        <w:pPrChange w:id="54"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55" w:author="夏灵芝" w:date="2015-12-22T09:26:00Z">
        <w:r w:rsidRPr="00AF6FB4">
          <w:rPr>
            <w:rFonts w:ascii="宋体" w:hAnsi="宋体" w:hint="eastAsia"/>
            <w:b/>
            <w:szCs w:val="32"/>
            <w:rPrChange w:id="56" w:author="夏灵芝" w:date="2015-12-22T15:15:00Z">
              <w:rPr>
                <w:rFonts w:ascii="仿宋_GB2312" w:hint="eastAsia"/>
                <w:szCs w:val="32"/>
              </w:rPr>
            </w:rPrChange>
          </w:rPr>
          <w:t>第三条</w:t>
        </w:r>
        <w:r w:rsidRPr="00AF6FB4">
          <w:rPr>
            <w:rFonts w:ascii="宋体" w:hAnsi="宋体" w:hint="eastAsia"/>
            <w:szCs w:val="32"/>
            <w:rPrChange w:id="57" w:author="夏灵芝" w:date="2015-12-22T15:15:00Z">
              <w:rPr>
                <w:rFonts w:ascii="仿宋_GB2312" w:hint="eastAsia"/>
                <w:szCs w:val="32"/>
              </w:rPr>
            </w:rPrChange>
          </w:rPr>
          <w:t xml:space="preserve"> </w:t>
        </w:r>
      </w:ins>
      <w:r w:rsidR="00A122AB" w:rsidRPr="00AF6FB4">
        <w:rPr>
          <w:rFonts w:ascii="宋体" w:hAnsi="宋体" w:hint="eastAsia"/>
          <w:szCs w:val="32"/>
          <w:rPrChange w:id="58" w:author="夏灵芝" w:date="2015-12-22T15:15:00Z">
            <w:rPr>
              <w:rFonts w:ascii="仿宋_GB2312" w:hint="eastAsia"/>
              <w:szCs w:val="32"/>
            </w:rPr>
          </w:rPrChange>
        </w:rPr>
        <w:t>本办法所称银行理财管理计划，是指商业银行作为管理人发起设立，按照与客户约定的方式和投资范围等对客户委托的资金进行投资、运作、管理的特殊目的载体。</w:t>
      </w:r>
    </w:p>
    <w:p w:rsidR="00A122AB" w:rsidRPr="00AF6FB4" w:rsidRDefault="00CB7049" w:rsidP="00042D19">
      <w:pPr>
        <w:pStyle w:val="a3"/>
        <w:widowControl w:val="0"/>
        <w:spacing w:before="0" w:after="0" w:line="360" w:lineRule="auto"/>
        <w:ind w:firstLineChars="200" w:firstLine="482"/>
        <w:jc w:val="both"/>
        <w:textAlignment w:val="auto"/>
        <w:rPr>
          <w:rFonts w:ascii="宋体" w:hAnsi="宋体" w:hint="eastAsia"/>
          <w:szCs w:val="32"/>
          <w:rPrChange w:id="59" w:author="夏灵芝" w:date="2015-12-22T15:15:00Z">
            <w:rPr>
              <w:rFonts w:ascii="仿宋_GB2312" w:hint="eastAsia"/>
              <w:szCs w:val="32"/>
            </w:rPr>
          </w:rPrChange>
        </w:rPr>
        <w:pPrChange w:id="60"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61" w:author="夏灵芝" w:date="2015-12-22T09:26:00Z">
        <w:r w:rsidRPr="00AF6FB4">
          <w:rPr>
            <w:rFonts w:ascii="宋体" w:hAnsi="宋体" w:hint="eastAsia"/>
            <w:b/>
            <w:szCs w:val="32"/>
            <w:rPrChange w:id="62" w:author="夏灵芝" w:date="2015-12-22T15:15:00Z">
              <w:rPr>
                <w:rFonts w:ascii="仿宋_GB2312" w:hint="eastAsia"/>
                <w:szCs w:val="32"/>
              </w:rPr>
            </w:rPrChange>
          </w:rPr>
          <w:t>第四条</w:t>
        </w:r>
        <w:r w:rsidRPr="00AF6FB4">
          <w:rPr>
            <w:rFonts w:ascii="宋体" w:hAnsi="宋体" w:hint="eastAsia"/>
            <w:szCs w:val="32"/>
            <w:rPrChange w:id="63" w:author="夏灵芝" w:date="2015-12-22T15:15:00Z">
              <w:rPr>
                <w:rFonts w:ascii="仿宋_GB2312" w:hint="eastAsia"/>
                <w:szCs w:val="32"/>
              </w:rPr>
            </w:rPrChange>
          </w:rPr>
          <w:t xml:space="preserve"> </w:t>
        </w:r>
      </w:ins>
      <w:r w:rsidR="00A122AB" w:rsidRPr="00AF6FB4">
        <w:rPr>
          <w:rFonts w:ascii="宋体" w:hAnsi="宋体" w:hint="eastAsia"/>
          <w:szCs w:val="32"/>
          <w:rPrChange w:id="64" w:author="夏灵芝" w:date="2015-12-22T15:15:00Z">
            <w:rPr>
              <w:rFonts w:ascii="仿宋_GB2312" w:hint="eastAsia"/>
              <w:szCs w:val="32"/>
            </w:rPr>
          </w:rPrChange>
        </w:rPr>
        <w:t>本行发起设立理财直接融资工具应坚持服务实体经济、单独建账管理和风险隔离、资金投向明确、风险可控、信息公开透明的原则。</w:t>
      </w:r>
    </w:p>
    <w:p w:rsidR="00A122AB" w:rsidRPr="008B351C" w:rsidRDefault="00A122AB" w:rsidP="008B351C">
      <w:pPr>
        <w:pStyle w:val="a3"/>
        <w:widowControl w:val="0"/>
        <w:tabs>
          <w:tab w:val="left" w:pos="1080"/>
        </w:tabs>
        <w:spacing w:before="0" w:after="0" w:line="360" w:lineRule="auto"/>
        <w:ind w:firstLineChars="200" w:firstLine="480"/>
        <w:jc w:val="both"/>
        <w:rPr>
          <w:color w:val="auto"/>
          <w:szCs w:val="24"/>
        </w:rPr>
        <w:pPrChange w:id="65"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A122AB" w:rsidRPr="008B351C" w:rsidRDefault="00A122AB" w:rsidP="008B351C">
      <w:pPr>
        <w:spacing w:line="360" w:lineRule="auto"/>
        <w:jc w:val="center"/>
        <w:rPr>
          <w:rFonts w:ascii="黑体" w:eastAsia="黑体" w:hAnsi="黑体"/>
          <w:sz w:val="24"/>
          <w:rPrChange w:id="66" w:author="夏灵芝" w:date="2015-12-22T09:32:00Z">
            <w:rPr>
              <w:b/>
              <w:sz w:val="24"/>
            </w:rPr>
          </w:rPrChange>
        </w:rPr>
      </w:pPr>
      <w:r w:rsidRPr="008B351C">
        <w:rPr>
          <w:rFonts w:ascii="黑体" w:eastAsia="黑体" w:hAnsi="黑体" w:hint="eastAsia"/>
          <w:sz w:val="24"/>
          <w:rPrChange w:id="67" w:author="夏灵芝" w:date="2015-12-22T09:32:00Z">
            <w:rPr>
              <w:rFonts w:hint="eastAsia"/>
              <w:b/>
              <w:sz w:val="24"/>
            </w:rPr>
          </w:rPrChange>
        </w:rPr>
        <w:t>第二章</w:t>
      </w:r>
      <w:r w:rsidRPr="008B351C">
        <w:rPr>
          <w:rFonts w:ascii="黑体" w:eastAsia="黑体" w:hAnsi="黑体"/>
          <w:sz w:val="24"/>
          <w:rPrChange w:id="68" w:author="夏灵芝" w:date="2015-12-22T09:32:00Z">
            <w:rPr>
              <w:b/>
              <w:sz w:val="24"/>
            </w:rPr>
          </w:rPrChange>
        </w:rPr>
        <w:t xml:space="preserve">  </w:t>
      </w:r>
      <w:r w:rsidRPr="008B351C">
        <w:rPr>
          <w:rFonts w:ascii="黑体" w:eastAsia="黑体" w:hAnsi="黑体" w:hint="eastAsia"/>
          <w:sz w:val="24"/>
          <w:rPrChange w:id="69" w:author="夏灵芝" w:date="2015-12-22T09:32:00Z">
            <w:rPr>
              <w:rFonts w:hint="eastAsia"/>
              <w:b/>
              <w:sz w:val="24"/>
            </w:rPr>
          </w:rPrChange>
        </w:rPr>
        <w:t>业务组织与职责分工</w:t>
      </w:r>
    </w:p>
    <w:p w:rsidR="00A17A02" w:rsidRPr="008B351C" w:rsidRDefault="00CB7049" w:rsidP="00042D19">
      <w:pPr>
        <w:pStyle w:val="a3"/>
        <w:widowControl w:val="0"/>
        <w:spacing w:before="0" w:after="0" w:line="360" w:lineRule="auto"/>
        <w:ind w:firstLineChars="200" w:firstLine="482"/>
        <w:jc w:val="both"/>
        <w:textAlignment w:val="auto"/>
        <w:rPr>
          <w:rFonts w:ascii="仿宋_GB2312" w:hint="eastAsia"/>
          <w:szCs w:val="32"/>
        </w:rPr>
        <w:pPrChange w:id="70"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71" w:author="夏灵芝" w:date="2015-12-22T09:26:00Z">
        <w:r w:rsidRPr="00042D19">
          <w:rPr>
            <w:rFonts w:ascii="仿宋_GB2312" w:hint="eastAsia"/>
            <w:b/>
            <w:szCs w:val="32"/>
            <w:rPrChange w:id="72" w:author="夏灵芝" w:date="2015-12-22T09:33:00Z">
              <w:rPr>
                <w:rFonts w:ascii="仿宋_GB2312" w:hint="eastAsia"/>
                <w:szCs w:val="32"/>
              </w:rPr>
            </w:rPrChange>
          </w:rPr>
          <w:t>第五条</w:t>
        </w:r>
        <w:r w:rsidRPr="008B351C">
          <w:rPr>
            <w:rFonts w:ascii="仿宋_GB2312" w:hint="eastAsia"/>
            <w:szCs w:val="32"/>
          </w:rPr>
          <w:t xml:space="preserve"> </w:t>
        </w:r>
      </w:ins>
      <w:r w:rsidR="00A17A02" w:rsidRPr="008B351C">
        <w:rPr>
          <w:rFonts w:ascii="仿宋_GB2312" w:hint="eastAsia"/>
          <w:szCs w:val="32"/>
        </w:rPr>
        <w:t>总行金融市场板块审批会议是全行理财直接融资工具业务的最高决策审批机构</w:t>
      </w:r>
      <w:r w:rsidR="00E45760" w:rsidRPr="008B351C">
        <w:rPr>
          <w:rFonts w:ascii="仿宋_GB2312" w:hint="eastAsia"/>
          <w:szCs w:val="32"/>
        </w:rPr>
        <w:t>。</w:t>
      </w:r>
      <w:r w:rsidR="00A17A02" w:rsidRPr="008B351C">
        <w:rPr>
          <w:rFonts w:ascii="仿宋_GB2312" w:hint="eastAsia"/>
          <w:szCs w:val="32"/>
        </w:rPr>
        <w:t>总行授信审批部派驻金融市场板块审批团队负责理财直接融资工具业务的审批管理工作。</w:t>
      </w:r>
    </w:p>
    <w:p w:rsidR="00A122AB" w:rsidRPr="008B351C" w:rsidRDefault="00CB7049" w:rsidP="00042D19">
      <w:pPr>
        <w:pStyle w:val="a3"/>
        <w:widowControl w:val="0"/>
        <w:spacing w:before="0" w:after="0" w:line="360" w:lineRule="auto"/>
        <w:ind w:firstLineChars="200" w:firstLine="482"/>
        <w:jc w:val="both"/>
        <w:textAlignment w:val="auto"/>
        <w:rPr>
          <w:rFonts w:ascii="仿宋_GB2312" w:hint="eastAsia"/>
          <w:szCs w:val="32"/>
        </w:rPr>
        <w:pPrChange w:id="73"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74" w:author="夏灵芝" w:date="2015-12-22T09:26:00Z">
        <w:r w:rsidRPr="00042D19">
          <w:rPr>
            <w:rFonts w:ascii="仿宋_GB2312" w:hint="eastAsia"/>
            <w:b/>
            <w:szCs w:val="32"/>
            <w:rPrChange w:id="75" w:author="夏灵芝" w:date="2015-12-22T09:33:00Z">
              <w:rPr>
                <w:rFonts w:ascii="仿宋_GB2312" w:hint="eastAsia"/>
                <w:szCs w:val="32"/>
              </w:rPr>
            </w:rPrChange>
          </w:rPr>
          <w:t>第六条</w:t>
        </w:r>
        <w:r w:rsidRPr="008B351C">
          <w:rPr>
            <w:rFonts w:ascii="仿宋_GB2312" w:hint="eastAsia"/>
            <w:szCs w:val="32"/>
          </w:rPr>
          <w:t xml:space="preserve"> </w:t>
        </w:r>
      </w:ins>
      <w:r w:rsidR="00A122AB" w:rsidRPr="008B351C">
        <w:rPr>
          <w:rFonts w:ascii="仿宋_GB2312" w:hint="eastAsia"/>
          <w:szCs w:val="32"/>
        </w:rPr>
        <w:t>总行投资银行部是全行理财直接融资工具业务的牵头管理部门，负责牵头开展营销开发推动、</w:t>
      </w:r>
      <w:r w:rsidR="00B46BF9" w:rsidRPr="008B351C">
        <w:rPr>
          <w:rFonts w:hint="eastAsia"/>
          <w:color w:val="auto"/>
        </w:rPr>
        <w:t>客户资料审核、项目准入预审、项目操作组织、项目推荐注册、</w:t>
      </w:r>
      <w:r w:rsidR="00B46BF9" w:rsidRPr="008B351C">
        <w:rPr>
          <w:rFonts w:ascii="仿宋_GB2312" w:hint="eastAsia"/>
          <w:szCs w:val="32"/>
        </w:rPr>
        <w:t>簿记建档操作、发行销售（不包括余额包销）、后</w:t>
      </w:r>
      <w:r w:rsidR="00B46BF9" w:rsidRPr="008B351C">
        <w:rPr>
          <w:rFonts w:hint="eastAsia"/>
          <w:color w:val="auto"/>
        </w:rPr>
        <w:t>续管理组织、相关系统数据管理和员工业务培训</w:t>
      </w:r>
      <w:r w:rsidR="00A122AB" w:rsidRPr="008B351C">
        <w:rPr>
          <w:rFonts w:ascii="仿宋_GB2312" w:hint="eastAsia"/>
          <w:szCs w:val="32"/>
        </w:rPr>
        <w:t>等工作，并负责与银监会等主管机构的业务汇报和日常联系对接。</w:t>
      </w:r>
    </w:p>
    <w:p w:rsidR="00A122AB" w:rsidRPr="00A719F0" w:rsidRDefault="00CB7049" w:rsidP="00042D19">
      <w:pPr>
        <w:pStyle w:val="a3"/>
        <w:widowControl w:val="0"/>
        <w:spacing w:before="0" w:after="0" w:line="360" w:lineRule="auto"/>
        <w:ind w:firstLineChars="200" w:firstLine="482"/>
        <w:jc w:val="both"/>
        <w:textAlignment w:val="auto"/>
        <w:rPr>
          <w:rFonts w:ascii="仿宋_GB2312" w:hint="eastAsia"/>
          <w:szCs w:val="32"/>
        </w:rPr>
        <w:pPrChange w:id="76"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77" w:author="夏灵芝" w:date="2015-12-22T09:26:00Z">
        <w:r w:rsidRPr="00042D19">
          <w:rPr>
            <w:rFonts w:ascii="仿宋_GB2312" w:hint="eastAsia"/>
            <w:b/>
            <w:szCs w:val="32"/>
            <w:rPrChange w:id="78" w:author="夏灵芝" w:date="2015-12-22T09:33:00Z">
              <w:rPr>
                <w:rFonts w:ascii="仿宋_GB2312" w:hint="eastAsia"/>
                <w:szCs w:val="32"/>
              </w:rPr>
            </w:rPrChange>
          </w:rPr>
          <w:lastRenderedPageBreak/>
          <w:t>第七条</w:t>
        </w:r>
        <w:r w:rsidRPr="008B351C">
          <w:rPr>
            <w:rFonts w:ascii="仿宋_GB2312" w:hint="eastAsia"/>
            <w:szCs w:val="32"/>
          </w:rPr>
          <w:t xml:space="preserve"> </w:t>
        </w:r>
      </w:ins>
      <w:r w:rsidR="00A122AB" w:rsidRPr="008B351C">
        <w:rPr>
          <w:rFonts w:ascii="仿宋_GB2312" w:hint="eastAsia"/>
          <w:szCs w:val="32"/>
        </w:rPr>
        <w:t>总行资产管理部是全行与理财直接融资工具对应的</w:t>
      </w:r>
      <w:r w:rsidR="001845DB" w:rsidRPr="008B351C">
        <w:rPr>
          <w:rFonts w:ascii="仿宋_GB2312" w:hint="eastAsia"/>
          <w:szCs w:val="32"/>
        </w:rPr>
        <w:t>开放式理财产品（含</w:t>
      </w:r>
      <w:r w:rsidR="00A122AB" w:rsidRPr="008B351C">
        <w:rPr>
          <w:rFonts w:ascii="仿宋_GB2312" w:hint="eastAsia"/>
          <w:szCs w:val="32"/>
        </w:rPr>
        <w:t>理财管理计划</w:t>
      </w:r>
      <w:r w:rsidR="001845DB" w:rsidRPr="008B351C">
        <w:rPr>
          <w:rFonts w:ascii="仿宋_GB2312" w:hint="eastAsia"/>
          <w:szCs w:val="32"/>
        </w:rPr>
        <w:t>）</w:t>
      </w:r>
      <w:r w:rsidR="00A122AB" w:rsidRPr="008B351C">
        <w:rPr>
          <w:rFonts w:ascii="仿宋_GB2312" w:hint="eastAsia"/>
          <w:szCs w:val="32"/>
        </w:rPr>
        <w:t>的管理部门，负责理财直接融资工具</w:t>
      </w:r>
      <w:r w:rsidR="006B7636" w:rsidRPr="008B351C">
        <w:rPr>
          <w:rFonts w:ascii="仿宋_GB2312" w:hint="eastAsia"/>
          <w:szCs w:val="32"/>
        </w:rPr>
        <w:t>的余额包销</w:t>
      </w:r>
      <w:r w:rsidR="000F1B72" w:rsidRPr="008B351C">
        <w:rPr>
          <w:rFonts w:ascii="仿宋_GB2312" w:hint="eastAsia"/>
          <w:szCs w:val="32"/>
        </w:rPr>
        <w:t>以及通过理财直接融资工具综合业务平台进行理财直接融资工具份额的双</w:t>
      </w:r>
      <w:r w:rsidR="000F1B72" w:rsidRPr="00A719F0">
        <w:rPr>
          <w:rFonts w:ascii="仿宋_GB2312" w:hint="eastAsia"/>
          <w:szCs w:val="32"/>
        </w:rPr>
        <w:t>边报价和交易</w:t>
      </w:r>
      <w:r w:rsidR="00A122AB" w:rsidRPr="00A719F0">
        <w:rPr>
          <w:rFonts w:ascii="仿宋_GB2312" w:hint="eastAsia"/>
          <w:szCs w:val="32"/>
        </w:rPr>
        <w:t>。</w:t>
      </w:r>
    </w:p>
    <w:p w:rsidR="00D873F0" w:rsidRPr="008B351C" w:rsidRDefault="00CB7049" w:rsidP="00042D19">
      <w:pPr>
        <w:pStyle w:val="a3"/>
        <w:widowControl w:val="0"/>
        <w:spacing w:before="0" w:after="0" w:line="360" w:lineRule="auto"/>
        <w:ind w:firstLineChars="200" w:firstLine="482"/>
        <w:jc w:val="both"/>
        <w:textAlignment w:val="auto"/>
        <w:rPr>
          <w:rFonts w:ascii="仿宋_GB2312"/>
          <w:szCs w:val="32"/>
        </w:rPr>
        <w:pPrChange w:id="79"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80" w:author="夏灵芝" w:date="2015-12-22T09:26:00Z">
        <w:r w:rsidRPr="00042D19">
          <w:rPr>
            <w:rFonts w:ascii="仿宋_GB2312" w:hint="eastAsia"/>
            <w:b/>
            <w:szCs w:val="32"/>
            <w:rPrChange w:id="81" w:author="夏灵芝" w:date="2015-12-22T09:33:00Z">
              <w:rPr>
                <w:rFonts w:ascii="仿宋_GB2312" w:hint="eastAsia"/>
                <w:szCs w:val="32"/>
              </w:rPr>
            </w:rPrChange>
          </w:rPr>
          <w:t>第八条</w:t>
        </w:r>
        <w:r w:rsidRPr="008B351C">
          <w:rPr>
            <w:rFonts w:ascii="仿宋_GB2312" w:hint="eastAsia"/>
            <w:szCs w:val="32"/>
          </w:rPr>
          <w:t xml:space="preserve"> </w:t>
        </w:r>
      </w:ins>
      <w:r w:rsidR="00D873F0" w:rsidRPr="008B351C">
        <w:rPr>
          <w:rFonts w:ascii="仿宋_GB2312" w:hint="eastAsia"/>
          <w:szCs w:val="32"/>
        </w:rPr>
        <w:t>总行风险管理部</w:t>
      </w:r>
      <w:r w:rsidR="00B46BF9" w:rsidRPr="008B351C">
        <w:rPr>
          <w:rFonts w:ascii="仿宋_GB2312" w:hint="eastAsia"/>
          <w:szCs w:val="32"/>
        </w:rPr>
        <w:t>负责推动</w:t>
      </w:r>
      <w:r w:rsidR="00D873F0" w:rsidRPr="008B351C">
        <w:rPr>
          <w:rFonts w:ascii="仿宋_GB2312" w:hint="eastAsia"/>
          <w:szCs w:val="32"/>
        </w:rPr>
        <w:t>理财直接融资工具业务</w:t>
      </w:r>
      <w:r w:rsidR="00B46BF9" w:rsidRPr="008B351C">
        <w:rPr>
          <w:rFonts w:ascii="仿宋_GB2312" w:hint="eastAsia"/>
          <w:szCs w:val="32"/>
        </w:rPr>
        <w:t>风险管理体系的不断完善，</w:t>
      </w:r>
      <w:r w:rsidR="00D873F0" w:rsidRPr="008B351C">
        <w:rPr>
          <w:rFonts w:ascii="仿宋_GB2312" w:hint="eastAsia"/>
          <w:szCs w:val="32"/>
        </w:rPr>
        <w:t>并</w:t>
      </w:r>
      <w:r w:rsidR="00B46BF9" w:rsidRPr="008B351C">
        <w:rPr>
          <w:rFonts w:ascii="仿宋_GB2312" w:hint="eastAsia"/>
          <w:szCs w:val="32"/>
        </w:rPr>
        <w:t>将</w:t>
      </w:r>
      <w:r w:rsidR="00D873F0" w:rsidRPr="008B351C">
        <w:rPr>
          <w:rFonts w:ascii="仿宋_GB2312" w:hint="eastAsia"/>
          <w:szCs w:val="32"/>
        </w:rPr>
        <w:t>理财直接融资工具业务</w:t>
      </w:r>
      <w:r w:rsidR="00B46BF9" w:rsidRPr="00A719F0">
        <w:rPr>
          <w:rFonts w:ascii="仿宋_GB2312" w:hint="eastAsia"/>
          <w:szCs w:val="32"/>
        </w:rPr>
        <w:t>运行及风险管理情况纳入全面风险监测报告体系进行</w:t>
      </w:r>
      <w:del w:id="82" w:author="夏灵芝" w:date="2015-12-22T15:09:00Z">
        <w:r w:rsidR="00B46BF9" w:rsidRPr="00A719F0" w:rsidDel="00AF6FB4">
          <w:rPr>
            <w:rFonts w:ascii="仿宋_GB2312" w:hint="eastAsia"/>
            <w:szCs w:val="32"/>
          </w:rPr>
          <w:delText>检测</w:delText>
        </w:r>
      </w:del>
      <w:ins w:id="83" w:author="夏灵芝" w:date="2015-12-22T15:09:00Z">
        <w:r w:rsidR="00AF6FB4">
          <w:rPr>
            <w:rFonts w:ascii="仿宋_GB2312" w:hint="eastAsia"/>
            <w:szCs w:val="32"/>
          </w:rPr>
          <w:t>监测</w:t>
        </w:r>
      </w:ins>
      <w:r w:rsidR="00D873F0" w:rsidRPr="008B351C">
        <w:rPr>
          <w:rFonts w:ascii="仿宋_GB2312" w:hint="eastAsia"/>
          <w:szCs w:val="32"/>
        </w:rPr>
        <w:t>。</w:t>
      </w:r>
    </w:p>
    <w:p w:rsidR="00D873F0" w:rsidRPr="008B351C" w:rsidRDefault="00CB7049" w:rsidP="00042D19">
      <w:pPr>
        <w:pStyle w:val="a3"/>
        <w:widowControl w:val="0"/>
        <w:spacing w:before="0" w:after="0" w:line="360" w:lineRule="auto"/>
        <w:ind w:firstLineChars="200" w:firstLine="482"/>
        <w:jc w:val="both"/>
        <w:textAlignment w:val="auto"/>
        <w:rPr>
          <w:rFonts w:ascii="仿宋_GB2312"/>
          <w:szCs w:val="32"/>
        </w:rPr>
        <w:pPrChange w:id="84"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85" w:author="夏灵芝" w:date="2015-12-22T09:26:00Z">
        <w:r w:rsidRPr="00042D19">
          <w:rPr>
            <w:rFonts w:ascii="仿宋_GB2312" w:hint="eastAsia"/>
            <w:b/>
            <w:szCs w:val="32"/>
            <w:rPrChange w:id="86" w:author="夏灵芝" w:date="2015-12-22T09:33:00Z">
              <w:rPr>
                <w:rFonts w:ascii="仿宋_GB2312" w:hint="eastAsia"/>
                <w:szCs w:val="32"/>
              </w:rPr>
            </w:rPrChange>
          </w:rPr>
          <w:t>第九条</w:t>
        </w:r>
        <w:r w:rsidRPr="008B351C">
          <w:rPr>
            <w:rFonts w:ascii="仿宋_GB2312" w:hint="eastAsia"/>
            <w:szCs w:val="32"/>
          </w:rPr>
          <w:t xml:space="preserve"> </w:t>
        </w:r>
      </w:ins>
      <w:r w:rsidR="00D873F0" w:rsidRPr="008B351C">
        <w:rPr>
          <w:rFonts w:ascii="仿宋_GB2312" w:hint="eastAsia"/>
          <w:szCs w:val="32"/>
        </w:rPr>
        <w:t>总行法律合规部负责对理财直接融资工具业务中相关法律</w:t>
      </w:r>
      <w:del w:id="87" w:author="夏灵芝" w:date="2015-12-22T15:09:00Z">
        <w:r w:rsidR="00D873F0" w:rsidRPr="008B351C" w:rsidDel="00AF6FB4">
          <w:rPr>
            <w:rFonts w:ascii="仿宋_GB2312" w:hint="eastAsia"/>
            <w:szCs w:val="32"/>
          </w:rPr>
          <w:delText>文件</w:delText>
        </w:r>
      </w:del>
      <w:ins w:id="88" w:author="夏灵芝" w:date="2015-12-22T15:09:00Z">
        <w:r w:rsidR="00AF6FB4">
          <w:rPr>
            <w:rFonts w:ascii="仿宋_GB2312" w:hint="eastAsia"/>
            <w:szCs w:val="32"/>
          </w:rPr>
          <w:t>文本</w:t>
        </w:r>
      </w:ins>
      <w:r w:rsidR="00D873F0" w:rsidRPr="008B351C">
        <w:rPr>
          <w:rFonts w:ascii="仿宋_GB2312" w:hint="eastAsia"/>
          <w:szCs w:val="32"/>
        </w:rPr>
        <w:t>进行审查。</w:t>
      </w:r>
    </w:p>
    <w:p w:rsidR="00A122AB" w:rsidRPr="008B351C" w:rsidRDefault="00CB7049" w:rsidP="00042D19">
      <w:pPr>
        <w:pStyle w:val="a3"/>
        <w:widowControl w:val="0"/>
        <w:spacing w:before="0" w:after="0" w:line="360" w:lineRule="auto"/>
        <w:ind w:firstLineChars="200" w:firstLine="482"/>
        <w:jc w:val="both"/>
        <w:textAlignment w:val="auto"/>
        <w:rPr>
          <w:rFonts w:ascii="仿宋_GB2312"/>
          <w:szCs w:val="32"/>
          <w:rPrChange w:id="89" w:author="夏灵芝" w:date="2015-12-22T09:31:00Z">
            <w:rPr>
              <w:rFonts w:ascii="仿宋_GB2312"/>
              <w:szCs w:val="32"/>
            </w:rPr>
          </w:rPrChange>
        </w:rPr>
        <w:pPrChange w:id="90"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91" w:author="夏灵芝" w:date="2015-12-22T09:26:00Z">
        <w:r w:rsidRPr="00042D19">
          <w:rPr>
            <w:rFonts w:ascii="仿宋_GB2312" w:hint="eastAsia"/>
            <w:b/>
            <w:szCs w:val="32"/>
            <w:rPrChange w:id="92" w:author="夏灵芝" w:date="2015-12-22T09:33:00Z">
              <w:rPr>
                <w:rFonts w:ascii="仿宋_GB2312" w:hint="eastAsia"/>
                <w:szCs w:val="32"/>
              </w:rPr>
            </w:rPrChange>
          </w:rPr>
          <w:t>第十条</w:t>
        </w:r>
        <w:r w:rsidRPr="008B351C">
          <w:rPr>
            <w:rFonts w:ascii="仿宋_GB2312" w:hint="eastAsia"/>
            <w:szCs w:val="32"/>
          </w:rPr>
          <w:t xml:space="preserve"> </w:t>
        </w:r>
      </w:ins>
      <w:r w:rsidR="00A122AB" w:rsidRPr="008B351C">
        <w:rPr>
          <w:rFonts w:ascii="仿宋_GB2312" w:hint="eastAsia"/>
          <w:szCs w:val="32"/>
        </w:rPr>
        <w:t>分支机构（指分行，下同）是理财直接融资工具业务的具体承办机构，负责开展本分行</w:t>
      </w:r>
      <w:r w:rsidR="00386D9F" w:rsidRPr="008B351C">
        <w:rPr>
          <w:rFonts w:ascii="仿宋_GB2312" w:hint="eastAsia"/>
          <w:szCs w:val="32"/>
        </w:rPr>
        <w:t>理财直接</w:t>
      </w:r>
      <w:r w:rsidR="00A122AB" w:rsidRPr="008B351C">
        <w:rPr>
          <w:rFonts w:ascii="仿宋_GB2312" w:hint="eastAsia"/>
          <w:szCs w:val="32"/>
        </w:rPr>
        <w:t>融资工具承销业务的客户开发、项目营销和后续管理等工作，根据总行投资银行部的指导安排和项目选择标准等有关要求，推荐合适的企业客户作为理财直接融资工具的备选融资企业，并</w:t>
      </w:r>
      <w:r w:rsidR="00F77FD0" w:rsidRPr="008B351C">
        <w:rPr>
          <w:rFonts w:ascii="仿宋_GB2312" w:hint="eastAsia"/>
          <w:szCs w:val="32"/>
        </w:rPr>
        <w:t>在</w:t>
      </w:r>
      <w:r w:rsidR="00A122AB" w:rsidRPr="008B351C">
        <w:rPr>
          <w:rFonts w:ascii="仿宋_GB2312" w:hint="eastAsia"/>
          <w:szCs w:val="32"/>
        </w:rPr>
        <w:t>总行投资银行部</w:t>
      </w:r>
      <w:r w:rsidR="00F77FD0" w:rsidRPr="008B351C">
        <w:rPr>
          <w:rFonts w:ascii="仿宋_GB2312" w:hint="eastAsia"/>
          <w:szCs w:val="32"/>
        </w:rPr>
        <w:t>的指导下</w:t>
      </w:r>
      <w:r w:rsidR="00A122AB" w:rsidRPr="008B351C">
        <w:rPr>
          <w:rFonts w:ascii="仿宋_GB2312" w:hint="eastAsia"/>
          <w:szCs w:val="32"/>
        </w:rPr>
        <w:t>对备选融资企业开展</w:t>
      </w:r>
      <w:r w:rsidR="00B46BF9" w:rsidRPr="00A719F0">
        <w:rPr>
          <w:rFonts w:ascii="仿宋_GB2312" w:hint="eastAsia"/>
          <w:szCs w:val="32"/>
        </w:rPr>
        <w:t>内部风险审批</w:t>
      </w:r>
      <w:r w:rsidR="00A122AB" w:rsidRPr="00A719F0">
        <w:rPr>
          <w:rFonts w:ascii="仿宋_GB2312" w:hint="eastAsia"/>
          <w:szCs w:val="32"/>
        </w:rPr>
        <w:t>、尽职调查、</w:t>
      </w:r>
      <w:r w:rsidR="00B46BF9" w:rsidRPr="00A719F0">
        <w:rPr>
          <w:rFonts w:ascii="仿宋_GB2312" w:hint="eastAsia"/>
          <w:szCs w:val="32"/>
        </w:rPr>
        <w:t>申报</w:t>
      </w:r>
      <w:r w:rsidR="00A122AB" w:rsidRPr="00A719F0">
        <w:rPr>
          <w:rFonts w:ascii="仿宋_GB2312" w:hint="eastAsia"/>
          <w:szCs w:val="32"/>
        </w:rPr>
        <w:t>文件制作等工作。</w:t>
      </w:r>
    </w:p>
    <w:p w:rsidR="00A122AB" w:rsidRPr="008B351C" w:rsidRDefault="00CB7049" w:rsidP="00042D19">
      <w:pPr>
        <w:pStyle w:val="a3"/>
        <w:widowControl w:val="0"/>
        <w:spacing w:before="0" w:after="0" w:line="360" w:lineRule="auto"/>
        <w:ind w:firstLineChars="200" w:firstLine="482"/>
        <w:jc w:val="both"/>
        <w:textAlignment w:val="auto"/>
        <w:rPr>
          <w:rFonts w:ascii="仿宋_GB2312"/>
          <w:szCs w:val="32"/>
        </w:rPr>
        <w:pPrChange w:id="93" w:author="夏灵芝" w:date="2015-12-22T09:33: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94" w:author="夏灵芝" w:date="2015-12-22T09:26:00Z">
        <w:r w:rsidRPr="00042D19">
          <w:rPr>
            <w:rFonts w:ascii="仿宋_GB2312" w:hint="eastAsia"/>
            <w:b/>
            <w:szCs w:val="32"/>
            <w:rPrChange w:id="95" w:author="夏灵芝" w:date="2015-12-22T09:33:00Z">
              <w:rPr>
                <w:rFonts w:ascii="仿宋_GB2312" w:hint="eastAsia"/>
                <w:szCs w:val="32"/>
              </w:rPr>
            </w:rPrChange>
          </w:rPr>
          <w:t>第十一条</w:t>
        </w:r>
        <w:r w:rsidRPr="008B351C">
          <w:rPr>
            <w:rFonts w:ascii="仿宋_GB2312" w:hint="eastAsia"/>
            <w:szCs w:val="32"/>
          </w:rPr>
          <w:t xml:space="preserve"> </w:t>
        </w:r>
      </w:ins>
      <w:r w:rsidR="00DC7A08" w:rsidRPr="008B351C">
        <w:rPr>
          <w:rFonts w:ascii="仿宋_GB2312" w:hint="eastAsia"/>
          <w:szCs w:val="32"/>
        </w:rPr>
        <w:t>分支机构支行（</w:t>
      </w:r>
      <w:r w:rsidR="00A122AB" w:rsidRPr="008B351C">
        <w:rPr>
          <w:rFonts w:ascii="仿宋_GB2312" w:hint="eastAsia"/>
          <w:szCs w:val="32"/>
        </w:rPr>
        <w:t>业务经办</w:t>
      </w:r>
      <w:r w:rsidR="00DC7A08" w:rsidRPr="008B351C">
        <w:rPr>
          <w:rFonts w:ascii="仿宋_GB2312" w:hint="eastAsia"/>
          <w:szCs w:val="32"/>
        </w:rPr>
        <w:t>部门）的经办</w:t>
      </w:r>
      <w:r w:rsidR="00A122AB" w:rsidRPr="008B351C">
        <w:rPr>
          <w:rFonts w:ascii="仿宋_GB2312" w:hint="eastAsia"/>
          <w:szCs w:val="32"/>
        </w:rPr>
        <w:t>人员具体实施理财直接融资工具业务的项目营销、尽职调查、后续管理等各项工作，主要是指分支机构客户营销部门（含支行）的管户客户经理。</w:t>
      </w:r>
    </w:p>
    <w:p w:rsidR="00A122AB" w:rsidRPr="008B351C" w:rsidRDefault="00A122AB" w:rsidP="008B351C">
      <w:pPr>
        <w:pStyle w:val="a3"/>
        <w:widowControl w:val="0"/>
        <w:tabs>
          <w:tab w:val="left" w:pos="1080"/>
        </w:tabs>
        <w:spacing w:before="0" w:after="0" w:line="360" w:lineRule="auto"/>
        <w:ind w:firstLineChars="200" w:firstLine="480"/>
        <w:jc w:val="both"/>
        <w:rPr>
          <w:color w:val="auto"/>
          <w:szCs w:val="24"/>
        </w:rPr>
        <w:pPrChange w:id="96"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A122AB" w:rsidRPr="008B351C" w:rsidRDefault="00A122AB" w:rsidP="008B351C">
      <w:pPr>
        <w:spacing w:line="360" w:lineRule="auto"/>
        <w:jc w:val="center"/>
        <w:rPr>
          <w:rFonts w:ascii="黑体" w:eastAsia="黑体" w:hAnsi="黑体"/>
          <w:sz w:val="24"/>
          <w:rPrChange w:id="97" w:author="夏灵芝" w:date="2015-12-22T09:32:00Z">
            <w:rPr>
              <w:b/>
              <w:sz w:val="24"/>
            </w:rPr>
          </w:rPrChange>
        </w:rPr>
      </w:pPr>
      <w:r w:rsidRPr="008B351C">
        <w:rPr>
          <w:rFonts w:ascii="黑体" w:eastAsia="黑体" w:hAnsi="黑体" w:hint="eastAsia"/>
          <w:sz w:val="24"/>
          <w:rPrChange w:id="98" w:author="夏灵芝" w:date="2015-12-22T09:32:00Z">
            <w:rPr>
              <w:rFonts w:hint="eastAsia"/>
              <w:b/>
              <w:sz w:val="24"/>
            </w:rPr>
          </w:rPrChange>
        </w:rPr>
        <w:t>第三章</w:t>
      </w:r>
      <w:r w:rsidRPr="008B351C">
        <w:rPr>
          <w:rFonts w:ascii="黑体" w:eastAsia="黑体" w:hAnsi="黑体"/>
          <w:sz w:val="24"/>
          <w:rPrChange w:id="99" w:author="夏灵芝" w:date="2015-12-22T09:32:00Z">
            <w:rPr>
              <w:b/>
              <w:sz w:val="24"/>
            </w:rPr>
          </w:rPrChange>
        </w:rPr>
        <w:t xml:space="preserve">  </w:t>
      </w:r>
      <w:r w:rsidRPr="008B351C">
        <w:rPr>
          <w:rFonts w:ascii="黑体" w:eastAsia="黑体" w:hAnsi="黑体" w:hint="eastAsia"/>
          <w:sz w:val="24"/>
          <w:rPrChange w:id="100" w:author="夏灵芝" w:date="2015-12-22T09:32:00Z">
            <w:rPr>
              <w:rFonts w:hint="eastAsia"/>
              <w:b/>
              <w:sz w:val="24"/>
            </w:rPr>
          </w:rPrChange>
        </w:rPr>
        <w:t>业务营销与项目准入</w:t>
      </w:r>
    </w:p>
    <w:p w:rsidR="00A122AB" w:rsidRPr="008B351C" w:rsidRDefault="00CB7049" w:rsidP="00042D19">
      <w:pPr>
        <w:pStyle w:val="a3"/>
        <w:widowControl w:val="0"/>
        <w:spacing w:before="0" w:after="0" w:line="360" w:lineRule="auto"/>
        <w:ind w:firstLineChars="200" w:firstLine="482"/>
        <w:jc w:val="both"/>
        <w:textAlignment w:val="auto"/>
        <w:rPr>
          <w:rFonts w:ascii="仿宋_GB2312"/>
          <w:szCs w:val="32"/>
        </w:rPr>
        <w:pPrChange w:id="101"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102" w:author="夏灵芝" w:date="2015-12-22T09:26:00Z">
        <w:r w:rsidRPr="00042D19">
          <w:rPr>
            <w:rFonts w:ascii="仿宋_GB2312" w:hint="eastAsia"/>
            <w:b/>
            <w:szCs w:val="32"/>
            <w:rPrChange w:id="103" w:author="夏灵芝" w:date="2015-12-22T09:34:00Z">
              <w:rPr>
                <w:rFonts w:ascii="仿宋_GB2312" w:hint="eastAsia"/>
                <w:szCs w:val="32"/>
              </w:rPr>
            </w:rPrChange>
          </w:rPr>
          <w:t>第十二条</w:t>
        </w:r>
        <w:r w:rsidRPr="008B351C">
          <w:rPr>
            <w:rFonts w:ascii="仿宋_GB2312" w:hint="eastAsia"/>
            <w:szCs w:val="32"/>
          </w:rPr>
          <w:t xml:space="preserve"> </w:t>
        </w:r>
      </w:ins>
      <w:r w:rsidR="00A122AB" w:rsidRPr="008B351C">
        <w:rPr>
          <w:rFonts w:ascii="仿宋_GB2312" w:hint="eastAsia"/>
          <w:szCs w:val="32"/>
        </w:rPr>
        <w:t>总行投资银行部可根据宏观经济、市场环境、指导政策等具体情况，以行内发文、通知等形式发布、更新理财直接融资工具业务的营销指引和客户准入条件。理财直接融资工具的备选融资企业至少应当符合以下基本条件：</w:t>
      </w:r>
    </w:p>
    <w:p w:rsidR="00A122AB" w:rsidRPr="008B351C" w:rsidRDefault="00A122AB" w:rsidP="008B351C">
      <w:pPr>
        <w:spacing w:line="360" w:lineRule="auto"/>
        <w:ind w:firstLineChars="200" w:firstLine="480"/>
        <w:rPr>
          <w:sz w:val="24"/>
        </w:rPr>
        <w:pPrChange w:id="104" w:author="夏灵芝" w:date="2015-12-22T09:31:00Z">
          <w:pPr>
            <w:spacing w:line="360" w:lineRule="auto"/>
            <w:ind w:leftChars="-1" w:left="-2" w:firstLineChars="300" w:firstLine="720"/>
          </w:pPr>
        </w:pPrChange>
      </w:pPr>
      <w:r w:rsidRPr="008B351C">
        <w:rPr>
          <w:rFonts w:hint="eastAsia"/>
          <w:sz w:val="24"/>
        </w:rPr>
        <w:t>（一）融资企业是依法设立的非金融融资企业法人；</w:t>
      </w:r>
    </w:p>
    <w:p w:rsidR="00A122AB" w:rsidRPr="008B351C" w:rsidRDefault="00A122AB" w:rsidP="008B351C">
      <w:pPr>
        <w:spacing w:line="360" w:lineRule="auto"/>
        <w:ind w:firstLineChars="200" w:firstLine="480"/>
        <w:rPr>
          <w:sz w:val="24"/>
        </w:rPr>
        <w:pPrChange w:id="105" w:author="夏灵芝" w:date="2015-12-22T09:31:00Z">
          <w:pPr>
            <w:spacing w:line="360" w:lineRule="auto"/>
            <w:ind w:leftChars="-1" w:left="-2" w:firstLineChars="300" w:firstLine="720"/>
          </w:pPr>
        </w:pPrChange>
      </w:pPr>
      <w:r w:rsidRPr="008B351C">
        <w:rPr>
          <w:rFonts w:hint="eastAsia"/>
          <w:sz w:val="24"/>
        </w:rPr>
        <w:t>（二）融资企业具有健全的法人治理结构和经营管理体系；</w:t>
      </w:r>
    </w:p>
    <w:p w:rsidR="00A122AB" w:rsidRPr="00A719F0" w:rsidRDefault="00A122AB" w:rsidP="008B351C">
      <w:pPr>
        <w:spacing w:line="360" w:lineRule="auto"/>
        <w:ind w:firstLineChars="200" w:firstLine="480"/>
        <w:rPr>
          <w:sz w:val="24"/>
        </w:rPr>
        <w:pPrChange w:id="106" w:author="夏灵芝" w:date="2015-12-22T09:31:00Z">
          <w:pPr>
            <w:spacing w:line="360" w:lineRule="auto"/>
            <w:ind w:leftChars="-1" w:left="-2" w:firstLineChars="300" w:firstLine="720"/>
          </w:pPr>
        </w:pPrChange>
      </w:pPr>
      <w:r w:rsidRPr="00A719F0">
        <w:rPr>
          <w:rFonts w:hint="eastAsia"/>
          <w:sz w:val="24"/>
        </w:rPr>
        <w:t>（三）融资企业近三年没有违法和重大违规行为，无不良信用记录；</w:t>
      </w:r>
    </w:p>
    <w:p w:rsidR="00A122AB" w:rsidRPr="008B351C" w:rsidRDefault="00A122AB" w:rsidP="008B351C">
      <w:pPr>
        <w:spacing w:line="360" w:lineRule="auto"/>
        <w:ind w:firstLineChars="200" w:firstLine="480"/>
        <w:rPr>
          <w:sz w:val="24"/>
          <w:rPrChange w:id="107" w:author="夏灵芝" w:date="2015-12-22T09:31:00Z">
            <w:rPr>
              <w:sz w:val="24"/>
            </w:rPr>
          </w:rPrChange>
        </w:rPr>
        <w:pPrChange w:id="108" w:author="夏灵芝" w:date="2015-12-22T09:31:00Z">
          <w:pPr>
            <w:spacing w:line="360" w:lineRule="auto"/>
            <w:ind w:leftChars="-1" w:left="-2" w:firstLineChars="300" w:firstLine="720"/>
          </w:pPr>
        </w:pPrChange>
      </w:pPr>
      <w:r w:rsidRPr="008B351C">
        <w:rPr>
          <w:rFonts w:hint="eastAsia"/>
          <w:sz w:val="24"/>
          <w:rPrChange w:id="109" w:author="夏灵芝" w:date="2015-12-22T09:31:00Z">
            <w:rPr>
              <w:rFonts w:hint="eastAsia"/>
              <w:sz w:val="24"/>
            </w:rPr>
          </w:rPrChange>
        </w:rPr>
        <w:t>（四）融资企业具有较强的偿债能力，理财直接融资的偿付资金来源明确；</w:t>
      </w:r>
    </w:p>
    <w:p w:rsidR="00A122AB" w:rsidRPr="008B351C" w:rsidRDefault="00A122AB" w:rsidP="008B351C">
      <w:pPr>
        <w:spacing w:line="360" w:lineRule="auto"/>
        <w:ind w:firstLineChars="200" w:firstLine="480"/>
        <w:rPr>
          <w:sz w:val="24"/>
        </w:rPr>
        <w:pPrChange w:id="110" w:author="夏灵芝" w:date="2015-12-22T09:31:00Z">
          <w:pPr>
            <w:spacing w:line="360" w:lineRule="auto"/>
            <w:ind w:leftChars="-1" w:left="-2" w:firstLineChars="300" w:firstLine="720"/>
          </w:pPr>
        </w:pPrChange>
      </w:pPr>
      <w:r w:rsidRPr="008B351C">
        <w:rPr>
          <w:rFonts w:hint="eastAsia"/>
          <w:sz w:val="24"/>
          <w:rPrChange w:id="111" w:author="夏灵芝" w:date="2015-12-22T09:31:00Z">
            <w:rPr>
              <w:rFonts w:hint="eastAsia"/>
              <w:sz w:val="24"/>
            </w:rPr>
          </w:rPrChange>
        </w:rPr>
        <w:t>（五）融资企业通过设立理财直接融资工具所融入的资金，应优先投入符合国家产业政策要求、转变经济增长方式和调整经济结构要求的行业，不得投向宏</w:t>
      </w:r>
      <w:r w:rsidRPr="008B351C">
        <w:rPr>
          <w:rFonts w:hint="eastAsia"/>
          <w:sz w:val="24"/>
          <w:rPrChange w:id="112" w:author="夏灵芝" w:date="2015-12-22T09:31:00Z">
            <w:rPr>
              <w:rFonts w:hint="eastAsia"/>
              <w:sz w:val="24"/>
            </w:rPr>
          </w:rPrChange>
        </w:rPr>
        <w:lastRenderedPageBreak/>
        <w:t>观调控政策限制的行业和领域</w:t>
      </w:r>
      <w:del w:id="113" w:author="夏灵芝" w:date="2015-12-22T15:11:00Z">
        <w:r w:rsidRPr="008B351C" w:rsidDel="00AF6FB4">
          <w:rPr>
            <w:rFonts w:hint="eastAsia"/>
            <w:sz w:val="24"/>
            <w:rPrChange w:id="114" w:author="夏灵芝" w:date="2015-12-22T09:31:00Z">
              <w:rPr>
                <w:rFonts w:hint="eastAsia"/>
                <w:sz w:val="24"/>
              </w:rPr>
            </w:rPrChange>
          </w:rPr>
          <w:delText>。</w:delText>
        </w:r>
      </w:del>
      <w:ins w:id="115" w:author="夏灵芝" w:date="2015-12-22T15:11:00Z">
        <w:r w:rsidR="00AF6FB4">
          <w:rPr>
            <w:rFonts w:hint="eastAsia"/>
            <w:sz w:val="24"/>
          </w:rPr>
          <w:t>；</w:t>
        </w:r>
      </w:ins>
    </w:p>
    <w:p w:rsidR="00A122AB" w:rsidRPr="00A719F0" w:rsidRDefault="00A122AB" w:rsidP="008B351C">
      <w:pPr>
        <w:spacing w:line="360" w:lineRule="auto"/>
        <w:ind w:firstLineChars="200" w:firstLine="480"/>
        <w:rPr>
          <w:rFonts w:ascii="仿宋_GB2312"/>
          <w:szCs w:val="32"/>
        </w:rPr>
        <w:pPrChange w:id="116" w:author="夏灵芝" w:date="2015-12-22T09:31:00Z">
          <w:pPr>
            <w:spacing w:line="360" w:lineRule="auto"/>
            <w:ind w:leftChars="-1" w:left="-2" w:firstLineChars="300" w:firstLine="720"/>
          </w:pPr>
        </w:pPrChange>
      </w:pPr>
      <w:r w:rsidRPr="00A719F0">
        <w:rPr>
          <w:rFonts w:hint="eastAsia"/>
          <w:sz w:val="24"/>
        </w:rPr>
        <w:t>（六）符合银监会等主管机构的其他要求。</w:t>
      </w:r>
    </w:p>
    <w:p w:rsidR="00D873F0" w:rsidRPr="008B351C" w:rsidRDefault="00CB7049" w:rsidP="00042D19">
      <w:pPr>
        <w:pStyle w:val="a3"/>
        <w:widowControl w:val="0"/>
        <w:spacing w:before="0" w:after="0" w:line="360" w:lineRule="auto"/>
        <w:ind w:firstLineChars="200" w:firstLine="482"/>
        <w:jc w:val="both"/>
        <w:textAlignment w:val="auto"/>
        <w:rPr>
          <w:rFonts w:ascii="仿宋_GB2312"/>
          <w:szCs w:val="32"/>
          <w:rPrChange w:id="117" w:author="夏灵芝" w:date="2015-12-22T09:31:00Z">
            <w:rPr>
              <w:rFonts w:ascii="仿宋_GB2312"/>
              <w:szCs w:val="32"/>
            </w:rPr>
          </w:rPrChange>
        </w:rPr>
        <w:pPrChange w:id="118"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119" w:author="夏灵芝" w:date="2015-12-22T09:26:00Z">
        <w:r w:rsidRPr="00042D19">
          <w:rPr>
            <w:rFonts w:ascii="仿宋_GB2312" w:hint="eastAsia"/>
            <w:b/>
            <w:szCs w:val="32"/>
            <w:rPrChange w:id="120" w:author="夏灵芝" w:date="2015-12-22T09:34:00Z">
              <w:rPr>
                <w:rFonts w:ascii="仿宋_GB2312" w:hint="eastAsia"/>
                <w:szCs w:val="32"/>
              </w:rPr>
            </w:rPrChange>
          </w:rPr>
          <w:t>第十三条</w:t>
        </w:r>
        <w:r w:rsidRPr="008B351C">
          <w:rPr>
            <w:rFonts w:ascii="仿宋_GB2312" w:hint="eastAsia"/>
            <w:szCs w:val="32"/>
          </w:rPr>
          <w:t xml:space="preserve"> </w:t>
        </w:r>
      </w:ins>
      <w:r w:rsidR="00D873F0" w:rsidRPr="00A719F0">
        <w:rPr>
          <w:rFonts w:ascii="仿宋_GB2312" w:hint="eastAsia"/>
          <w:szCs w:val="32"/>
        </w:rPr>
        <w:t>针对理财直接融资工具业务客户，申报机构应在业务申报前在行内信贷管理系统中完成投行</w:t>
      </w:r>
      <w:r w:rsidR="00D873F0" w:rsidRPr="008B351C">
        <w:rPr>
          <w:rFonts w:ascii="仿宋_GB2312" w:hint="eastAsia"/>
          <w:szCs w:val="32"/>
          <w:rPrChange w:id="121" w:author="夏灵芝" w:date="2015-12-22T09:31:00Z">
            <w:rPr>
              <w:rFonts w:ascii="仿宋_GB2312" w:hint="eastAsia"/>
              <w:szCs w:val="32"/>
            </w:rPr>
          </w:rPrChange>
        </w:rPr>
        <w:t>客户资料审核。</w:t>
      </w:r>
    </w:p>
    <w:p w:rsidR="00D873F0" w:rsidRPr="008B351C" w:rsidRDefault="00CB7049" w:rsidP="00042D19">
      <w:pPr>
        <w:pStyle w:val="a3"/>
        <w:widowControl w:val="0"/>
        <w:spacing w:before="0" w:after="0" w:line="360" w:lineRule="auto"/>
        <w:ind w:firstLineChars="200" w:firstLine="482"/>
        <w:jc w:val="both"/>
        <w:textAlignment w:val="auto"/>
        <w:rPr>
          <w:rFonts w:ascii="仿宋_GB2312" w:hint="eastAsia"/>
          <w:szCs w:val="32"/>
          <w:rPrChange w:id="122" w:author="夏灵芝" w:date="2015-12-22T09:31:00Z">
            <w:rPr>
              <w:rFonts w:ascii="仿宋_GB2312" w:hint="eastAsia"/>
              <w:szCs w:val="32"/>
            </w:rPr>
          </w:rPrChange>
        </w:rPr>
        <w:pPrChange w:id="123"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124" w:author="夏灵芝" w:date="2015-12-22T09:26:00Z">
        <w:r w:rsidRPr="00042D19">
          <w:rPr>
            <w:rFonts w:ascii="仿宋_GB2312" w:hint="eastAsia"/>
            <w:b/>
            <w:szCs w:val="32"/>
            <w:rPrChange w:id="125" w:author="夏灵芝" w:date="2015-12-22T09:34:00Z">
              <w:rPr>
                <w:rFonts w:ascii="仿宋_GB2312" w:hint="eastAsia"/>
                <w:szCs w:val="32"/>
              </w:rPr>
            </w:rPrChange>
          </w:rPr>
          <w:t>第十四条</w:t>
        </w:r>
        <w:r w:rsidRPr="008B351C">
          <w:rPr>
            <w:rFonts w:ascii="仿宋_GB2312" w:hint="eastAsia"/>
            <w:szCs w:val="32"/>
          </w:rPr>
          <w:t xml:space="preserve"> </w:t>
        </w:r>
      </w:ins>
      <w:r w:rsidR="00D873F0" w:rsidRPr="00A719F0">
        <w:rPr>
          <w:rFonts w:ascii="仿宋_GB2312" w:hint="eastAsia"/>
          <w:szCs w:val="32"/>
        </w:rPr>
        <w:t>总行投资银行部应指定专人负责处理申报机构在信贷管理系统中提交的理财直接融资工具业务客户资料审核工作。</w:t>
      </w:r>
    </w:p>
    <w:p w:rsidR="00A122AB" w:rsidRPr="008B351C" w:rsidRDefault="00A122AB" w:rsidP="008B351C">
      <w:pPr>
        <w:pStyle w:val="a3"/>
        <w:widowControl w:val="0"/>
        <w:tabs>
          <w:tab w:val="left" w:pos="1080"/>
        </w:tabs>
        <w:spacing w:before="0" w:after="0" w:line="360" w:lineRule="auto"/>
        <w:ind w:firstLineChars="200" w:firstLine="480"/>
        <w:jc w:val="both"/>
        <w:rPr>
          <w:color w:val="auto"/>
          <w:szCs w:val="24"/>
          <w:rPrChange w:id="126" w:author="夏灵芝" w:date="2015-12-22T09:31:00Z">
            <w:rPr>
              <w:color w:val="auto"/>
              <w:szCs w:val="24"/>
            </w:rPr>
          </w:rPrChange>
        </w:rPr>
        <w:pPrChange w:id="127"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A122AB" w:rsidRPr="008B351C" w:rsidRDefault="00A122AB" w:rsidP="008B351C">
      <w:pPr>
        <w:spacing w:line="360" w:lineRule="auto"/>
        <w:jc w:val="center"/>
        <w:rPr>
          <w:rFonts w:ascii="黑体" w:eastAsia="黑体" w:hAnsi="黑体"/>
          <w:sz w:val="24"/>
          <w:rPrChange w:id="128" w:author="夏灵芝" w:date="2015-12-22T09:32:00Z">
            <w:rPr>
              <w:b/>
              <w:sz w:val="24"/>
            </w:rPr>
          </w:rPrChange>
        </w:rPr>
      </w:pPr>
      <w:r w:rsidRPr="008B351C">
        <w:rPr>
          <w:rFonts w:ascii="黑体" w:eastAsia="黑体" w:hAnsi="黑体" w:hint="eastAsia"/>
          <w:sz w:val="24"/>
          <w:rPrChange w:id="129" w:author="夏灵芝" w:date="2015-12-22T09:32:00Z">
            <w:rPr>
              <w:rFonts w:hint="eastAsia"/>
              <w:b/>
              <w:sz w:val="24"/>
            </w:rPr>
          </w:rPrChange>
        </w:rPr>
        <w:t>第四章</w:t>
      </w:r>
      <w:r w:rsidRPr="008B351C">
        <w:rPr>
          <w:rFonts w:ascii="黑体" w:eastAsia="黑体" w:hAnsi="黑体"/>
          <w:sz w:val="24"/>
          <w:rPrChange w:id="130" w:author="夏灵芝" w:date="2015-12-22T09:32:00Z">
            <w:rPr>
              <w:b/>
              <w:sz w:val="24"/>
            </w:rPr>
          </w:rPrChange>
        </w:rPr>
        <w:t xml:space="preserve">  </w:t>
      </w:r>
      <w:r w:rsidRPr="008B351C">
        <w:rPr>
          <w:rFonts w:ascii="黑体" w:eastAsia="黑体" w:hAnsi="黑体" w:hint="eastAsia"/>
          <w:sz w:val="24"/>
          <w:rPrChange w:id="131" w:author="夏灵芝" w:date="2015-12-22T09:32:00Z">
            <w:rPr>
              <w:rFonts w:hint="eastAsia"/>
              <w:b/>
              <w:sz w:val="24"/>
            </w:rPr>
          </w:rPrChange>
        </w:rPr>
        <w:t>尽职调查</w:t>
      </w:r>
    </w:p>
    <w:p w:rsidR="00A122AB" w:rsidRPr="008B351C" w:rsidRDefault="00CB7049" w:rsidP="00042D19">
      <w:pPr>
        <w:pStyle w:val="a3"/>
        <w:widowControl w:val="0"/>
        <w:spacing w:before="0" w:after="0" w:line="360" w:lineRule="auto"/>
        <w:ind w:firstLineChars="200" w:firstLine="482"/>
        <w:jc w:val="both"/>
        <w:textAlignment w:val="auto"/>
        <w:rPr>
          <w:rFonts w:ascii="仿宋_GB2312"/>
          <w:szCs w:val="32"/>
          <w:rPrChange w:id="132" w:author="夏灵芝" w:date="2015-12-22T09:31:00Z">
            <w:rPr>
              <w:rFonts w:ascii="仿宋_GB2312"/>
              <w:szCs w:val="32"/>
            </w:rPr>
          </w:rPrChange>
        </w:rPr>
        <w:pPrChange w:id="133"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134" w:author="夏灵芝" w:date="2015-12-22T09:26:00Z">
        <w:r w:rsidRPr="00042D19">
          <w:rPr>
            <w:rFonts w:ascii="仿宋_GB2312" w:hint="eastAsia"/>
            <w:b/>
            <w:szCs w:val="32"/>
            <w:rPrChange w:id="135" w:author="夏灵芝" w:date="2015-12-22T09:34:00Z">
              <w:rPr>
                <w:rFonts w:ascii="仿宋_GB2312" w:hint="eastAsia"/>
                <w:szCs w:val="32"/>
              </w:rPr>
            </w:rPrChange>
          </w:rPr>
          <w:t>第十五条</w:t>
        </w:r>
        <w:r w:rsidRPr="008B351C">
          <w:rPr>
            <w:rFonts w:ascii="仿宋_GB2312" w:hint="eastAsia"/>
            <w:szCs w:val="32"/>
          </w:rPr>
          <w:t xml:space="preserve"> </w:t>
        </w:r>
      </w:ins>
      <w:r w:rsidR="00A122AB" w:rsidRPr="00A719F0">
        <w:rPr>
          <w:rFonts w:ascii="仿宋_GB2312" w:hint="eastAsia"/>
          <w:szCs w:val="32"/>
        </w:rPr>
        <w:t>本行分支机构开展理财直接融资工具业务，应当遵守法律、行政法规及行业自律组织的执业规范，遵循诚实、守信、独立、勤勉、尽责的原则，保证其所出具文件的真实性、准确性、完整性，并为融资企业提供切实可行的专业意见及良好的顾问服务，确保融资企业充分了解相关法律、法规及其所应承担的风险和责任。</w:t>
      </w:r>
    </w:p>
    <w:p w:rsidR="00A122AB" w:rsidRPr="008B351C" w:rsidRDefault="00CB7049" w:rsidP="00042D19">
      <w:pPr>
        <w:pStyle w:val="a3"/>
        <w:widowControl w:val="0"/>
        <w:spacing w:before="0" w:after="0" w:line="360" w:lineRule="auto"/>
        <w:ind w:firstLineChars="200" w:firstLine="482"/>
        <w:jc w:val="both"/>
        <w:textAlignment w:val="auto"/>
        <w:rPr>
          <w:rFonts w:ascii="仿宋_GB2312"/>
          <w:szCs w:val="32"/>
          <w:rPrChange w:id="136" w:author="夏灵芝" w:date="2015-12-22T09:31:00Z">
            <w:rPr>
              <w:rFonts w:ascii="仿宋_GB2312"/>
              <w:szCs w:val="32"/>
            </w:rPr>
          </w:rPrChange>
        </w:rPr>
        <w:pPrChange w:id="137"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138" w:author="夏灵芝" w:date="2015-12-22T09:27:00Z">
        <w:r w:rsidRPr="00042D19">
          <w:rPr>
            <w:rFonts w:ascii="仿宋_GB2312" w:hint="eastAsia"/>
            <w:b/>
            <w:szCs w:val="32"/>
            <w:rPrChange w:id="139" w:author="夏灵芝" w:date="2015-12-22T09:34:00Z">
              <w:rPr>
                <w:rFonts w:ascii="仿宋_GB2312" w:hint="eastAsia"/>
                <w:szCs w:val="32"/>
              </w:rPr>
            </w:rPrChange>
          </w:rPr>
          <w:t>第十六条</w:t>
        </w:r>
        <w:r w:rsidRPr="008B351C">
          <w:rPr>
            <w:rFonts w:ascii="仿宋_GB2312" w:hint="eastAsia"/>
            <w:szCs w:val="32"/>
          </w:rPr>
          <w:t xml:space="preserve"> </w:t>
        </w:r>
      </w:ins>
      <w:r w:rsidR="00A122AB" w:rsidRPr="00A719F0">
        <w:rPr>
          <w:rFonts w:ascii="仿宋_GB2312" w:hint="eastAsia"/>
          <w:szCs w:val="32"/>
        </w:rPr>
        <w:t>总行投资银行部</w:t>
      </w:r>
      <w:r w:rsidR="005326AA" w:rsidRPr="00A719F0">
        <w:rPr>
          <w:rFonts w:ascii="仿宋_GB2312" w:hint="eastAsia"/>
          <w:szCs w:val="32"/>
        </w:rPr>
        <w:t>应</w:t>
      </w:r>
      <w:r w:rsidR="00D1007A" w:rsidRPr="008B351C">
        <w:rPr>
          <w:rFonts w:ascii="仿宋_GB2312" w:hint="eastAsia"/>
          <w:szCs w:val="32"/>
          <w:rPrChange w:id="140" w:author="夏灵芝" w:date="2015-12-22T09:31:00Z">
            <w:rPr>
              <w:rFonts w:ascii="仿宋_GB2312" w:hint="eastAsia"/>
              <w:szCs w:val="32"/>
            </w:rPr>
          </w:rPrChange>
        </w:rPr>
        <w:t>督导</w:t>
      </w:r>
      <w:r w:rsidR="00A122AB" w:rsidRPr="008B351C">
        <w:rPr>
          <w:rFonts w:ascii="仿宋_GB2312" w:hint="eastAsia"/>
          <w:szCs w:val="32"/>
          <w:rPrChange w:id="141" w:author="夏灵芝" w:date="2015-12-22T09:31:00Z">
            <w:rPr>
              <w:rFonts w:ascii="仿宋_GB2312" w:hint="eastAsia"/>
              <w:szCs w:val="32"/>
            </w:rPr>
          </w:rPrChange>
        </w:rPr>
        <w:t>分支机构组建项目尽职调查团队。项目尽职调查团队应制订尽职调查工作计划，提交尽职调查资料需求清单，实施尽职调查，整理工作底稿，形成尽职调查结论及报告。</w:t>
      </w:r>
    </w:p>
    <w:p w:rsidR="00A122AB" w:rsidRPr="008B351C" w:rsidRDefault="00CB7049" w:rsidP="00042D19">
      <w:pPr>
        <w:pStyle w:val="a3"/>
        <w:widowControl w:val="0"/>
        <w:spacing w:before="0" w:after="0" w:line="360" w:lineRule="auto"/>
        <w:ind w:firstLineChars="200" w:firstLine="482"/>
        <w:jc w:val="both"/>
        <w:textAlignment w:val="auto"/>
        <w:rPr>
          <w:rFonts w:ascii="仿宋_GB2312"/>
          <w:szCs w:val="32"/>
          <w:rPrChange w:id="142" w:author="夏灵芝" w:date="2015-12-22T09:31:00Z">
            <w:rPr>
              <w:rFonts w:ascii="仿宋_GB2312"/>
              <w:szCs w:val="32"/>
            </w:rPr>
          </w:rPrChange>
        </w:rPr>
        <w:pPrChange w:id="143"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144" w:author="夏灵芝" w:date="2015-12-22T09:27:00Z">
        <w:r w:rsidRPr="00042D19">
          <w:rPr>
            <w:rFonts w:ascii="仿宋_GB2312" w:hint="eastAsia"/>
            <w:b/>
            <w:szCs w:val="32"/>
            <w:rPrChange w:id="145" w:author="夏灵芝" w:date="2015-12-22T09:34:00Z">
              <w:rPr>
                <w:rFonts w:ascii="仿宋_GB2312" w:hint="eastAsia"/>
                <w:szCs w:val="32"/>
              </w:rPr>
            </w:rPrChange>
          </w:rPr>
          <w:t>第十七条</w:t>
        </w:r>
        <w:r w:rsidRPr="008B351C">
          <w:rPr>
            <w:rFonts w:ascii="仿宋_GB2312" w:hint="eastAsia"/>
            <w:szCs w:val="32"/>
          </w:rPr>
          <w:t xml:space="preserve"> </w:t>
        </w:r>
      </w:ins>
      <w:r w:rsidR="00A122AB" w:rsidRPr="00A719F0">
        <w:rPr>
          <w:rFonts w:ascii="仿宋_GB2312" w:hint="eastAsia"/>
          <w:szCs w:val="32"/>
        </w:rPr>
        <w:t>尽职调查人员应遵循勤勉尽责、诚实信用原则，通过各种有效方法和步骤对企业进行充分调查，掌握企业的发行资格、资产权属、债权债务等重大事项的法律状态和企业的业务、管理及财务状况等，对企业的还款意愿和还款能力做出判断，以合理确信企业注册文件真实性、准确性和完整性。</w:t>
      </w:r>
    </w:p>
    <w:p w:rsidR="00A122AB" w:rsidRPr="00A719F0" w:rsidRDefault="00CB7049" w:rsidP="00042D19">
      <w:pPr>
        <w:pStyle w:val="a3"/>
        <w:widowControl w:val="0"/>
        <w:spacing w:before="0" w:after="0" w:line="360" w:lineRule="auto"/>
        <w:ind w:firstLineChars="200" w:firstLine="482"/>
        <w:jc w:val="both"/>
        <w:textAlignment w:val="auto"/>
        <w:rPr>
          <w:rFonts w:ascii="仿宋_GB2312"/>
          <w:szCs w:val="32"/>
        </w:rPr>
        <w:pPrChange w:id="146"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147" w:author="夏灵芝" w:date="2015-12-22T09:27:00Z">
        <w:r w:rsidRPr="00042D19">
          <w:rPr>
            <w:rFonts w:ascii="仿宋_GB2312" w:hint="eastAsia"/>
            <w:b/>
            <w:szCs w:val="32"/>
            <w:rPrChange w:id="148" w:author="夏灵芝" w:date="2015-12-22T09:34:00Z">
              <w:rPr>
                <w:rFonts w:ascii="仿宋_GB2312" w:hint="eastAsia"/>
                <w:szCs w:val="32"/>
              </w:rPr>
            </w:rPrChange>
          </w:rPr>
          <w:t>第十八条</w:t>
        </w:r>
        <w:r w:rsidRPr="008B351C">
          <w:rPr>
            <w:rFonts w:ascii="仿宋_GB2312" w:hint="eastAsia"/>
            <w:szCs w:val="32"/>
          </w:rPr>
          <w:t xml:space="preserve"> </w:t>
        </w:r>
      </w:ins>
      <w:r w:rsidR="00A122AB" w:rsidRPr="00A719F0">
        <w:rPr>
          <w:rFonts w:ascii="仿宋_GB2312" w:hint="eastAsia"/>
          <w:szCs w:val="32"/>
        </w:rPr>
        <w:t>本行分支机构应当归类整理尽职调查过程中形成的工作记录和获取的基础资料，形成记录清晰的工作底稿。工作底稿至少应保存至理财直接融资工具到期兑付后</w:t>
      </w:r>
      <w:r w:rsidR="00A122AB" w:rsidRPr="00AF6FB4">
        <w:rPr>
          <w:rFonts w:ascii="宋体" w:hAnsi="宋体"/>
          <w:szCs w:val="32"/>
          <w:rPrChange w:id="149" w:author="夏灵芝" w:date="2015-12-22T15:13:00Z">
            <w:rPr>
              <w:rFonts w:ascii="仿宋_GB2312"/>
              <w:szCs w:val="32"/>
            </w:rPr>
          </w:rPrChange>
        </w:rPr>
        <w:t>5</w:t>
      </w:r>
      <w:r w:rsidR="00A122AB" w:rsidRPr="008B351C">
        <w:rPr>
          <w:rFonts w:ascii="仿宋_GB2312" w:hint="eastAsia"/>
          <w:szCs w:val="32"/>
        </w:rPr>
        <w:t>年。</w:t>
      </w:r>
    </w:p>
    <w:p w:rsidR="00A122AB" w:rsidRPr="00A719F0" w:rsidRDefault="00A122AB" w:rsidP="008B351C">
      <w:pPr>
        <w:pStyle w:val="a3"/>
        <w:widowControl w:val="0"/>
        <w:tabs>
          <w:tab w:val="left" w:pos="1080"/>
        </w:tabs>
        <w:spacing w:before="0" w:after="0" w:line="360" w:lineRule="auto"/>
        <w:ind w:firstLineChars="200" w:firstLine="480"/>
        <w:jc w:val="both"/>
        <w:rPr>
          <w:rFonts w:hint="eastAsia"/>
          <w:color w:val="auto"/>
          <w:szCs w:val="24"/>
        </w:rPr>
        <w:pPrChange w:id="150"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7734DB" w:rsidRPr="008B351C" w:rsidRDefault="007734DB" w:rsidP="008B351C">
      <w:pPr>
        <w:spacing w:line="360" w:lineRule="auto"/>
        <w:jc w:val="center"/>
        <w:rPr>
          <w:rFonts w:ascii="黑体" w:eastAsia="黑体" w:hAnsi="黑体"/>
          <w:sz w:val="24"/>
          <w:rPrChange w:id="151" w:author="夏灵芝" w:date="2015-12-22T09:32:00Z">
            <w:rPr>
              <w:b/>
              <w:sz w:val="24"/>
            </w:rPr>
          </w:rPrChange>
        </w:rPr>
      </w:pPr>
      <w:r w:rsidRPr="008B351C">
        <w:rPr>
          <w:rFonts w:ascii="黑体" w:eastAsia="黑体" w:hAnsi="黑体" w:hint="eastAsia"/>
          <w:sz w:val="24"/>
          <w:rPrChange w:id="152" w:author="夏灵芝" w:date="2015-12-22T09:32:00Z">
            <w:rPr>
              <w:rFonts w:hint="eastAsia"/>
              <w:b/>
              <w:sz w:val="24"/>
            </w:rPr>
          </w:rPrChange>
        </w:rPr>
        <w:t>第五章</w:t>
      </w:r>
      <w:r w:rsidRPr="008B351C">
        <w:rPr>
          <w:rFonts w:ascii="黑体" w:eastAsia="黑体" w:hAnsi="黑体"/>
          <w:sz w:val="24"/>
          <w:rPrChange w:id="153" w:author="夏灵芝" w:date="2015-12-22T09:32:00Z">
            <w:rPr>
              <w:b/>
              <w:sz w:val="24"/>
            </w:rPr>
          </w:rPrChange>
        </w:rPr>
        <w:t xml:space="preserve">  </w:t>
      </w:r>
      <w:r w:rsidRPr="008B351C">
        <w:rPr>
          <w:rFonts w:ascii="黑体" w:eastAsia="黑体" w:hAnsi="黑体" w:hint="eastAsia"/>
          <w:sz w:val="24"/>
          <w:rPrChange w:id="154" w:author="夏灵芝" w:date="2015-12-22T09:32:00Z">
            <w:rPr>
              <w:rFonts w:hint="eastAsia"/>
              <w:b/>
              <w:sz w:val="24"/>
            </w:rPr>
          </w:rPrChange>
        </w:rPr>
        <w:t>业务审批</w:t>
      </w:r>
    </w:p>
    <w:p w:rsidR="0039751E" w:rsidRPr="008B351C" w:rsidRDefault="00CB7049" w:rsidP="00042D19">
      <w:pPr>
        <w:pStyle w:val="a3"/>
        <w:widowControl w:val="0"/>
        <w:spacing w:before="0" w:after="0" w:line="360" w:lineRule="auto"/>
        <w:ind w:firstLineChars="200" w:firstLine="482"/>
        <w:jc w:val="both"/>
        <w:textAlignment w:val="auto"/>
        <w:rPr>
          <w:rFonts w:hint="eastAsia"/>
          <w:color w:val="auto"/>
          <w:rPrChange w:id="155" w:author="夏灵芝" w:date="2015-12-22T09:31:00Z">
            <w:rPr>
              <w:rFonts w:hint="eastAsia"/>
              <w:color w:val="auto"/>
            </w:rPr>
          </w:rPrChange>
        </w:rPr>
        <w:pPrChange w:id="156" w:author="夏灵芝" w:date="2015-12-22T09:34: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157" w:author="夏灵芝" w:date="2015-12-22T09:27:00Z">
        <w:r w:rsidRPr="00042D19">
          <w:rPr>
            <w:rFonts w:hint="eastAsia"/>
            <w:b/>
            <w:color w:val="auto"/>
            <w:rPrChange w:id="158" w:author="夏灵芝" w:date="2015-12-22T09:34:00Z">
              <w:rPr>
                <w:rFonts w:hint="eastAsia"/>
                <w:color w:val="auto"/>
              </w:rPr>
            </w:rPrChange>
          </w:rPr>
          <w:t>第十九条</w:t>
        </w:r>
        <w:r w:rsidRPr="008B351C">
          <w:rPr>
            <w:rFonts w:hint="eastAsia"/>
            <w:color w:val="auto"/>
          </w:rPr>
          <w:t xml:space="preserve"> </w:t>
        </w:r>
      </w:ins>
      <w:r w:rsidR="0039751E" w:rsidRPr="00A719F0">
        <w:rPr>
          <w:rFonts w:hint="eastAsia"/>
          <w:color w:val="auto"/>
        </w:rPr>
        <w:t>本行</w:t>
      </w:r>
      <w:r w:rsidR="007734DB" w:rsidRPr="00A719F0">
        <w:rPr>
          <w:rFonts w:hint="eastAsia"/>
          <w:color w:val="auto"/>
        </w:rPr>
        <w:t>理财直接融资工具</w:t>
      </w:r>
      <w:r w:rsidR="0039751E" w:rsidRPr="008B351C">
        <w:rPr>
          <w:rFonts w:hint="eastAsia"/>
          <w:color w:val="auto"/>
          <w:rPrChange w:id="159" w:author="夏灵芝" w:date="2015-12-22T09:31:00Z">
            <w:rPr>
              <w:rFonts w:hint="eastAsia"/>
              <w:color w:val="auto"/>
            </w:rPr>
          </w:rPrChange>
        </w:rPr>
        <w:t>业务在完成尽职调查后，应在本行信贷管理系统中进行申报审批流程，其一般流程包括：客户经理发起、支行（业务经营部门）审批、分行审批、总行投资银行部评议、总行有权审批机构最终审批；总行投资银行部自营项目流程包括：项目经理发起、经营部门审批、总</w:t>
      </w:r>
      <w:r w:rsidR="0039751E" w:rsidRPr="008B351C">
        <w:rPr>
          <w:rFonts w:hint="eastAsia"/>
          <w:color w:val="auto"/>
          <w:rPrChange w:id="160" w:author="夏灵芝" w:date="2015-12-22T09:31:00Z">
            <w:rPr>
              <w:rFonts w:hint="eastAsia"/>
              <w:color w:val="auto"/>
            </w:rPr>
          </w:rPrChange>
        </w:rPr>
        <w:lastRenderedPageBreak/>
        <w:t>行投资银行部评议、总行有权审批机构最终审批。</w:t>
      </w:r>
    </w:p>
    <w:p w:rsidR="007734DB" w:rsidRPr="008B351C" w:rsidRDefault="008B351C" w:rsidP="00042D19">
      <w:pPr>
        <w:pStyle w:val="a3"/>
        <w:widowControl w:val="0"/>
        <w:spacing w:before="0" w:after="0" w:line="360" w:lineRule="auto"/>
        <w:ind w:firstLineChars="200" w:firstLine="482"/>
        <w:jc w:val="both"/>
        <w:textAlignment w:val="auto"/>
        <w:rPr>
          <w:rFonts w:hint="eastAsia"/>
          <w:color w:val="auto"/>
          <w:rPrChange w:id="161" w:author="夏灵芝" w:date="2015-12-22T09:31:00Z">
            <w:rPr>
              <w:rFonts w:hint="eastAsia"/>
              <w:color w:val="auto"/>
            </w:rPr>
          </w:rPrChange>
        </w:rPr>
        <w:pPrChange w:id="162" w:author="夏灵芝" w:date="2015-12-22T09:34: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163" w:author="夏灵芝" w:date="2015-12-22T09:27:00Z">
        <w:r w:rsidRPr="00042D19">
          <w:rPr>
            <w:rFonts w:hint="eastAsia"/>
            <w:b/>
            <w:color w:val="auto"/>
            <w:rPrChange w:id="164" w:author="夏灵芝" w:date="2015-12-22T09:34:00Z">
              <w:rPr>
                <w:rFonts w:hint="eastAsia"/>
                <w:color w:val="auto"/>
              </w:rPr>
            </w:rPrChange>
          </w:rPr>
          <w:t>第二十条</w:t>
        </w:r>
        <w:r w:rsidRPr="008B351C">
          <w:rPr>
            <w:rFonts w:hint="eastAsia"/>
            <w:color w:val="auto"/>
          </w:rPr>
          <w:t xml:space="preserve"> </w:t>
        </w:r>
      </w:ins>
      <w:r w:rsidR="007734DB" w:rsidRPr="00A719F0">
        <w:rPr>
          <w:rFonts w:hint="eastAsia"/>
          <w:color w:val="auto"/>
        </w:rPr>
        <w:t>分行在审批理财直接融资工具业务时，原则上应引入信贷业务审批会议或投行业务审批会议机制对项目进行审议，并经由风险总监、分行行长将项目提交到总行投资</w:t>
      </w:r>
      <w:r w:rsidR="007734DB" w:rsidRPr="008B351C">
        <w:rPr>
          <w:rFonts w:hint="eastAsia"/>
          <w:color w:val="auto"/>
          <w:rPrChange w:id="165" w:author="夏灵芝" w:date="2015-12-22T09:31:00Z">
            <w:rPr>
              <w:rFonts w:hint="eastAsia"/>
              <w:color w:val="auto"/>
            </w:rPr>
          </w:rPrChange>
        </w:rPr>
        <w:t>银行部。</w:t>
      </w:r>
    </w:p>
    <w:p w:rsidR="006B7636" w:rsidRPr="008B351C" w:rsidRDefault="008B351C" w:rsidP="00042D19">
      <w:pPr>
        <w:pStyle w:val="a3"/>
        <w:widowControl w:val="0"/>
        <w:spacing w:before="0" w:after="0" w:line="360" w:lineRule="auto"/>
        <w:ind w:firstLineChars="200" w:firstLine="482"/>
        <w:jc w:val="both"/>
        <w:textAlignment w:val="auto"/>
        <w:rPr>
          <w:rFonts w:ascii="宋体" w:hAnsi="宋体" w:hint="eastAsia"/>
          <w:rPrChange w:id="166" w:author="夏灵芝" w:date="2015-12-22T09:31:00Z">
            <w:rPr>
              <w:rFonts w:ascii="宋体" w:hAnsi="宋体" w:hint="eastAsia"/>
            </w:rPr>
          </w:rPrChange>
        </w:rPr>
        <w:pPrChange w:id="167" w:author="夏灵芝" w:date="2015-12-22T09:34:00Z">
          <w:pPr>
            <w:pStyle w:val="a3"/>
            <w:widowControl w:val="0"/>
            <w:numPr>
              <w:numId w:val="15"/>
            </w:numPr>
            <w:tabs>
              <w:tab w:val="num" w:pos="1805"/>
              <w:tab w:val="num" w:pos="1871"/>
            </w:tabs>
            <w:snapToGrid w:val="0"/>
            <w:spacing w:beforeLines="50" w:before="156" w:afterLines="50" w:after="156" w:line="360" w:lineRule="auto"/>
            <w:ind w:firstLine="420"/>
            <w:jc w:val="both"/>
            <w:textAlignment w:val="auto"/>
          </w:pPr>
        </w:pPrChange>
      </w:pPr>
      <w:ins w:id="168" w:author="夏灵芝" w:date="2015-12-22T09:27:00Z">
        <w:r w:rsidRPr="00042D19">
          <w:rPr>
            <w:rFonts w:hint="eastAsia"/>
            <w:b/>
            <w:color w:val="auto"/>
            <w:rPrChange w:id="169" w:author="夏灵芝" w:date="2015-12-22T09:34:00Z">
              <w:rPr>
                <w:rFonts w:hint="eastAsia"/>
                <w:color w:val="auto"/>
              </w:rPr>
            </w:rPrChange>
          </w:rPr>
          <w:t>第二十一条</w:t>
        </w:r>
        <w:r w:rsidRPr="008B351C">
          <w:rPr>
            <w:rFonts w:hint="eastAsia"/>
            <w:color w:val="auto"/>
          </w:rPr>
          <w:t xml:space="preserve"> </w:t>
        </w:r>
      </w:ins>
      <w:r w:rsidR="007734DB" w:rsidRPr="00A719F0">
        <w:rPr>
          <w:rFonts w:hint="eastAsia"/>
          <w:color w:val="auto"/>
        </w:rPr>
        <w:t>总行投资银行部在收到申报机构上报的书面申报文件及在信贷管理系统中提交的申报信息后，</w:t>
      </w:r>
      <w:r w:rsidR="005326AA" w:rsidRPr="008B351C">
        <w:rPr>
          <w:rFonts w:hint="eastAsia"/>
          <w:color w:val="auto"/>
          <w:rPrChange w:id="170" w:author="夏灵芝" w:date="2015-12-22T09:31:00Z">
            <w:rPr>
              <w:rFonts w:hint="eastAsia"/>
              <w:color w:val="auto"/>
            </w:rPr>
          </w:rPrChange>
        </w:rPr>
        <w:t>应进行</w:t>
      </w:r>
      <w:r w:rsidR="007734DB" w:rsidRPr="008B351C">
        <w:rPr>
          <w:rFonts w:hint="eastAsia"/>
          <w:color w:val="auto"/>
          <w:rPrChange w:id="171" w:author="夏灵芝" w:date="2015-12-22T09:31:00Z">
            <w:rPr>
              <w:rFonts w:hint="eastAsia"/>
              <w:color w:val="auto"/>
            </w:rPr>
          </w:rPrChange>
        </w:rPr>
        <w:t>集体评议</w:t>
      </w:r>
      <w:r w:rsidR="005326AA" w:rsidRPr="008B351C">
        <w:rPr>
          <w:rFonts w:hint="eastAsia"/>
          <w:color w:val="auto"/>
          <w:rPrChange w:id="172" w:author="夏灵芝" w:date="2015-12-22T09:31:00Z">
            <w:rPr>
              <w:rFonts w:hint="eastAsia"/>
              <w:color w:val="auto"/>
            </w:rPr>
          </w:rPrChange>
        </w:rPr>
        <w:t>并</w:t>
      </w:r>
      <w:r w:rsidR="007734DB" w:rsidRPr="008B351C">
        <w:rPr>
          <w:rFonts w:hint="eastAsia"/>
          <w:color w:val="auto"/>
          <w:rPrChange w:id="173" w:author="夏灵芝" w:date="2015-12-22T09:31:00Z">
            <w:rPr>
              <w:rFonts w:hint="eastAsia"/>
              <w:color w:val="auto"/>
            </w:rPr>
          </w:rPrChange>
        </w:rPr>
        <w:t>出具评议意见。</w:t>
      </w:r>
    </w:p>
    <w:p w:rsidR="006B7636" w:rsidRPr="008B351C" w:rsidRDefault="008B351C" w:rsidP="00042D19">
      <w:pPr>
        <w:pStyle w:val="a3"/>
        <w:widowControl w:val="0"/>
        <w:spacing w:before="0" w:after="0" w:line="360" w:lineRule="auto"/>
        <w:ind w:firstLineChars="200" w:firstLine="482"/>
        <w:jc w:val="both"/>
        <w:textAlignment w:val="auto"/>
        <w:rPr>
          <w:rFonts w:ascii="仿宋_GB2312" w:hint="eastAsia"/>
          <w:szCs w:val="32"/>
          <w:rPrChange w:id="174" w:author="夏灵芝" w:date="2015-12-22T09:31:00Z">
            <w:rPr>
              <w:rFonts w:ascii="仿宋_GB2312" w:hint="eastAsia"/>
              <w:szCs w:val="32"/>
            </w:rPr>
          </w:rPrChange>
        </w:rPr>
        <w:pPrChange w:id="175" w:author="夏灵芝" w:date="2015-12-22T09:34: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176" w:author="夏灵芝" w:date="2015-12-22T09:27:00Z">
        <w:r w:rsidRPr="00042D19">
          <w:rPr>
            <w:rFonts w:ascii="仿宋_GB2312" w:hint="eastAsia"/>
            <w:b/>
            <w:szCs w:val="32"/>
            <w:rPrChange w:id="177" w:author="夏灵芝" w:date="2015-12-22T09:34:00Z">
              <w:rPr>
                <w:rFonts w:ascii="仿宋_GB2312" w:hint="eastAsia"/>
                <w:szCs w:val="32"/>
              </w:rPr>
            </w:rPrChange>
          </w:rPr>
          <w:t>第二十二条</w:t>
        </w:r>
        <w:r w:rsidRPr="008B351C">
          <w:rPr>
            <w:rFonts w:ascii="仿宋_GB2312" w:hint="eastAsia"/>
            <w:szCs w:val="32"/>
          </w:rPr>
          <w:t xml:space="preserve"> </w:t>
        </w:r>
      </w:ins>
      <w:r w:rsidR="006B7636" w:rsidRPr="00A719F0">
        <w:rPr>
          <w:rFonts w:ascii="仿宋_GB2312" w:hint="eastAsia"/>
          <w:szCs w:val="32"/>
        </w:rPr>
        <w:t>由总行投资银行部自营承揽的理财直接融资工具业务，由总行投资银行部内设业务部门安排项目经理进行投行客户资料审核、业务申报等工作，并在内设部门负责人同意后，将业务申报信息提交总行投资银行部</w:t>
      </w:r>
      <w:r w:rsidR="005326AA" w:rsidRPr="008B351C">
        <w:rPr>
          <w:rFonts w:ascii="仿宋_GB2312" w:hint="eastAsia"/>
          <w:szCs w:val="32"/>
          <w:rPrChange w:id="178" w:author="夏灵芝" w:date="2015-12-22T09:31:00Z">
            <w:rPr>
              <w:rFonts w:ascii="仿宋_GB2312" w:hint="eastAsia"/>
              <w:szCs w:val="32"/>
            </w:rPr>
          </w:rPrChange>
        </w:rPr>
        <w:t>进行</w:t>
      </w:r>
      <w:r w:rsidR="006B7636" w:rsidRPr="008B351C">
        <w:rPr>
          <w:rFonts w:ascii="仿宋_GB2312" w:hint="eastAsia"/>
          <w:szCs w:val="32"/>
          <w:rPrChange w:id="179" w:author="夏灵芝" w:date="2015-12-22T09:31:00Z">
            <w:rPr>
              <w:rFonts w:ascii="仿宋_GB2312" w:hint="eastAsia"/>
              <w:szCs w:val="32"/>
            </w:rPr>
          </w:rPrChange>
        </w:rPr>
        <w:t>集体评议。</w:t>
      </w:r>
    </w:p>
    <w:p w:rsidR="006B7636" w:rsidRPr="008B351C" w:rsidRDefault="008B351C" w:rsidP="00042D19">
      <w:pPr>
        <w:pStyle w:val="a3"/>
        <w:widowControl w:val="0"/>
        <w:spacing w:before="0" w:after="0" w:line="360" w:lineRule="auto"/>
        <w:ind w:firstLineChars="200" w:firstLine="482"/>
        <w:jc w:val="both"/>
        <w:textAlignment w:val="auto"/>
        <w:rPr>
          <w:rFonts w:ascii="仿宋_GB2312"/>
          <w:szCs w:val="32"/>
          <w:rPrChange w:id="180" w:author="夏灵芝" w:date="2015-12-22T09:31:00Z">
            <w:rPr>
              <w:rFonts w:ascii="仿宋_GB2312"/>
              <w:szCs w:val="32"/>
            </w:rPr>
          </w:rPrChange>
        </w:rPr>
        <w:pPrChange w:id="181" w:author="夏灵芝" w:date="2015-12-22T09:34: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182" w:author="夏灵芝" w:date="2015-12-22T09:27:00Z">
        <w:r w:rsidRPr="00042D19">
          <w:rPr>
            <w:rFonts w:ascii="仿宋_GB2312" w:hint="eastAsia"/>
            <w:b/>
            <w:szCs w:val="32"/>
            <w:rPrChange w:id="183" w:author="夏灵芝" w:date="2015-12-22T09:34:00Z">
              <w:rPr>
                <w:rFonts w:ascii="仿宋_GB2312" w:hint="eastAsia"/>
                <w:szCs w:val="32"/>
              </w:rPr>
            </w:rPrChange>
          </w:rPr>
          <w:t>第二十三条</w:t>
        </w:r>
        <w:r w:rsidRPr="008B351C">
          <w:rPr>
            <w:rFonts w:ascii="仿宋_GB2312" w:hint="eastAsia"/>
            <w:szCs w:val="32"/>
          </w:rPr>
          <w:t xml:space="preserve"> </w:t>
        </w:r>
      </w:ins>
      <w:r w:rsidR="006B7636" w:rsidRPr="00A719F0">
        <w:rPr>
          <w:rFonts w:ascii="仿宋_GB2312" w:hint="eastAsia"/>
          <w:szCs w:val="32"/>
        </w:rPr>
        <w:t>根据集体评议意见，总行投资银行部负责人应作出是否同意申报项目上报至总行有权审批机构的决定意见，并在信贷管理系统的业务流程中录入相关信息。</w:t>
      </w:r>
    </w:p>
    <w:p w:rsidR="006B7636" w:rsidRPr="008B351C" w:rsidRDefault="008B351C" w:rsidP="00042D19">
      <w:pPr>
        <w:pStyle w:val="a3"/>
        <w:widowControl w:val="0"/>
        <w:spacing w:before="0" w:after="0" w:line="360" w:lineRule="auto"/>
        <w:ind w:firstLineChars="200" w:firstLine="482"/>
        <w:jc w:val="both"/>
        <w:textAlignment w:val="auto"/>
        <w:rPr>
          <w:rFonts w:ascii="仿宋_GB2312"/>
          <w:szCs w:val="32"/>
          <w:rPrChange w:id="184" w:author="夏灵芝" w:date="2015-12-22T09:31:00Z">
            <w:rPr>
              <w:rFonts w:ascii="仿宋_GB2312"/>
              <w:szCs w:val="32"/>
            </w:rPr>
          </w:rPrChange>
        </w:rPr>
        <w:pPrChange w:id="185" w:author="夏灵芝" w:date="2015-12-22T09:34: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186" w:author="夏灵芝" w:date="2015-12-22T09:27:00Z">
        <w:r w:rsidRPr="00042D19">
          <w:rPr>
            <w:rFonts w:ascii="仿宋_GB2312" w:hint="eastAsia"/>
            <w:b/>
            <w:szCs w:val="32"/>
            <w:rPrChange w:id="187" w:author="夏灵芝" w:date="2015-12-22T09:34:00Z">
              <w:rPr>
                <w:rFonts w:ascii="仿宋_GB2312" w:hint="eastAsia"/>
                <w:szCs w:val="32"/>
              </w:rPr>
            </w:rPrChange>
          </w:rPr>
          <w:t>第二十四条</w:t>
        </w:r>
        <w:r w:rsidRPr="008B351C">
          <w:rPr>
            <w:rFonts w:ascii="仿宋_GB2312" w:hint="eastAsia"/>
            <w:szCs w:val="32"/>
          </w:rPr>
          <w:t xml:space="preserve"> </w:t>
        </w:r>
      </w:ins>
      <w:r w:rsidR="006B7636" w:rsidRPr="00A719F0">
        <w:rPr>
          <w:rFonts w:ascii="仿宋_GB2312" w:hint="eastAsia"/>
          <w:szCs w:val="32"/>
        </w:rPr>
        <w:t>总行投资银行部同意向总行有权审批机构上报的申报项目，视为总行正式受理客户的业务申请；分支机构可与客户签订合作意向书或保密协议等意向性合作协议，但不得含有使本行被动承担</w:t>
      </w:r>
      <w:r w:rsidR="00110AEC" w:rsidRPr="008B351C">
        <w:rPr>
          <w:rFonts w:ascii="仿宋_GB2312" w:hint="eastAsia"/>
          <w:szCs w:val="32"/>
          <w:rPrChange w:id="188" w:author="夏灵芝" w:date="2015-12-22T09:31:00Z">
            <w:rPr>
              <w:rFonts w:ascii="仿宋_GB2312" w:hint="eastAsia"/>
              <w:szCs w:val="32"/>
            </w:rPr>
          </w:rPrChange>
        </w:rPr>
        <w:t>发起管理</w:t>
      </w:r>
      <w:r w:rsidR="006B7636" w:rsidRPr="008B351C">
        <w:rPr>
          <w:rFonts w:ascii="仿宋_GB2312" w:hint="eastAsia"/>
          <w:szCs w:val="32"/>
          <w:rPrChange w:id="189" w:author="夏灵芝" w:date="2015-12-22T09:31:00Z">
            <w:rPr>
              <w:rFonts w:ascii="仿宋_GB2312" w:hint="eastAsia"/>
              <w:szCs w:val="32"/>
            </w:rPr>
          </w:rPrChange>
        </w:rPr>
        <w:t>义务的条款。</w:t>
      </w:r>
    </w:p>
    <w:p w:rsidR="006B7636" w:rsidRPr="008B351C" w:rsidRDefault="008B351C" w:rsidP="00042D19">
      <w:pPr>
        <w:pStyle w:val="a3"/>
        <w:widowControl w:val="0"/>
        <w:spacing w:before="0" w:after="0" w:line="360" w:lineRule="auto"/>
        <w:ind w:firstLineChars="200" w:firstLine="482"/>
        <w:jc w:val="both"/>
        <w:textAlignment w:val="auto"/>
        <w:rPr>
          <w:rFonts w:ascii="仿宋_GB2312"/>
          <w:szCs w:val="32"/>
          <w:rPrChange w:id="190" w:author="夏灵芝" w:date="2015-12-22T09:31:00Z">
            <w:rPr>
              <w:rFonts w:ascii="仿宋_GB2312"/>
              <w:szCs w:val="32"/>
            </w:rPr>
          </w:rPrChange>
        </w:rPr>
        <w:pPrChange w:id="191" w:author="夏灵芝" w:date="2015-12-22T09:34: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192" w:author="夏灵芝" w:date="2015-12-22T09:27:00Z">
        <w:r w:rsidRPr="00042D19">
          <w:rPr>
            <w:rFonts w:ascii="仿宋_GB2312" w:hint="eastAsia"/>
            <w:b/>
            <w:szCs w:val="32"/>
            <w:rPrChange w:id="193" w:author="夏灵芝" w:date="2015-12-22T09:34:00Z">
              <w:rPr>
                <w:rFonts w:ascii="仿宋_GB2312" w:hint="eastAsia"/>
                <w:szCs w:val="32"/>
              </w:rPr>
            </w:rPrChange>
          </w:rPr>
          <w:t>第二十五条</w:t>
        </w:r>
        <w:r w:rsidRPr="008B351C">
          <w:rPr>
            <w:rFonts w:ascii="仿宋_GB2312" w:hint="eastAsia"/>
            <w:szCs w:val="32"/>
          </w:rPr>
          <w:t xml:space="preserve"> </w:t>
        </w:r>
      </w:ins>
      <w:r w:rsidR="006B7636" w:rsidRPr="00A719F0">
        <w:rPr>
          <w:rFonts w:ascii="仿宋_GB2312" w:hint="eastAsia"/>
          <w:szCs w:val="32"/>
        </w:rPr>
        <w:t>总行授信审批部派驻金融市场板块审批团队，负责受理由总行投资银行部评价后的申报项目，并根据本行相关制度规定提交相应权限审批会议进行审批。</w:t>
      </w:r>
    </w:p>
    <w:p w:rsidR="006B7636" w:rsidRPr="008B351C" w:rsidRDefault="008B351C" w:rsidP="00042D19">
      <w:pPr>
        <w:pStyle w:val="a3"/>
        <w:widowControl w:val="0"/>
        <w:spacing w:before="0" w:after="0" w:line="360" w:lineRule="auto"/>
        <w:ind w:firstLineChars="200" w:firstLine="482"/>
        <w:jc w:val="both"/>
        <w:textAlignment w:val="auto"/>
        <w:rPr>
          <w:rFonts w:ascii="仿宋_GB2312" w:hint="eastAsia"/>
          <w:szCs w:val="32"/>
          <w:rPrChange w:id="194" w:author="夏灵芝" w:date="2015-12-22T09:31:00Z">
            <w:rPr>
              <w:rFonts w:ascii="仿宋_GB2312" w:hint="eastAsia"/>
              <w:szCs w:val="32"/>
            </w:rPr>
          </w:rPrChange>
        </w:rPr>
        <w:pPrChange w:id="195" w:author="夏灵芝" w:date="2015-12-22T09:34: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196" w:author="夏灵芝" w:date="2015-12-22T09:27:00Z">
        <w:r w:rsidRPr="00042D19">
          <w:rPr>
            <w:rFonts w:ascii="仿宋_GB2312" w:hint="eastAsia"/>
            <w:b/>
            <w:szCs w:val="32"/>
            <w:rPrChange w:id="197" w:author="夏灵芝" w:date="2015-12-22T09:34:00Z">
              <w:rPr>
                <w:rFonts w:ascii="仿宋_GB2312" w:hint="eastAsia"/>
                <w:szCs w:val="32"/>
              </w:rPr>
            </w:rPrChange>
          </w:rPr>
          <w:t>第二十六条</w:t>
        </w:r>
        <w:r w:rsidRPr="008B351C">
          <w:rPr>
            <w:rFonts w:ascii="仿宋_GB2312" w:hint="eastAsia"/>
            <w:szCs w:val="32"/>
          </w:rPr>
          <w:t xml:space="preserve"> </w:t>
        </w:r>
      </w:ins>
      <w:r w:rsidR="006B7636" w:rsidRPr="00A719F0">
        <w:rPr>
          <w:rFonts w:ascii="仿宋_GB2312" w:hint="eastAsia"/>
          <w:szCs w:val="32"/>
        </w:rPr>
        <w:t>总行授信审批部负责在信贷管理系统中的申报流程内录入总行有权审批机构最终的审批结论意见。</w:t>
      </w:r>
    </w:p>
    <w:p w:rsidR="006B7636" w:rsidRPr="008B351C" w:rsidRDefault="008B351C" w:rsidP="00042D19">
      <w:pPr>
        <w:pStyle w:val="a3"/>
        <w:widowControl w:val="0"/>
        <w:spacing w:before="0" w:after="0" w:line="360" w:lineRule="auto"/>
        <w:ind w:firstLineChars="200" w:firstLine="482"/>
        <w:jc w:val="both"/>
        <w:textAlignment w:val="auto"/>
        <w:rPr>
          <w:rFonts w:ascii="仿宋_GB2312" w:hint="eastAsia"/>
          <w:szCs w:val="32"/>
          <w:rPrChange w:id="198" w:author="夏灵芝" w:date="2015-12-22T09:31:00Z">
            <w:rPr>
              <w:rFonts w:ascii="仿宋_GB2312" w:hint="eastAsia"/>
              <w:szCs w:val="32"/>
            </w:rPr>
          </w:rPrChange>
        </w:rPr>
        <w:pPrChange w:id="199" w:author="夏灵芝" w:date="2015-12-22T09:34: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200" w:author="夏灵芝" w:date="2015-12-22T09:27:00Z">
        <w:r w:rsidRPr="00042D19">
          <w:rPr>
            <w:rFonts w:ascii="仿宋_GB2312" w:hint="eastAsia"/>
            <w:b/>
            <w:szCs w:val="32"/>
            <w:rPrChange w:id="201" w:author="夏灵芝" w:date="2015-12-22T09:34:00Z">
              <w:rPr>
                <w:rFonts w:ascii="仿宋_GB2312" w:hint="eastAsia"/>
                <w:szCs w:val="32"/>
              </w:rPr>
            </w:rPrChange>
          </w:rPr>
          <w:t>第二十七条</w:t>
        </w:r>
        <w:r w:rsidRPr="008B351C">
          <w:rPr>
            <w:rFonts w:ascii="仿宋_GB2312" w:hint="eastAsia"/>
            <w:szCs w:val="32"/>
          </w:rPr>
          <w:t xml:space="preserve"> </w:t>
        </w:r>
      </w:ins>
      <w:r w:rsidR="006B7636" w:rsidRPr="00A719F0">
        <w:rPr>
          <w:rFonts w:ascii="仿宋_GB2312" w:hint="eastAsia"/>
          <w:szCs w:val="32"/>
        </w:rPr>
        <w:t>对于实际控制人为非国有性质机构的融资企业，在融资企业于注册额度项下后续发行理财直接融资工具时，项目申报分行应按照总行投资银行部的要求，完成补充尽职调查，并经分行风险总监和分行行长审批同意后，方可上报总行投资银行部实施后续发行工作。</w:t>
      </w:r>
    </w:p>
    <w:p w:rsidR="007734DB" w:rsidRPr="008B351C" w:rsidRDefault="007734DB" w:rsidP="008B351C">
      <w:pPr>
        <w:pStyle w:val="a3"/>
        <w:widowControl w:val="0"/>
        <w:tabs>
          <w:tab w:val="left" w:pos="1080"/>
        </w:tabs>
        <w:spacing w:before="0" w:after="0" w:line="360" w:lineRule="auto"/>
        <w:ind w:firstLineChars="200" w:firstLine="480"/>
        <w:jc w:val="both"/>
        <w:rPr>
          <w:color w:val="auto"/>
          <w:szCs w:val="24"/>
          <w:rPrChange w:id="202" w:author="夏灵芝" w:date="2015-12-22T09:31:00Z">
            <w:rPr>
              <w:color w:val="auto"/>
              <w:szCs w:val="24"/>
            </w:rPr>
          </w:rPrChange>
        </w:rPr>
        <w:pPrChange w:id="203"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A122AB" w:rsidRPr="008B351C" w:rsidRDefault="007734DB" w:rsidP="008B351C">
      <w:pPr>
        <w:spacing w:line="360" w:lineRule="auto"/>
        <w:jc w:val="center"/>
        <w:rPr>
          <w:rFonts w:ascii="黑体" w:eastAsia="黑体" w:hAnsi="黑体"/>
          <w:sz w:val="24"/>
          <w:rPrChange w:id="204" w:author="夏灵芝" w:date="2015-12-22T09:32:00Z">
            <w:rPr>
              <w:b/>
              <w:sz w:val="24"/>
            </w:rPr>
          </w:rPrChange>
        </w:rPr>
      </w:pPr>
      <w:r w:rsidRPr="008B351C">
        <w:rPr>
          <w:rFonts w:ascii="黑体" w:eastAsia="黑体" w:hAnsi="黑体" w:hint="eastAsia"/>
          <w:sz w:val="24"/>
          <w:rPrChange w:id="205" w:author="夏灵芝" w:date="2015-12-22T09:32:00Z">
            <w:rPr>
              <w:rFonts w:hint="eastAsia"/>
              <w:b/>
              <w:sz w:val="24"/>
            </w:rPr>
          </w:rPrChange>
        </w:rPr>
        <w:t>第六</w:t>
      </w:r>
      <w:r w:rsidR="00A122AB" w:rsidRPr="008B351C">
        <w:rPr>
          <w:rFonts w:ascii="黑体" w:eastAsia="黑体" w:hAnsi="黑体" w:hint="eastAsia"/>
          <w:sz w:val="24"/>
          <w:rPrChange w:id="206" w:author="夏灵芝" w:date="2015-12-22T09:32:00Z">
            <w:rPr>
              <w:rFonts w:hint="eastAsia"/>
              <w:b/>
              <w:sz w:val="24"/>
            </w:rPr>
          </w:rPrChange>
        </w:rPr>
        <w:t>章</w:t>
      </w:r>
      <w:r w:rsidR="00A122AB" w:rsidRPr="008B351C">
        <w:rPr>
          <w:rFonts w:ascii="黑体" w:eastAsia="黑体" w:hAnsi="黑体"/>
          <w:sz w:val="24"/>
          <w:rPrChange w:id="207" w:author="夏灵芝" w:date="2015-12-22T09:32:00Z">
            <w:rPr>
              <w:b/>
              <w:sz w:val="24"/>
            </w:rPr>
          </w:rPrChange>
        </w:rPr>
        <w:t xml:space="preserve">  </w:t>
      </w:r>
      <w:r w:rsidR="00A122AB" w:rsidRPr="008B351C">
        <w:rPr>
          <w:rFonts w:ascii="黑体" w:eastAsia="黑体" w:hAnsi="黑体" w:hint="eastAsia"/>
          <w:sz w:val="24"/>
          <w:rPrChange w:id="208" w:author="夏灵芝" w:date="2015-12-22T09:32:00Z">
            <w:rPr>
              <w:rFonts w:hint="eastAsia"/>
              <w:b/>
              <w:sz w:val="24"/>
            </w:rPr>
          </w:rPrChange>
        </w:rPr>
        <w:t>协议签订</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209" w:author="夏灵芝" w:date="2015-12-22T09:31:00Z">
            <w:rPr>
              <w:color w:val="auto"/>
            </w:rPr>
          </w:rPrChange>
        </w:rPr>
        <w:pPrChange w:id="210"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211" w:author="夏灵芝" w:date="2015-12-22T09:27:00Z">
        <w:r w:rsidRPr="00042D19">
          <w:rPr>
            <w:rFonts w:ascii="仿宋_GB2312" w:hint="eastAsia"/>
            <w:b/>
            <w:szCs w:val="32"/>
            <w:rPrChange w:id="212" w:author="夏灵芝" w:date="2015-12-22T09:34:00Z">
              <w:rPr>
                <w:rFonts w:hint="eastAsia"/>
                <w:color w:val="auto"/>
              </w:rPr>
            </w:rPrChange>
          </w:rPr>
          <w:lastRenderedPageBreak/>
          <w:t>第二十八条</w:t>
        </w:r>
        <w:r w:rsidRPr="008B351C">
          <w:rPr>
            <w:rFonts w:ascii="仿宋_GB2312" w:hint="eastAsia"/>
            <w:szCs w:val="32"/>
            <w:rPrChange w:id="213" w:author="夏灵芝" w:date="2015-12-22T09:31:00Z">
              <w:rPr>
                <w:rFonts w:hint="eastAsia"/>
                <w:color w:val="auto"/>
              </w:rPr>
            </w:rPrChange>
          </w:rPr>
          <w:t xml:space="preserve"> </w:t>
        </w:r>
      </w:ins>
      <w:r w:rsidR="00A122AB" w:rsidRPr="008B351C">
        <w:rPr>
          <w:rFonts w:ascii="仿宋_GB2312" w:hint="eastAsia"/>
          <w:szCs w:val="32"/>
          <w:rPrChange w:id="214" w:author="夏灵芝" w:date="2015-12-22T09:31:00Z">
            <w:rPr>
              <w:rFonts w:hint="eastAsia"/>
              <w:color w:val="auto"/>
            </w:rPr>
          </w:rPrChange>
        </w:rPr>
        <w:t>本行审批通过的</w:t>
      </w:r>
      <w:r w:rsidR="00A122AB" w:rsidRPr="008B351C">
        <w:rPr>
          <w:rFonts w:ascii="仿宋_GB2312" w:hint="eastAsia"/>
          <w:szCs w:val="32"/>
        </w:rPr>
        <w:t>理财直接融资工具业务</w:t>
      </w:r>
      <w:r w:rsidR="00A122AB" w:rsidRPr="008B351C">
        <w:rPr>
          <w:rFonts w:ascii="仿宋_GB2312" w:hint="eastAsia"/>
          <w:szCs w:val="32"/>
          <w:rPrChange w:id="215" w:author="夏灵芝" w:date="2015-12-22T09:31:00Z">
            <w:rPr>
              <w:rFonts w:hint="eastAsia"/>
              <w:color w:val="auto"/>
            </w:rPr>
          </w:rPrChange>
        </w:rPr>
        <w:t>项目，应与融资企业签订《</w:t>
      </w:r>
      <w:r w:rsidR="00A122AB" w:rsidRPr="008B351C">
        <w:rPr>
          <w:rFonts w:ascii="仿宋_GB2312" w:hint="eastAsia"/>
          <w:szCs w:val="32"/>
        </w:rPr>
        <w:t>理财直接融资合同》等交易文件，明确约定双方的权利和义务，并出具发行申请书。</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216" w:author="夏灵芝" w:date="2015-12-22T09:31:00Z">
            <w:rPr>
              <w:color w:val="auto"/>
            </w:rPr>
          </w:rPrChange>
        </w:rPr>
        <w:pPrChange w:id="217"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218" w:author="夏灵芝" w:date="2015-12-22T09:28:00Z">
        <w:r w:rsidRPr="00042D19">
          <w:rPr>
            <w:rFonts w:ascii="仿宋_GB2312" w:hint="eastAsia"/>
            <w:b/>
            <w:szCs w:val="32"/>
            <w:rPrChange w:id="219" w:author="夏灵芝" w:date="2015-12-22T09:34:00Z">
              <w:rPr>
                <w:rFonts w:hint="eastAsia"/>
                <w:color w:val="auto"/>
              </w:rPr>
            </w:rPrChange>
          </w:rPr>
          <w:t>第二十九条</w:t>
        </w:r>
        <w:r w:rsidRPr="008B351C">
          <w:rPr>
            <w:rFonts w:ascii="仿宋_GB2312" w:hint="eastAsia"/>
            <w:szCs w:val="32"/>
            <w:rPrChange w:id="220" w:author="夏灵芝" w:date="2015-12-22T09:31:00Z">
              <w:rPr>
                <w:rFonts w:hint="eastAsia"/>
                <w:color w:val="auto"/>
              </w:rPr>
            </w:rPrChange>
          </w:rPr>
          <w:t xml:space="preserve"> </w:t>
        </w:r>
      </w:ins>
      <w:r w:rsidR="00A122AB" w:rsidRPr="008B351C">
        <w:rPr>
          <w:rFonts w:ascii="仿宋_GB2312" w:hint="eastAsia"/>
          <w:szCs w:val="32"/>
          <w:rPrChange w:id="221" w:author="夏灵芝" w:date="2015-12-22T09:31:00Z">
            <w:rPr>
              <w:rFonts w:hint="eastAsia"/>
              <w:color w:val="auto"/>
            </w:rPr>
          </w:rPrChange>
        </w:rPr>
        <w:t>本行从事</w:t>
      </w:r>
      <w:r w:rsidR="00A122AB" w:rsidRPr="008B351C">
        <w:rPr>
          <w:rFonts w:ascii="仿宋_GB2312" w:hint="eastAsia"/>
          <w:szCs w:val="32"/>
        </w:rPr>
        <w:t>理财直接融资工具业务</w:t>
      </w:r>
      <w:r w:rsidR="00A122AB" w:rsidRPr="008B351C">
        <w:rPr>
          <w:rFonts w:ascii="仿宋_GB2312" w:hint="eastAsia"/>
          <w:szCs w:val="32"/>
          <w:rPrChange w:id="222" w:author="夏灵芝" w:date="2015-12-22T09:31:00Z">
            <w:rPr>
              <w:rFonts w:hint="eastAsia"/>
              <w:color w:val="auto"/>
            </w:rPr>
          </w:rPrChange>
        </w:rPr>
        <w:t>所收取的融资费用，由业务各方协商确定，通过协议予以明确，收费标准原则上不得低于市场同业惯例水平。</w:t>
      </w:r>
    </w:p>
    <w:p w:rsidR="00A122AB" w:rsidRPr="008B351C" w:rsidRDefault="00A122AB" w:rsidP="008B351C">
      <w:pPr>
        <w:pStyle w:val="a3"/>
        <w:widowControl w:val="0"/>
        <w:spacing w:before="0" w:after="0" w:line="360" w:lineRule="auto"/>
        <w:ind w:firstLineChars="200" w:firstLine="480"/>
        <w:jc w:val="both"/>
        <w:textAlignment w:val="auto"/>
        <w:rPr>
          <w:rFonts w:ascii="仿宋_GB2312"/>
          <w:szCs w:val="32"/>
          <w:rPrChange w:id="223" w:author="夏灵芝" w:date="2015-12-22T09:31:00Z">
            <w:rPr>
              <w:bCs/>
              <w:color w:val="auto"/>
              <w:szCs w:val="24"/>
            </w:rPr>
          </w:rPrChange>
        </w:rPr>
        <w:pPrChange w:id="224"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A122AB" w:rsidRPr="008B351C" w:rsidRDefault="007734DB" w:rsidP="008B351C">
      <w:pPr>
        <w:spacing w:line="360" w:lineRule="auto"/>
        <w:jc w:val="center"/>
        <w:rPr>
          <w:rFonts w:ascii="黑体" w:eastAsia="黑体" w:hAnsi="黑体"/>
          <w:sz w:val="24"/>
          <w:rPrChange w:id="225" w:author="夏灵芝" w:date="2015-12-22T09:32:00Z">
            <w:rPr>
              <w:b/>
              <w:sz w:val="24"/>
            </w:rPr>
          </w:rPrChange>
        </w:rPr>
      </w:pPr>
      <w:r w:rsidRPr="008B351C">
        <w:rPr>
          <w:rFonts w:ascii="黑体" w:eastAsia="黑体" w:hAnsi="黑体" w:hint="eastAsia"/>
          <w:sz w:val="24"/>
          <w:rPrChange w:id="226" w:author="夏灵芝" w:date="2015-12-22T09:32:00Z">
            <w:rPr>
              <w:rFonts w:hint="eastAsia"/>
              <w:b/>
              <w:sz w:val="24"/>
            </w:rPr>
          </w:rPrChange>
        </w:rPr>
        <w:t>第七</w:t>
      </w:r>
      <w:r w:rsidR="00A122AB" w:rsidRPr="008B351C">
        <w:rPr>
          <w:rFonts w:ascii="黑体" w:eastAsia="黑体" w:hAnsi="黑体" w:hint="eastAsia"/>
          <w:sz w:val="24"/>
          <w:rPrChange w:id="227" w:author="夏灵芝" w:date="2015-12-22T09:32:00Z">
            <w:rPr>
              <w:rFonts w:hint="eastAsia"/>
              <w:b/>
              <w:sz w:val="24"/>
            </w:rPr>
          </w:rPrChange>
        </w:rPr>
        <w:t>章</w:t>
      </w:r>
      <w:r w:rsidR="00A122AB" w:rsidRPr="008B351C">
        <w:rPr>
          <w:rFonts w:ascii="黑体" w:eastAsia="黑体" w:hAnsi="黑体"/>
          <w:sz w:val="24"/>
          <w:rPrChange w:id="228" w:author="夏灵芝" w:date="2015-12-22T09:32:00Z">
            <w:rPr>
              <w:b/>
              <w:sz w:val="24"/>
            </w:rPr>
          </w:rPrChange>
        </w:rPr>
        <w:t xml:space="preserve">  </w:t>
      </w:r>
      <w:r w:rsidR="00A122AB" w:rsidRPr="008B351C">
        <w:rPr>
          <w:rFonts w:ascii="黑体" w:eastAsia="黑体" w:hAnsi="黑体" w:hint="eastAsia"/>
          <w:sz w:val="24"/>
          <w:rPrChange w:id="229" w:author="夏灵芝" w:date="2015-12-22T09:32:00Z">
            <w:rPr>
              <w:rFonts w:hint="eastAsia"/>
              <w:b/>
              <w:sz w:val="24"/>
            </w:rPr>
          </w:rPrChange>
        </w:rPr>
        <w:t>推荐注册</w:t>
      </w:r>
    </w:p>
    <w:p w:rsidR="00A122AB" w:rsidRPr="00AF6FB4" w:rsidRDefault="008B351C" w:rsidP="00042D19">
      <w:pPr>
        <w:pStyle w:val="a3"/>
        <w:widowControl w:val="0"/>
        <w:spacing w:before="0" w:after="0" w:line="360" w:lineRule="auto"/>
        <w:ind w:firstLineChars="200" w:firstLine="482"/>
        <w:jc w:val="both"/>
        <w:textAlignment w:val="auto"/>
        <w:rPr>
          <w:rFonts w:ascii="宋体" w:hAnsi="宋体"/>
          <w:szCs w:val="32"/>
          <w:rPrChange w:id="230" w:author="夏灵芝" w:date="2015-12-22T15:16:00Z">
            <w:rPr>
              <w:color w:val="auto"/>
            </w:rPr>
          </w:rPrChange>
        </w:rPr>
        <w:pPrChange w:id="231"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232" w:author="夏灵芝" w:date="2015-12-22T09:28:00Z">
        <w:r w:rsidRPr="00AF6FB4">
          <w:rPr>
            <w:rFonts w:ascii="宋体" w:hAnsi="宋体" w:hint="eastAsia"/>
            <w:b/>
            <w:szCs w:val="32"/>
            <w:rPrChange w:id="233" w:author="夏灵芝" w:date="2015-12-22T15:16:00Z">
              <w:rPr>
                <w:rFonts w:hint="eastAsia"/>
                <w:color w:val="auto"/>
              </w:rPr>
            </w:rPrChange>
          </w:rPr>
          <w:t>第三十条</w:t>
        </w:r>
        <w:r w:rsidRPr="00AF6FB4">
          <w:rPr>
            <w:rFonts w:ascii="宋体" w:hAnsi="宋体" w:hint="eastAsia"/>
            <w:szCs w:val="32"/>
            <w:rPrChange w:id="234" w:author="夏灵芝" w:date="2015-12-22T15:16:00Z">
              <w:rPr>
                <w:rFonts w:hint="eastAsia"/>
                <w:color w:val="auto"/>
              </w:rPr>
            </w:rPrChange>
          </w:rPr>
          <w:t xml:space="preserve"> </w:t>
        </w:r>
      </w:ins>
      <w:r w:rsidR="00A122AB" w:rsidRPr="00AF6FB4">
        <w:rPr>
          <w:rFonts w:ascii="宋体" w:hAnsi="宋体" w:hint="eastAsia"/>
          <w:szCs w:val="32"/>
          <w:rPrChange w:id="235" w:author="夏灵芝" w:date="2015-12-22T15:16:00Z">
            <w:rPr>
              <w:rFonts w:hint="eastAsia"/>
              <w:color w:val="auto"/>
            </w:rPr>
          </w:rPrChange>
        </w:rPr>
        <w:t>总行投资银行部负责向银监会申请设立理财直接融资工具，并按照银监会要求提交全套申请材料申请注册登记，申请材料具体包括：</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236" w:author="夏灵芝" w:date="2015-12-22T15:16:00Z">
            <w:rPr>
              <w:sz w:val="24"/>
            </w:rPr>
          </w:rPrChange>
        </w:rPr>
        <w:pPrChange w:id="237" w:author="夏灵芝" w:date="2015-12-22T09:31:00Z">
          <w:pPr>
            <w:spacing w:line="360" w:lineRule="auto"/>
            <w:ind w:leftChars="-1" w:left="-2" w:firstLineChars="300" w:firstLine="720"/>
          </w:pPr>
        </w:pPrChange>
      </w:pPr>
      <w:r w:rsidRPr="00AF6FB4">
        <w:rPr>
          <w:rFonts w:ascii="宋体" w:hAnsi="宋体" w:hint="eastAsia"/>
          <w:szCs w:val="32"/>
          <w:rPrChange w:id="238" w:author="夏灵芝" w:date="2015-12-22T15:16:00Z">
            <w:rPr>
              <w:rFonts w:hint="eastAsia"/>
              <w:sz w:val="24"/>
            </w:rPr>
          </w:rPrChange>
        </w:rPr>
        <w:t>（一）</w:t>
      </w:r>
      <w:r w:rsidR="00592E72" w:rsidRPr="00AF6FB4">
        <w:rPr>
          <w:rFonts w:ascii="宋体" w:hAnsi="宋体" w:hint="eastAsia"/>
          <w:szCs w:val="32"/>
          <w:rPrChange w:id="239" w:author="夏灵芝" w:date="2015-12-22T15:16:00Z">
            <w:rPr>
              <w:rFonts w:hint="eastAsia"/>
              <w:sz w:val="24"/>
            </w:rPr>
          </w:rPrChange>
        </w:rPr>
        <w:t>关于申请注册登记理财直接融资工具的请求</w:t>
      </w:r>
      <w:r w:rsidRPr="00AF6FB4">
        <w:rPr>
          <w:rFonts w:ascii="宋体" w:hAnsi="宋体" w:hint="eastAsia"/>
          <w:szCs w:val="32"/>
          <w:rPrChange w:id="240" w:author="夏灵芝" w:date="2015-12-22T15:16:00Z">
            <w:rPr>
              <w:rFonts w:hint="eastAsia"/>
              <w:sz w:val="24"/>
            </w:rPr>
          </w:rPrChange>
        </w:rPr>
        <w:t>书（含商业银行内部授权文件）；</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241" w:author="夏灵芝" w:date="2015-12-22T15:16:00Z">
            <w:rPr>
              <w:sz w:val="24"/>
            </w:rPr>
          </w:rPrChange>
        </w:rPr>
        <w:pPrChange w:id="242" w:author="夏灵芝" w:date="2015-12-22T09:31:00Z">
          <w:pPr>
            <w:spacing w:line="360" w:lineRule="auto"/>
            <w:ind w:leftChars="-1" w:left="-2" w:firstLineChars="300" w:firstLine="720"/>
          </w:pPr>
        </w:pPrChange>
      </w:pPr>
      <w:r w:rsidRPr="00AF6FB4">
        <w:rPr>
          <w:rFonts w:ascii="宋体" w:hAnsi="宋体" w:hint="eastAsia"/>
          <w:szCs w:val="32"/>
          <w:rPrChange w:id="243" w:author="夏灵芝" w:date="2015-12-22T15:16:00Z">
            <w:rPr>
              <w:rFonts w:hint="eastAsia"/>
              <w:sz w:val="24"/>
            </w:rPr>
          </w:rPrChange>
        </w:rPr>
        <w:t>（二）募集说明书；</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244" w:author="夏灵芝" w:date="2015-12-22T15:16:00Z">
            <w:rPr>
              <w:sz w:val="24"/>
            </w:rPr>
          </w:rPrChange>
        </w:rPr>
        <w:pPrChange w:id="245" w:author="夏灵芝" w:date="2015-12-22T09:31:00Z">
          <w:pPr>
            <w:spacing w:line="360" w:lineRule="auto"/>
            <w:ind w:leftChars="-1" w:left="-2" w:firstLineChars="300" w:firstLine="720"/>
          </w:pPr>
        </w:pPrChange>
      </w:pPr>
      <w:r w:rsidRPr="00AF6FB4">
        <w:rPr>
          <w:rFonts w:ascii="宋体" w:hAnsi="宋体" w:hint="eastAsia"/>
          <w:szCs w:val="32"/>
          <w:rPrChange w:id="246" w:author="夏灵芝" w:date="2015-12-22T15:16:00Z">
            <w:rPr>
              <w:rFonts w:hint="eastAsia"/>
              <w:sz w:val="24"/>
            </w:rPr>
          </w:rPrChange>
        </w:rPr>
        <w:t>（三）理财直接融资合同等交易文件；</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247" w:author="夏灵芝" w:date="2015-12-22T15:16:00Z">
            <w:rPr>
              <w:sz w:val="24"/>
            </w:rPr>
          </w:rPrChange>
        </w:rPr>
        <w:pPrChange w:id="248" w:author="夏灵芝" w:date="2015-12-22T09:31:00Z">
          <w:pPr>
            <w:spacing w:line="360" w:lineRule="auto"/>
            <w:ind w:leftChars="-1" w:left="-2" w:firstLineChars="300" w:firstLine="720"/>
          </w:pPr>
        </w:pPrChange>
      </w:pPr>
      <w:r w:rsidRPr="00AF6FB4">
        <w:rPr>
          <w:rFonts w:ascii="宋体" w:hAnsi="宋体" w:hint="eastAsia"/>
          <w:szCs w:val="32"/>
          <w:rPrChange w:id="249" w:author="夏灵芝" w:date="2015-12-22T15:16:00Z">
            <w:rPr>
              <w:rFonts w:hint="eastAsia"/>
              <w:sz w:val="24"/>
            </w:rPr>
          </w:rPrChange>
        </w:rPr>
        <w:t>（四）信用评级报告；</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250" w:author="夏灵芝" w:date="2015-12-22T15:16:00Z">
            <w:rPr>
              <w:sz w:val="24"/>
            </w:rPr>
          </w:rPrChange>
        </w:rPr>
        <w:pPrChange w:id="251" w:author="夏灵芝" w:date="2015-12-22T09:31:00Z">
          <w:pPr>
            <w:spacing w:line="360" w:lineRule="auto"/>
            <w:ind w:leftChars="-1" w:left="-2" w:firstLineChars="300" w:firstLine="720"/>
          </w:pPr>
        </w:pPrChange>
      </w:pPr>
      <w:r w:rsidRPr="00AF6FB4">
        <w:rPr>
          <w:rFonts w:ascii="宋体" w:hAnsi="宋体" w:hint="eastAsia"/>
          <w:szCs w:val="32"/>
          <w:rPrChange w:id="252" w:author="夏灵芝" w:date="2015-12-22T15:16:00Z">
            <w:rPr>
              <w:rFonts w:hint="eastAsia"/>
              <w:sz w:val="24"/>
            </w:rPr>
          </w:rPrChange>
        </w:rPr>
        <w:t>（五）法律意见书；</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253" w:author="夏灵芝" w:date="2015-12-22T15:16:00Z">
            <w:rPr>
              <w:sz w:val="24"/>
            </w:rPr>
          </w:rPrChange>
        </w:rPr>
        <w:pPrChange w:id="254" w:author="夏灵芝" w:date="2015-12-22T09:31:00Z">
          <w:pPr>
            <w:spacing w:line="360" w:lineRule="auto"/>
            <w:ind w:leftChars="-1" w:left="-2" w:firstLineChars="300" w:firstLine="720"/>
          </w:pPr>
        </w:pPrChange>
      </w:pPr>
      <w:r w:rsidRPr="00AF6FB4">
        <w:rPr>
          <w:rFonts w:ascii="宋体" w:hAnsi="宋体" w:hint="eastAsia"/>
          <w:szCs w:val="32"/>
          <w:rPrChange w:id="255" w:author="夏灵芝" w:date="2015-12-22T15:16:00Z">
            <w:rPr>
              <w:rFonts w:hint="eastAsia"/>
              <w:sz w:val="24"/>
            </w:rPr>
          </w:rPrChange>
        </w:rPr>
        <w:t>（六）融资企业近三年</w:t>
      </w:r>
      <w:r w:rsidR="00592E72" w:rsidRPr="00AF6FB4">
        <w:rPr>
          <w:rFonts w:ascii="宋体" w:hAnsi="宋体" w:hint="eastAsia"/>
          <w:szCs w:val="32"/>
          <w:rPrChange w:id="256" w:author="夏灵芝" w:date="2015-12-22T15:16:00Z">
            <w:rPr>
              <w:rFonts w:hint="eastAsia"/>
              <w:sz w:val="24"/>
            </w:rPr>
          </w:rPrChange>
        </w:rPr>
        <w:t>及近一期</w:t>
      </w:r>
      <w:r w:rsidRPr="00AF6FB4">
        <w:rPr>
          <w:rFonts w:ascii="宋体" w:hAnsi="宋体" w:hint="eastAsia"/>
          <w:szCs w:val="32"/>
          <w:rPrChange w:id="257" w:author="夏灵芝" w:date="2015-12-22T15:16:00Z">
            <w:rPr>
              <w:rFonts w:hint="eastAsia"/>
              <w:sz w:val="24"/>
            </w:rPr>
          </w:rPrChange>
        </w:rPr>
        <w:t>（未满</w:t>
      </w:r>
      <w:r w:rsidRPr="00AF6FB4">
        <w:rPr>
          <w:rFonts w:ascii="宋体" w:hAnsi="宋体"/>
          <w:szCs w:val="32"/>
          <w:rPrChange w:id="258" w:author="夏灵芝" w:date="2015-12-22T15:16:00Z">
            <w:rPr>
              <w:sz w:val="24"/>
            </w:rPr>
          </w:rPrChange>
        </w:rPr>
        <w:t>3</w:t>
      </w:r>
      <w:r w:rsidRPr="00AF6FB4">
        <w:rPr>
          <w:rFonts w:ascii="宋体" w:hAnsi="宋体" w:hint="eastAsia"/>
          <w:szCs w:val="32"/>
          <w:rPrChange w:id="259" w:author="夏灵芝" w:date="2015-12-22T15:16:00Z">
            <w:rPr>
              <w:rFonts w:hint="eastAsia"/>
              <w:sz w:val="24"/>
            </w:rPr>
          </w:rPrChange>
        </w:rPr>
        <w:t>年的自成立之日起）经审计的财务报告</w:t>
      </w:r>
      <w:r w:rsidR="008A664E" w:rsidRPr="00AF6FB4">
        <w:rPr>
          <w:rFonts w:ascii="宋体" w:hAnsi="宋体" w:hint="eastAsia"/>
          <w:szCs w:val="32"/>
          <w:rPrChange w:id="260" w:author="夏灵芝" w:date="2015-12-22T15:16:00Z">
            <w:rPr>
              <w:rFonts w:hint="eastAsia"/>
              <w:sz w:val="24"/>
            </w:rPr>
          </w:rPrChange>
        </w:rPr>
        <w:t>和会计报表</w:t>
      </w:r>
      <w:r w:rsidRPr="00AF6FB4">
        <w:rPr>
          <w:rFonts w:ascii="宋体" w:hAnsi="宋体" w:hint="eastAsia"/>
          <w:szCs w:val="32"/>
          <w:rPrChange w:id="261" w:author="夏灵芝" w:date="2015-12-22T15:16:00Z">
            <w:rPr>
              <w:rFonts w:hint="eastAsia"/>
              <w:sz w:val="24"/>
            </w:rPr>
          </w:rPrChange>
        </w:rPr>
        <w:t>及融资情况说明；</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262" w:author="夏灵芝" w:date="2015-12-22T15:16:00Z">
            <w:rPr>
              <w:sz w:val="24"/>
            </w:rPr>
          </w:rPrChange>
        </w:rPr>
        <w:pPrChange w:id="263" w:author="夏灵芝" w:date="2015-12-22T09:31:00Z">
          <w:pPr>
            <w:spacing w:line="360" w:lineRule="auto"/>
            <w:ind w:leftChars="-1" w:left="-2" w:firstLineChars="300" w:firstLine="720"/>
          </w:pPr>
        </w:pPrChange>
      </w:pPr>
      <w:r w:rsidRPr="00AF6FB4">
        <w:rPr>
          <w:rFonts w:ascii="宋体" w:hAnsi="宋体" w:hint="eastAsia"/>
          <w:szCs w:val="32"/>
          <w:rPrChange w:id="264" w:author="夏灵芝" w:date="2015-12-22T15:16:00Z">
            <w:rPr>
              <w:rFonts w:hint="eastAsia"/>
              <w:sz w:val="24"/>
            </w:rPr>
          </w:rPrChange>
        </w:rPr>
        <w:t>（七）融资企业近三年（未满</w:t>
      </w:r>
      <w:r w:rsidRPr="00AF6FB4">
        <w:rPr>
          <w:rFonts w:ascii="宋体" w:hAnsi="宋体"/>
          <w:szCs w:val="32"/>
          <w:rPrChange w:id="265" w:author="夏灵芝" w:date="2015-12-22T15:16:00Z">
            <w:rPr>
              <w:sz w:val="24"/>
            </w:rPr>
          </w:rPrChange>
        </w:rPr>
        <w:t>3</w:t>
      </w:r>
      <w:r w:rsidRPr="00AF6FB4">
        <w:rPr>
          <w:rFonts w:ascii="宋体" w:hAnsi="宋体" w:hint="eastAsia"/>
          <w:szCs w:val="32"/>
          <w:rPrChange w:id="266" w:author="夏灵芝" w:date="2015-12-22T15:16:00Z">
            <w:rPr>
              <w:rFonts w:hint="eastAsia"/>
              <w:sz w:val="24"/>
            </w:rPr>
          </w:rPrChange>
        </w:rPr>
        <w:t>年的自成立之日起）无重大诉讼事项和违法违规行为的说明；</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267" w:author="夏灵芝" w:date="2015-12-22T15:16:00Z">
            <w:rPr>
              <w:sz w:val="24"/>
            </w:rPr>
          </w:rPrChange>
        </w:rPr>
        <w:pPrChange w:id="268" w:author="夏灵芝" w:date="2015-12-22T09:31:00Z">
          <w:pPr>
            <w:spacing w:line="360" w:lineRule="auto"/>
            <w:ind w:leftChars="-1" w:left="-2" w:firstLineChars="300" w:firstLine="720"/>
          </w:pPr>
        </w:pPrChange>
      </w:pPr>
      <w:r w:rsidRPr="00AF6FB4">
        <w:rPr>
          <w:rFonts w:ascii="宋体" w:hAnsi="宋体" w:hint="eastAsia"/>
          <w:szCs w:val="32"/>
          <w:rPrChange w:id="269" w:author="夏灵芝" w:date="2015-12-22T15:16:00Z">
            <w:rPr>
              <w:rFonts w:hint="eastAsia"/>
              <w:sz w:val="24"/>
            </w:rPr>
          </w:rPrChange>
        </w:rPr>
        <w:t>（八）理财</w:t>
      </w:r>
      <w:r w:rsidR="00B33D0B" w:rsidRPr="00AF6FB4">
        <w:rPr>
          <w:rFonts w:ascii="宋体" w:hAnsi="宋体" w:hint="eastAsia"/>
          <w:szCs w:val="32"/>
          <w:rPrChange w:id="270" w:author="夏灵芝" w:date="2015-12-22T15:16:00Z">
            <w:rPr>
              <w:rFonts w:hint="eastAsia"/>
              <w:sz w:val="24"/>
            </w:rPr>
          </w:rPrChange>
        </w:rPr>
        <w:t>直接</w:t>
      </w:r>
      <w:r w:rsidRPr="00AF6FB4">
        <w:rPr>
          <w:rFonts w:ascii="宋体" w:hAnsi="宋体" w:hint="eastAsia"/>
          <w:szCs w:val="32"/>
          <w:rPrChange w:id="271" w:author="夏灵芝" w:date="2015-12-22T15:16:00Z">
            <w:rPr>
              <w:rFonts w:hint="eastAsia"/>
              <w:sz w:val="24"/>
            </w:rPr>
          </w:rPrChange>
        </w:rPr>
        <w:t>融资工具专家评估组要求的其他材料。</w:t>
      </w:r>
    </w:p>
    <w:p w:rsidR="00A122AB" w:rsidRPr="00AF6FB4" w:rsidRDefault="008B351C" w:rsidP="00042D19">
      <w:pPr>
        <w:pStyle w:val="a3"/>
        <w:widowControl w:val="0"/>
        <w:spacing w:before="0" w:after="0" w:line="360" w:lineRule="auto"/>
        <w:ind w:firstLineChars="200" w:firstLine="482"/>
        <w:jc w:val="both"/>
        <w:textAlignment w:val="auto"/>
        <w:rPr>
          <w:rFonts w:ascii="宋体" w:hAnsi="宋体" w:hint="eastAsia"/>
          <w:szCs w:val="32"/>
          <w:rPrChange w:id="272" w:author="夏灵芝" w:date="2015-12-22T15:16:00Z">
            <w:rPr>
              <w:rFonts w:hint="eastAsia"/>
              <w:color w:val="auto"/>
              <w:szCs w:val="24"/>
            </w:rPr>
          </w:rPrChange>
        </w:rPr>
        <w:pPrChange w:id="273"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274" w:author="夏灵芝" w:date="2015-12-22T09:28:00Z">
        <w:r w:rsidRPr="00AF6FB4">
          <w:rPr>
            <w:rFonts w:ascii="宋体" w:hAnsi="宋体" w:hint="eastAsia"/>
            <w:b/>
            <w:szCs w:val="32"/>
            <w:rPrChange w:id="275" w:author="夏灵芝" w:date="2015-12-22T15:16:00Z">
              <w:rPr>
                <w:rFonts w:hint="eastAsia"/>
                <w:color w:val="auto"/>
              </w:rPr>
            </w:rPrChange>
          </w:rPr>
          <w:t>第三十一条</w:t>
        </w:r>
        <w:r w:rsidRPr="00AF6FB4">
          <w:rPr>
            <w:rFonts w:ascii="宋体" w:hAnsi="宋体" w:hint="eastAsia"/>
            <w:szCs w:val="32"/>
            <w:rPrChange w:id="276" w:author="夏灵芝" w:date="2015-12-22T15:16:00Z">
              <w:rPr>
                <w:rFonts w:hint="eastAsia"/>
                <w:color w:val="auto"/>
              </w:rPr>
            </w:rPrChange>
          </w:rPr>
          <w:t xml:space="preserve"> </w:t>
        </w:r>
      </w:ins>
      <w:r w:rsidR="00A122AB" w:rsidRPr="00AF6FB4">
        <w:rPr>
          <w:rFonts w:ascii="宋体" w:hAnsi="宋体" w:hint="eastAsia"/>
          <w:szCs w:val="32"/>
          <w:rPrChange w:id="277" w:author="夏灵芝" w:date="2015-12-22T15:16:00Z">
            <w:rPr>
              <w:rFonts w:hint="eastAsia"/>
              <w:color w:val="auto"/>
            </w:rPr>
          </w:rPrChange>
        </w:rPr>
        <w:t>本行人员在业务项目实施过程中，应保守与发行相关的商业秘密，对于获得或制作的与发行有关的各种报告、文件、资料不得擅自对外透露，直至该等信息可公开披露为止。</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278" w:author="夏灵芝" w:date="2015-12-22T15:16:00Z">
            <w:rPr>
              <w:color w:val="auto"/>
              <w:szCs w:val="24"/>
            </w:rPr>
          </w:rPrChange>
        </w:rPr>
        <w:pPrChange w:id="279"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A122AB" w:rsidRPr="00AF6FB4" w:rsidRDefault="007734DB" w:rsidP="008B351C">
      <w:pPr>
        <w:spacing w:line="360" w:lineRule="auto"/>
        <w:jc w:val="center"/>
        <w:rPr>
          <w:rFonts w:ascii="宋体" w:hAnsi="宋体"/>
          <w:sz w:val="24"/>
          <w:rPrChange w:id="280" w:author="夏灵芝" w:date="2015-12-22T15:16:00Z">
            <w:rPr>
              <w:b/>
              <w:sz w:val="24"/>
            </w:rPr>
          </w:rPrChange>
        </w:rPr>
      </w:pPr>
      <w:r w:rsidRPr="00AF6FB4">
        <w:rPr>
          <w:rFonts w:ascii="宋体" w:hAnsi="宋体" w:hint="eastAsia"/>
          <w:sz w:val="24"/>
          <w:rPrChange w:id="281" w:author="夏灵芝" w:date="2015-12-22T15:16:00Z">
            <w:rPr>
              <w:rFonts w:hint="eastAsia"/>
              <w:b/>
              <w:sz w:val="24"/>
            </w:rPr>
          </w:rPrChange>
        </w:rPr>
        <w:t>第八</w:t>
      </w:r>
      <w:r w:rsidR="00A122AB" w:rsidRPr="00AF6FB4">
        <w:rPr>
          <w:rFonts w:ascii="宋体" w:hAnsi="宋体" w:hint="eastAsia"/>
          <w:sz w:val="24"/>
          <w:rPrChange w:id="282" w:author="夏灵芝" w:date="2015-12-22T15:16:00Z">
            <w:rPr>
              <w:rFonts w:hint="eastAsia"/>
              <w:b/>
              <w:sz w:val="24"/>
            </w:rPr>
          </w:rPrChange>
        </w:rPr>
        <w:t>章</w:t>
      </w:r>
      <w:r w:rsidR="00A122AB" w:rsidRPr="00AF6FB4">
        <w:rPr>
          <w:rFonts w:ascii="宋体" w:hAnsi="宋体"/>
          <w:sz w:val="24"/>
          <w:rPrChange w:id="283" w:author="夏灵芝" w:date="2015-12-22T15:16:00Z">
            <w:rPr>
              <w:b/>
              <w:sz w:val="24"/>
            </w:rPr>
          </w:rPrChange>
        </w:rPr>
        <w:t xml:space="preserve">  </w:t>
      </w:r>
      <w:r w:rsidR="00A122AB" w:rsidRPr="00AF6FB4">
        <w:rPr>
          <w:rFonts w:ascii="宋体" w:hAnsi="宋体" w:hint="eastAsia"/>
          <w:sz w:val="24"/>
          <w:rPrChange w:id="284" w:author="夏灵芝" w:date="2015-12-22T15:16:00Z">
            <w:rPr>
              <w:rFonts w:hint="eastAsia"/>
              <w:b/>
              <w:sz w:val="24"/>
            </w:rPr>
          </w:rPrChange>
        </w:rPr>
        <w:t>发行销售</w:t>
      </w:r>
    </w:p>
    <w:p w:rsidR="006B7636" w:rsidRPr="00AF6FB4" w:rsidRDefault="008B351C" w:rsidP="00042D19">
      <w:pPr>
        <w:pStyle w:val="a3"/>
        <w:widowControl w:val="0"/>
        <w:spacing w:before="0" w:after="0" w:line="360" w:lineRule="auto"/>
        <w:ind w:firstLineChars="200" w:firstLine="482"/>
        <w:jc w:val="both"/>
        <w:textAlignment w:val="auto"/>
        <w:rPr>
          <w:rFonts w:ascii="宋体" w:hAnsi="宋体" w:hint="eastAsia"/>
          <w:szCs w:val="32"/>
          <w:rPrChange w:id="285" w:author="夏灵芝" w:date="2015-12-22T15:16:00Z">
            <w:rPr>
              <w:rFonts w:hint="eastAsia"/>
            </w:rPr>
          </w:rPrChange>
        </w:rPr>
        <w:pPrChange w:id="286" w:author="夏灵芝" w:date="2015-12-22T09:34: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287" w:author="夏灵芝" w:date="2015-12-22T09:28:00Z">
        <w:r w:rsidRPr="00AF6FB4">
          <w:rPr>
            <w:rFonts w:ascii="宋体" w:hAnsi="宋体" w:hint="eastAsia"/>
            <w:b/>
            <w:szCs w:val="32"/>
            <w:rPrChange w:id="288" w:author="夏灵芝" w:date="2015-12-22T15:16:00Z">
              <w:rPr>
                <w:rFonts w:hint="eastAsia"/>
                <w:color w:val="auto"/>
              </w:rPr>
            </w:rPrChange>
          </w:rPr>
          <w:t>第三十二条</w:t>
        </w:r>
        <w:r w:rsidRPr="00AF6FB4">
          <w:rPr>
            <w:rFonts w:ascii="宋体" w:hAnsi="宋体" w:hint="eastAsia"/>
            <w:szCs w:val="32"/>
            <w:rPrChange w:id="289" w:author="夏灵芝" w:date="2015-12-22T15:16:00Z">
              <w:rPr>
                <w:rFonts w:hint="eastAsia"/>
                <w:color w:val="auto"/>
              </w:rPr>
            </w:rPrChange>
          </w:rPr>
          <w:t xml:space="preserve"> </w:t>
        </w:r>
      </w:ins>
      <w:r w:rsidR="00A122AB" w:rsidRPr="00AF6FB4">
        <w:rPr>
          <w:rFonts w:ascii="宋体" w:hAnsi="宋体" w:hint="eastAsia"/>
          <w:szCs w:val="32"/>
          <w:rPrChange w:id="290" w:author="夏灵芝" w:date="2015-12-22T15:16:00Z">
            <w:rPr>
              <w:rFonts w:hint="eastAsia"/>
              <w:color w:val="auto"/>
            </w:rPr>
          </w:rPrChange>
        </w:rPr>
        <w:t>总行投资银行部应</w:t>
      </w:r>
      <w:r w:rsidR="00432799" w:rsidRPr="00AF6FB4">
        <w:rPr>
          <w:rFonts w:ascii="宋体" w:hAnsi="宋体" w:hint="eastAsia"/>
          <w:szCs w:val="32"/>
          <w:rPrChange w:id="291" w:author="夏灵芝" w:date="2015-12-22T15:16:00Z">
            <w:rPr>
              <w:rFonts w:hint="eastAsia"/>
              <w:color w:val="auto"/>
            </w:rPr>
          </w:rPrChange>
        </w:rPr>
        <w:t>至少于</w:t>
      </w:r>
      <w:r w:rsidR="00A122AB" w:rsidRPr="00AF6FB4">
        <w:rPr>
          <w:rFonts w:ascii="宋体" w:hAnsi="宋体" w:hint="eastAsia"/>
          <w:szCs w:val="32"/>
          <w:rPrChange w:id="292" w:author="夏灵芝" w:date="2015-12-22T15:16:00Z">
            <w:rPr>
              <w:rFonts w:hint="eastAsia"/>
              <w:color w:val="auto"/>
            </w:rPr>
          </w:rPrChange>
        </w:rPr>
        <w:t>理财直接融资工具</w:t>
      </w:r>
      <w:r w:rsidR="00432799" w:rsidRPr="00AF6FB4">
        <w:rPr>
          <w:rFonts w:ascii="宋体" w:hAnsi="宋体" w:hint="eastAsia"/>
          <w:szCs w:val="32"/>
          <w:rPrChange w:id="293" w:author="夏灵芝" w:date="2015-12-22T15:16:00Z">
            <w:rPr>
              <w:rFonts w:hint="eastAsia"/>
              <w:color w:val="auto"/>
            </w:rPr>
          </w:rPrChange>
        </w:rPr>
        <w:t>份额发行日前</w:t>
      </w:r>
      <w:r w:rsidR="00432799" w:rsidRPr="00AF6FB4">
        <w:rPr>
          <w:rFonts w:ascii="宋体" w:hAnsi="宋体" w:hint="eastAsia"/>
          <w:szCs w:val="32"/>
          <w:rPrChange w:id="294" w:author="夏灵芝" w:date="2015-12-22T15:16:00Z">
            <w:rPr>
              <w:rFonts w:hint="eastAsia"/>
              <w:color w:val="auto"/>
            </w:rPr>
          </w:rPrChange>
        </w:rPr>
        <w:t>3</w:t>
      </w:r>
      <w:r w:rsidR="00432799" w:rsidRPr="00AF6FB4">
        <w:rPr>
          <w:rFonts w:ascii="宋体" w:hAnsi="宋体" w:hint="eastAsia"/>
          <w:szCs w:val="32"/>
          <w:rPrChange w:id="295" w:author="夏灵芝" w:date="2015-12-22T15:16:00Z">
            <w:rPr>
              <w:rFonts w:hint="eastAsia"/>
              <w:color w:val="auto"/>
            </w:rPr>
          </w:rPrChange>
        </w:rPr>
        <w:t>日通过中国理财网公布当期理财直接融资工具的发行文件，发行文件至少应包括以下内容：</w:t>
      </w:r>
    </w:p>
    <w:p w:rsidR="00432799" w:rsidRPr="00AF6FB4" w:rsidRDefault="006B7636" w:rsidP="008B351C">
      <w:pPr>
        <w:pStyle w:val="a3"/>
        <w:widowControl w:val="0"/>
        <w:spacing w:before="0" w:after="0" w:line="360" w:lineRule="auto"/>
        <w:ind w:firstLineChars="200" w:firstLine="480"/>
        <w:jc w:val="both"/>
        <w:textAlignment w:val="auto"/>
        <w:rPr>
          <w:rFonts w:ascii="宋体" w:hAnsi="宋体" w:hint="eastAsia"/>
          <w:szCs w:val="32"/>
          <w:rPrChange w:id="296" w:author="夏灵芝" w:date="2015-12-22T15:16:00Z">
            <w:rPr>
              <w:rFonts w:hint="eastAsia"/>
              <w:sz w:val="24"/>
            </w:rPr>
          </w:rPrChange>
        </w:rPr>
        <w:pPrChange w:id="297" w:author="夏灵芝" w:date="2015-12-22T09:31:00Z">
          <w:pPr>
            <w:spacing w:line="360" w:lineRule="auto"/>
            <w:ind w:leftChars="-1" w:left="-2" w:firstLineChars="300" w:firstLine="720"/>
          </w:pPr>
        </w:pPrChange>
      </w:pPr>
      <w:r w:rsidRPr="00AF6FB4">
        <w:rPr>
          <w:rFonts w:ascii="宋体" w:hAnsi="宋体" w:hint="eastAsia"/>
          <w:szCs w:val="32"/>
          <w:rPrChange w:id="298" w:author="夏灵芝" w:date="2015-12-22T15:16:00Z">
            <w:rPr>
              <w:rFonts w:hint="eastAsia"/>
              <w:sz w:val="24"/>
            </w:rPr>
          </w:rPrChange>
        </w:rPr>
        <w:lastRenderedPageBreak/>
        <w:t>（一）募</w:t>
      </w:r>
      <w:r w:rsidR="00A122AB" w:rsidRPr="00AF6FB4">
        <w:rPr>
          <w:rFonts w:ascii="宋体" w:hAnsi="宋体" w:hint="eastAsia"/>
          <w:szCs w:val="32"/>
          <w:rPrChange w:id="299" w:author="夏灵芝" w:date="2015-12-22T15:16:00Z">
            <w:rPr>
              <w:rFonts w:hint="eastAsia"/>
              <w:sz w:val="24"/>
            </w:rPr>
          </w:rPrChange>
        </w:rPr>
        <w:t>集说明书</w:t>
      </w:r>
      <w:r w:rsidR="00432799" w:rsidRPr="00AF6FB4">
        <w:rPr>
          <w:rFonts w:ascii="宋体" w:hAnsi="宋体" w:hint="eastAsia"/>
          <w:szCs w:val="32"/>
          <w:rPrChange w:id="300" w:author="夏灵芝" w:date="2015-12-22T15:16:00Z">
            <w:rPr>
              <w:rFonts w:hint="eastAsia"/>
              <w:sz w:val="24"/>
            </w:rPr>
          </w:rPrChange>
        </w:rPr>
        <w:t>；</w:t>
      </w:r>
    </w:p>
    <w:p w:rsidR="00A122AB" w:rsidRPr="00AF6FB4" w:rsidRDefault="00432799" w:rsidP="008B351C">
      <w:pPr>
        <w:pStyle w:val="a3"/>
        <w:widowControl w:val="0"/>
        <w:spacing w:before="0" w:after="0" w:line="360" w:lineRule="auto"/>
        <w:ind w:firstLineChars="200" w:firstLine="480"/>
        <w:jc w:val="both"/>
        <w:textAlignment w:val="auto"/>
        <w:rPr>
          <w:rFonts w:ascii="宋体" w:hAnsi="宋体"/>
          <w:szCs w:val="32"/>
          <w:rPrChange w:id="301" w:author="夏灵芝" w:date="2015-12-22T15:16:00Z">
            <w:rPr>
              <w:sz w:val="24"/>
            </w:rPr>
          </w:rPrChange>
        </w:rPr>
        <w:pPrChange w:id="302" w:author="夏灵芝" w:date="2015-12-22T09:31:00Z">
          <w:pPr>
            <w:spacing w:line="360" w:lineRule="auto"/>
            <w:ind w:leftChars="-1" w:left="-2" w:firstLineChars="300" w:firstLine="720"/>
          </w:pPr>
        </w:pPrChange>
      </w:pPr>
      <w:r w:rsidRPr="00AF6FB4">
        <w:rPr>
          <w:rFonts w:ascii="宋体" w:hAnsi="宋体" w:hint="eastAsia"/>
          <w:szCs w:val="32"/>
          <w:rPrChange w:id="303" w:author="夏灵芝" w:date="2015-12-22T15:16:00Z">
            <w:rPr>
              <w:rFonts w:hint="eastAsia"/>
              <w:sz w:val="24"/>
            </w:rPr>
          </w:rPrChange>
        </w:rPr>
        <w:t>（二）</w:t>
      </w:r>
      <w:r w:rsidR="00A122AB" w:rsidRPr="00AF6FB4">
        <w:rPr>
          <w:rFonts w:ascii="宋体" w:hAnsi="宋体" w:hint="eastAsia"/>
          <w:szCs w:val="32"/>
          <w:rPrChange w:id="304" w:author="夏灵芝" w:date="2015-12-22T15:16:00Z">
            <w:rPr>
              <w:rFonts w:hint="eastAsia"/>
              <w:sz w:val="24"/>
            </w:rPr>
          </w:rPrChange>
        </w:rPr>
        <w:t>理财直接融资合同等主要交易文本；</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305" w:author="夏灵芝" w:date="2015-12-22T15:16:00Z">
            <w:rPr>
              <w:sz w:val="24"/>
            </w:rPr>
          </w:rPrChange>
        </w:rPr>
        <w:pPrChange w:id="306" w:author="夏灵芝" w:date="2015-12-22T09:31:00Z">
          <w:pPr>
            <w:spacing w:line="360" w:lineRule="auto"/>
            <w:ind w:leftChars="-1" w:left="-2" w:firstLineChars="300" w:firstLine="720"/>
          </w:pPr>
        </w:pPrChange>
      </w:pPr>
      <w:r w:rsidRPr="00AF6FB4">
        <w:rPr>
          <w:rFonts w:ascii="宋体" w:hAnsi="宋体" w:hint="eastAsia"/>
          <w:szCs w:val="32"/>
          <w:rPrChange w:id="307" w:author="夏灵芝" w:date="2015-12-22T15:16:00Z">
            <w:rPr>
              <w:rFonts w:hint="eastAsia"/>
              <w:sz w:val="24"/>
            </w:rPr>
          </w:rPrChange>
        </w:rPr>
        <w:t>（</w:t>
      </w:r>
      <w:r w:rsidR="00083534" w:rsidRPr="00AF6FB4">
        <w:rPr>
          <w:rFonts w:ascii="宋体" w:hAnsi="宋体" w:hint="eastAsia"/>
          <w:szCs w:val="32"/>
          <w:rPrChange w:id="308" w:author="夏灵芝" w:date="2015-12-22T15:16:00Z">
            <w:rPr>
              <w:rFonts w:hint="eastAsia"/>
              <w:sz w:val="24"/>
            </w:rPr>
          </w:rPrChange>
        </w:rPr>
        <w:t>三</w:t>
      </w:r>
      <w:r w:rsidRPr="00AF6FB4">
        <w:rPr>
          <w:rFonts w:ascii="宋体" w:hAnsi="宋体" w:hint="eastAsia"/>
          <w:szCs w:val="32"/>
          <w:rPrChange w:id="309" w:author="夏灵芝" w:date="2015-12-22T15:16:00Z">
            <w:rPr>
              <w:rFonts w:hint="eastAsia"/>
              <w:sz w:val="24"/>
            </w:rPr>
          </w:rPrChange>
        </w:rPr>
        <w:t>）融资企业主体信用评级报告；</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310" w:author="夏灵芝" w:date="2015-12-22T15:16:00Z">
            <w:rPr>
              <w:sz w:val="24"/>
            </w:rPr>
          </w:rPrChange>
        </w:rPr>
        <w:pPrChange w:id="311" w:author="夏灵芝" w:date="2015-12-22T09:31:00Z">
          <w:pPr>
            <w:spacing w:line="360" w:lineRule="auto"/>
            <w:ind w:leftChars="-1" w:left="-2" w:firstLineChars="300" w:firstLine="720"/>
          </w:pPr>
        </w:pPrChange>
      </w:pPr>
      <w:r w:rsidRPr="00AF6FB4">
        <w:rPr>
          <w:rFonts w:ascii="宋体" w:hAnsi="宋体" w:hint="eastAsia"/>
          <w:szCs w:val="32"/>
          <w:rPrChange w:id="312" w:author="夏灵芝" w:date="2015-12-22T15:16:00Z">
            <w:rPr>
              <w:rFonts w:hint="eastAsia"/>
              <w:sz w:val="24"/>
            </w:rPr>
          </w:rPrChange>
        </w:rPr>
        <w:t>（</w:t>
      </w:r>
      <w:r w:rsidR="00083534" w:rsidRPr="00AF6FB4">
        <w:rPr>
          <w:rFonts w:ascii="宋体" w:hAnsi="宋体" w:hint="eastAsia"/>
          <w:szCs w:val="32"/>
          <w:rPrChange w:id="313" w:author="夏灵芝" w:date="2015-12-22T15:16:00Z">
            <w:rPr>
              <w:rFonts w:hint="eastAsia"/>
              <w:sz w:val="24"/>
            </w:rPr>
          </w:rPrChange>
        </w:rPr>
        <w:t>四</w:t>
      </w:r>
      <w:r w:rsidRPr="00AF6FB4">
        <w:rPr>
          <w:rFonts w:ascii="宋体" w:hAnsi="宋体" w:hint="eastAsia"/>
          <w:szCs w:val="32"/>
          <w:rPrChange w:id="314" w:author="夏灵芝" w:date="2015-12-22T15:16:00Z">
            <w:rPr>
              <w:rFonts w:hint="eastAsia"/>
              <w:sz w:val="24"/>
            </w:rPr>
          </w:rPrChange>
        </w:rPr>
        <w:t>）理财直接融资工具的法律意见书；</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315" w:author="夏灵芝" w:date="2015-12-22T15:16:00Z">
            <w:rPr>
              <w:sz w:val="24"/>
            </w:rPr>
          </w:rPrChange>
        </w:rPr>
        <w:pPrChange w:id="316" w:author="夏灵芝" w:date="2015-12-22T09:31:00Z">
          <w:pPr>
            <w:spacing w:line="360" w:lineRule="auto"/>
            <w:ind w:leftChars="-1" w:left="-2" w:firstLineChars="300" w:firstLine="720"/>
          </w:pPr>
        </w:pPrChange>
      </w:pPr>
      <w:r w:rsidRPr="00AF6FB4">
        <w:rPr>
          <w:rFonts w:ascii="宋体" w:hAnsi="宋体" w:hint="eastAsia"/>
          <w:szCs w:val="32"/>
          <w:rPrChange w:id="317" w:author="夏灵芝" w:date="2015-12-22T15:16:00Z">
            <w:rPr>
              <w:rFonts w:hint="eastAsia"/>
              <w:sz w:val="24"/>
            </w:rPr>
          </w:rPrChange>
        </w:rPr>
        <w:t>（</w:t>
      </w:r>
      <w:r w:rsidR="00083534" w:rsidRPr="00AF6FB4">
        <w:rPr>
          <w:rFonts w:ascii="宋体" w:hAnsi="宋体" w:hint="eastAsia"/>
          <w:szCs w:val="32"/>
          <w:rPrChange w:id="318" w:author="夏灵芝" w:date="2015-12-22T15:16:00Z">
            <w:rPr>
              <w:rFonts w:hint="eastAsia"/>
              <w:sz w:val="24"/>
            </w:rPr>
          </w:rPrChange>
        </w:rPr>
        <w:t>五</w:t>
      </w:r>
      <w:r w:rsidRPr="00AF6FB4">
        <w:rPr>
          <w:rFonts w:ascii="宋体" w:hAnsi="宋体" w:hint="eastAsia"/>
          <w:szCs w:val="32"/>
          <w:rPrChange w:id="319" w:author="夏灵芝" w:date="2015-12-22T15:16:00Z">
            <w:rPr>
              <w:rFonts w:hint="eastAsia"/>
              <w:sz w:val="24"/>
            </w:rPr>
          </w:rPrChange>
        </w:rPr>
        <w:t>）融资企业最近三年经审计的财务报告和最近一期会计报表；</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320" w:author="夏灵芝" w:date="2015-12-22T15:16:00Z">
            <w:rPr>
              <w:sz w:val="24"/>
            </w:rPr>
          </w:rPrChange>
        </w:rPr>
        <w:pPrChange w:id="321" w:author="夏灵芝" w:date="2015-12-22T09:31:00Z">
          <w:pPr>
            <w:spacing w:line="360" w:lineRule="auto"/>
            <w:ind w:leftChars="-1" w:left="-2" w:firstLineChars="300" w:firstLine="720"/>
          </w:pPr>
        </w:pPrChange>
      </w:pPr>
      <w:r w:rsidRPr="00AF6FB4">
        <w:rPr>
          <w:rFonts w:ascii="宋体" w:hAnsi="宋体" w:hint="eastAsia"/>
          <w:szCs w:val="32"/>
          <w:rPrChange w:id="322" w:author="夏灵芝" w:date="2015-12-22T15:16:00Z">
            <w:rPr>
              <w:rFonts w:hint="eastAsia"/>
              <w:sz w:val="24"/>
            </w:rPr>
          </w:rPrChange>
        </w:rPr>
        <w:t>（</w:t>
      </w:r>
      <w:r w:rsidR="00083534" w:rsidRPr="00AF6FB4">
        <w:rPr>
          <w:rFonts w:ascii="宋体" w:hAnsi="宋体" w:hint="eastAsia"/>
          <w:szCs w:val="32"/>
          <w:rPrChange w:id="323" w:author="夏灵芝" w:date="2015-12-22T15:16:00Z">
            <w:rPr>
              <w:rFonts w:hint="eastAsia"/>
              <w:sz w:val="24"/>
            </w:rPr>
          </w:rPrChange>
        </w:rPr>
        <w:t>六</w:t>
      </w:r>
      <w:r w:rsidRPr="00AF6FB4">
        <w:rPr>
          <w:rFonts w:ascii="宋体" w:hAnsi="宋体" w:hint="eastAsia"/>
          <w:szCs w:val="32"/>
          <w:rPrChange w:id="324" w:author="夏灵芝" w:date="2015-12-22T15:16:00Z">
            <w:rPr>
              <w:rFonts w:hint="eastAsia"/>
              <w:sz w:val="24"/>
            </w:rPr>
          </w:rPrChange>
        </w:rPr>
        <w:t>）理财直接融资工具发行计划（如有）</w:t>
      </w:r>
      <w:r w:rsidR="00083534" w:rsidRPr="00AF6FB4">
        <w:rPr>
          <w:rFonts w:ascii="宋体" w:hAnsi="宋体" w:hint="eastAsia"/>
          <w:szCs w:val="32"/>
          <w:rPrChange w:id="325" w:author="夏灵芝" w:date="2015-12-22T15:16:00Z">
            <w:rPr>
              <w:rFonts w:hint="eastAsia"/>
              <w:sz w:val="24"/>
            </w:rPr>
          </w:rPrChange>
        </w:rPr>
        <w:t>。</w:t>
      </w:r>
    </w:p>
    <w:p w:rsidR="00432799" w:rsidRPr="00AF6FB4" w:rsidRDefault="00432799" w:rsidP="008B351C">
      <w:pPr>
        <w:pStyle w:val="a3"/>
        <w:widowControl w:val="0"/>
        <w:spacing w:before="0" w:after="0" w:line="360" w:lineRule="auto"/>
        <w:ind w:firstLineChars="200" w:firstLine="480"/>
        <w:jc w:val="both"/>
        <w:textAlignment w:val="auto"/>
        <w:rPr>
          <w:rFonts w:ascii="宋体" w:hAnsi="宋体"/>
          <w:szCs w:val="32"/>
          <w:rPrChange w:id="326" w:author="夏灵芝" w:date="2015-12-22T15:16:00Z">
            <w:rPr>
              <w:sz w:val="24"/>
            </w:rPr>
          </w:rPrChange>
        </w:rPr>
        <w:pPrChange w:id="327" w:author="夏灵芝" w:date="2015-12-22T09:31:00Z">
          <w:pPr>
            <w:spacing w:line="360" w:lineRule="auto"/>
            <w:ind w:leftChars="-1" w:left="-2" w:firstLineChars="300" w:firstLine="720"/>
          </w:pPr>
        </w:pPrChange>
      </w:pPr>
      <w:r w:rsidRPr="00AF6FB4">
        <w:rPr>
          <w:rFonts w:ascii="宋体" w:hAnsi="宋体"/>
          <w:szCs w:val="32"/>
          <w:rPrChange w:id="328" w:author="夏灵芝" w:date="2015-12-22T15:16:00Z">
            <w:rPr>
              <w:sz w:val="24"/>
            </w:rPr>
          </w:rPrChange>
        </w:rPr>
        <w:t>发起管理人</w:t>
      </w:r>
      <w:r w:rsidRPr="00AF6FB4">
        <w:rPr>
          <w:rFonts w:ascii="宋体" w:hAnsi="宋体" w:hint="eastAsia"/>
          <w:szCs w:val="32"/>
          <w:rPrChange w:id="329" w:author="夏灵芝" w:date="2015-12-22T15:16:00Z">
            <w:rPr>
              <w:rFonts w:hint="eastAsia"/>
              <w:sz w:val="24"/>
            </w:rPr>
          </w:rPrChange>
        </w:rPr>
        <w:t>应</w:t>
      </w:r>
      <w:r w:rsidRPr="00AF6FB4">
        <w:rPr>
          <w:rFonts w:ascii="宋体" w:hAnsi="宋体"/>
          <w:szCs w:val="32"/>
          <w:rPrChange w:id="330" w:author="夏灵芝" w:date="2015-12-22T15:16:00Z">
            <w:rPr>
              <w:sz w:val="24"/>
            </w:rPr>
          </w:rPrChange>
        </w:rPr>
        <w:t>在</w:t>
      </w:r>
      <w:r w:rsidRPr="00AF6FB4">
        <w:rPr>
          <w:rFonts w:ascii="宋体" w:hAnsi="宋体" w:hint="eastAsia"/>
          <w:szCs w:val="32"/>
          <w:rPrChange w:id="331" w:author="夏灵芝" w:date="2015-12-22T15:16:00Z">
            <w:rPr>
              <w:rFonts w:hint="eastAsia"/>
              <w:sz w:val="24"/>
            </w:rPr>
          </w:rPrChange>
        </w:rPr>
        <w:t>当</w:t>
      </w:r>
      <w:r w:rsidRPr="00AF6FB4">
        <w:rPr>
          <w:rFonts w:ascii="宋体" w:hAnsi="宋体"/>
          <w:szCs w:val="32"/>
          <w:rPrChange w:id="332" w:author="夏灵芝" w:date="2015-12-22T15:16:00Z">
            <w:rPr>
              <w:sz w:val="24"/>
            </w:rPr>
          </w:rPrChange>
        </w:rPr>
        <w:t>期理财直接融资工具份额发行日</w:t>
      </w:r>
      <w:r w:rsidRPr="00AF6FB4">
        <w:rPr>
          <w:rFonts w:ascii="宋体" w:hAnsi="宋体" w:hint="eastAsia"/>
          <w:szCs w:val="32"/>
          <w:rPrChange w:id="333" w:author="夏灵芝" w:date="2015-12-22T15:16:00Z">
            <w:rPr>
              <w:rFonts w:hint="eastAsia"/>
              <w:sz w:val="24"/>
            </w:rPr>
          </w:rPrChange>
        </w:rPr>
        <w:t>前</w:t>
      </w:r>
      <w:r w:rsidRPr="00AF6FB4">
        <w:rPr>
          <w:rFonts w:ascii="宋体" w:hAnsi="宋体" w:hint="eastAsia"/>
          <w:szCs w:val="32"/>
          <w:rPrChange w:id="334" w:author="夏灵芝" w:date="2015-12-22T15:16:00Z">
            <w:rPr>
              <w:rFonts w:hint="eastAsia"/>
              <w:sz w:val="24"/>
            </w:rPr>
          </w:rPrChange>
        </w:rPr>
        <w:t>1</w:t>
      </w:r>
      <w:r w:rsidRPr="00AF6FB4">
        <w:rPr>
          <w:rFonts w:ascii="宋体" w:hAnsi="宋体" w:hint="eastAsia"/>
          <w:szCs w:val="32"/>
          <w:rPrChange w:id="335" w:author="夏灵芝" w:date="2015-12-22T15:16:00Z">
            <w:rPr>
              <w:rFonts w:hint="eastAsia"/>
              <w:sz w:val="24"/>
            </w:rPr>
          </w:rPrChange>
        </w:rPr>
        <w:t>日</w:t>
      </w:r>
      <w:r w:rsidRPr="00AF6FB4">
        <w:rPr>
          <w:rFonts w:ascii="宋体" w:hAnsi="宋体"/>
          <w:szCs w:val="32"/>
          <w:rPrChange w:id="336" w:author="夏灵芝" w:date="2015-12-22T15:16:00Z">
            <w:rPr>
              <w:sz w:val="24"/>
            </w:rPr>
          </w:rPrChange>
        </w:rPr>
        <w:t>，应通过指定渠道披露</w:t>
      </w:r>
      <w:r w:rsidRPr="00AF6FB4">
        <w:rPr>
          <w:rFonts w:ascii="宋体" w:hAnsi="宋体" w:hint="eastAsia"/>
          <w:szCs w:val="32"/>
          <w:rPrChange w:id="337" w:author="夏灵芝" w:date="2015-12-22T15:16:00Z">
            <w:rPr>
              <w:rFonts w:hint="eastAsia"/>
              <w:sz w:val="24"/>
            </w:rPr>
          </w:rPrChange>
        </w:rPr>
        <w:t>当期工具的《定标方案》和《认购说明》。</w:t>
      </w:r>
    </w:p>
    <w:p w:rsidR="00A122AB" w:rsidRPr="00AF6FB4" w:rsidRDefault="008B351C" w:rsidP="00042D19">
      <w:pPr>
        <w:pStyle w:val="a3"/>
        <w:widowControl w:val="0"/>
        <w:spacing w:before="0" w:after="0" w:line="360" w:lineRule="auto"/>
        <w:ind w:firstLineChars="200" w:firstLine="482"/>
        <w:jc w:val="both"/>
        <w:textAlignment w:val="auto"/>
        <w:rPr>
          <w:rFonts w:ascii="宋体" w:hAnsi="宋体"/>
          <w:szCs w:val="32"/>
          <w:rPrChange w:id="338" w:author="夏灵芝" w:date="2015-12-22T15:16:00Z">
            <w:rPr>
              <w:color w:val="auto"/>
            </w:rPr>
          </w:rPrChange>
        </w:rPr>
        <w:pPrChange w:id="339"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340" w:author="夏灵芝" w:date="2015-12-22T09:28:00Z">
        <w:r w:rsidRPr="00AF6FB4">
          <w:rPr>
            <w:rFonts w:ascii="宋体" w:hAnsi="宋体" w:hint="eastAsia"/>
            <w:b/>
            <w:szCs w:val="32"/>
            <w:rPrChange w:id="341" w:author="夏灵芝" w:date="2015-12-22T15:16:00Z">
              <w:rPr>
                <w:rFonts w:hint="eastAsia"/>
                <w:color w:val="auto"/>
              </w:rPr>
            </w:rPrChange>
          </w:rPr>
          <w:t>第三十三条</w:t>
        </w:r>
        <w:r w:rsidRPr="00AF6FB4">
          <w:rPr>
            <w:rFonts w:ascii="宋体" w:hAnsi="宋体" w:hint="eastAsia"/>
            <w:szCs w:val="32"/>
            <w:rPrChange w:id="342" w:author="夏灵芝" w:date="2015-12-22T15:16:00Z">
              <w:rPr>
                <w:rFonts w:hint="eastAsia"/>
                <w:color w:val="auto"/>
              </w:rPr>
            </w:rPrChange>
          </w:rPr>
          <w:t xml:space="preserve"> </w:t>
        </w:r>
      </w:ins>
      <w:r w:rsidR="00A122AB" w:rsidRPr="00AF6FB4">
        <w:rPr>
          <w:rFonts w:ascii="宋体" w:hAnsi="宋体" w:hint="eastAsia"/>
          <w:szCs w:val="32"/>
          <w:rPrChange w:id="343" w:author="夏灵芝" w:date="2015-12-22T15:16:00Z">
            <w:rPr>
              <w:rFonts w:hint="eastAsia"/>
              <w:color w:val="auto"/>
            </w:rPr>
          </w:rPrChange>
        </w:rPr>
        <w:t>总行投资银行部应采取簿记建档方式</w:t>
      </w:r>
      <w:r w:rsidR="00970BDC" w:rsidRPr="00AF6FB4">
        <w:rPr>
          <w:rFonts w:ascii="宋体" w:hAnsi="宋体" w:hint="eastAsia"/>
          <w:szCs w:val="32"/>
          <w:rPrChange w:id="344" w:author="夏灵芝" w:date="2015-12-22T15:16:00Z">
            <w:rPr>
              <w:rFonts w:hint="eastAsia"/>
              <w:color w:val="auto"/>
            </w:rPr>
          </w:rPrChange>
        </w:rPr>
        <w:t>接受</w:t>
      </w:r>
      <w:r w:rsidR="00A122AB" w:rsidRPr="00AF6FB4">
        <w:rPr>
          <w:rFonts w:ascii="宋体" w:hAnsi="宋体" w:hint="eastAsia"/>
          <w:szCs w:val="32"/>
          <w:rPrChange w:id="345" w:author="夏灵芝" w:date="2015-12-22T15:16:00Z">
            <w:rPr>
              <w:rFonts w:hint="eastAsia"/>
              <w:color w:val="auto"/>
            </w:rPr>
          </w:rPrChange>
        </w:rPr>
        <w:t>核心认购团成员</w:t>
      </w:r>
      <w:r w:rsidR="00970BDC" w:rsidRPr="00AF6FB4">
        <w:rPr>
          <w:rFonts w:ascii="宋体" w:hAnsi="宋体" w:hint="eastAsia"/>
          <w:szCs w:val="32"/>
          <w:rPrChange w:id="346" w:author="夏灵芝" w:date="2015-12-22T15:16:00Z">
            <w:rPr>
              <w:rFonts w:hint="eastAsia"/>
              <w:color w:val="auto"/>
            </w:rPr>
          </w:rPrChange>
        </w:rPr>
        <w:t>对</w:t>
      </w:r>
      <w:r w:rsidR="00A122AB" w:rsidRPr="00AF6FB4">
        <w:rPr>
          <w:rFonts w:ascii="宋体" w:hAnsi="宋体" w:hint="eastAsia"/>
          <w:szCs w:val="32"/>
          <w:rPrChange w:id="347" w:author="夏灵芝" w:date="2015-12-22T15:16:00Z">
            <w:rPr>
              <w:rFonts w:hint="eastAsia"/>
              <w:color w:val="auto"/>
            </w:rPr>
          </w:rPrChange>
        </w:rPr>
        <w:t>理财直接融资工具份额</w:t>
      </w:r>
      <w:r w:rsidR="00970BDC" w:rsidRPr="00AF6FB4">
        <w:rPr>
          <w:rFonts w:ascii="宋体" w:hAnsi="宋体" w:hint="eastAsia"/>
          <w:szCs w:val="32"/>
          <w:rPrChange w:id="348" w:author="夏灵芝" w:date="2015-12-22T15:16:00Z">
            <w:rPr>
              <w:rFonts w:hint="eastAsia"/>
              <w:color w:val="auto"/>
            </w:rPr>
          </w:rPrChange>
        </w:rPr>
        <w:t>的认购</w:t>
      </w:r>
      <w:r w:rsidR="00A122AB" w:rsidRPr="00AF6FB4">
        <w:rPr>
          <w:rFonts w:ascii="宋体" w:hAnsi="宋体" w:hint="eastAsia"/>
          <w:szCs w:val="32"/>
          <w:rPrChange w:id="349" w:author="夏灵芝" w:date="2015-12-22T15:16:00Z">
            <w:rPr>
              <w:rFonts w:hint="eastAsia"/>
              <w:color w:val="auto"/>
            </w:rPr>
          </w:rPrChange>
        </w:rPr>
        <w:t>。</w:t>
      </w:r>
    </w:p>
    <w:p w:rsidR="00A122AB" w:rsidRPr="00AF6FB4" w:rsidRDefault="008B351C" w:rsidP="00042D19">
      <w:pPr>
        <w:pStyle w:val="a3"/>
        <w:widowControl w:val="0"/>
        <w:spacing w:before="0" w:after="0" w:line="360" w:lineRule="auto"/>
        <w:ind w:firstLineChars="200" w:firstLine="482"/>
        <w:jc w:val="both"/>
        <w:textAlignment w:val="auto"/>
        <w:rPr>
          <w:rFonts w:ascii="宋体" w:hAnsi="宋体"/>
          <w:szCs w:val="32"/>
          <w:rPrChange w:id="350" w:author="夏灵芝" w:date="2015-12-22T15:16:00Z">
            <w:rPr>
              <w:color w:val="auto"/>
            </w:rPr>
          </w:rPrChange>
        </w:rPr>
        <w:pPrChange w:id="351"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352" w:author="夏灵芝" w:date="2015-12-22T09:28:00Z">
        <w:r w:rsidRPr="00AF6FB4">
          <w:rPr>
            <w:rFonts w:ascii="宋体" w:hAnsi="宋体" w:hint="eastAsia"/>
            <w:b/>
            <w:szCs w:val="32"/>
            <w:rPrChange w:id="353" w:author="夏灵芝" w:date="2015-12-22T15:16:00Z">
              <w:rPr>
                <w:rFonts w:hint="eastAsia"/>
                <w:color w:val="auto"/>
              </w:rPr>
            </w:rPrChange>
          </w:rPr>
          <w:t>第三十四条</w:t>
        </w:r>
        <w:r w:rsidRPr="00AF6FB4">
          <w:rPr>
            <w:rFonts w:ascii="宋体" w:hAnsi="宋体" w:hint="eastAsia"/>
            <w:szCs w:val="32"/>
            <w:rPrChange w:id="354" w:author="夏灵芝" w:date="2015-12-22T15:16:00Z">
              <w:rPr>
                <w:rFonts w:hint="eastAsia"/>
                <w:color w:val="auto"/>
              </w:rPr>
            </w:rPrChange>
          </w:rPr>
          <w:t xml:space="preserve"> </w:t>
        </w:r>
      </w:ins>
      <w:r w:rsidR="00A122AB" w:rsidRPr="00AF6FB4">
        <w:rPr>
          <w:rFonts w:ascii="宋体" w:hAnsi="宋体" w:hint="eastAsia"/>
          <w:szCs w:val="32"/>
          <w:rPrChange w:id="355" w:author="夏灵芝" w:date="2015-12-22T15:16:00Z">
            <w:rPr>
              <w:rFonts w:hint="eastAsia"/>
              <w:color w:val="auto"/>
            </w:rPr>
          </w:rPrChange>
        </w:rPr>
        <w:t>总行投资银行部负责簿记建档相关操作，具体流程为：</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356" w:author="夏灵芝" w:date="2015-12-22T15:16:00Z">
            <w:rPr>
              <w:sz w:val="24"/>
            </w:rPr>
          </w:rPrChange>
        </w:rPr>
        <w:pPrChange w:id="357" w:author="夏灵芝" w:date="2015-12-22T09:31:00Z">
          <w:pPr>
            <w:spacing w:line="360" w:lineRule="auto"/>
            <w:ind w:leftChars="-1" w:left="-2" w:firstLineChars="300" w:firstLine="720"/>
          </w:pPr>
        </w:pPrChange>
      </w:pPr>
      <w:r w:rsidRPr="00AF6FB4">
        <w:rPr>
          <w:rFonts w:ascii="宋体" w:hAnsi="宋体" w:hint="eastAsia"/>
          <w:szCs w:val="32"/>
          <w:rPrChange w:id="358" w:author="夏灵芝" w:date="2015-12-22T15:16:00Z">
            <w:rPr>
              <w:rFonts w:hint="eastAsia"/>
              <w:sz w:val="24"/>
            </w:rPr>
          </w:rPrChange>
        </w:rPr>
        <w:t>（一）制定发行方案，确定簿记流程、定价原则等相关内容；</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359" w:author="夏灵芝" w:date="2015-12-22T15:16:00Z">
            <w:rPr>
              <w:sz w:val="24"/>
            </w:rPr>
          </w:rPrChange>
        </w:rPr>
        <w:pPrChange w:id="360" w:author="夏灵芝" w:date="2015-12-22T09:31:00Z">
          <w:pPr>
            <w:spacing w:line="360" w:lineRule="auto"/>
            <w:ind w:leftChars="-1" w:left="-2" w:firstLineChars="300" w:firstLine="720"/>
          </w:pPr>
        </w:pPrChange>
      </w:pPr>
      <w:r w:rsidRPr="00AF6FB4">
        <w:rPr>
          <w:rFonts w:ascii="宋体" w:hAnsi="宋体" w:hint="eastAsia"/>
          <w:szCs w:val="32"/>
          <w:rPrChange w:id="361" w:author="夏灵芝" w:date="2015-12-22T15:16:00Z">
            <w:rPr>
              <w:rFonts w:hint="eastAsia"/>
              <w:sz w:val="24"/>
            </w:rPr>
          </w:rPrChange>
        </w:rPr>
        <w:t>（二）在询价基础上与融资企业确定簿记建档利率（价格）区间；</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362" w:author="夏灵芝" w:date="2015-12-22T15:16:00Z">
            <w:rPr>
              <w:sz w:val="24"/>
            </w:rPr>
          </w:rPrChange>
        </w:rPr>
        <w:pPrChange w:id="363" w:author="夏灵芝" w:date="2015-12-22T09:31:00Z">
          <w:pPr>
            <w:spacing w:line="360" w:lineRule="auto"/>
            <w:ind w:leftChars="-1" w:left="-2" w:firstLineChars="300" w:firstLine="720"/>
          </w:pPr>
        </w:pPrChange>
      </w:pPr>
      <w:r w:rsidRPr="00AF6FB4">
        <w:rPr>
          <w:rFonts w:ascii="宋体" w:hAnsi="宋体" w:hint="eastAsia"/>
          <w:szCs w:val="32"/>
          <w:rPrChange w:id="364" w:author="夏灵芝" w:date="2015-12-22T15:16:00Z">
            <w:rPr>
              <w:rFonts w:hint="eastAsia"/>
              <w:sz w:val="24"/>
            </w:rPr>
          </w:rPrChange>
        </w:rPr>
        <w:t>（三）向核心认购团成员披露发行方案和簿记建档利率（价格）区间，接受核心认购团成员的书面认购申请（须含认购利率（价格）及数量）；</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365" w:author="夏灵芝" w:date="2015-12-22T15:16:00Z">
            <w:rPr>
              <w:sz w:val="24"/>
            </w:rPr>
          </w:rPrChange>
        </w:rPr>
        <w:pPrChange w:id="366" w:author="夏灵芝" w:date="2015-12-22T09:31:00Z">
          <w:pPr>
            <w:spacing w:line="360" w:lineRule="auto"/>
            <w:ind w:leftChars="-1" w:left="-2" w:firstLineChars="300" w:firstLine="720"/>
          </w:pPr>
        </w:pPrChange>
      </w:pPr>
      <w:r w:rsidRPr="00AF6FB4">
        <w:rPr>
          <w:rFonts w:ascii="宋体" w:hAnsi="宋体" w:hint="eastAsia"/>
          <w:szCs w:val="32"/>
          <w:rPrChange w:id="367" w:author="夏灵芝" w:date="2015-12-22T15:16:00Z">
            <w:rPr>
              <w:rFonts w:hint="eastAsia"/>
              <w:sz w:val="24"/>
            </w:rPr>
          </w:rPrChange>
        </w:rPr>
        <w:t>（四）根据书面认购申请，按照发行方案确定的定价原则对理财直接融资工具进行定价和配售；</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hint="eastAsia"/>
          <w:szCs w:val="32"/>
          <w:rPrChange w:id="368" w:author="夏灵芝" w:date="2015-12-22T15:16:00Z">
            <w:rPr>
              <w:rFonts w:hint="eastAsia"/>
              <w:sz w:val="24"/>
            </w:rPr>
          </w:rPrChange>
        </w:rPr>
        <w:pPrChange w:id="369" w:author="夏灵芝" w:date="2015-12-22T09:31:00Z">
          <w:pPr>
            <w:spacing w:line="360" w:lineRule="auto"/>
            <w:ind w:leftChars="-1" w:left="-2" w:firstLineChars="300" w:firstLine="720"/>
          </w:pPr>
        </w:pPrChange>
      </w:pPr>
      <w:r w:rsidRPr="00AF6FB4">
        <w:rPr>
          <w:rFonts w:ascii="宋体" w:hAnsi="宋体" w:hint="eastAsia"/>
          <w:szCs w:val="32"/>
          <w:rPrChange w:id="370" w:author="夏灵芝" w:date="2015-12-22T15:16:00Z">
            <w:rPr>
              <w:rFonts w:hint="eastAsia"/>
              <w:sz w:val="24"/>
            </w:rPr>
          </w:rPrChange>
        </w:rPr>
        <w:t>（五）不迟于流通交易首日通过</w:t>
      </w:r>
      <w:r w:rsidR="00083534" w:rsidRPr="00AF6FB4">
        <w:rPr>
          <w:rFonts w:ascii="宋体" w:hAnsi="宋体" w:hint="eastAsia"/>
          <w:szCs w:val="32"/>
          <w:rPrChange w:id="371" w:author="夏灵芝" w:date="2015-12-22T15:16:00Z">
            <w:rPr>
              <w:rFonts w:hint="eastAsia"/>
              <w:sz w:val="24"/>
            </w:rPr>
          </w:rPrChange>
        </w:rPr>
        <w:t>中国理财网</w:t>
      </w:r>
      <w:r w:rsidRPr="00AF6FB4">
        <w:rPr>
          <w:rFonts w:ascii="宋体" w:hAnsi="宋体" w:hint="eastAsia"/>
          <w:szCs w:val="32"/>
          <w:rPrChange w:id="372" w:author="夏灵芝" w:date="2015-12-22T15:16:00Z">
            <w:rPr>
              <w:rFonts w:hint="eastAsia"/>
              <w:sz w:val="24"/>
            </w:rPr>
          </w:rPrChange>
        </w:rPr>
        <w:t>向市场公开披露簿记建档发行结果。</w:t>
      </w:r>
    </w:p>
    <w:p w:rsidR="00A122AB" w:rsidRPr="00AF6FB4" w:rsidRDefault="00A122AB" w:rsidP="008B351C">
      <w:pPr>
        <w:pStyle w:val="a3"/>
        <w:widowControl w:val="0"/>
        <w:spacing w:before="0" w:after="0" w:line="360" w:lineRule="auto"/>
        <w:ind w:firstLineChars="200" w:firstLine="480"/>
        <w:jc w:val="both"/>
        <w:textAlignment w:val="auto"/>
        <w:rPr>
          <w:rFonts w:ascii="宋体" w:hAnsi="宋体"/>
          <w:szCs w:val="32"/>
          <w:rPrChange w:id="373" w:author="夏灵芝" w:date="2015-12-22T15:16:00Z">
            <w:rPr>
              <w:sz w:val="24"/>
            </w:rPr>
          </w:rPrChange>
        </w:rPr>
        <w:pPrChange w:id="374" w:author="夏灵芝" w:date="2015-12-22T09:31:00Z">
          <w:pPr>
            <w:spacing w:line="360" w:lineRule="auto"/>
            <w:ind w:leftChars="-1" w:left="-2" w:firstLineChars="300" w:firstLine="720"/>
          </w:pPr>
        </w:pPrChange>
      </w:pPr>
      <w:r w:rsidRPr="00AF6FB4">
        <w:rPr>
          <w:rFonts w:ascii="宋体" w:hAnsi="宋体" w:hint="eastAsia"/>
          <w:szCs w:val="32"/>
          <w:rPrChange w:id="375" w:author="夏灵芝" w:date="2015-12-22T15:16:00Z">
            <w:rPr>
              <w:rFonts w:hint="eastAsia"/>
              <w:sz w:val="24"/>
            </w:rPr>
          </w:rPrChange>
        </w:rPr>
        <w:t>理财直接融资工具份额的发行利率、发行价格和相关费率以市场化方式确定，任何参与机构不得以非正当手段获得不当利益。</w:t>
      </w:r>
    </w:p>
    <w:p w:rsidR="00EF6F35" w:rsidRPr="00AF6FB4" w:rsidRDefault="008B351C" w:rsidP="00042D19">
      <w:pPr>
        <w:pStyle w:val="a3"/>
        <w:widowControl w:val="0"/>
        <w:spacing w:before="0" w:after="0" w:line="360" w:lineRule="auto"/>
        <w:ind w:firstLineChars="200" w:firstLine="482"/>
        <w:jc w:val="both"/>
        <w:textAlignment w:val="auto"/>
        <w:rPr>
          <w:rFonts w:ascii="宋体" w:hAnsi="宋体" w:hint="eastAsia"/>
          <w:szCs w:val="32"/>
          <w:rPrChange w:id="376" w:author="夏灵芝" w:date="2015-12-22T15:16:00Z">
            <w:rPr>
              <w:rFonts w:ascii="仿宋_GB2312" w:hint="eastAsia"/>
              <w:szCs w:val="32"/>
            </w:rPr>
          </w:rPrChange>
        </w:rPr>
        <w:pPrChange w:id="377" w:author="夏灵芝" w:date="2015-12-22T09:35: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378" w:author="夏灵芝" w:date="2015-12-22T09:28:00Z">
        <w:r w:rsidRPr="00AF6FB4">
          <w:rPr>
            <w:rFonts w:ascii="宋体" w:hAnsi="宋体" w:hint="eastAsia"/>
            <w:b/>
            <w:szCs w:val="32"/>
            <w:rPrChange w:id="379" w:author="夏灵芝" w:date="2015-12-22T15:16:00Z">
              <w:rPr>
                <w:rFonts w:ascii="仿宋_GB2312" w:hint="eastAsia"/>
                <w:szCs w:val="32"/>
              </w:rPr>
            </w:rPrChange>
          </w:rPr>
          <w:t>第三十五条</w:t>
        </w:r>
        <w:r w:rsidRPr="00AF6FB4">
          <w:rPr>
            <w:rFonts w:ascii="宋体" w:hAnsi="宋体" w:hint="eastAsia"/>
            <w:szCs w:val="32"/>
            <w:rPrChange w:id="380" w:author="夏灵芝" w:date="2015-12-22T15:16:00Z">
              <w:rPr>
                <w:rFonts w:ascii="仿宋_GB2312" w:hint="eastAsia"/>
                <w:szCs w:val="32"/>
              </w:rPr>
            </w:rPrChange>
          </w:rPr>
          <w:t xml:space="preserve"> </w:t>
        </w:r>
      </w:ins>
      <w:r w:rsidR="00454A62" w:rsidRPr="00AF6FB4">
        <w:rPr>
          <w:rFonts w:ascii="宋体" w:hAnsi="宋体" w:hint="eastAsia"/>
          <w:szCs w:val="32"/>
          <w:rPrChange w:id="381" w:author="夏灵芝" w:date="2015-12-22T15:16:00Z">
            <w:rPr>
              <w:rFonts w:ascii="仿宋_GB2312" w:hint="eastAsia"/>
              <w:szCs w:val="32"/>
            </w:rPr>
          </w:rPrChange>
        </w:rPr>
        <w:t>总行投资银行部负责理财直接融资工具</w:t>
      </w:r>
      <w:r w:rsidR="00EF6F35" w:rsidRPr="00AF6FB4">
        <w:rPr>
          <w:rFonts w:ascii="宋体" w:hAnsi="宋体" w:hint="eastAsia"/>
          <w:szCs w:val="32"/>
          <w:rPrChange w:id="382" w:author="夏灵芝" w:date="2015-12-22T15:16:00Z">
            <w:rPr>
              <w:rFonts w:ascii="仿宋_GB2312" w:hint="eastAsia"/>
              <w:szCs w:val="32"/>
            </w:rPr>
          </w:rPrChange>
        </w:rPr>
        <w:t>的</w:t>
      </w:r>
      <w:r w:rsidR="00BC4AC4" w:rsidRPr="00AF6FB4">
        <w:rPr>
          <w:rFonts w:ascii="宋体" w:hAnsi="宋体" w:hint="eastAsia"/>
          <w:szCs w:val="32"/>
          <w:rPrChange w:id="383" w:author="夏灵芝" w:date="2015-12-22T15:16:00Z">
            <w:rPr>
              <w:rFonts w:ascii="仿宋_GB2312" w:hint="eastAsia"/>
              <w:szCs w:val="32"/>
            </w:rPr>
          </w:rPrChange>
        </w:rPr>
        <w:t>发行</w:t>
      </w:r>
      <w:r w:rsidR="00454A62" w:rsidRPr="00AF6FB4">
        <w:rPr>
          <w:rFonts w:ascii="宋体" w:hAnsi="宋体" w:hint="eastAsia"/>
          <w:szCs w:val="32"/>
          <w:rPrChange w:id="384" w:author="夏灵芝" w:date="2015-12-22T15:16:00Z">
            <w:rPr>
              <w:rFonts w:ascii="仿宋_GB2312" w:hint="eastAsia"/>
              <w:szCs w:val="32"/>
            </w:rPr>
          </w:rPrChange>
        </w:rPr>
        <w:t>销售</w:t>
      </w:r>
      <w:r w:rsidR="00BC4AC4" w:rsidRPr="00AF6FB4">
        <w:rPr>
          <w:rFonts w:ascii="宋体" w:hAnsi="宋体" w:hint="eastAsia"/>
          <w:szCs w:val="32"/>
          <w:rPrChange w:id="385" w:author="夏灵芝" w:date="2015-12-22T15:16:00Z">
            <w:rPr>
              <w:rFonts w:ascii="仿宋_GB2312" w:hint="eastAsia"/>
              <w:szCs w:val="32"/>
            </w:rPr>
          </w:rPrChange>
        </w:rPr>
        <w:t>工作</w:t>
      </w:r>
      <w:r w:rsidR="005326AA" w:rsidRPr="00AF6FB4">
        <w:rPr>
          <w:rFonts w:ascii="宋体" w:hAnsi="宋体" w:hint="eastAsia"/>
          <w:szCs w:val="32"/>
          <w:rPrChange w:id="386" w:author="夏灵芝" w:date="2015-12-22T15:16:00Z">
            <w:rPr>
              <w:rFonts w:ascii="仿宋_GB2312" w:hint="eastAsia"/>
              <w:szCs w:val="32"/>
            </w:rPr>
          </w:rPrChange>
        </w:rPr>
        <w:t>（不包括余额包销）</w:t>
      </w:r>
      <w:r w:rsidR="00454A62" w:rsidRPr="00AF6FB4">
        <w:rPr>
          <w:rFonts w:ascii="宋体" w:hAnsi="宋体" w:hint="eastAsia"/>
          <w:szCs w:val="32"/>
          <w:rPrChange w:id="387" w:author="夏灵芝" w:date="2015-12-22T15:16:00Z">
            <w:rPr>
              <w:rFonts w:ascii="仿宋_GB2312" w:hint="eastAsia"/>
              <w:szCs w:val="32"/>
            </w:rPr>
          </w:rPrChange>
        </w:rPr>
        <w:t>。</w:t>
      </w:r>
    </w:p>
    <w:p w:rsidR="00970BDC" w:rsidRPr="00AF6FB4" w:rsidRDefault="008B351C" w:rsidP="00042D19">
      <w:pPr>
        <w:pStyle w:val="a3"/>
        <w:widowControl w:val="0"/>
        <w:spacing w:before="0" w:after="0" w:line="360" w:lineRule="auto"/>
        <w:ind w:firstLineChars="200" w:firstLine="482"/>
        <w:jc w:val="both"/>
        <w:textAlignment w:val="auto"/>
        <w:rPr>
          <w:rFonts w:ascii="宋体" w:hAnsi="宋体" w:hint="eastAsia"/>
          <w:szCs w:val="32"/>
          <w:rPrChange w:id="388" w:author="夏灵芝" w:date="2015-12-22T15:16:00Z">
            <w:rPr>
              <w:rFonts w:ascii="仿宋_GB2312" w:hint="eastAsia"/>
              <w:szCs w:val="32"/>
            </w:rPr>
          </w:rPrChange>
        </w:rPr>
        <w:pPrChange w:id="389" w:author="夏灵芝" w:date="2015-12-22T09:35: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390" w:author="夏灵芝" w:date="2015-12-22T09:28:00Z">
        <w:r w:rsidRPr="00AF6FB4">
          <w:rPr>
            <w:rFonts w:ascii="宋体" w:hAnsi="宋体" w:hint="eastAsia"/>
            <w:b/>
            <w:szCs w:val="32"/>
            <w:rPrChange w:id="391" w:author="夏灵芝" w:date="2015-12-22T15:16:00Z">
              <w:rPr>
                <w:rFonts w:ascii="仿宋_GB2312" w:hint="eastAsia"/>
                <w:szCs w:val="32"/>
              </w:rPr>
            </w:rPrChange>
          </w:rPr>
          <w:t>第三十六条</w:t>
        </w:r>
        <w:r w:rsidRPr="00AF6FB4">
          <w:rPr>
            <w:rFonts w:ascii="宋体" w:hAnsi="宋体" w:hint="eastAsia"/>
            <w:szCs w:val="32"/>
            <w:rPrChange w:id="392" w:author="夏灵芝" w:date="2015-12-22T15:16:00Z">
              <w:rPr>
                <w:rFonts w:ascii="仿宋_GB2312" w:hint="eastAsia"/>
                <w:szCs w:val="32"/>
              </w:rPr>
            </w:rPrChange>
          </w:rPr>
          <w:t xml:space="preserve"> </w:t>
        </w:r>
      </w:ins>
      <w:r w:rsidR="00A122AB" w:rsidRPr="00AF6FB4">
        <w:rPr>
          <w:rFonts w:ascii="宋体" w:hAnsi="宋体" w:hint="eastAsia"/>
          <w:szCs w:val="32"/>
          <w:rPrChange w:id="393" w:author="夏灵芝" w:date="2015-12-22T15:16:00Z">
            <w:rPr>
              <w:rFonts w:ascii="仿宋_GB2312" w:hint="eastAsia"/>
              <w:szCs w:val="32"/>
            </w:rPr>
          </w:rPrChange>
        </w:rPr>
        <w:t>总行资产管理部负责理财直接融资工具的</w:t>
      </w:r>
      <w:r w:rsidR="00EF6F35" w:rsidRPr="00AF6FB4">
        <w:rPr>
          <w:rFonts w:ascii="宋体" w:hAnsi="宋体" w:hint="eastAsia"/>
          <w:szCs w:val="32"/>
          <w:rPrChange w:id="394" w:author="夏灵芝" w:date="2015-12-22T15:16:00Z">
            <w:rPr>
              <w:rFonts w:ascii="仿宋_GB2312" w:hint="eastAsia"/>
              <w:szCs w:val="32"/>
            </w:rPr>
          </w:rPrChange>
        </w:rPr>
        <w:t>余额包销</w:t>
      </w:r>
      <w:r w:rsidR="00A122AB" w:rsidRPr="00AF6FB4">
        <w:rPr>
          <w:rFonts w:ascii="宋体" w:hAnsi="宋体" w:hint="eastAsia"/>
          <w:szCs w:val="32"/>
          <w:rPrChange w:id="395" w:author="夏灵芝" w:date="2015-12-22T15:16:00Z">
            <w:rPr>
              <w:rFonts w:ascii="仿宋_GB2312" w:hint="eastAsia"/>
              <w:szCs w:val="32"/>
            </w:rPr>
          </w:rPrChange>
        </w:rPr>
        <w:t>工作</w:t>
      </w:r>
      <w:r w:rsidR="00970BDC" w:rsidRPr="00AF6FB4">
        <w:rPr>
          <w:rFonts w:ascii="宋体" w:hAnsi="宋体" w:hint="eastAsia"/>
          <w:szCs w:val="32"/>
          <w:rPrChange w:id="396" w:author="夏灵芝" w:date="2015-12-22T15:16:00Z">
            <w:rPr>
              <w:rFonts w:ascii="仿宋_GB2312" w:hint="eastAsia"/>
              <w:szCs w:val="32"/>
            </w:rPr>
          </w:rPrChange>
        </w:rPr>
        <w:t>，</w:t>
      </w:r>
      <w:r w:rsidR="000F1B72" w:rsidRPr="00AF6FB4">
        <w:rPr>
          <w:rFonts w:ascii="宋体" w:hAnsi="宋体" w:hint="eastAsia"/>
          <w:szCs w:val="32"/>
          <w:rPrChange w:id="397" w:author="夏灵芝" w:date="2015-12-22T15:16:00Z">
            <w:rPr>
              <w:rFonts w:ascii="仿宋_GB2312" w:hint="eastAsia"/>
              <w:szCs w:val="32"/>
            </w:rPr>
          </w:rPrChange>
        </w:rPr>
        <w:t>并通过理财直接融资工具综合业务平台进行理财直接融资工具份额的双边报价和交易。</w:t>
      </w:r>
    </w:p>
    <w:p w:rsidR="00A122AB" w:rsidRPr="00AF6FB4" w:rsidRDefault="008B351C" w:rsidP="00042D19">
      <w:pPr>
        <w:pStyle w:val="a3"/>
        <w:widowControl w:val="0"/>
        <w:spacing w:before="0" w:after="0" w:line="360" w:lineRule="auto"/>
        <w:ind w:firstLineChars="200" w:firstLine="482"/>
        <w:jc w:val="both"/>
        <w:textAlignment w:val="auto"/>
        <w:rPr>
          <w:rFonts w:ascii="宋体" w:hAnsi="宋体"/>
          <w:szCs w:val="32"/>
          <w:rPrChange w:id="398" w:author="夏灵芝" w:date="2015-12-22T15:16:00Z">
            <w:rPr>
              <w:rFonts w:ascii="仿宋_GB2312"/>
              <w:szCs w:val="32"/>
            </w:rPr>
          </w:rPrChange>
        </w:rPr>
        <w:pPrChange w:id="399" w:author="夏灵芝" w:date="2015-12-22T09:35: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400" w:author="夏灵芝" w:date="2015-12-22T09:28:00Z">
        <w:r w:rsidRPr="00AF6FB4">
          <w:rPr>
            <w:rFonts w:ascii="宋体" w:hAnsi="宋体" w:hint="eastAsia"/>
            <w:b/>
            <w:szCs w:val="32"/>
            <w:rPrChange w:id="401" w:author="夏灵芝" w:date="2015-12-22T15:16:00Z">
              <w:rPr>
                <w:rFonts w:ascii="仿宋_GB2312" w:hint="eastAsia"/>
                <w:szCs w:val="32"/>
              </w:rPr>
            </w:rPrChange>
          </w:rPr>
          <w:t>第三十七条</w:t>
        </w:r>
        <w:r w:rsidRPr="00AF6FB4">
          <w:rPr>
            <w:rFonts w:ascii="宋体" w:hAnsi="宋体" w:hint="eastAsia"/>
            <w:szCs w:val="32"/>
            <w:rPrChange w:id="402" w:author="夏灵芝" w:date="2015-12-22T15:16:00Z">
              <w:rPr>
                <w:rFonts w:ascii="仿宋_GB2312" w:hint="eastAsia"/>
                <w:szCs w:val="32"/>
              </w:rPr>
            </w:rPrChange>
          </w:rPr>
          <w:t xml:space="preserve"> </w:t>
        </w:r>
      </w:ins>
      <w:r w:rsidR="00A122AB" w:rsidRPr="00AF6FB4">
        <w:rPr>
          <w:rFonts w:ascii="宋体" w:hAnsi="宋体" w:hint="eastAsia"/>
          <w:szCs w:val="32"/>
          <w:rPrChange w:id="403" w:author="夏灵芝" w:date="2015-12-22T15:16:00Z">
            <w:rPr>
              <w:rFonts w:ascii="仿宋_GB2312" w:hint="eastAsia"/>
              <w:szCs w:val="32"/>
            </w:rPr>
          </w:rPrChange>
        </w:rPr>
        <w:t>本行管理的所有银行理财管理计划合计持有任一理财直接融资工具份额的比例</w:t>
      </w:r>
      <w:r w:rsidR="00970BDC" w:rsidRPr="00AF6FB4">
        <w:rPr>
          <w:rFonts w:ascii="宋体" w:hAnsi="宋体" w:hint="eastAsia"/>
          <w:szCs w:val="32"/>
          <w:rPrChange w:id="404" w:author="夏灵芝" w:date="2015-12-22T15:16:00Z">
            <w:rPr>
              <w:rFonts w:ascii="仿宋_GB2312" w:hint="eastAsia"/>
              <w:szCs w:val="32"/>
            </w:rPr>
          </w:rPrChange>
        </w:rPr>
        <w:t>应符合监管部门的相关规定</w:t>
      </w:r>
      <w:r w:rsidR="00A122AB" w:rsidRPr="00AF6FB4">
        <w:rPr>
          <w:rFonts w:ascii="宋体" w:hAnsi="宋体" w:hint="eastAsia"/>
          <w:szCs w:val="32"/>
          <w:rPrChange w:id="405" w:author="夏灵芝" w:date="2015-12-22T15:16:00Z">
            <w:rPr>
              <w:rFonts w:ascii="仿宋_GB2312" w:hint="eastAsia"/>
              <w:szCs w:val="32"/>
            </w:rPr>
          </w:rPrChange>
        </w:rPr>
        <w:t>。</w:t>
      </w:r>
    </w:p>
    <w:p w:rsidR="00A122AB" w:rsidRPr="00AF6FB4" w:rsidRDefault="008B351C" w:rsidP="00042D19">
      <w:pPr>
        <w:pStyle w:val="a3"/>
        <w:widowControl w:val="0"/>
        <w:spacing w:before="0" w:after="0" w:line="360" w:lineRule="auto"/>
        <w:ind w:firstLineChars="200" w:firstLine="482"/>
        <w:jc w:val="both"/>
        <w:textAlignment w:val="auto"/>
        <w:rPr>
          <w:rFonts w:ascii="宋体" w:hAnsi="宋体"/>
          <w:szCs w:val="32"/>
          <w:rPrChange w:id="406" w:author="夏灵芝" w:date="2015-12-22T15:16:00Z">
            <w:rPr>
              <w:rFonts w:ascii="仿宋_GB2312"/>
              <w:szCs w:val="32"/>
            </w:rPr>
          </w:rPrChange>
        </w:rPr>
        <w:pPrChange w:id="407" w:author="夏灵芝" w:date="2015-12-22T09:35: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408" w:author="夏灵芝" w:date="2015-12-22T09:28:00Z">
        <w:r w:rsidRPr="00AF6FB4">
          <w:rPr>
            <w:rFonts w:ascii="宋体" w:hAnsi="宋体" w:hint="eastAsia"/>
            <w:b/>
            <w:szCs w:val="32"/>
            <w:rPrChange w:id="409" w:author="夏灵芝" w:date="2015-12-22T15:16:00Z">
              <w:rPr>
                <w:rFonts w:ascii="仿宋_GB2312" w:hint="eastAsia"/>
                <w:szCs w:val="32"/>
              </w:rPr>
            </w:rPrChange>
          </w:rPr>
          <w:lastRenderedPageBreak/>
          <w:t>第三十八条</w:t>
        </w:r>
        <w:r w:rsidRPr="00AF6FB4">
          <w:rPr>
            <w:rFonts w:ascii="宋体" w:hAnsi="宋体" w:hint="eastAsia"/>
            <w:szCs w:val="32"/>
            <w:rPrChange w:id="410" w:author="夏灵芝" w:date="2015-12-22T15:16:00Z">
              <w:rPr>
                <w:rFonts w:ascii="仿宋_GB2312" w:hint="eastAsia"/>
                <w:szCs w:val="32"/>
              </w:rPr>
            </w:rPrChange>
          </w:rPr>
          <w:t xml:space="preserve"> </w:t>
        </w:r>
      </w:ins>
      <w:r w:rsidR="00A122AB" w:rsidRPr="00AF6FB4">
        <w:rPr>
          <w:rFonts w:ascii="宋体" w:hAnsi="宋体" w:hint="eastAsia"/>
          <w:szCs w:val="32"/>
          <w:rPrChange w:id="411" w:author="夏灵芝" w:date="2015-12-22T15:16:00Z">
            <w:rPr>
              <w:rFonts w:ascii="仿宋_GB2312" w:hint="eastAsia"/>
              <w:szCs w:val="32"/>
            </w:rPr>
          </w:rPrChange>
        </w:rPr>
        <w:t>总行投资银行部应将簿记建档配售结果报送给指定的登记托管结算机构。最迟应在理财直接融资工具最终缴款日后</w:t>
      </w:r>
      <w:r w:rsidR="003C6304" w:rsidRPr="00AF6FB4">
        <w:rPr>
          <w:rFonts w:ascii="宋体" w:hAnsi="宋体" w:hint="eastAsia"/>
          <w:szCs w:val="32"/>
          <w:rPrChange w:id="412" w:author="夏灵芝" w:date="2015-12-22T15:16:00Z">
            <w:rPr>
              <w:rFonts w:ascii="仿宋_GB2312" w:hint="eastAsia"/>
              <w:szCs w:val="32"/>
            </w:rPr>
          </w:rPrChange>
        </w:rPr>
        <w:t>1</w:t>
      </w:r>
      <w:r w:rsidR="00A122AB" w:rsidRPr="00AF6FB4">
        <w:rPr>
          <w:rFonts w:ascii="宋体" w:hAnsi="宋体" w:hint="eastAsia"/>
          <w:szCs w:val="32"/>
          <w:rPrChange w:id="413" w:author="夏灵芝" w:date="2015-12-22T15:16:00Z">
            <w:rPr>
              <w:rFonts w:ascii="仿宋_GB2312" w:hint="eastAsia"/>
              <w:szCs w:val="32"/>
            </w:rPr>
          </w:rPrChange>
        </w:rPr>
        <w:t>日，通过</w:t>
      </w:r>
      <w:r w:rsidR="00083534" w:rsidRPr="00AF6FB4">
        <w:rPr>
          <w:rFonts w:ascii="宋体" w:hAnsi="宋体" w:hint="eastAsia"/>
          <w:szCs w:val="32"/>
          <w:rPrChange w:id="414" w:author="夏灵芝" w:date="2015-12-22T15:16:00Z">
            <w:rPr>
              <w:rFonts w:ascii="仿宋_GB2312" w:hint="eastAsia"/>
              <w:szCs w:val="32"/>
            </w:rPr>
          </w:rPrChange>
        </w:rPr>
        <w:t>中国理财网</w:t>
      </w:r>
      <w:r w:rsidR="00A122AB" w:rsidRPr="00AF6FB4">
        <w:rPr>
          <w:rFonts w:ascii="宋体" w:hAnsi="宋体" w:hint="eastAsia"/>
          <w:szCs w:val="32"/>
          <w:rPrChange w:id="415" w:author="夏灵芝" w:date="2015-12-22T15:16:00Z">
            <w:rPr>
              <w:rFonts w:ascii="仿宋_GB2312" w:hint="eastAsia"/>
              <w:szCs w:val="32"/>
            </w:rPr>
          </w:rPrChange>
        </w:rPr>
        <w:t>公告当期理财直接融资工具的实际发行规模、价格、期限等信息。</w:t>
      </w:r>
    </w:p>
    <w:p w:rsidR="007F4AB5" w:rsidRPr="00AF6FB4" w:rsidRDefault="008B351C" w:rsidP="00042D19">
      <w:pPr>
        <w:pStyle w:val="a3"/>
        <w:widowControl w:val="0"/>
        <w:spacing w:before="0" w:after="0" w:line="360" w:lineRule="auto"/>
        <w:ind w:firstLineChars="200" w:firstLine="482"/>
        <w:jc w:val="both"/>
        <w:textAlignment w:val="auto"/>
        <w:rPr>
          <w:rFonts w:ascii="宋体" w:hAnsi="宋体" w:hint="eastAsia"/>
          <w:szCs w:val="32"/>
          <w:rPrChange w:id="416" w:author="夏灵芝" w:date="2015-12-22T15:16:00Z">
            <w:rPr>
              <w:rFonts w:ascii="仿宋_GB2312" w:hint="eastAsia"/>
              <w:szCs w:val="32"/>
            </w:rPr>
          </w:rPrChange>
        </w:rPr>
        <w:pPrChange w:id="417" w:author="夏灵芝" w:date="2015-12-22T09:35: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418" w:author="夏灵芝" w:date="2015-12-22T09:28:00Z">
        <w:r w:rsidRPr="00AF6FB4">
          <w:rPr>
            <w:rFonts w:ascii="宋体" w:hAnsi="宋体" w:hint="eastAsia"/>
            <w:b/>
            <w:szCs w:val="32"/>
            <w:rPrChange w:id="419" w:author="夏灵芝" w:date="2015-12-22T15:16:00Z">
              <w:rPr>
                <w:rFonts w:ascii="仿宋_GB2312" w:hint="eastAsia"/>
                <w:szCs w:val="32"/>
              </w:rPr>
            </w:rPrChange>
          </w:rPr>
          <w:t>第三十九条</w:t>
        </w:r>
        <w:r w:rsidRPr="00AF6FB4">
          <w:rPr>
            <w:rFonts w:ascii="宋体" w:hAnsi="宋体" w:hint="eastAsia"/>
            <w:szCs w:val="32"/>
            <w:rPrChange w:id="420" w:author="夏灵芝" w:date="2015-12-22T15:16:00Z">
              <w:rPr>
                <w:rFonts w:ascii="仿宋_GB2312" w:hint="eastAsia"/>
                <w:szCs w:val="32"/>
              </w:rPr>
            </w:rPrChange>
          </w:rPr>
          <w:t xml:space="preserve"> </w:t>
        </w:r>
      </w:ins>
      <w:r w:rsidR="00A122AB" w:rsidRPr="00AF6FB4">
        <w:rPr>
          <w:rFonts w:ascii="宋体" w:hAnsi="宋体" w:hint="eastAsia"/>
          <w:szCs w:val="32"/>
          <w:rPrChange w:id="421" w:author="夏灵芝" w:date="2015-12-22T15:16:00Z">
            <w:rPr>
              <w:rFonts w:ascii="仿宋_GB2312" w:hint="eastAsia"/>
              <w:szCs w:val="32"/>
            </w:rPr>
          </w:rPrChange>
        </w:rPr>
        <w:t>在理财直接融资工具发行过程中，本行应向投资者提示理财直接融资工具的投资风险，并向投资者明确投资风险由其自行承担的原则。</w:t>
      </w:r>
    </w:p>
    <w:p w:rsidR="00FD7745" w:rsidRPr="00AF6FB4" w:rsidRDefault="00FD7745" w:rsidP="008B351C">
      <w:pPr>
        <w:pStyle w:val="a3"/>
        <w:widowControl w:val="0"/>
        <w:spacing w:before="0" w:after="0" w:line="360" w:lineRule="auto"/>
        <w:ind w:firstLineChars="200" w:firstLine="480"/>
        <w:jc w:val="both"/>
        <w:textAlignment w:val="auto"/>
        <w:rPr>
          <w:rFonts w:ascii="宋体" w:hAnsi="宋体"/>
          <w:szCs w:val="32"/>
          <w:rPrChange w:id="422" w:author="夏灵芝" w:date="2015-12-22T15:16:00Z">
            <w:rPr>
              <w:rFonts w:ascii="仿宋_GB2312"/>
              <w:color w:val="auto"/>
              <w:szCs w:val="32"/>
            </w:rPr>
          </w:rPrChange>
        </w:rPr>
        <w:pPrChange w:id="423" w:author="夏灵芝" w:date="2015-12-22T09:31:00Z">
          <w:pPr>
            <w:pStyle w:val="a3"/>
            <w:widowControl w:val="0"/>
            <w:snapToGrid w:val="0"/>
            <w:spacing w:beforeLines="50" w:before="156" w:afterLines="50" w:after="156" w:line="360" w:lineRule="auto"/>
            <w:ind w:left="624" w:firstLine="0"/>
            <w:jc w:val="both"/>
            <w:textAlignment w:val="auto"/>
          </w:pPr>
        </w:pPrChange>
      </w:pPr>
    </w:p>
    <w:p w:rsidR="00A122AB" w:rsidRPr="008B351C" w:rsidRDefault="007734DB" w:rsidP="008B351C">
      <w:pPr>
        <w:spacing w:line="360" w:lineRule="auto"/>
        <w:jc w:val="center"/>
        <w:rPr>
          <w:rFonts w:ascii="黑体" w:eastAsia="黑体" w:hAnsi="黑体"/>
          <w:sz w:val="24"/>
          <w:rPrChange w:id="424" w:author="夏灵芝" w:date="2015-12-22T09:32:00Z">
            <w:rPr>
              <w:rFonts w:ascii="仿宋_GB2312"/>
              <w:b/>
              <w:sz w:val="24"/>
              <w:szCs w:val="32"/>
            </w:rPr>
          </w:rPrChange>
        </w:rPr>
      </w:pPr>
      <w:r w:rsidRPr="008B351C">
        <w:rPr>
          <w:rFonts w:ascii="黑体" w:eastAsia="黑体" w:hAnsi="黑体" w:hint="eastAsia"/>
          <w:sz w:val="24"/>
          <w:rPrChange w:id="425" w:author="夏灵芝" w:date="2015-12-22T09:32:00Z">
            <w:rPr>
              <w:rFonts w:ascii="仿宋_GB2312" w:hint="eastAsia"/>
              <w:b/>
              <w:sz w:val="24"/>
              <w:szCs w:val="32"/>
            </w:rPr>
          </w:rPrChange>
        </w:rPr>
        <w:t>第九</w:t>
      </w:r>
      <w:r w:rsidR="00A122AB" w:rsidRPr="008B351C">
        <w:rPr>
          <w:rFonts w:ascii="黑体" w:eastAsia="黑体" w:hAnsi="黑体" w:hint="eastAsia"/>
          <w:sz w:val="24"/>
          <w:rPrChange w:id="426" w:author="夏灵芝" w:date="2015-12-22T09:32:00Z">
            <w:rPr>
              <w:rFonts w:ascii="仿宋_GB2312" w:hint="eastAsia"/>
              <w:b/>
              <w:sz w:val="24"/>
              <w:szCs w:val="32"/>
            </w:rPr>
          </w:rPrChange>
        </w:rPr>
        <w:t>章</w:t>
      </w:r>
      <w:r w:rsidR="00A122AB" w:rsidRPr="008B351C">
        <w:rPr>
          <w:rFonts w:ascii="黑体" w:eastAsia="黑体" w:hAnsi="黑体"/>
          <w:sz w:val="24"/>
          <w:rPrChange w:id="427" w:author="夏灵芝" w:date="2015-12-22T09:32:00Z">
            <w:rPr>
              <w:rFonts w:ascii="仿宋_GB2312"/>
              <w:b/>
              <w:sz w:val="24"/>
              <w:szCs w:val="32"/>
            </w:rPr>
          </w:rPrChange>
        </w:rPr>
        <w:t xml:space="preserve">  </w:t>
      </w:r>
      <w:r w:rsidR="00A122AB" w:rsidRPr="008B351C">
        <w:rPr>
          <w:rFonts w:ascii="黑体" w:eastAsia="黑体" w:hAnsi="黑体" w:hint="eastAsia"/>
          <w:sz w:val="24"/>
          <w:rPrChange w:id="428" w:author="夏灵芝" w:date="2015-12-22T09:32:00Z">
            <w:rPr>
              <w:rFonts w:ascii="仿宋_GB2312" w:hint="eastAsia"/>
              <w:b/>
              <w:sz w:val="24"/>
              <w:szCs w:val="32"/>
            </w:rPr>
          </w:rPrChange>
        </w:rPr>
        <w:t>后续管理</w:t>
      </w:r>
    </w:p>
    <w:p w:rsidR="008A664E" w:rsidRPr="008B351C" w:rsidRDefault="008B351C" w:rsidP="00042D19">
      <w:pPr>
        <w:pStyle w:val="a3"/>
        <w:widowControl w:val="0"/>
        <w:spacing w:before="0" w:after="0" w:line="360" w:lineRule="auto"/>
        <w:ind w:firstLineChars="200" w:firstLine="482"/>
        <w:jc w:val="both"/>
        <w:textAlignment w:val="auto"/>
        <w:rPr>
          <w:rFonts w:ascii="仿宋_GB2312" w:hint="eastAsia"/>
          <w:szCs w:val="32"/>
          <w:rPrChange w:id="429" w:author="夏灵芝" w:date="2015-12-22T09:31:00Z">
            <w:rPr>
              <w:rFonts w:hint="eastAsia"/>
              <w:color w:val="auto"/>
            </w:rPr>
          </w:rPrChange>
        </w:rPr>
        <w:pPrChange w:id="430"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431" w:author="夏灵芝" w:date="2015-12-22T09:28:00Z">
        <w:r w:rsidRPr="00042D19">
          <w:rPr>
            <w:rFonts w:ascii="仿宋_GB2312" w:hint="eastAsia"/>
            <w:b/>
            <w:szCs w:val="32"/>
            <w:rPrChange w:id="432" w:author="夏灵芝" w:date="2015-12-22T09:35:00Z">
              <w:rPr>
                <w:rFonts w:hint="eastAsia"/>
                <w:color w:val="auto"/>
              </w:rPr>
            </w:rPrChange>
          </w:rPr>
          <w:t>第四十条</w:t>
        </w:r>
        <w:r w:rsidRPr="008B351C">
          <w:rPr>
            <w:rFonts w:ascii="仿宋_GB2312" w:hint="eastAsia"/>
            <w:szCs w:val="32"/>
            <w:rPrChange w:id="433" w:author="夏灵芝" w:date="2015-12-22T09:31:00Z">
              <w:rPr>
                <w:rFonts w:hint="eastAsia"/>
                <w:color w:val="auto"/>
              </w:rPr>
            </w:rPrChange>
          </w:rPr>
          <w:t xml:space="preserve"> </w:t>
        </w:r>
      </w:ins>
      <w:r w:rsidR="008A664E" w:rsidRPr="008B351C">
        <w:rPr>
          <w:rFonts w:ascii="仿宋_GB2312" w:hint="eastAsia"/>
          <w:szCs w:val="32"/>
          <w:rPrChange w:id="434" w:author="夏灵芝" w:date="2015-12-22T09:31:00Z">
            <w:rPr>
              <w:rFonts w:hint="eastAsia"/>
              <w:color w:val="auto"/>
            </w:rPr>
          </w:rPrChange>
        </w:rPr>
        <w:t>在理财直接融资工具存续期内，分支机构应加强对融资企业和提供信用增进服务的机构（如有）的后续管理。分支机构在后续管理过程中应保留开展各项工作的督导底稿。</w:t>
      </w:r>
    </w:p>
    <w:p w:rsidR="008A664E" w:rsidRPr="008B351C" w:rsidRDefault="008B351C" w:rsidP="00042D19">
      <w:pPr>
        <w:pStyle w:val="a3"/>
        <w:widowControl w:val="0"/>
        <w:spacing w:before="0" w:after="0" w:line="360" w:lineRule="auto"/>
        <w:ind w:firstLineChars="200" w:firstLine="482"/>
        <w:jc w:val="both"/>
        <w:textAlignment w:val="auto"/>
        <w:rPr>
          <w:rFonts w:ascii="仿宋_GB2312" w:hint="eastAsia"/>
          <w:szCs w:val="32"/>
          <w:rPrChange w:id="435" w:author="夏灵芝" w:date="2015-12-22T09:31:00Z">
            <w:rPr>
              <w:rFonts w:hint="eastAsia"/>
              <w:color w:val="auto"/>
            </w:rPr>
          </w:rPrChange>
        </w:rPr>
        <w:pPrChange w:id="436"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437" w:author="夏灵芝" w:date="2015-12-22T09:28:00Z">
        <w:r w:rsidRPr="00042D19">
          <w:rPr>
            <w:rFonts w:ascii="仿宋_GB2312" w:hint="eastAsia"/>
            <w:b/>
            <w:szCs w:val="32"/>
            <w:rPrChange w:id="438" w:author="夏灵芝" w:date="2015-12-22T09:35:00Z">
              <w:rPr>
                <w:rFonts w:hint="eastAsia"/>
                <w:color w:val="auto"/>
              </w:rPr>
            </w:rPrChange>
          </w:rPr>
          <w:t>第四十一条</w:t>
        </w:r>
        <w:r w:rsidRPr="008B351C">
          <w:rPr>
            <w:rFonts w:ascii="仿宋_GB2312" w:hint="eastAsia"/>
            <w:szCs w:val="32"/>
            <w:rPrChange w:id="439" w:author="夏灵芝" w:date="2015-12-22T09:31:00Z">
              <w:rPr>
                <w:rFonts w:hint="eastAsia"/>
                <w:color w:val="auto"/>
              </w:rPr>
            </w:rPrChange>
          </w:rPr>
          <w:t xml:space="preserve"> </w:t>
        </w:r>
      </w:ins>
      <w:r w:rsidR="008A664E" w:rsidRPr="008B351C">
        <w:rPr>
          <w:rFonts w:ascii="仿宋_GB2312" w:hint="eastAsia"/>
          <w:szCs w:val="32"/>
          <w:rPrChange w:id="440" w:author="夏灵芝" w:date="2015-12-22T09:31:00Z">
            <w:rPr>
              <w:rFonts w:hint="eastAsia"/>
              <w:color w:val="auto"/>
            </w:rPr>
          </w:rPrChange>
        </w:rPr>
        <w:t>分支机构的后续管理工作主要包括以下几项内容：</w:t>
      </w:r>
    </w:p>
    <w:p w:rsidR="008A664E" w:rsidRPr="008B351C" w:rsidRDefault="008A664E" w:rsidP="008B351C">
      <w:pPr>
        <w:pStyle w:val="a3"/>
        <w:widowControl w:val="0"/>
        <w:spacing w:before="0" w:after="0" w:line="360" w:lineRule="auto"/>
        <w:ind w:firstLineChars="200" w:firstLine="480"/>
        <w:jc w:val="both"/>
        <w:textAlignment w:val="auto"/>
        <w:rPr>
          <w:rFonts w:ascii="仿宋_GB2312" w:hint="eastAsia"/>
          <w:szCs w:val="32"/>
          <w:rPrChange w:id="441" w:author="夏灵芝" w:date="2015-12-22T09:31:00Z">
            <w:rPr>
              <w:rFonts w:hint="eastAsia"/>
              <w:sz w:val="24"/>
            </w:rPr>
          </w:rPrChange>
        </w:rPr>
        <w:pPrChange w:id="442" w:author="夏灵芝" w:date="2015-12-22T09:31:00Z">
          <w:pPr>
            <w:spacing w:line="360" w:lineRule="auto"/>
            <w:ind w:leftChars="-1" w:left="-2" w:firstLineChars="300" w:firstLine="720"/>
          </w:pPr>
        </w:pPrChange>
      </w:pPr>
      <w:r w:rsidRPr="008B351C">
        <w:rPr>
          <w:rFonts w:ascii="仿宋_GB2312" w:hint="eastAsia"/>
          <w:szCs w:val="32"/>
          <w:rPrChange w:id="443" w:author="夏灵芝" w:date="2015-12-22T09:31:00Z">
            <w:rPr>
              <w:rFonts w:hint="eastAsia"/>
              <w:sz w:val="24"/>
            </w:rPr>
          </w:rPrChange>
        </w:rPr>
        <w:t>（一）对融资企业和提供信用增进服务的机构（如有）开展日常监测和风险排查；</w:t>
      </w:r>
    </w:p>
    <w:p w:rsidR="008A664E" w:rsidRPr="008B351C" w:rsidRDefault="008A664E" w:rsidP="008B351C">
      <w:pPr>
        <w:pStyle w:val="a3"/>
        <w:widowControl w:val="0"/>
        <w:spacing w:before="0" w:after="0" w:line="360" w:lineRule="auto"/>
        <w:ind w:firstLineChars="200" w:firstLine="480"/>
        <w:jc w:val="both"/>
        <w:textAlignment w:val="auto"/>
        <w:rPr>
          <w:rFonts w:ascii="仿宋_GB2312" w:hint="eastAsia"/>
          <w:szCs w:val="32"/>
          <w:rPrChange w:id="444" w:author="夏灵芝" w:date="2015-12-22T09:31:00Z">
            <w:rPr>
              <w:rFonts w:hint="eastAsia"/>
              <w:sz w:val="24"/>
            </w:rPr>
          </w:rPrChange>
        </w:rPr>
        <w:pPrChange w:id="445" w:author="夏灵芝" w:date="2015-12-22T09:31:00Z">
          <w:pPr>
            <w:spacing w:line="360" w:lineRule="auto"/>
            <w:ind w:leftChars="-1" w:left="-2" w:firstLineChars="300" w:firstLine="720"/>
          </w:pPr>
        </w:pPrChange>
      </w:pPr>
      <w:r w:rsidRPr="008B351C">
        <w:rPr>
          <w:rFonts w:ascii="仿宋_GB2312" w:hint="eastAsia"/>
          <w:szCs w:val="32"/>
          <w:rPrChange w:id="446" w:author="夏灵芝" w:date="2015-12-22T09:31:00Z">
            <w:rPr>
              <w:rFonts w:hint="eastAsia"/>
              <w:sz w:val="24"/>
            </w:rPr>
          </w:rPrChange>
        </w:rPr>
        <w:t>（二）督导融资企业和提供信用增进服务的机构（如有）信息披露；</w:t>
      </w:r>
    </w:p>
    <w:p w:rsidR="008A664E" w:rsidRPr="008B351C" w:rsidRDefault="008A664E" w:rsidP="008B351C">
      <w:pPr>
        <w:pStyle w:val="a3"/>
        <w:widowControl w:val="0"/>
        <w:spacing w:before="0" w:after="0" w:line="360" w:lineRule="auto"/>
        <w:ind w:firstLineChars="200" w:firstLine="480"/>
        <w:jc w:val="both"/>
        <w:textAlignment w:val="auto"/>
        <w:rPr>
          <w:rFonts w:ascii="仿宋_GB2312" w:hint="eastAsia"/>
          <w:szCs w:val="32"/>
          <w:rPrChange w:id="447" w:author="夏灵芝" w:date="2015-12-22T09:31:00Z">
            <w:rPr>
              <w:rFonts w:hint="eastAsia"/>
              <w:sz w:val="24"/>
            </w:rPr>
          </w:rPrChange>
        </w:rPr>
        <w:pPrChange w:id="448" w:author="夏灵芝" w:date="2015-12-22T09:31:00Z">
          <w:pPr>
            <w:spacing w:line="360" w:lineRule="auto"/>
            <w:ind w:leftChars="-1" w:left="-2" w:firstLineChars="300" w:firstLine="720"/>
          </w:pPr>
        </w:pPrChange>
      </w:pPr>
      <w:r w:rsidRPr="008B351C">
        <w:rPr>
          <w:rFonts w:ascii="仿宋_GB2312" w:hint="eastAsia"/>
          <w:szCs w:val="32"/>
          <w:rPrChange w:id="449" w:author="夏灵芝" w:date="2015-12-22T09:31:00Z">
            <w:rPr>
              <w:rFonts w:hint="eastAsia"/>
              <w:sz w:val="24"/>
            </w:rPr>
          </w:rPrChange>
        </w:rPr>
        <w:t>（三）督导融资企业付息</w:t>
      </w:r>
      <w:r w:rsidRPr="008B351C">
        <w:rPr>
          <w:rFonts w:ascii="仿宋_GB2312" w:hint="eastAsia"/>
          <w:szCs w:val="32"/>
          <w:rPrChange w:id="450" w:author="夏灵芝" w:date="2015-12-22T09:31:00Z">
            <w:rPr>
              <w:rFonts w:hint="eastAsia"/>
              <w:sz w:val="24"/>
            </w:rPr>
          </w:rPrChange>
        </w:rPr>
        <w:t>/</w:t>
      </w:r>
      <w:r w:rsidRPr="008B351C">
        <w:rPr>
          <w:rFonts w:ascii="仿宋_GB2312" w:hint="eastAsia"/>
          <w:szCs w:val="32"/>
          <w:rPrChange w:id="451" w:author="夏灵芝" w:date="2015-12-22T09:31:00Z">
            <w:rPr>
              <w:rFonts w:hint="eastAsia"/>
              <w:sz w:val="24"/>
            </w:rPr>
          </w:rPrChange>
        </w:rPr>
        <w:t>兑付；</w:t>
      </w:r>
    </w:p>
    <w:p w:rsidR="008A664E" w:rsidRPr="008B351C" w:rsidRDefault="008A664E" w:rsidP="008B351C">
      <w:pPr>
        <w:pStyle w:val="a3"/>
        <w:widowControl w:val="0"/>
        <w:spacing w:before="0" w:after="0" w:line="360" w:lineRule="auto"/>
        <w:ind w:firstLineChars="200" w:firstLine="480"/>
        <w:jc w:val="both"/>
        <w:textAlignment w:val="auto"/>
        <w:rPr>
          <w:rFonts w:ascii="仿宋_GB2312" w:hint="eastAsia"/>
          <w:szCs w:val="32"/>
          <w:rPrChange w:id="452" w:author="夏灵芝" w:date="2015-12-22T09:31:00Z">
            <w:rPr>
              <w:rFonts w:hint="eastAsia"/>
              <w:sz w:val="24"/>
            </w:rPr>
          </w:rPrChange>
        </w:rPr>
        <w:pPrChange w:id="453" w:author="夏灵芝" w:date="2015-12-22T09:31:00Z">
          <w:pPr>
            <w:spacing w:line="360" w:lineRule="auto"/>
            <w:ind w:leftChars="-1" w:left="-2" w:firstLineChars="300" w:firstLine="720"/>
          </w:pPr>
        </w:pPrChange>
      </w:pPr>
      <w:r w:rsidRPr="008B351C">
        <w:rPr>
          <w:rFonts w:ascii="仿宋_GB2312" w:hint="eastAsia"/>
          <w:szCs w:val="32"/>
          <w:rPrChange w:id="454" w:author="夏灵芝" w:date="2015-12-22T09:31:00Z">
            <w:rPr>
              <w:rFonts w:hint="eastAsia"/>
              <w:sz w:val="24"/>
            </w:rPr>
          </w:rPrChange>
        </w:rPr>
        <w:t>（四）督导融资企业合规使用募集资金；</w:t>
      </w:r>
    </w:p>
    <w:p w:rsidR="008A664E" w:rsidRPr="008B351C" w:rsidRDefault="008A664E" w:rsidP="008B351C">
      <w:pPr>
        <w:pStyle w:val="a3"/>
        <w:widowControl w:val="0"/>
        <w:spacing w:before="0" w:after="0" w:line="360" w:lineRule="auto"/>
        <w:ind w:firstLineChars="200" w:firstLine="480"/>
        <w:jc w:val="both"/>
        <w:textAlignment w:val="auto"/>
        <w:rPr>
          <w:rFonts w:ascii="仿宋_GB2312" w:hint="eastAsia"/>
          <w:szCs w:val="32"/>
          <w:rPrChange w:id="455" w:author="夏灵芝" w:date="2015-12-22T09:31:00Z">
            <w:rPr>
              <w:rFonts w:hint="eastAsia"/>
              <w:sz w:val="24"/>
            </w:rPr>
          </w:rPrChange>
        </w:rPr>
        <w:pPrChange w:id="456" w:author="夏灵芝" w:date="2015-12-22T09:31:00Z">
          <w:pPr>
            <w:spacing w:line="360" w:lineRule="auto"/>
            <w:ind w:leftChars="-1" w:left="-2" w:firstLineChars="300" w:firstLine="720"/>
          </w:pPr>
        </w:pPrChange>
      </w:pPr>
      <w:r w:rsidRPr="008B351C">
        <w:rPr>
          <w:rFonts w:ascii="仿宋_GB2312" w:hint="eastAsia"/>
          <w:szCs w:val="32"/>
          <w:rPrChange w:id="457" w:author="夏灵芝" w:date="2015-12-22T09:31:00Z">
            <w:rPr>
              <w:rFonts w:hint="eastAsia"/>
              <w:sz w:val="24"/>
            </w:rPr>
          </w:rPrChange>
        </w:rPr>
        <w:t>（五）在总行投资银行部指导下完成召开持有人会议工作；</w:t>
      </w:r>
    </w:p>
    <w:p w:rsidR="008A664E" w:rsidRPr="008B351C" w:rsidRDefault="008A664E" w:rsidP="008B351C">
      <w:pPr>
        <w:pStyle w:val="a3"/>
        <w:widowControl w:val="0"/>
        <w:spacing w:before="0" w:after="0" w:line="360" w:lineRule="auto"/>
        <w:ind w:firstLineChars="200" w:firstLine="480"/>
        <w:jc w:val="both"/>
        <w:textAlignment w:val="auto"/>
        <w:rPr>
          <w:rFonts w:ascii="仿宋_GB2312" w:hint="eastAsia"/>
          <w:szCs w:val="32"/>
          <w:rPrChange w:id="458" w:author="夏灵芝" w:date="2015-12-22T09:31:00Z">
            <w:rPr>
              <w:rFonts w:hint="eastAsia"/>
              <w:sz w:val="24"/>
            </w:rPr>
          </w:rPrChange>
        </w:rPr>
        <w:pPrChange w:id="459" w:author="夏灵芝" w:date="2015-12-22T09:31:00Z">
          <w:pPr>
            <w:spacing w:line="360" w:lineRule="auto"/>
            <w:ind w:leftChars="-1" w:left="-2" w:firstLineChars="300" w:firstLine="720"/>
          </w:pPr>
        </w:pPrChange>
      </w:pPr>
      <w:r w:rsidRPr="008B351C">
        <w:rPr>
          <w:rFonts w:ascii="仿宋_GB2312" w:hint="eastAsia"/>
          <w:szCs w:val="32"/>
          <w:rPrChange w:id="460" w:author="夏灵芝" w:date="2015-12-22T09:31:00Z">
            <w:rPr>
              <w:rFonts w:hint="eastAsia"/>
              <w:sz w:val="24"/>
            </w:rPr>
          </w:rPrChange>
        </w:rPr>
        <w:t>（六）负责预警和处理融资企业的风险处置工作。</w:t>
      </w:r>
    </w:p>
    <w:p w:rsidR="008A664E" w:rsidRPr="008B351C" w:rsidRDefault="008B351C" w:rsidP="00042D19">
      <w:pPr>
        <w:pStyle w:val="a3"/>
        <w:widowControl w:val="0"/>
        <w:spacing w:before="0" w:after="0" w:line="360" w:lineRule="auto"/>
        <w:ind w:firstLineChars="200" w:firstLine="482"/>
        <w:jc w:val="both"/>
        <w:textAlignment w:val="auto"/>
        <w:rPr>
          <w:rFonts w:ascii="仿宋_GB2312"/>
          <w:szCs w:val="32"/>
          <w:rPrChange w:id="461" w:author="夏灵芝" w:date="2015-12-22T09:31:00Z">
            <w:rPr>
              <w:color w:val="auto"/>
            </w:rPr>
          </w:rPrChange>
        </w:rPr>
        <w:pPrChange w:id="462"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463" w:author="夏灵芝" w:date="2015-12-22T09:28:00Z">
        <w:r w:rsidRPr="00042D19">
          <w:rPr>
            <w:rFonts w:ascii="仿宋_GB2312" w:hint="eastAsia"/>
            <w:b/>
            <w:szCs w:val="32"/>
            <w:rPrChange w:id="464" w:author="夏灵芝" w:date="2015-12-22T09:35:00Z">
              <w:rPr>
                <w:rFonts w:hint="eastAsia"/>
                <w:color w:val="auto"/>
              </w:rPr>
            </w:rPrChange>
          </w:rPr>
          <w:t>第四十二条</w:t>
        </w:r>
        <w:r w:rsidRPr="008B351C">
          <w:rPr>
            <w:rFonts w:ascii="仿宋_GB2312" w:hint="eastAsia"/>
            <w:szCs w:val="32"/>
            <w:rPrChange w:id="465" w:author="夏灵芝" w:date="2015-12-22T09:31:00Z">
              <w:rPr>
                <w:rFonts w:hint="eastAsia"/>
                <w:color w:val="auto"/>
              </w:rPr>
            </w:rPrChange>
          </w:rPr>
          <w:t xml:space="preserve"> </w:t>
        </w:r>
      </w:ins>
      <w:r w:rsidR="008A664E" w:rsidRPr="008B351C">
        <w:rPr>
          <w:rFonts w:ascii="仿宋_GB2312" w:hint="eastAsia"/>
          <w:szCs w:val="32"/>
          <w:rPrChange w:id="466" w:author="夏灵芝" w:date="2015-12-22T09:31:00Z">
            <w:rPr>
              <w:rFonts w:hint="eastAsia"/>
              <w:color w:val="auto"/>
            </w:rPr>
          </w:rPrChange>
        </w:rPr>
        <w:t>对严重影响理财直接融资工具还本付息的突发事件，本行分支机构应及时上报总行投资银行部，并及时启动应急响应程序。</w:t>
      </w:r>
    </w:p>
    <w:p w:rsidR="008A664E" w:rsidRPr="008B351C" w:rsidRDefault="008B351C" w:rsidP="00042D19">
      <w:pPr>
        <w:pStyle w:val="a3"/>
        <w:widowControl w:val="0"/>
        <w:spacing w:before="0" w:after="0" w:line="360" w:lineRule="auto"/>
        <w:ind w:firstLineChars="200" w:firstLine="482"/>
        <w:jc w:val="both"/>
        <w:textAlignment w:val="auto"/>
        <w:rPr>
          <w:rFonts w:ascii="仿宋_GB2312"/>
          <w:szCs w:val="32"/>
          <w:rPrChange w:id="467" w:author="夏灵芝" w:date="2015-12-22T09:31:00Z">
            <w:rPr>
              <w:color w:val="auto"/>
            </w:rPr>
          </w:rPrChange>
        </w:rPr>
        <w:pPrChange w:id="468"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469" w:author="夏灵芝" w:date="2015-12-22T09:28:00Z">
        <w:r w:rsidRPr="00042D19">
          <w:rPr>
            <w:rFonts w:ascii="仿宋_GB2312" w:hint="eastAsia"/>
            <w:b/>
            <w:szCs w:val="32"/>
            <w:rPrChange w:id="470" w:author="夏灵芝" w:date="2015-12-22T09:35:00Z">
              <w:rPr>
                <w:rFonts w:hint="eastAsia"/>
                <w:color w:val="auto"/>
              </w:rPr>
            </w:rPrChange>
          </w:rPr>
          <w:t>第四十</w:t>
        </w:r>
      </w:ins>
      <w:ins w:id="471" w:author="夏灵芝" w:date="2015-12-22T09:29:00Z">
        <w:r w:rsidRPr="00042D19">
          <w:rPr>
            <w:rFonts w:ascii="仿宋_GB2312" w:hint="eastAsia"/>
            <w:b/>
            <w:szCs w:val="32"/>
            <w:rPrChange w:id="472" w:author="夏灵芝" w:date="2015-12-22T09:35:00Z">
              <w:rPr>
                <w:rFonts w:hint="eastAsia"/>
                <w:color w:val="auto"/>
              </w:rPr>
            </w:rPrChange>
          </w:rPr>
          <w:t>三条</w:t>
        </w:r>
        <w:r w:rsidRPr="008B351C">
          <w:rPr>
            <w:rFonts w:ascii="仿宋_GB2312" w:hint="eastAsia"/>
            <w:szCs w:val="32"/>
            <w:rPrChange w:id="473" w:author="夏灵芝" w:date="2015-12-22T09:31:00Z">
              <w:rPr>
                <w:rFonts w:hint="eastAsia"/>
                <w:color w:val="auto"/>
              </w:rPr>
            </w:rPrChange>
          </w:rPr>
          <w:t xml:space="preserve"> </w:t>
        </w:r>
      </w:ins>
      <w:r w:rsidR="008A664E" w:rsidRPr="008B351C">
        <w:rPr>
          <w:rFonts w:ascii="仿宋_GB2312" w:hint="eastAsia"/>
          <w:szCs w:val="32"/>
          <w:rPrChange w:id="474" w:author="夏灵芝" w:date="2015-12-22T09:31:00Z">
            <w:rPr>
              <w:rFonts w:hint="eastAsia"/>
              <w:color w:val="auto"/>
            </w:rPr>
          </w:rPrChange>
        </w:rPr>
        <w:t>本行作为理财直接融资工具的发起管理人，可按照《商业银行理财直接融资工具业务创新试点操作细则》的规定和理财直接融资工具文件的约定召集理财直接融资工具份额持有人大会，并可以理财直接融资工具发起管理人的名义，代表理财直接融资工具份额持有人利益行使诉讼权利或者实施</w:t>
      </w:r>
      <w:del w:id="475" w:author="夏灵芝" w:date="2015-12-22T15:17:00Z">
        <w:r w:rsidR="008A664E" w:rsidRPr="008B351C" w:rsidDel="00FC0DA6">
          <w:rPr>
            <w:rFonts w:ascii="仿宋_GB2312" w:hint="eastAsia"/>
            <w:szCs w:val="32"/>
            <w:rPrChange w:id="476" w:author="夏灵芝" w:date="2015-12-22T09:31:00Z">
              <w:rPr>
                <w:rFonts w:hint="eastAsia"/>
                <w:color w:val="auto"/>
              </w:rPr>
            </w:rPrChange>
          </w:rPr>
          <w:delText>其它</w:delText>
        </w:r>
      </w:del>
      <w:ins w:id="477" w:author="夏灵芝" w:date="2015-12-22T15:17:00Z">
        <w:r w:rsidR="00FC0DA6" w:rsidRPr="008B351C">
          <w:rPr>
            <w:rFonts w:ascii="仿宋_GB2312" w:hint="eastAsia"/>
            <w:szCs w:val="32"/>
            <w:rPrChange w:id="478" w:author="夏灵芝" w:date="2015-12-22T09:31:00Z">
              <w:rPr>
                <w:rFonts w:hint="eastAsia"/>
                <w:color w:val="auto"/>
              </w:rPr>
            </w:rPrChange>
          </w:rPr>
          <w:t>其</w:t>
        </w:r>
        <w:r w:rsidR="00FC0DA6">
          <w:rPr>
            <w:rFonts w:ascii="仿宋_GB2312" w:hint="eastAsia"/>
            <w:szCs w:val="32"/>
          </w:rPr>
          <w:t>他</w:t>
        </w:r>
      </w:ins>
      <w:r w:rsidR="008A664E" w:rsidRPr="008B351C">
        <w:rPr>
          <w:rFonts w:ascii="仿宋_GB2312" w:hint="eastAsia"/>
          <w:szCs w:val="32"/>
          <w:rPrChange w:id="479" w:author="夏灵芝" w:date="2015-12-22T09:31:00Z">
            <w:rPr>
              <w:rFonts w:hint="eastAsia"/>
              <w:color w:val="auto"/>
            </w:rPr>
          </w:rPrChange>
        </w:rPr>
        <w:t>法律行为。</w:t>
      </w:r>
    </w:p>
    <w:p w:rsidR="00A122AB" w:rsidRPr="008B351C" w:rsidRDefault="00A122AB" w:rsidP="008B351C">
      <w:pPr>
        <w:pStyle w:val="a3"/>
        <w:widowControl w:val="0"/>
        <w:spacing w:before="0" w:after="0" w:line="360" w:lineRule="auto"/>
        <w:ind w:firstLineChars="200" w:firstLine="480"/>
        <w:jc w:val="both"/>
        <w:textAlignment w:val="auto"/>
        <w:rPr>
          <w:rFonts w:ascii="仿宋_GB2312"/>
          <w:szCs w:val="32"/>
          <w:rPrChange w:id="480" w:author="夏灵芝" w:date="2015-12-22T09:31:00Z">
            <w:rPr>
              <w:color w:val="auto"/>
              <w:szCs w:val="24"/>
            </w:rPr>
          </w:rPrChange>
        </w:rPr>
        <w:pPrChange w:id="481"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A122AB" w:rsidRPr="008B351C" w:rsidRDefault="007734DB" w:rsidP="008B351C">
      <w:pPr>
        <w:spacing w:line="360" w:lineRule="auto"/>
        <w:jc w:val="center"/>
        <w:rPr>
          <w:rFonts w:ascii="黑体" w:eastAsia="黑体" w:hAnsi="黑体"/>
          <w:sz w:val="24"/>
          <w:rPrChange w:id="482" w:author="夏灵芝" w:date="2015-12-22T09:32:00Z">
            <w:rPr>
              <w:b/>
              <w:sz w:val="24"/>
            </w:rPr>
          </w:rPrChange>
        </w:rPr>
      </w:pPr>
      <w:r w:rsidRPr="008B351C">
        <w:rPr>
          <w:rFonts w:ascii="黑体" w:eastAsia="黑体" w:hAnsi="黑体" w:hint="eastAsia"/>
          <w:sz w:val="24"/>
          <w:rPrChange w:id="483" w:author="夏灵芝" w:date="2015-12-22T09:32:00Z">
            <w:rPr>
              <w:rFonts w:hint="eastAsia"/>
              <w:b/>
              <w:sz w:val="24"/>
            </w:rPr>
          </w:rPrChange>
        </w:rPr>
        <w:t>第十</w:t>
      </w:r>
      <w:r w:rsidR="00A122AB" w:rsidRPr="008B351C">
        <w:rPr>
          <w:rFonts w:ascii="黑体" w:eastAsia="黑体" w:hAnsi="黑体" w:hint="eastAsia"/>
          <w:sz w:val="24"/>
          <w:rPrChange w:id="484" w:author="夏灵芝" w:date="2015-12-22T09:32:00Z">
            <w:rPr>
              <w:rFonts w:hint="eastAsia"/>
              <w:b/>
              <w:sz w:val="24"/>
            </w:rPr>
          </w:rPrChange>
        </w:rPr>
        <w:t>章</w:t>
      </w:r>
      <w:r w:rsidR="00A122AB" w:rsidRPr="008B351C">
        <w:rPr>
          <w:rFonts w:ascii="黑体" w:eastAsia="黑体" w:hAnsi="黑体"/>
          <w:sz w:val="24"/>
          <w:rPrChange w:id="485" w:author="夏灵芝" w:date="2015-12-22T09:32:00Z">
            <w:rPr>
              <w:b/>
              <w:sz w:val="24"/>
            </w:rPr>
          </w:rPrChange>
        </w:rPr>
        <w:t xml:space="preserve">  </w:t>
      </w:r>
      <w:r w:rsidR="00A122AB" w:rsidRPr="008B351C">
        <w:rPr>
          <w:rFonts w:ascii="黑体" w:eastAsia="黑体" w:hAnsi="黑体" w:hint="eastAsia"/>
          <w:sz w:val="24"/>
          <w:rPrChange w:id="486" w:author="夏灵芝" w:date="2015-12-22T09:32:00Z">
            <w:rPr>
              <w:rFonts w:hint="eastAsia"/>
              <w:b/>
              <w:sz w:val="24"/>
            </w:rPr>
          </w:rPrChange>
        </w:rPr>
        <w:t>业务培训</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487" w:author="夏灵芝" w:date="2015-12-22T09:31:00Z">
            <w:rPr>
              <w:color w:val="auto"/>
            </w:rPr>
          </w:rPrChange>
        </w:rPr>
        <w:pPrChange w:id="488"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489" w:author="夏灵芝" w:date="2015-12-22T09:29:00Z">
        <w:r w:rsidRPr="00042D19">
          <w:rPr>
            <w:rFonts w:ascii="仿宋_GB2312" w:hint="eastAsia"/>
            <w:b/>
            <w:szCs w:val="32"/>
            <w:rPrChange w:id="490" w:author="夏灵芝" w:date="2015-12-22T09:35:00Z">
              <w:rPr>
                <w:rFonts w:hint="eastAsia"/>
                <w:color w:val="auto"/>
              </w:rPr>
            </w:rPrChange>
          </w:rPr>
          <w:lastRenderedPageBreak/>
          <w:t>第四十四条</w:t>
        </w:r>
        <w:r w:rsidRPr="008B351C">
          <w:rPr>
            <w:rFonts w:ascii="仿宋_GB2312" w:hint="eastAsia"/>
            <w:szCs w:val="32"/>
            <w:rPrChange w:id="491" w:author="夏灵芝" w:date="2015-12-22T09:31:00Z">
              <w:rPr>
                <w:rFonts w:hint="eastAsia"/>
                <w:color w:val="auto"/>
              </w:rPr>
            </w:rPrChange>
          </w:rPr>
          <w:t xml:space="preserve"> </w:t>
        </w:r>
      </w:ins>
      <w:r w:rsidR="00A122AB" w:rsidRPr="008B351C">
        <w:rPr>
          <w:rFonts w:ascii="仿宋_GB2312" w:hint="eastAsia"/>
          <w:szCs w:val="32"/>
          <w:rPrChange w:id="492" w:author="夏灵芝" w:date="2015-12-22T09:31:00Z">
            <w:rPr>
              <w:rFonts w:hint="eastAsia"/>
              <w:color w:val="auto"/>
            </w:rPr>
          </w:rPrChange>
        </w:rPr>
        <w:t>总行及分支机构的投资银行业务部门人员，从事理财直接融资工具业务工作的，应参加主管机构组织的业务培训。</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493" w:author="夏灵芝" w:date="2015-12-22T09:31:00Z">
            <w:rPr>
              <w:color w:val="auto"/>
            </w:rPr>
          </w:rPrChange>
        </w:rPr>
        <w:pPrChange w:id="494"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495" w:author="夏灵芝" w:date="2015-12-22T09:29:00Z">
        <w:r w:rsidRPr="00042D19">
          <w:rPr>
            <w:rFonts w:ascii="仿宋_GB2312" w:hint="eastAsia"/>
            <w:b/>
            <w:szCs w:val="32"/>
            <w:rPrChange w:id="496" w:author="夏灵芝" w:date="2015-12-22T09:35:00Z">
              <w:rPr>
                <w:rFonts w:hint="eastAsia"/>
                <w:color w:val="auto"/>
              </w:rPr>
            </w:rPrChange>
          </w:rPr>
          <w:t>第四十五条</w:t>
        </w:r>
        <w:r w:rsidRPr="008B351C">
          <w:rPr>
            <w:rFonts w:ascii="仿宋_GB2312" w:hint="eastAsia"/>
            <w:szCs w:val="32"/>
            <w:rPrChange w:id="497" w:author="夏灵芝" w:date="2015-12-22T09:31:00Z">
              <w:rPr>
                <w:rFonts w:hint="eastAsia"/>
                <w:color w:val="auto"/>
              </w:rPr>
            </w:rPrChange>
          </w:rPr>
          <w:t xml:space="preserve"> </w:t>
        </w:r>
      </w:ins>
      <w:r w:rsidR="00A122AB" w:rsidRPr="008B351C">
        <w:rPr>
          <w:rFonts w:ascii="仿宋_GB2312" w:hint="eastAsia"/>
          <w:szCs w:val="32"/>
          <w:rPrChange w:id="498" w:author="夏灵芝" w:date="2015-12-22T09:31:00Z">
            <w:rPr>
              <w:rFonts w:hint="eastAsia"/>
              <w:color w:val="auto"/>
            </w:rPr>
          </w:rPrChange>
        </w:rPr>
        <w:t>总行投资银行部应定期或不定期通过业务会议、专题辅导、参加专业培训等方式对分支机构进行理财直接融资工具业务培训。</w:t>
      </w:r>
    </w:p>
    <w:p w:rsidR="00A122AB" w:rsidRPr="008B351C" w:rsidRDefault="00A122AB" w:rsidP="008B351C">
      <w:pPr>
        <w:pStyle w:val="a3"/>
        <w:widowControl w:val="0"/>
        <w:tabs>
          <w:tab w:val="left" w:pos="1080"/>
        </w:tabs>
        <w:spacing w:before="0" w:after="0" w:line="360" w:lineRule="auto"/>
        <w:ind w:firstLineChars="200" w:firstLine="480"/>
        <w:jc w:val="both"/>
        <w:rPr>
          <w:color w:val="auto"/>
          <w:szCs w:val="24"/>
        </w:rPr>
        <w:pPrChange w:id="499"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A122AB" w:rsidRPr="008B351C" w:rsidRDefault="00A122AB" w:rsidP="008B351C">
      <w:pPr>
        <w:spacing w:line="360" w:lineRule="auto"/>
        <w:jc w:val="center"/>
        <w:rPr>
          <w:rFonts w:ascii="黑体" w:eastAsia="黑体" w:hAnsi="黑体"/>
          <w:sz w:val="24"/>
          <w:rPrChange w:id="500" w:author="夏灵芝" w:date="2015-12-22T09:32:00Z">
            <w:rPr>
              <w:b/>
              <w:sz w:val="24"/>
            </w:rPr>
          </w:rPrChange>
        </w:rPr>
      </w:pPr>
      <w:r w:rsidRPr="008B351C">
        <w:rPr>
          <w:rFonts w:ascii="黑体" w:eastAsia="黑体" w:hAnsi="黑体" w:hint="eastAsia"/>
          <w:sz w:val="24"/>
          <w:rPrChange w:id="501" w:author="夏灵芝" w:date="2015-12-22T09:32:00Z">
            <w:rPr>
              <w:rFonts w:hint="eastAsia"/>
              <w:b/>
              <w:sz w:val="24"/>
            </w:rPr>
          </w:rPrChange>
        </w:rPr>
        <w:t>第十</w:t>
      </w:r>
      <w:r w:rsidR="007734DB" w:rsidRPr="008B351C">
        <w:rPr>
          <w:rFonts w:ascii="黑体" w:eastAsia="黑体" w:hAnsi="黑体" w:hint="eastAsia"/>
          <w:sz w:val="24"/>
          <w:rPrChange w:id="502" w:author="夏灵芝" w:date="2015-12-22T09:32:00Z">
            <w:rPr>
              <w:rFonts w:hint="eastAsia"/>
              <w:b/>
              <w:sz w:val="24"/>
            </w:rPr>
          </w:rPrChange>
        </w:rPr>
        <w:t>一</w:t>
      </w:r>
      <w:r w:rsidRPr="008B351C">
        <w:rPr>
          <w:rFonts w:ascii="黑体" w:eastAsia="黑体" w:hAnsi="黑体" w:hint="eastAsia"/>
          <w:sz w:val="24"/>
          <w:rPrChange w:id="503" w:author="夏灵芝" w:date="2015-12-22T09:32:00Z">
            <w:rPr>
              <w:rFonts w:hint="eastAsia"/>
              <w:b/>
              <w:sz w:val="24"/>
            </w:rPr>
          </w:rPrChange>
        </w:rPr>
        <w:t>章</w:t>
      </w:r>
      <w:r w:rsidRPr="008B351C">
        <w:rPr>
          <w:rFonts w:ascii="黑体" w:eastAsia="黑体" w:hAnsi="黑体"/>
          <w:sz w:val="24"/>
          <w:rPrChange w:id="504" w:author="夏灵芝" w:date="2015-12-22T09:32:00Z">
            <w:rPr>
              <w:b/>
              <w:sz w:val="24"/>
            </w:rPr>
          </w:rPrChange>
        </w:rPr>
        <w:t xml:space="preserve">  </w:t>
      </w:r>
      <w:r w:rsidRPr="008B351C">
        <w:rPr>
          <w:rFonts w:ascii="黑体" w:eastAsia="黑体" w:hAnsi="黑体" w:hint="eastAsia"/>
          <w:sz w:val="24"/>
          <w:rPrChange w:id="505" w:author="夏灵芝" w:date="2015-12-22T09:32:00Z">
            <w:rPr>
              <w:rFonts w:hint="eastAsia"/>
              <w:b/>
              <w:sz w:val="24"/>
            </w:rPr>
          </w:rPrChange>
        </w:rPr>
        <w:t>风险管理</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506" w:author="夏灵芝" w:date="2015-12-22T09:31:00Z">
            <w:rPr>
              <w:color w:val="auto"/>
            </w:rPr>
          </w:rPrChange>
        </w:rPr>
        <w:pPrChange w:id="507"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508" w:author="夏灵芝" w:date="2015-12-22T09:29:00Z">
        <w:r w:rsidRPr="00042D19">
          <w:rPr>
            <w:rFonts w:ascii="仿宋_GB2312" w:hint="eastAsia"/>
            <w:b/>
            <w:szCs w:val="32"/>
            <w:rPrChange w:id="509" w:author="夏灵芝" w:date="2015-12-22T09:35:00Z">
              <w:rPr>
                <w:rFonts w:hint="eastAsia"/>
                <w:color w:val="auto"/>
              </w:rPr>
            </w:rPrChange>
          </w:rPr>
          <w:t>第四十六条</w:t>
        </w:r>
        <w:r w:rsidRPr="008B351C">
          <w:rPr>
            <w:rFonts w:ascii="仿宋_GB2312" w:hint="eastAsia"/>
            <w:szCs w:val="32"/>
            <w:rPrChange w:id="510" w:author="夏灵芝" w:date="2015-12-22T09:31:00Z">
              <w:rPr>
                <w:rFonts w:hint="eastAsia"/>
                <w:color w:val="auto"/>
              </w:rPr>
            </w:rPrChange>
          </w:rPr>
          <w:t xml:space="preserve"> </w:t>
        </w:r>
      </w:ins>
      <w:r w:rsidR="00A122AB" w:rsidRPr="008B351C">
        <w:rPr>
          <w:rFonts w:ascii="仿宋_GB2312" w:hint="eastAsia"/>
          <w:szCs w:val="32"/>
          <w:rPrChange w:id="511" w:author="夏灵芝" w:date="2015-12-22T09:31:00Z">
            <w:rPr>
              <w:rFonts w:hint="eastAsia"/>
              <w:color w:val="auto"/>
            </w:rPr>
          </w:rPrChange>
        </w:rPr>
        <w:t>本行理财直接融资工具业务的开展，应符合国家宏观经济政策和产业政策，遵守银监会的相关规定，并且符合本行风险管理的要求。</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512" w:author="夏灵芝" w:date="2015-12-22T09:31:00Z">
            <w:rPr>
              <w:color w:val="auto"/>
            </w:rPr>
          </w:rPrChange>
        </w:rPr>
        <w:pPrChange w:id="513"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514" w:author="夏灵芝" w:date="2015-12-22T09:29:00Z">
        <w:r w:rsidRPr="00042D19">
          <w:rPr>
            <w:rFonts w:ascii="仿宋_GB2312" w:hint="eastAsia"/>
            <w:b/>
            <w:szCs w:val="32"/>
            <w:rPrChange w:id="515" w:author="夏灵芝" w:date="2015-12-22T09:35:00Z">
              <w:rPr>
                <w:rFonts w:hint="eastAsia"/>
                <w:color w:val="auto"/>
              </w:rPr>
            </w:rPrChange>
          </w:rPr>
          <w:t>第四十七条</w:t>
        </w:r>
        <w:r w:rsidRPr="008B351C">
          <w:rPr>
            <w:rFonts w:ascii="仿宋_GB2312" w:hint="eastAsia"/>
            <w:szCs w:val="32"/>
            <w:rPrChange w:id="516" w:author="夏灵芝" w:date="2015-12-22T09:31:00Z">
              <w:rPr>
                <w:rFonts w:hint="eastAsia"/>
                <w:color w:val="auto"/>
              </w:rPr>
            </w:rPrChange>
          </w:rPr>
          <w:t xml:space="preserve"> </w:t>
        </w:r>
      </w:ins>
      <w:r w:rsidR="00A122AB" w:rsidRPr="008B351C">
        <w:rPr>
          <w:rFonts w:ascii="仿宋_GB2312" w:hint="eastAsia"/>
          <w:szCs w:val="32"/>
          <w:rPrChange w:id="517" w:author="夏灵芝" w:date="2015-12-22T09:31:00Z">
            <w:rPr>
              <w:rFonts w:hint="eastAsia"/>
              <w:color w:val="auto"/>
            </w:rPr>
          </w:rPrChange>
        </w:rPr>
        <w:t>本行在与和发行有关的机构（包括但不限于融资企业）签订的相关协议中，必须严格界定各方的权利义务以及应承担的责任。</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518" w:author="夏灵芝" w:date="2015-12-22T09:31:00Z">
            <w:rPr>
              <w:color w:val="auto"/>
            </w:rPr>
          </w:rPrChange>
        </w:rPr>
        <w:pPrChange w:id="519"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520" w:author="夏灵芝" w:date="2015-12-22T09:29:00Z">
        <w:r w:rsidRPr="00042D19">
          <w:rPr>
            <w:rFonts w:ascii="仿宋_GB2312" w:hint="eastAsia"/>
            <w:b/>
            <w:szCs w:val="32"/>
            <w:rPrChange w:id="521" w:author="夏灵芝" w:date="2015-12-22T09:35:00Z">
              <w:rPr>
                <w:rFonts w:hint="eastAsia"/>
                <w:color w:val="auto"/>
              </w:rPr>
            </w:rPrChange>
          </w:rPr>
          <w:t>第四十八条</w:t>
        </w:r>
        <w:r w:rsidRPr="008B351C">
          <w:rPr>
            <w:rFonts w:ascii="仿宋_GB2312" w:hint="eastAsia"/>
            <w:szCs w:val="32"/>
            <w:rPrChange w:id="522" w:author="夏灵芝" w:date="2015-12-22T09:31:00Z">
              <w:rPr>
                <w:rFonts w:hint="eastAsia"/>
                <w:color w:val="auto"/>
              </w:rPr>
            </w:rPrChange>
          </w:rPr>
          <w:t xml:space="preserve"> </w:t>
        </w:r>
      </w:ins>
      <w:r w:rsidR="00A122AB" w:rsidRPr="008B351C">
        <w:rPr>
          <w:rFonts w:ascii="仿宋_GB2312" w:hint="eastAsia"/>
          <w:szCs w:val="32"/>
          <w:rPrChange w:id="523" w:author="夏灵芝" w:date="2015-12-22T09:31:00Z">
            <w:rPr>
              <w:rFonts w:hint="eastAsia"/>
              <w:color w:val="auto"/>
            </w:rPr>
          </w:rPrChange>
        </w:rPr>
        <w:t>本行应按照有关规定在公开披露的发行文件中的显著位置登载风险提示说明，向投资者揭示理财直接融资工具的投资风险，不承担以自有资金向理财直接融资工具份额持有人分配或垫付相应投资本金和收益的责任。</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524" w:author="夏灵芝" w:date="2015-12-22T09:31:00Z">
            <w:rPr>
              <w:color w:val="auto"/>
            </w:rPr>
          </w:rPrChange>
        </w:rPr>
        <w:pPrChange w:id="525"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526" w:author="夏灵芝" w:date="2015-12-22T09:29:00Z">
        <w:r w:rsidRPr="00042D19">
          <w:rPr>
            <w:rFonts w:ascii="仿宋_GB2312" w:hint="eastAsia"/>
            <w:b/>
            <w:szCs w:val="32"/>
            <w:rPrChange w:id="527" w:author="夏灵芝" w:date="2015-12-22T09:35:00Z">
              <w:rPr>
                <w:rFonts w:hint="eastAsia"/>
                <w:color w:val="auto"/>
              </w:rPr>
            </w:rPrChange>
          </w:rPr>
          <w:t>第四十九条</w:t>
        </w:r>
        <w:r w:rsidRPr="008B351C">
          <w:rPr>
            <w:rFonts w:ascii="仿宋_GB2312" w:hint="eastAsia"/>
            <w:szCs w:val="32"/>
            <w:rPrChange w:id="528" w:author="夏灵芝" w:date="2015-12-22T09:31:00Z">
              <w:rPr>
                <w:rFonts w:hint="eastAsia"/>
                <w:color w:val="auto"/>
              </w:rPr>
            </w:rPrChange>
          </w:rPr>
          <w:t xml:space="preserve"> </w:t>
        </w:r>
      </w:ins>
      <w:r w:rsidR="00A122AB" w:rsidRPr="008B351C">
        <w:rPr>
          <w:rFonts w:ascii="仿宋_GB2312" w:hint="eastAsia"/>
          <w:szCs w:val="32"/>
          <w:rPrChange w:id="529" w:author="夏灵芝" w:date="2015-12-22T09:31:00Z">
            <w:rPr>
              <w:rFonts w:hint="eastAsia"/>
              <w:color w:val="auto"/>
            </w:rPr>
          </w:rPrChange>
        </w:rPr>
        <w:t>本行在对融资企业进行尽职调查时，融资企业应保证其提供资料的真实性、准确性和完整性，保证其提供的资料无虚假记载、误导性陈述或重大遗漏。</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530" w:author="夏灵芝" w:date="2015-12-22T09:31:00Z">
            <w:rPr>
              <w:color w:val="auto"/>
            </w:rPr>
          </w:rPrChange>
        </w:rPr>
        <w:pPrChange w:id="531" w:author="夏灵芝" w:date="2015-12-22T09:35:00Z">
          <w:pPr>
            <w:pStyle w:val="a3"/>
            <w:widowControl w:val="0"/>
            <w:numPr>
              <w:numId w:val="15"/>
            </w:numPr>
            <w:tabs>
              <w:tab w:val="num" w:pos="1805"/>
              <w:tab w:val="num" w:pos="1871"/>
            </w:tabs>
            <w:snapToGrid w:val="0"/>
            <w:spacing w:beforeLines="50" w:before="156" w:afterLines="50" w:after="156" w:line="360" w:lineRule="auto"/>
            <w:ind w:firstLine="624"/>
            <w:jc w:val="both"/>
            <w:textAlignment w:val="auto"/>
          </w:pPr>
        </w:pPrChange>
      </w:pPr>
      <w:ins w:id="532" w:author="夏灵芝" w:date="2015-12-22T09:29:00Z">
        <w:r w:rsidRPr="00042D19">
          <w:rPr>
            <w:rFonts w:ascii="仿宋_GB2312" w:hint="eastAsia"/>
            <w:b/>
            <w:szCs w:val="32"/>
            <w:rPrChange w:id="533" w:author="夏灵芝" w:date="2015-12-22T09:35:00Z">
              <w:rPr>
                <w:rFonts w:hint="eastAsia"/>
                <w:color w:val="auto"/>
              </w:rPr>
            </w:rPrChange>
          </w:rPr>
          <w:t>第五十条</w:t>
        </w:r>
        <w:r w:rsidRPr="008B351C">
          <w:rPr>
            <w:rFonts w:ascii="仿宋_GB2312" w:hint="eastAsia"/>
            <w:szCs w:val="32"/>
            <w:rPrChange w:id="534" w:author="夏灵芝" w:date="2015-12-22T09:31:00Z">
              <w:rPr>
                <w:rFonts w:hint="eastAsia"/>
                <w:color w:val="auto"/>
              </w:rPr>
            </w:rPrChange>
          </w:rPr>
          <w:t xml:space="preserve"> </w:t>
        </w:r>
      </w:ins>
      <w:r w:rsidR="00A122AB" w:rsidRPr="008B351C">
        <w:rPr>
          <w:rFonts w:ascii="仿宋_GB2312" w:hint="eastAsia"/>
          <w:szCs w:val="32"/>
          <w:rPrChange w:id="535" w:author="夏灵芝" w:date="2015-12-22T09:31:00Z">
            <w:rPr>
              <w:rFonts w:hint="eastAsia"/>
              <w:color w:val="auto"/>
            </w:rPr>
          </w:rPrChange>
        </w:rPr>
        <w:t>在本行尽职调查报告及出具的注册文件中不得含有虚假记载、误导性陈述或重大遗漏。</w:t>
      </w:r>
    </w:p>
    <w:p w:rsidR="00A122AB" w:rsidRPr="008B351C" w:rsidRDefault="00A122AB" w:rsidP="008B351C">
      <w:pPr>
        <w:pStyle w:val="a3"/>
        <w:widowControl w:val="0"/>
        <w:spacing w:before="0" w:after="0" w:line="360" w:lineRule="auto"/>
        <w:ind w:firstLineChars="200" w:firstLine="480"/>
        <w:jc w:val="both"/>
        <w:textAlignment w:val="auto"/>
        <w:rPr>
          <w:rFonts w:ascii="仿宋_GB2312" w:hint="eastAsia"/>
          <w:szCs w:val="32"/>
          <w:rPrChange w:id="536" w:author="夏灵芝" w:date="2015-12-22T09:31:00Z">
            <w:rPr>
              <w:rFonts w:hint="eastAsia"/>
              <w:color w:val="auto"/>
              <w:szCs w:val="24"/>
            </w:rPr>
          </w:rPrChange>
        </w:rPr>
        <w:pPrChange w:id="537"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FD7745" w:rsidRPr="008B351C" w:rsidRDefault="00FD7745" w:rsidP="008B351C">
      <w:pPr>
        <w:spacing w:line="360" w:lineRule="auto"/>
        <w:jc w:val="center"/>
        <w:rPr>
          <w:rFonts w:ascii="黑体" w:eastAsia="黑体" w:hAnsi="黑体"/>
          <w:sz w:val="24"/>
          <w:rPrChange w:id="538" w:author="夏灵芝" w:date="2015-12-22T09:32:00Z">
            <w:rPr>
              <w:b/>
              <w:sz w:val="24"/>
            </w:rPr>
          </w:rPrChange>
        </w:rPr>
      </w:pPr>
      <w:r w:rsidRPr="008B351C">
        <w:rPr>
          <w:rFonts w:ascii="黑体" w:eastAsia="黑体" w:hAnsi="黑体" w:hint="eastAsia"/>
          <w:sz w:val="24"/>
          <w:rPrChange w:id="539" w:author="夏灵芝" w:date="2015-12-22T09:32:00Z">
            <w:rPr>
              <w:rFonts w:hint="eastAsia"/>
              <w:b/>
              <w:sz w:val="24"/>
            </w:rPr>
          </w:rPrChange>
        </w:rPr>
        <w:t>第十二章</w:t>
      </w:r>
      <w:r w:rsidRPr="008B351C">
        <w:rPr>
          <w:rFonts w:ascii="黑体" w:eastAsia="黑体" w:hAnsi="黑体"/>
          <w:sz w:val="24"/>
          <w:rPrChange w:id="540" w:author="夏灵芝" w:date="2015-12-22T09:32:00Z">
            <w:rPr>
              <w:b/>
              <w:sz w:val="24"/>
            </w:rPr>
          </w:rPrChange>
        </w:rPr>
        <w:t xml:space="preserve">  </w:t>
      </w:r>
      <w:r w:rsidRPr="008B351C">
        <w:rPr>
          <w:rFonts w:ascii="黑体" w:eastAsia="黑体" w:hAnsi="黑体" w:hint="eastAsia"/>
          <w:sz w:val="24"/>
          <w:rPrChange w:id="541" w:author="夏灵芝" w:date="2015-12-22T09:32:00Z">
            <w:rPr>
              <w:rFonts w:hint="eastAsia"/>
              <w:b/>
              <w:sz w:val="24"/>
            </w:rPr>
          </w:rPrChange>
        </w:rPr>
        <w:t>违规处罚</w:t>
      </w:r>
    </w:p>
    <w:p w:rsidR="003C6304" w:rsidRPr="008B351C" w:rsidRDefault="008B351C" w:rsidP="00042D19">
      <w:pPr>
        <w:pStyle w:val="a3"/>
        <w:widowControl w:val="0"/>
        <w:spacing w:before="0" w:after="0" w:line="360" w:lineRule="auto"/>
        <w:ind w:firstLineChars="200" w:firstLine="482"/>
        <w:jc w:val="both"/>
        <w:textAlignment w:val="auto"/>
        <w:rPr>
          <w:rFonts w:ascii="仿宋_GB2312"/>
          <w:szCs w:val="32"/>
          <w:rPrChange w:id="542" w:author="夏灵芝" w:date="2015-12-22T09:31:00Z">
            <w:rPr>
              <w:color w:val="auto"/>
            </w:rPr>
          </w:rPrChange>
        </w:rPr>
        <w:pPrChange w:id="543" w:author="夏灵芝" w:date="2015-12-22T09:35:00Z">
          <w:pPr>
            <w:pStyle w:val="a3"/>
            <w:widowControl w:val="0"/>
            <w:numPr>
              <w:numId w:val="15"/>
            </w:numPr>
            <w:tabs>
              <w:tab w:val="num" w:pos="1805"/>
              <w:tab w:val="num" w:pos="1871"/>
            </w:tabs>
            <w:snapToGrid w:val="0"/>
            <w:spacing w:beforeLines="50" w:before="156" w:afterLines="50" w:after="156" w:line="360" w:lineRule="auto"/>
            <w:ind w:firstLine="480"/>
            <w:jc w:val="both"/>
            <w:textAlignment w:val="auto"/>
          </w:pPr>
        </w:pPrChange>
      </w:pPr>
      <w:ins w:id="544" w:author="夏灵芝" w:date="2015-12-22T09:29:00Z">
        <w:r w:rsidRPr="00042D19">
          <w:rPr>
            <w:rFonts w:ascii="仿宋_GB2312" w:hint="eastAsia"/>
            <w:b/>
            <w:szCs w:val="32"/>
            <w:rPrChange w:id="545" w:author="夏灵芝" w:date="2015-12-22T09:35:00Z">
              <w:rPr>
                <w:rFonts w:hint="eastAsia"/>
                <w:color w:val="auto"/>
              </w:rPr>
            </w:rPrChange>
          </w:rPr>
          <w:t>第五十一条</w:t>
        </w:r>
        <w:r w:rsidRPr="008B351C">
          <w:rPr>
            <w:rFonts w:ascii="仿宋_GB2312" w:hint="eastAsia"/>
            <w:szCs w:val="32"/>
            <w:rPrChange w:id="546" w:author="夏灵芝" w:date="2015-12-22T09:31:00Z">
              <w:rPr>
                <w:rFonts w:hint="eastAsia"/>
                <w:color w:val="auto"/>
              </w:rPr>
            </w:rPrChange>
          </w:rPr>
          <w:t xml:space="preserve"> </w:t>
        </w:r>
      </w:ins>
      <w:r w:rsidR="003C6304" w:rsidRPr="008B351C">
        <w:rPr>
          <w:rFonts w:ascii="仿宋_GB2312" w:hint="eastAsia"/>
          <w:szCs w:val="32"/>
          <w:rPrChange w:id="547" w:author="夏灵芝" w:date="2015-12-22T09:31:00Z">
            <w:rPr>
              <w:rFonts w:hint="eastAsia"/>
              <w:color w:val="auto"/>
            </w:rPr>
          </w:rPrChange>
        </w:rPr>
        <w:t>对于违反本管理办法规定开展理财直接融资工具业务的分支机构和业务经办人员，将视违规情节的严重，按照本行相关违规处理制度的规定进行责任追究。</w:t>
      </w:r>
    </w:p>
    <w:p w:rsidR="00FD7745" w:rsidRPr="008B351C" w:rsidRDefault="00FD7745" w:rsidP="008B351C">
      <w:pPr>
        <w:pStyle w:val="a3"/>
        <w:widowControl w:val="0"/>
        <w:spacing w:before="0" w:after="0" w:line="360" w:lineRule="auto"/>
        <w:ind w:firstLineChars="200" w:firstLine="480"/>
        <w:jc w:val="both"/>
        <w:textAlignment w:val="auto"/>
        <w:rPr>
          <w:rFonts w:ascii="仿宋_GB2312"/>
          <w:szCs w:val="32"/>
          <w:rPrChange w:id="548" w:author="夏灵芝" w:date="2015-12-22T09:31:00Z">
            <w:rPr>
              <w:color w:val="auto"/>
              <w:szCs w:val="24"/>
            </w:rPr>
          </w:rPrChange>
        </w:rPr>
        <w:pPrChange w:id="549" w:author="夏灵芝" w:date="2015-12-22T09:31:00Z">
          <w:pPr>
            <w:pStyle w:val="a3"/>
            <w:widowControl w:val="0"/>
            <w:tabs>
              <w:tab w:val="left" w:pos="1080"/>
            </w:tabs>
            <w:snapToGrid w:val="0"/>
            <w:spacing w:beforeLines="50" w:before="156" w:afterLines="50" w:after="156" w:line="360" w:lineRule="auto"/>
            <w:ind w:firstLineChars="200" w:firstLine="480"/>
            <w:jc w:val="both"/>
          </w:pPr>
        </w:pPrChange>
      </w:pPr>
    </w:p>
    <w:p w:rsidR="00A122AB" w:rsidRPr="008B351C" w:rsidRDefault="007734DB" w:rsidP="00042D19">
      <w:pPr>
        <w:spacing w:line="360" w:lineRule="auto"/>
        <w:jc w:val="center"/>
        <w:rPr>
          <w:rFonts w:ascii="黑体" w:eastAsia="黑体" w:hAnsi="黑体"/>
          <w:sz w:val="24"/>
          <w:rPrChange w:id="550" w:author="夏灵芝" w:date="2015-12-22T09:32:00Z">
            <w:rPr>
              <w:b/>
              <w:sz w:val="24"/>
            </w:rPr>
          </w:rPrChange>
        </w:rPr>
      </w:pPr>
      <w:r w:rsidRPr="008B351C">
        <w:rPr>
          <w:rFonts w:ascii="黑体" w:eastAsia="黑体" w:hAnsi="黑体" w:hint="eastAsia"/>
          <w:sz w:val="24"/>
          <w:rPrChange w:id="551" w:author="夏灵芝" w:date="2015-12-22T09:32:00Z">
            <w:rPr>
              <w:rFonts w:hint="eastAsia"/>
              <w:b/>
              <w:sz w:val="24"/>
            </w:rPr>
          </w:rPrChange>
        </w:rPr>
        <w:t>第十</w:t>
      </w:r>
      <w:r w:rsidR="00FD7745" w:rsidRPr="008B351C">
        <w:rPr>
          <w:rFonts w:ascii="黑体" w:eastAsia="黑体" w:hAnsi="黑体" w:hint="eastAsia"/>
          <w:sz w:val="24"/>
          <w:rPrChange w:id="552" w:author="夏灵芝" w:date="2015-12-22T09:32:00Z">
            <w:rPr>
              <w:rFonts w:hint="eastAsia"/>
              <w:b/>
              <w:sz w:val="24"/>
            </w:rPr>
          </w:rPrChange>
        </w:rPr>
        <w:t>三</w:t>
      </w:r>
      <w:r w:rsidR="00A122AB" w:rsidRPr="008B351C">
        <w:rPr>
          <w:rFonts w:ascii="黑体" w:eastAsia="黑体" w:hAnsi="黑体" w:hint="eastAsia"/>
          <w:sz w:val="24"/>
          <w:rPrChange w:id="553" w:author="夏灵芝" w:date="2015-12-22T09:32:00Z">
            <w:rPr>
              <w:rFonts w:hint="eastAsia"/>
              <w:b/>
              <w:sz w:val="24"/>
            </w:rPr>
          </w:rPrChange>
        </w:rPr>
        <w:t>章</w:t>
      </w:r>
      <w:r w:rsidR="00A122AB" w:rsidRPr="008B351C">
        <w:rPr>
          <w:rFonts w:ascii="黑体" w:eastAsia="黑体" w:hAnsi="黑体"/>
          <w:sz w:val="24"/>
          <w:rPrChange w:id="554" w:author="夏灵芝" w:date="2015-12-22T09:32:00Z">
            <w:rPr>
              <w:b/>
              <w:sz w:val="24"/>
            </w:rPr>
          </w:rPrChange>
        </w:rPr>
        <w:t xml:space="preserve">  </w:t>
      </w:r>
      <w:r w:rsidR="00A122AB" w:rsidRPr="008B351C">
        <w:rPr>
          <w:rFonts w:ascii="黑体" w:eastAsia="黑体" w:hAnsi="黑体" w:hint="eastAsia"/>
          <w:sz w:val="24"/>
          <w:rPrChange w:id="555" w:author="夏灵芝" w:date="2015-12-22T09:32:00Z">
            <w:rPr>
              <w:rFonts w:hint="eastAsia"/>
              <w:b/>
              <w:sz w:val="24"/>
            </w:rPr>
          </w:rPrChange>
        </w:rPr>
        <w:t>附</w:t>
      </w:r>
      <w:del w:id="556" w:author="夏灵芝" w:date="2015-12-22T09:25:00Z">
        <w:r w:rsidR="00A122AB" w:rsidRPr="008B351C" w:rsidDel="00CB7049">
          <w:rPr>
            <w:rFonts w:ascii="黑体" w:eastAsia="黑体" w:hAnsi="黑体"/>
            <w:sz w:val="24"/>
            <w:rPrChange w:id="557" w:author="夏灵芝" w:date="2015-12-22T09:32:00Z">
              <w:rPr>
                <w:b/>
                <w:sz w:val="24"/>
              </w:rPr>
            </w:rPrChange>
          </w:rPr>
          <w:delText xml:space="preserve">  </w:delText>
        </w:r>
      </w:del>
      <w:r w:rsidR="00A122AB" w:rsidRPr="008B351C">
        <w:rPr>
          <w:rFonts w:ascii="黑体" w:eastAsia="黑体" w:hAnsi="黑体" w:hint="eastAsia"/>
          <w:sz w:val="24"/>
          <w:rPrChange w:id="558" w:author="夏灵芝" w:date="2015-12-22T09:32:00Z">
            <w:rPr>
              <w:rFonts w:hint="eastAsia"/>
              <w:b/>
              <w:sz w:val="24"/>
            </w:rPr>
          </w:rPrChange>
        </w:rPr>
        <w:t>则</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559" w:author="夏灵芝" w:date="2015-12-22T09:31:00Z">
            <w:rPr>
              <w:color w:val="auto"/>
            </w:rPr>
          </w:rPrChange>
        </w:rPr>
        <w:pPrChange w:id="560" w:author="夏灵芝" w:date="2015-12-22T09:36:00Z">
          <w:pPr>
            <w:pStyle w:val="a3"/>
            <w:widowControl w:val="0"/>
            <w:numPr>
              <w:numId w:val="15"/>
            </w:numPr>
            <w:tabs>
              <w:tab w:val="num" w:pos="1805"/>
              <w:tab w:val="num" w:pos="1871"/>
            </w:tabs>
            <w:snapToGrid w:val="0"/>
            <w:spacing w:beforeLines="50" w:before="156" w:afterLines="50" w:after="156" w:line="360" w:lineRule="auto"/>
            <w:ind w:firstLine="482"/>
            <w:jc w:val="both"/>
            <w:textAlignment w:val="auto"/>
          </w:pPr>
        </w:pPrChange>
      </w:pPr>
      <w:ins w:id="561" w:author="夏灵芝" w:date="2015-12-22T09:29:00Z">
        <w:r w:rsidRPr="00042D19">
          <w:rPr>
            <w:rFonts w:ascii="仿宋_GB2312" w:hint="eastAsia"/>
            <w:b/>
            <w:szCs w:val="32"/>
            <w:rPrChange w:id="562" w:author="夏灵芝" w:date="2015-12-22T09:36:00Z">
              <w:rPr>
                <w:rFonts w:hint="eastAsia"/>
                <w:color w:val="auto"/>
              </w:rPr>
            </w:rPrChange>
          </w:rPr>
          <w:t>第五十二条</w:t>
        </w:r>
        <w:r w:rsidRPr="008B351C">
          <w:rPr>
            <w:rFonts w:ascii="仿宋_GB2312" w:hint="eastAsia"/>
            <w:szCs w:val="32"/>
            <w:rPrChange w:id="563" w:author="夏灵芝" w:date="2015-12-22T09:31:00Z">
              <w:rPr>
                <w:rFonts w:hint="eastAsia"/>
                <w:color w:val="auto"/>
              </w:rPr>
            </w:rPrChange>
          </w:rPr>
          <w:t xml:space="preserve"> </w:t>
        </w:r>
      </w:ins>
      <w:r w:rsidR="00FD7745" w:rsidRPr="008B351C">
        <w:rPr>
          <w:rFonts w:ascii="仿宋_GB2312" w:hint="eastAsia"/>
          <w:szCs w:val="32"/>
          <w:rPrChange w:id="564" w:author="夏灵芝" w:date="2015-12-22T09:31:00Z">
            <w:rPr>
              <w:rFonts w:hint="eastAsia"/>
              <w:color w:val="auto"/>
            </w:rPr>
          </w:rPrChange>
        </w:rPr>
        <w:t>本办法中的“日”指工作日。</w:t>
      </w:r>
      <w:r w:rsidR="00A122AB" w:rsidRPr="008B351C">
        <w:rPr>
          <w:rFonts w:ascii="仿宋_GB2312" w:hint="eastAsia"/>
          <w:szCs w:val="32"/>
          <w:rPrChange w:id="565" w:author="夏灵芝" w:date="2015-12-22T09:31:00Z">
            <w:rPr>
              <w:rFonts w:hint="eastAsia"/>
              <w:color w:val="auto"/>
            </w:rPr>
          </w:rPrChange>
        </w:rPr>
        <w:t>本办法由南京银行总行负责制定、解释和修改。</w:t>
      </w:r>
    </w:p>
    <w:p w:rsidR="00A122AB" w:rsidRPr="008B351C" w:rsidRDefault="008B351C" w:rsidP="00042D19">
      <w:pPr>
        <w:pStyle w:val="a3"/>
        <w:widowControl w:val="0"/>
        <w:spacing w:before="0" w:after="0" w:line="360" w:lineRule="auto"/>
        <w:ind w:firstLineChars="200" w:firstLine="482"/>
        <w:jc w:val="both"/>
        <w:textAlignment w:val="auto"/>
        <w:rPr>
          <w:rFonts w:ascii="仿宋_GB2312"/>
          <w:szCs w:val="32"/>
          <w:rPrChange w:id="566" w:author="夏灵芝" w:date="2015-12-22T09:31:00Z">
            <w:rPr>
              <w:color w:val="auto"/>
            </w:rPr>
          </w:rPrChange>
        </w:rPr>
        <w:pPrChange w:id="567" w:author="夏灵芝" w:date="2015-12-22T09:36:00Z">
          <w:pPr>
            <w:pStyle w:val="a3"/>
            <w:widowControl w:val="0"/>
            <w:numPr>
              <w:numId w:val="15"/>
            </w:numPr>
            <w:tabs>
              <w:tab w:val="num" w:pos="1805"/>
              <w:tab w:val="num" w:pos="1871"/>
            </w:tabs>
            <w:snapToGrid w:val="0"/>
            <w:spacing w:beforeLines="50" w:before="156" w:afterLines="50" w:after="156" w:line="360" w:lineRule="auto"/>
            <w:ind w:firstLine="482"/>
            <w:jc w:val="both"/>
            <w:textAlignment w:val="auto"/>
          </w:pPr>
        </w:pPrChange>
      </w:pPr>
      <w:ins w:id="568" w:author="夏灵芝" w:date="2015-12-22T09:29:00Z">
        <w:r w:rsidRPr="00042D19">
          <w:rPr>
            <w:rFonts w:ascii="仿宋_GB2312" w:hint="eastAsia"/>
            <w:b/>
            <w:szCs w:val="32"/>
            <w:rPrChange w:id="569" w:author="夏灵芝" w:date="2015-12-22T09:36:00Z">
              <w:rPr>
                <w:rFonts w:hint="eastAsia"/>
                <w:color w:val="auto"/>
              </w:rPr>
            </w:rPrChange>
          </w:rPr>
          <w:lastRenderedPageBreak/>
          <w:t>第五十三条</w:t>
        </w:r>
        <w:r w:rsidRPr="008B351C">
          <w:rPr>
            <w:rFonts w:ascii="仿宋_GB2312" w:hint="eastAsia"/>
            <w:szCs w:val="32"/>
            <w:rPrChange w:id="570" w:author="夏灵芝" w:date="2015-12-22T09:31:00Z">
              <w:rPr>
                <w:rFonts w:hint="eastAsia"/>
                <w:color w:val="auto"/>
              </w:rPr>
            </w:rPrChange>
          </w:rPr>
          <w:t xml:space="preserve"> </w:t>
        </w:r>
      </w:ins>
      <w:r w:rsidR="00A122AB" w:rsidRPr="008B351C">
        <w:rPr>
          <w:rFonts w:ascii="仿宋_GB2312" w:hint="eastAsia"/>
          <w:szCs w:val="32"/>
          <w:rPrChange w:id="571" w:author="夏灵芝" w:date="2015-12-22T09:31:00Z">
            <w:rPr>
              <w:rFonts w:hint="eastAsia"/>
              <w:color w:val="auto"/>
            </w:rPr>
          </w:rPrChange>
        </w:rPr>
        <w:t>本办法有与银监会等监管机构相关规章制度相违背的，以银监会等监管机构相关规章制度的规定为准。</w:t>
      </w:r>
    </w:p>
    <w:p w:rsidR="00A122AB" w:rsidRPr="00FC0DA6" w:rsidRDefault="008B351C" w:rsidP="00042D19">
      <w:pPr>
        <w:pStyle w:val="a3"/>
        <w:widowControl w:val="0"/>
        <w:spacing w:before="0" w:after="0" w:line="360" w:lineRule="auto"/>
        <w:ind w:firstLineChars="200" w:firstLine="482"/>
        <w:jc w:val="both"/>
        <w:textAlignment w:val="auto"/>
        <w:rPr>
          <w:rFonts w:ascii="宋体" w:hAnsi="宋体" w:hint="eastAsia"/>
          <w:szCs w:val="32"/>
          <w:rPrChange w:id="572" w:author="夏灵芝" w:date="2015-12-22T15:17:00Z">
            <w:rPr>
              <w:rFonts w:hint="eastAsia"/>
              <w:color w:val="auto"/>
            </w:rPr>
          </w:rPrChange>
        </w:rPr>
        <w:pPrChange w:id="573" w:author="夏灵芝" w:date="2015-12-22T09:36:00Z">
          <w:pPr>
            <w:pStyle w:val="a3"/>
            <w:widowControl w:val="0"/>
            <w:numPr>
              <w:numId w:val="15"/>
            </w:numPr>
            <w:tabs>
              <w:tab w:val="num" w:pos="1805"/>
              <w:tab w:val="num" w:pos="1871"/>
            </w:tabs>
            <w:snapToGrid w:val="0"/>
            <w:spacing w:beforeLines="50" w:before="156" w:afterLines="50" w:after="156" w:line="360" w:lineRule="auto"/>
            <w:ind w:firstLine="482"/>
            <w:jc w:val="both"/>
            <w:textAlignment w:val="auto"/>
          </w:pPr>
        </w:pPrChange>
      </w:pPr>
      <w:ins w:id="574" w:author="夏灵芝" w:date="2015-12-22T09:29:00Z">
        <w:r w:rsidRPr="00042D19">
          <w:rPr>
            <w:rFonts w:ascii="仿宋_GB2312" w:hint="eastAsia"/>
            <w:b/>
            <w:szCs w:val="32"/>
            <w:rPrChange w:id="575" w:author="夏灵芝" w:date="2015-12-22T09:36:00Z">
              <w:rPr>
                <w:rFonts w:hint="eastAsia"/>
                <w:color w:val="auto"/>
              </w:rPr>
            </w:rPrChange>
          </w:rPr>
          <w:t>第五十四条</w:t>
        </w:r>
        <w:r w:rsidRPr="008B351C">
          <w:rPr>
            <w:rFonts w:ascii="仿宋_GB2312" w:hint="eastAsia"/>
            <w:szCs w:val="32"/>
            <w:rPrChange w:id="576" w:author="夏灵芝" w:date="2015-12-22T09:31:00Z">
              <w:rPr>
                <w:rFonts w:hint="eastAsia"/>
                <w:color w:val="auto"/>
              </w:rPr>
            </w:rPrChange>
          </w:rPr>
          <w:t xml:space="preserve"> </w:t>
        </w:r>
      </w:ins>
      <w:r w:rsidR="00A122AB" w:rsidRPr="008B351C">
        <w:rPr>
          <w:rFonts w:ascii="仿宋_GB2312" w:hint="eastAsia"/>
          <w:szCs w:val="32"/>
          <w:rPrChange w:id="577" w:author="夏灵芝" w:date="2015-12-22T09:31:00Z">
            <w:rPr>
              <w:rFonts w:hint="eastAsia"/>
              <w:color w:val="auto"/>
            </w:rPr>
          </w:rPrChange>
        </w:rPr>
        <w:t>本办法自</w:t>
      </w:r>
      <w:del w:id="578" w:author="夏灵芝" w:date="2015-12-22T15:17:00Z">
        <w:r w:rsidR="00A122AB" w:rsidRPr="008B351C" w:rsidDel="00FC0DA6">
          <w:rPr>
            <w:rFonts w:ascii="仿宋_GB2312" w:hint="eastAsia"/>
            <w:szCs w:val="32"/>
            <w:rPrChange w:id="579" w:author="夏灵芝" w:date="2015-12-22T09:31:00Z">
              <w:rPr>
                <w:rFonts w:hint="eastAsia"/>
                <w:color w:val="auto"/>
              </w:rPr>
            </w:rPrChange>
          </w:rPr>
          <w:delText>发布</w:delText>
        </w:r>
      </w:del>
      <w:ins w:id="580" w:author="夏灵芝" w:date="2015-12-22T15:17:00Z">
        <w:r w:rsidR="00FC0DA6">
          <w:rPr>
            <w:rFonts w:ascii="仿宋_GB2312" w:hint="eastAsia"/>
            <w:szCs w:val="32"/>
          </w:rPr>
          <w:t>公布</w:t>
        </w:r>
      </w:ins>
      <w:r w:rsidR="00A122AB" w:rsidRPr="008B351C">
        <w:rPr>
          <w:rFonts w:ascii="仿宋_GB2312" w:hint="eastAsia"/>
          <w:szCs w:val="32"/>
          <w:rPrChange w:id="581" w:author="夏灵芝" w:date="2015-12-22T09:31:00Z">
            <w:rPr>
              <w:rFonts w:hint="eastAsia"/>
              <w:color w:val="auto"/>
            </w:rPr>
          </w:rPrChange>
        </w:rPr>
        <w:t>之日起施行。</w:t>
      </w:r>
      <w:r w:rsidR="004C5BFA" w:rsidRPr="008B351C">
        <w:rPr>
          <w:rFonts w:ascii="仿宋_GB2312" w:hint="eastAsia"/>
          <w:szCs w:val="32"/>
          <w:rPrChange w:id="582" w:author="夏灵芝" w:date="2015-12-22T09:31:00Z">
            <w:rPr>
              <w:rFonts w:hint="eastAsia"/>
              <w:color w:val="auto"/>
            </w:rPr>
          </w:rPrChange>
        </w:rPr>
        <w:t>原《南京银行理财直接融资工具业务管理办法》（宁</w:t>
      </w:r>
      <w:r w:rsidR="004C5BFA" w:rsidRPr="00FC0DA6">
        <w:rPr>
          <w:rFonts w:ascii="宋体" w:hAnsi="宋体" w:hint="eastAsia"/>
          <w:szCs w:val="32"/>
          <w:rPrChange w:id="583" w:author="夏灵芝" w:date="2015-12-22T15:17:00Z">
            <w:rPr>
              <w:rFonts w:hint="eastAsia"/>
              <w:color w:val="auto"/>
            </w:rPr>
          </w:rPrChange>
        </w:rPr>
        <w:t>银发〔</w:t>
      </w:r>
      <w:r w:rsidR="004C5BFA" w:rsidRPr="00FC0DA6">
        <w:rPr>
          <w:rFonts w:ascii="宋体" w:hAnsi="宋体" w:hint="eastAsia"/>
          <w:szCs w:val="32"/>
          <w:rPrChange w:id="584" w:author="夏灵芝" w:date="2015-12-22T15:17:00Z">
            <w:rPr>
              <w:rFonts w:hint="eastAsia"/>
              <w:color w:val="auto"/>
            </w:rPr>
          </w:rPrChange>
        </w:rPr>
        <w:t>2015</w:t>
      </w:r>
      <w:r w:rsidR="004C5BFA" w:rsidRPr="00FC0DA6">
        <w:rPr>
          <w:rFonts w:ascii="宋体" w:hAnsi="宋体" w:hint="eastAsia"/>
          <w:szCs w:val="32"/>
          <w:rPrChange w:id="585" w:author="夏灵芝" w:date="2015-12-22T15:17:00Z">
            <w:rPr>
              <w:rFonts w:hint="eastAsia"/>
              <w:color w:val="auto"/>
            </w:rPr>
          </w:rPrChange>
        </w:rPr>
        <w:t>〕</w:t>
      </w:r>
      <w:r w:rsidR="007235C9" w:rsidRPr="00FC0DA6">
        <w:rPr>
          <w:rFonts w:ascii="宋体" w:hAnsi="宋体" w:hint="eastAsia"/>
          <w:szCs w:val="32"/>
          <w:rPrChange w:id="586" w:author="夏灵芝" w:date="2015-12-22T15:17:00Z">
            <w:rPr>
              <w:rFonts w:hint="eastAsia"/>
              <w:color w:val="auto"/>
            </w:rPr>
          </w:rPrChange>
        </w:rPr>
        <w:t>242</w:t>
      </w:r>
      <w:r w:rsidR="004C5BFA" w:rsidRPr="00FC0DA6">
        <w:rPr>
          <w:rFonts w:ascii="宋体" w:hAnsi="宋体" w:hint="eastAsia"/>
          <w:szCs w:val="32"/>
          <w:rPrChange w:id="587" w:author="夏灵芝" w:date="2015-12-22T15:17:00Z">
            <w:rPr>
              <w:rFonts w:hint="eastAsia"/>
              <w:color w:val="auto"/>
            </w:rPr>
          </w:rPrChange>
        </w:rPr>
        <w:t>号）同时废止。</w:t>
      </w:r>
    </w:p>
    <w:p w:rsidR="00157D13" w:rsidRPr="008B351C" w:rsidRDefault="00157D13" w:rsidP="008B351C">
      <w:pPr>
        <w:pStyle w:val="a3"/>
        <w:widowControl w:val="0"/>
        <w:spacing w:before="0" w:after="0" w:line="360" w:lineRule="auto"/>
        <w:ind w:firstLineChars="200" w:firstLine="480"/>
        <w:jc w:val="both"/>
        <w:textAlignment w:val="auto"/>
        <w:rPr>
          <w:rFonts w:ascii="仿宋_GB2312"/>
          <w:szCs w:val="32"/>
          <w:rPrChange w:id="588" w:author="夏灵芝" w:date="2015-12-22T09:31:00Z">
            <w:rPr/>
          </w:rPrChange>
        </w:rPr>
        <w:pPrChange w:id="589" w:author="夏灵芝" w:date="2015-12-22T09:31:00Z">
          <w:pPr>
            <w:pStyle w:val="a3"/>
            <w:widowControl w:val="0"/>
            <w:snapToGrid w:val="0"/>
            <w:spacing w:beforeLines="50" w:before="156" w:afterLines="50" w:after="156" w:line="360" w:lineRule="auto"/>
            <w:ind w:firstLine="0"/>
            <w:jc w:val="both"/>
          </w:pPr>
        </w:pPrChange>
      </w:pPr>
      <w:bookmarkStart w:id="590" w:name="_Toc313033306"/>
      <w:bookmarkStart w:id="591" w:name="_Toc313033307"/>
      <w:bookmarkStart w:id="592" w:name="_Toc313033308"/>
      <w:bookmarkStart w:id="593" w:name="_总__则"/>
      <w:bookmarkEnd w:id="2"/>
      <w:bookmarkEnd w:id="590"/>
      <w:bookmarkEnd w:id="591"/>
      <w:bookmarkEnd w:id="592"/>
      <w:bookmarkEnd w:id="593"/>
    </w:p>
    <w:sectPr w:rsidR="00157D13" w:rsidRPr="008B351C">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54E" w:rsidRDefault="00F3054E" w:rsidP="00C32911">
      <w:r>
        <w:separator/>
      </w:r>
    </w:p>
  </w:endnote>
  <w:endnote w:type="continuationSeparator" w:id="0">
    <w:p w:rsidR="00F3054E" w:rsidRDefault="00F3054E" w:rsidP="00C32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049" w:rsidRDefault="00CB7049">
    <w:pPr>
      <w:pStyle w:val="aa"/>
      <w:jc w:val="center"/>
      <w:rPr>
        <w:ins w:id="594" w:author="夏灵芝" w:date="2015-12-22T09:25:00Z"/>
      </w:rPr>
    </w:pPr>
    <w:ins w:id="595" w:author="夏灵芝" w:date="2015-12-22T09:25:00Z">
      <w:r>
        <w:fldChar w:fldCharType="begin"/>
      </w:r>
      <w:r>
        <w:instrText xml:space="preserve"> PAGE   \* MERGEFORMAT </w:instrText>
      </w:r>
      <w:r>
        <w:fldChar w:fldCharType="separate"/>
      </w:r>
    </w:ins>
    <w:r w:rsidR="00A719F0" w:rsidRPr="00A719F0">
      <w:rPr>
        <w:noProof/>
        <w:lang w:val="zh-CN"/>
      </w:rPr>
      <w:t>1</w:t>
    </w:r>
    <w:ins w:id="596" w:author="夏灵芝" w:date="2015-12-22T09:25:00Z">
      <w:r>
        <w:fldChar w:fldCharType="end"/>
      </w:r>
    </w:ins>
  </w:p>
  <w:p w:rsidR="00CB7049" w:rsidRDefault="00CB704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54E" w:rsidRDefault="00F3054E" w:rsidP="00C32911">
      <w:r>
        <w:separator/>
      </w:r>
    </w:p>
  </w:footnote>
  <w:footnote w:type="continuationSeparator" w:id="0">
    <w:p w:rsidR="00F3054E" w:rsidRDefault="00F3054E" w:rsidP="00C32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911" w:rsidRDefault="00C32911" w:rsidP="00656314">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0C8E"/>
    <w:multiLevelType w:val="multilevel"/>
    <w:tmpl w:val="88441E2C"/>
    <w:lvl w:ilvl="0">
      <w:start w:val="1"/>
      <w:numFmt w:val="chineseCountingThousand"/>
      <w:pStyle w:val="1"/>
      <w:suff w:val="space"/>
      <w:lvlText w:val="第%1章"/>
      <w:lvlJc w:val="left"/>
      <w:pPr>
        <w:ind w:left="170" w:hanging="170"/>
      </w:pPr>
      <w:rPr>
        <w:rFonts w:ascii="宋体" w:eastAsia="宋体" w:hAnsi="宋体" w:hint="eastAsia"/>
        <w:b/>
        <w:i w:val="0"/>
        <w:caps w:val="0"/>
        <w:strike w:val="0"/>
        <w:dstrike w:val="0"/>
        <w:outline w:val="0"/>
        <w:shadow w:val="0"/>
        <w:emboss w:val="0"/>
        <w:imprint w:val="0"/>
        <w:snapToGrid w:val="0"/>
        <w:vanish w:val="0"/>
        <w:color w:val="auto"/>
        <w:spacing w:val="0"/>
        <w:w w:val="100"/>
        <w:kern w:val="0"/>
        <w:position w:val="0"/>
        <w:sz w:val="28"/>
        <w:szCs w:val="28"/>
        <w:u w:val="none"/>
        <w:vertAlign w:val="baseline"/>
        <w:em w:val="none"/>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1F052F37"/>
    <w:multiLevelType w:val="hybridMultilevel"/>
    <w:tmpl w:val="C25279CE"/>
    <w:lvl w:ilvl="0" w:tplc="91AC1E74">
      <w:start w:val="1"/>
      <w:numFmt w:val="chineseCountingThousand"/>
      <w:lvlText w:val="第%1条"/>
      <w:lvlJc w:val="left"/>
      <w:pPr>
        <w:ind w:left="1697" w:hanging="420"/>
      </w:pPr>
      <w:rPr>
        <w:rFonts w:ascii="仿宋_GB2312" w:eastAsia="仿宋_GB2312" w:cs="Times New Roman" w:hint="eastAsia"/>
        <w:b/>
      </w:rPr>
    </w:lvl>
    <w:lvl w:ilvl="1" w:tplc="04090019" w:tentative="1">
      <w:start w:val="1"/>
      <w:numFmt w:val="lowerLetter"/>
      <w:lvlText w:val="%2)"/>
      <w:lvlJc w:val="left"/>
      <w:pPr>
        <w:ind w:left="2117" w:hanging="420"/>
      </w:pPr>
      <w:rPr>
        <w:rFonts w:cs="Times New Roman"/>
      </w:rPr>
    </w:lvl>
    <w:lvl w:ilvl="2" w:tplc="0409001B" w:tentative="1">
      <w:start w:val="1"/>
      <w:numFmt w:val="lowerRoman"/>
      <w:lvlText w:val="%3."/>
      <w:lvlJc w:val="right"/>
      <w:pPr>
        <w:ind w:left="2537" w:hanging="420"/>
      </w:pPr>
      <w:rPr>
        <w:rFonts w:cs="Times New Roman"/>
      </w:rPr>
    </w:lvl>
    <w:lvl w:ilvl="3" w:tplc="0409000F" w:tentative="1">
      <w:start w:val="1"/>
      <w:numFmt w:val="decimal"/>
      <w:lvlText w:val="%4."/>
      <w:lvlJc w:val="left"/>
      <w:pPr>
        <w:ind w:left="2957" w:hanging="420"/>
      </w:pPr>
      <w:rPr>
        <w:rFonts w:cs="Times New Roman"/>
      </w:rPr>
    </w:lvl>
    <w:lvl w:ilvl="4" w:tplc="04090019" w:tentative="1">
      <w:start w:val="1"/>
      <w:numFmt w:val="lowerLetter"/>
      <w:lvlText w:val="%5)"/>
      <w:lvlJc w:val="left"/>
      <w:pPr>
        <w:ind w:left="3377" w:hanging="420"/>
      </w:pPr>
      <w:rPr>
        <w:rFonts w:cs="Times New Roman"/>
      </w:rPr>
    </w:lvl>
    <w:lvl w:ilvl="5" w:tplc="0409001B" w:tentative="1">
      <w:start w:val="1"/>
      <w:numFmt w:val="lowerRoman"/>
      <w:lvlText w:val="%6."/>
      <w:lvlJc w:val="right"/>
      <w:pPr>
        <w:ind w:left="3797" w:hanging="420"/>
      </w:pPr>
      <w:rPr>
        <w:rFonts w:cs="Times New Roman"/>
      </w:rPr>
    </w:lvl>
    <w:lvl w:ilvl="6" w:tplc="0409000F" w:tentative="1">
      <w:start w:val="1"/>
      <w:numFmt w:val="decimal"/>
      <w:lvlText w:val="%7."/>
      <w:lvlJc w:val="left"/>
      <w:pPr>
        <w:ind w:left="4217" w:hanging="420"/>
      </w:pPr>
      <w:rPr>
        <w:rFonts w:cs="Times New Roman"/>
      </w:rPr>
    </w:lvl>
    <w:lvl w:ilvl="7" w:tplc="04090019" w:tentative="1">
      <w:start w:val="1"/>
      <w:numFmt w:val="lowerLetter"/>
      <w:lvlText w:val="%8)"/>
      <w:lvlJc w:val="left"/>
      <w:pPr>
        <w:ind w:left="4637" w:hanging="420"/>
      </w:pPr>
      <w:rPr>
        <w:rFonts w:cs="Times New Roman"/>
      </w:rPr>
    </w:lvl>
    <w:lvl w:ilvl="8" w:tplc="0409001B" w:tentative="1">
      <w:start w:val="1"/>
      <w:numFmt w:val="lowerRoman"/>
      <w:lvlText w:val="%9."/>
      <w:lvlJc w:val="right"/>
      <w:pPr>
        <w:ind w:left="5057" w:hanging="420"/>
      </w:pPr>
      <w:rPr>
        <w:rFonts w:cs="Times New Roman"/>
      </w:rPr>
    </w:lvl>
  </w:abstractNum>
  <w:abstractNum w:abstractNumId="2" w15:restartNumberingAfterBreak="0">
    <w:nsid w:val="21754641"/>
    <w:multiLevelType w:val="hybridMultilevel"/>
    <w:tmpl w:val="2BBE95DA"/>
    <w:lvl w:ilvl="0" w:tplc="A92C8752">
      <w:start w:val="1"/>
      <w:numFmt w:val="chineseCountingThousand"/>
      <w:lvlText w:val="第%1条"/>
      <w:lvlJc w:val="left"/>
      <w:pPr>
        <w:tabs>
          <w:tab w:val="num" w:pos="3047"/>
        </w:tabs>
        <w:ind w:left="1176" w:firstLine="624"/>
      </w:pPr>
      <w:rPr>
        <w:rFonts w:ascii="宋体" w:eastAsia="宋体" w:hAnsi="华文细黑" w:hint="eastAsia"/>
        <w:b/>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249786F"/>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2ED30550"/>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33BB38B7"/>
    <w:multiLevelType w:val="hybridMultilevel"/>
    <w:tmpl w:val="6B562838"/>
    <w:lvl w:ilvl="0" w:tplc="A27CE422">
      <w:start w:val="1"/>
      <w:numFmt w:val="japaneseCounting"/>
      <w:lvlText w:val="（%1）"/>
      <w:lvlJc w:val="left"/>
      <w:pPr>
        <w:ind w:left="1438" w:hanging="72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6" w15:restartNumberingAfterBreak="0">
    <w:nsid w:val="378E702E"/>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38374970"/>
    <w:multiLevelType w:val="multilevel"/>
    <w:tmpl w:val="16C4A132"/>
    <w:lvl w:ilvl="0">
      <w:start w:val="1"/>
      <w:numFmt w:val="chineseCountingThousand"/>
      <w:lvlText w:val="第%1章"/>
      <w:lvlJc w:val="left"/>
      <w:pPr>
        <w:tabs>
          <w:tab w:val="num" w:pos="1155"/>
        </w:tabs>
        <w:ind w:left="1155" w:hanging="1155"/>
      </w:pPr>
      <w:rPr>
        <w:rFonts w:eastAsia="黑体" w:hint="eastAsia"/>
        <w:b/>
        <w:i w:val="0"/>
        <w:sz w:val="24"/>
        <w:szCs w:val="24"/>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japaneseCounting"/>
      <w:lvlText w:val="第%4条"/>
      <w:lvlJc w:val="left"/>
      <w:pPr>
        <w:tabs>
          <w:tab w:val="num" w:pos="2340"/>
        </w:tabs>
        <w:ind w:left="2340" w:hanging="1080"/>
      </w:pPr>
      <w:rPr>
        <w:rFonts w:hint="default"/>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8" w15:restartNumberingAfterBreak="0">
    <w:nsid w:val="3C5E2979"/>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3FEA2DA6"/>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3FFC6C02"/>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42190697"/>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4E1009E0"/>
    <w:multiLevelType w:val="hybridMultilevel"/>
    <w:tmpl w:val="FED614C2"/>
    <w:lvl w:ilvl="0" w:tplc="A92C8752">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C5D7E7A"/>
    <w:multiLevelType w:val="hybridMultilevel"/>
    <w:tmpl w:val="7DDC0666"/>
    <w:lvl w:ilvl="0" w:tplc="CA582198">
      <w:start w:val="1"/>
      <w:numFmt w:val="japaneseCounting"/>
      <w:lvlText w:val="（%1）"/>
      <w:lvlJc w:val="left"/>
      <w:pPr>
        <w:ind w:left="1500" w:hanging="90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15:restartNumberingAfterBreak="0">
    <w:nsid w:val="6D727B18"/>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7D7E228D"/>
    <w:multiLevelType w:val="multilevel"/>
    <w:tmpl w:val="FED614C2"/>
    <w:lvl w:ilvl="0">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EEB42AC"/>
    <w:multiLevelType w:val="hybridMultilevel"/>
    <w:tmpl w:val="977035F6"/>
    <w:lvl w:ilvl="0" w:tplc="99AAB8F6">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7"/>
  </w:num>
  <w:num w:numId="3">
    <w:abstractNumId w:val="16"/>
  </w:num>
  <w:num w:numId="4">
    <w:abstractNumId w:val="4"/>
  </w:num>
  <w:num w:numId="5">
    <w:abstractNumId w:val="3"/>
  </w:num>
  <w:num w:numId="6">
    <w:abstractNumId w:val="14"/>
  </w:num>
  <w:num w:numId="7">
    <w:abstractNumId w:val="8"/>
  </w:num>
  <w:num w:numId="8">
    <w:abstractNumId w:val="15"/>
  </w:num>
  <w:num w:numId="9">
    <w:abstractNumId w:val="9"/>
  </w:num>
  <w:num w:numId="10">
    <w:abstractNumId w:val="10"/>
  </w:num>
  <w:num w:numId="11">
    <w:abstractNumId w:val="11"/>
  </w:num>
  <w:num w:numId="12">
    <w:abstractNumId w:val="1"/>
  </w:num>
  <w:num w:numId="13">
    <w:abstractNumId w:val="6"/>
  </w:num>
  <w:num w:numId="14">
    <w:abstractNumId w:val="2"/>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2"/>
  </w:num>
  <w:num w:numId="18">
    <w:abstractNumId w:val="5"/>
  </w:num>
  <w:num w:numId="19">
    <w:abstractNumId w:val="16"/>
    <w:lvlOverride w:ilvl="0">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7D13"/>
    <w:rsid w:val="00001A75"/>
    <w:rsid w:val="00003D3B"/>
    <w:rsid w:val="00011D38"/>
    <w:rsid w:val="000152F4"/>
    <w:rsid w:val="000175F5"/>
    <w:rsid w:val="00037E14"/>
    <w:rsid w:val="00042D19"/>
    <w:rsid w:val="00061264"/>
    <w:rsid w:val="00065DA3"/>
    <w:rsid w:val="00083534"/>
    <w:rsid w:val="000D0BA8"/>
    <w:rsid w:val="000D28BE"/>
    <w:rsid w:val="000F0C79"/>
    <w:rsid w:val="000F1B72"/>
    <w:rsid w:val="000F2DF6"/>
    <w:rsid w:val="000F5D22"/>
    <w:rsid w:val="000F7FCA"/>
    <w:rsid w:val="001022D4"/>
    <w:rsid w:val="00110AEC"/>
    <w:rsid w:val="0014585A"/>
    <w:rsid w:val="00150C43"/>
    <w:rsid w:val="00157D13"/>
    <w:rsid w:val="00175DF3"/>
    <w:rsid w:val="00182168"/>
    <w:rsid w:val="001845DB"/>
    <w:rsid w:val="001879BD"/>
    <w:rsid w:val="00193537"/>
    <w:rsid w:val="00193D62"/>
    <w:rsid w:val="001A05C9"/>
    <w:rsid w:val="001B0D59"/>
    <w:rsid w:val="001B7682"/>
    <w:rsid w:val="001C396B"/>
    <w:rsid w:val="001C7503"/>
    <w:rsid w:val="001D2862"/>
    <w:rsid w:val="001D3820"/>
    <w:rsid w:val="001E0637"/>
    <w:rsid w:val="001E6705"/>
    <w:rsid w:val="001F67F2"/>
    <w:rsid w:val="002011B8"/>
    <w:rsid w:val="002021BC"/>
    <w:rsid w:val="00217BBA"/>
    <w:rsid w:val="0022501E"/>
    <w:rsid w:val="0023099F"/>
    <w:rsid w:val="0024138D"/>
    <w:rsid w:val="00243CEF"/>
    <w:rsid w:val="00252E7F"/>
    <w:rsid w:val="0027345F"/>
    <w:rsid w:val="00275762"/>
    <w:rsid w:val="002866E4"/>
    <w:rsid w:val="0029032F"/>
    <w:rsid w:val="002A3472"/>
    <w:rsid w:val="002A4F2C"/>
    <w:rsid w:val="002F22F1"/>
    <w:rsid w:val="00305A66"/>
    <w:rsid w:val="0032258B"/>
    <w:rsid w:val="00336E44"/>
    <w:rsid w:val="003434F4"/>
    <w:rsid w:val="00344CF1"/>
    <w:rsid w:val="00345581"/>
    <w:rsid w:val="00383C35"/>
    <w:rsid w:val="00386D9F"/>
    <w:rsid w:val="0039751E"/>
    <w:rsid w:val="003A27CD"/>
    <w:rsid w:val="003B4633"/>
    <w:rsid w:val="003C6304"/>
    <w:rsid w:val="003E155B"/>
    <w:rsid w:val="00407496"/>
    <w:rsid w:val="004077E2"/>
    <w:rsid w:val="00415A75"/>
    <w:rsid w:val="00416934"/>
    <w:rsid w:val="00432799"/>
    <w:rsid w:val="0044381F"/>
    <w:rsid w:val="00454A62"/>
    <w:rsid w:val="00475AA5"/>
    <w:rsid w:val="004A54B1"/>
    <w:rsid w:val="004B34E0"/>
    <w:rsid w:val="004C5BFA"/>
    <w:rsid w:val="004D519E"/>
    <w:rsid w:val="004F1D13"/>
    <w:rsid w:val="005263D5"/>
    <w:rsid w:val="00531F07"/>
    <w:rsid w:val="005326AA"/>
    <w:rsid w:val="00547F49"/>
    <w:rsid w:val="00560BA1"/>
    <w:rsid w:val="00561001"/>
    <w:rsid w:val="0056682A"/>
    <w:rsid w:val="00583171"/>
    <w:rsid w:val="00592E72"/>
    <w:rsid w:val="00593E33"/>
    <w:rsid w:val="00596829"/>
    <w:rsid w:val="005D19CD"/>
    <w:rsid w:val="005E1715"/>
    <w:rsid w:val="005F01BC"/>
    <w:rsid w:val="005F7971"/>
    <w:rsid w:val="00612F65"/>
    <w:rsid w:val="00617577"/>
    <w:rsid w:val="0062243B"/>
    <w:rsid w:val="00633175"/>
    <w:rsid w:val="006458F9"/>
    <w:rsid w:val="00650EB9"/>
    <w:rsid w:val="00656314"/>
    <w:rsid w:val="00665057"/>
    <w:rsid w:val="00666E80"/>
    <w:rsid w:val="006710CE"/>
    <w:rsid w:val="00686C91"/>
    <w:rsid w:val="006B7636"/>
    <w:rsid w:val="006C0DC3"/>
    <w:rsid w:val="006C6126"/>
    <w:rsid w:val="006F65D9"/>
    <w:rsid w:val="00703004"/>
    <w:rsid w:val="007235C9"/>
    <w:rsid w:val="00731F49"/>
    <w:rsid w:val="007448F6"/>
    <w:rsid w:val="00750375"/>
    <w:rsid w:val="007734DB"/>
    <w:rsid w:val="00774583"/>
    <w:rsid w:val="007922F0"/>
    <w:rsid w:val="007935FE"/>
    <w:rsid w:val="007E5A7B"/>
    <w:rsid w:val="007F4AB5"/>
    <w:rsid w:val="00800CD2"/>
    <w:rsid w:val="0081726A"/>
    <w:rsid w:val="00856FD0"/>
    <w:rsid w:val="00876DB0"/>
    <w:rsid w:val="008A664E"/>
    <w:rsid w:val="008B02FA"/>
    <w:rsid w:val="008B351C"/>
    <w:rsid w:val="008C7ED4"/>
    <w:rsid w:val="008D7B1E"/>
    <w:rsid w:val="008F0938"/>
    <w:rsid w:val="008F10DF"/>
    <w:rsid w:val="00904F87"/>
    <w:rsid w:val="00930E53"/>
    <w:rsid w:val="009473BA"/>
    <w:rsid w:val="00951DEF"/>
    <w:rsid w:val="00970BDC"/>
    <w:rsid w:val="0097138A"/>
    <w:rsid w:val="0097201D"/>
    <w:rsid w:val="009A5BB9"/>
    <w:rsid w:val="00A122AB"/>
    <w:rsid w:val="00A17A02"/>
    <w:rsid w:val="00A257C5"/>
    <w:rsid w:val="00A6231F"/>
    <w:rsid w:val="00A719F0"/>
    <w:rsid w:val="00A80BF0"/>
    <w:rsid w:val="00A848AF"/>
    <w:rsid w:val="00A96591"/>
    <w:rsid w:val="00AB226D"/>
    <w:rsid w:val="00AC4BDB"/>
    <w:rsid w:val="00AF3D7B"/>
    <w:rsid w:val="00AF6FB4"/>
    <w:rsid w:val="00B12EAE"/>
    <w:rsid w:val="00B15C34"/>
    <w:rsid w:val="00B226EF"/>
    <w:rsid w:val="00B3276E"/>
    <w:rsid w:val="00B33D0B"/>
    <w:rsid w:val="00B46BF9"/>
    <w:rsid w:val="00B7570B"/>
    <w:rsid w:val="00B924A1"/>
    <w:rsid w:val="00BC3B23"/>
    <w:rsid w:val="00BC4AC4"/>
    <w:rsid w:val="00BC66E4"/>
    <w:rsid w:val="00C32911"/>
    <w:rsid w:val="00C41850"/>
    <w:rsid w:val="00C63381"/>
    <w:rsid w:val="00C64AD5"/>
    <w:rsid w:val="00C82509"/>
    <w:rsid w:val="00CB28FA"/>
    <w:rsid w:val="00CB7049"/>
    <w:rsid w:val="00CC4928"/>
    <w:rsid w:val="00CC5B2D"/>
    <w:rsid w:val="00CD40C4"/>
    <w:rsid w:val="00CF6940"/>
    <w:rsid w:val="00D1007A"/>
    <w:rsid w:val="00D26F2A"/>
    <w:rsid w:val="00D6014B"/>
    <w:rsid w:val="00D66E36"/>
    <w:rsid w:val="00D814A5"/>
    <w:rsid w:val="00D82CC1"/>
    <w:rsid w:val="00D873F0"/>
    <w:rsid w:val="00D91145"/>
    <w:rsid w:val="00DC305F"/>
    <w:rsid w:val="00DC7A08"/>
    <w:rsid w:val="00DD175D"/>
    <w:rsid w:val="00DF08A2"/>
    <w:rsid w:val="00DF2286"/>
    <w:rsid w:val="00DF4091"/>
    <w:rsid w:val="00E008FF"/>
    <w:rsid w:val="00E00AC9"/>
    <w:rsid w:val="00E038F6"/>
    <w:rsid w:val="00E04FF0"/>
    <w:rsid w:val="00E058F3"/>
    <w:rsid w:val="00E069F8"/>
    <w:rsid w:val="00E41AE4"/>
    <w:rsid w:val="00E4383A"/>
    <w:rsid w:val="00E45760"/>
    <w:rsid w:val="00E53E8D"/>
    <w:rsid w:val="00E576FB"/>
    <w:rsid w:val="00E671D4"/>
    <w:rsid w:val="00E71D07"/>
    <w:rsid w:val="00E90C36"/>
    <w:rsid w:val="00E97F05"/>
    <w:rsid w:val="00EB381C"/>
    <w:rsid w:val="00ED5784"/>
    <w:rsid w:val="00EF6F35"/>
    <w:rsid w:val="00F228B1"/>
    <w:rsid w:val="00F3054E"/>
    <w:rsid w:val="00F35CBA"/>
    <w:rsid w:val="00F374DB"/>
    <w:rsid w:val="00F627CB"/>
    <w:rsid w:val="00F73084"/>
    <w:rsid w:val="00F75B11"/>
    <w:rsid w:val="00F77FD0"/>
    <w:rsid w:val="00FB2E9A"/>
    <w:rsid w:val="00FC0DA6"/>
    <w:rsid w:val="00FC3E43"/>
    <w:rsid w:val="00FC3E67"/>
    <w:rsid w:val="00FC5AD5"/>
    <w:rsid w:val="00FD2C7D"/>
    <w:rsid w:val="00FD7745"/>
    <w:rsid w:val="00FE02D7"/>
    <w:rsid w:val="00FF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59AE1D4-D85B-4A0D-93A8-ACA1DFB5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434F4"/>
    <w:pPr>
      <w:widowControl w:val="0"/>
      <w:jc w:val="both"/>
    </w:pPr>
    <w:rPr>
      <w:kern w:val="2"/>
      <w:sz w:val="21"/>
      <w:szCs w:val="24"/>
    </w:rPr>
  </w:style>
  <w:style w:type="paragraph" w:styleId="1">
    <w:name w:val="heading 1"/>
    <w:basedOn w:val="a"/>
    <w:next w:val="a"/>
    <w:link w:val="1Char"/>
    <w:qFormat/>
    <w:rsid w:val="00157D13"/>
    <w:pPr>
      <w:keepNext/>
      <w:widowControl/>
      <w:numPr>
        <w:numId w:val="1"/>
      </w:numPr>
      <w:spacing w:after="240" w:line="240" w:lineRule="atLeast"/>
      <w:jc w:val="left"/>
      <w:outlineLvl w:val="0"/>
    </w:pPr>
    <w:rPr>
      <w:rFonts w:ascii="Arial" w:hAnsi="Arial"/>
      <w:b/>
      <w:spacing w:val="-5"/>
      <w:kern w:val="0"/>
      <w:sz w:val="40"/>
      <w:szCs w:val="20"/>
      <w:lang w:eastAsia="en-US"/>
    </w:rPr>
  </w:style>
  <w:style w:type="paragraph" w:styleId="2">
    <w:name w:val="heading 2"/>
    <w:basedOn w:val="a"/>
    <w:next w:val="a"/>
    <w:qFormat/>
    <w:rsid w:val="00157D13"/>
    <w:pPr>
      <w:keepNext/>
      <w:widowControl/>
      <w:numPr>
        <w:ilvl w:val="1"/>
        <w:numId w:val="1"/>
      </w:numPr>
      <w:spacing w:before="240" w:after="240" w:line="240" w:lineRule="atLeast"/>
      <w:jc w:val="left"/>
      <w:outlineLvl w:val="1"/>
    </w:pPr>
    <w:rPr>
      <w:rFonts w:ascii="Arial" w:hAnsi="Arial"/>
      <w:b/>
      <w:spacing w:val="-5"/>
      <w:kern w:val="0"/>
      <w:sz w:val="32"/>
      <w:szCs w:val="20"/>
      <w:lang w:eastAsia="en-US"/>
    </w:rPr>
  </w:style>
  <w:style w:type="paragraph" w:styleId="3">
    <w:name w:val="heading 3"/>
    <w:basedOn w:val="2"/>
    <w:next w:val="a"/>
    <w:qFormat/>
    <w:rsid w:val="00157D13"/>
    <w:pPr>
      <w:numPr>
        <w:ilvl w:val="2"/>
      </w:numPr>
      <w:outlineLvl w:val="2"/>
    </w:pPr>
    <w:rPr>
      <w:i/>
      <w:sz w:val="24"/>
    </w:rPr>
  </w:style>
  <w:style w:type="paragraph" w:styleId="4">
    <w:name w:val="heading 4"/>
    <w:basedOn w:val="3"/>
    <w:next w:val="a"/>
    <w:qFormat/>
    <w:rsid w:val="00157D13"/>
    <w:pPr>
      <w:numPr>
        <w:ilvl w:val="3"/>
      </w:numPr>
      <w:spacing w:after="60"/>
      <w:outlineLvl w:val="3"/>
    </w:pPr>
    <w:rPr>
      <w:rFonts w:ascii="Times New Roman" w:hAnsi="Times New Roman"/>
    </w:rPr>
  </w:style>
  <w:style w:type="paragraph" w:styleId="5">
    <w:name w:val="heading 5"/>
    <w:basedOn w:val="a"/>
    <w:next w:val="a"/>
    <w:qFormat/>
    <w:rsid w:val="00157D13"/>
    <w:pPr>
      <w:widowControl/>
      <w:numPr>
        <w:ilvl w:val="4"/>
        <w:numId w:val="1"/>
      </w:numPr>
      <w:spacing w:before="240" w:after="60" w:line="240" w:lineRule="atLeast"/>
      <w:jc w:val="left"/>
      <w:outlineLvl w:val="4"/>
    </w:pPr>
    <w:rPr>
      <w:rFonts w:ascii="Arial" w:hAnsi="Arial"/>
      <w:spacing w:val="-5"/>
      <w:kern w:val="0"/>
      <w:sz w:val="22"/>
      <w:szCs w:val="20"/>
      <w:lang w:eastAsia="en-US"/>
    </w:rPr>
  </w:style>
  <w:style w:type="paragraph" w:styleId="6">
    <w:name w:val="heading 6"/>
    <w:basedOn w:val="a"/>
    <w:next w:val="a"/>
    <w:qFormat/>
    <w:rsid w:val="00157D13"/>
    <w:pPr>
      <w:widowControl/>
      <w:numPr>
        <w:ilvl w:val="5"/>
        <w:numId w:val="1"/>
      </w:numPr>
      <w:spacing w:before="240" w:after="60" w:line="240" w:lineRule="atLeast"/>
      <w:jc w:val="left"/>
      <w:outlineLvl w:val="5"/>
    </w:pPr>
    <w:rPr>
      <w:rFonts w:ascii="Arial" w:hAnsi="Arial"/>
      <w:i/>
      <w:spacing w:val="-5"/>
      <w:kern w:val="0"/>
      <w:sz w:val="22"/>
      <w:szCs w:val="20"/>
      <w:lang w:eastAsia="en-US"/>
    </w:rPr>
  </w:style>
  <w:style w:type="paragraph" w:styleId="7">
    <w:name w:val="heading 7"/>
    <w:basedOn w:val="a"/>
    <w:next w:val="a"/>
    <w:qFormat/>
    <w:rsid w:val="00157D13"/>
    <w:pPr>
      <w:widowControl/>
      <w:numPr>
        <w:ilvl w:val="6"/>
        <w:numId w:val="1"/>
      </w:numPr>
      <w:spacing w:before="240" w:after="60" w:line="240" w:lineRule="atLeast"/>
      <w:jc w:val="left"/>
      <w:outlineLvl w:val="6"/>
    </w:pPr>
    <w:rPr>
      <w:rFonts w:ascii="Arial" w:hAnsi="Arial"/>
      <w:spacing w:val="-5"/>
      <w:kern w:val="0"/>
      <w:sz w:val="20"/>
      <w:szCs w:val="20"/>
      <w:lang w:eastAsia="en-US"/>
    </w:rPr>
  </w:style>
  <w:style w:type="paragraph" w:styleId="8">
    <w:name w:val="heading 8"/>
    <w:basedOn w:val="a"/>
    <w:next w:val="a"/>
    <w:qFormat/>
    <w:rsid w:val="00157D13"/>
    <w:pPr>
      <w:widowControl/>
      <w:numPr>
        <w:ilvl w:val="7"/>
        <w:numId w:val="1"/>
      </w:numPr>
      <w:spacing w:before="240" w:after="60" w:line="240" w:lineRule="atLeast"/>
      <w:jc w:val="left"/>
      <w:outlineLvl w:val="7"/>
    </w:pPr>
    <w:rPr>
      <w:rFonts w:ascii="Arial" w:hAnsi="Arial"/>
      <w:i/>
      <w:spacing w:val="-5"/>
      <w:kern w:val="0"/>
      <w:sz w:val="20"/>
      <w:szCs w:val="20"/>
      <w:lang w:eastAsia="en-US"/>
    </w:rPr>
  </w:style>
  <w:style w:type="paragraph" w:styleId="9">
    <w:name w:val="heading 9"/>
    <w:basedOn w:val="a"/>
    <w:next w:val="a"/>
    <w:qFormat/>
    <w:rsid w:val="00157D13"/>
    <w:pPr>
      <w:widowControl/>
      <w:numPr>
        <w:ilvl w:val="8"/>
        <w:numId w:val="1"/>
      </w:numPr>
      <w:spacing w:before="240" w:after="60" w:line="240" w:lineRule="atLeast"/>
      <w:jc w:val="left"/>
      <w:outlineLvl w:val="8"/>
    </w:pPr>
    <w:rPr>
      <w:rFonts w:ascii="Arial" w:hAnsi="Arial"/>
      <w:i/>
      <w:spacing w:val="-5"/>
      <w:kern w:val="0"/>
      <w:sz w:val="18"/>
      <w:szCs w:val="20"/>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Char">
    <w:name w:val="标题 1 Char"/>
    <w:link w:val="1"/>
    <w:rsid w:val="00157D13"/>
    <w:rPr>
      <w:rFonts w:ascii="Arial" w:eastAsia="宋体" w:hAnsi="Arial"/>
      <w:b/>
      <w:spacing w:val="-5"/>
      <w:sz w:val="40"/>
      <w:lang w:val="en-US" w:eastAsia="en-US" w:bidi="ar-SA"/>
    </w:rPr>
  </w:style>
  <w:style w:type="paragraph" w:styleId="a3">
    <w:name w:val="Normal (Web)"/>
    <w:basedOn w:val="a"/>
    <w:rsid w:val="00157D13"/>
    <w:pPr>
      <w:widowControl/>
      <w:spacing w:before="102" w:after="102" w:line="1099" w:lineRule="atLeast"/>
      <w:ind w:firstLine="419"/>
      <w:jc w:val="left"/>
      <w:textAlignment w:val="baseline"/>
    </w:pPr>
    <w:rPr>
      <w:color w:val="000000"/>
      <w:kern w:val="0"/>
      <w:sz w:val="24"/>
      <w:szCs w:val="20"/>
      <w:u w:color="000000"/>
    </w:rPr>
  </w:style>
  <w:style w:type="paragraph" w:styleId="a4">
    <w:name w:val="Title"/>
    <w:basedOn w:val="a"/>
    <w:next w:val="a"/>
    <w:link w:val="Char"/>
    <w:qFormat/>
    <w:rsid w:val="00157D13"/>
    <w:pPr>
      <w:spacing w:before="240" w:after="60"/>
      <w:jc w:val="center"/>
      <w:outlineLvl w:val="0"/>
    </w:pPr>
    <w:rPr>
      <w:rFonts w:ascii="Cambria" w:hAnsi="Cambria"/>
      <w:b/>
      <w:bCs/>
      <w:sz w:val="32"/>
      <w:szCs w:val="32"/>
    </w:rPr>
  </w:style>
  <w:style w:type="character" w:customStyle="1" w:styleId="Char">
    <w:name w:val="标题 Char"/>
    <w:link w:val="a4"/>
    <w:rsid w:val="00157D13"/>
    <w:rPr>
      <w:rFonts w:ascii="Cambria" w:eastAsia="宋体" w:hAnsi="Cambria"/>
      <w:b/>
      <w:bCs/>
      <w:kern w:val="2"/>
      <w:sz w:val="32"/>
      <w:szCs w:val="32"/>
      <w:lang w:val="en-US" w:eastAsia="zh-CN" w:bidi="ar-SA"/>
    </w:rPr>
  </w:style>
  <w:style w:type="character" w:styleId="a5">
    <w:name w:val="annotation reference"/>
    <w:rsid w:val="00157D13"/>
    <w:rPr>
      <w:sz w:val="21"/>
      <w:szCs w:val="21"/>
    </w:rPr>
  </w:style>
  <w:style w:type="paragraph" w:styleId="a6">
    <w:name w:val="annotation text"/>
    <w:basedOn w:val="a"/>
    <w:link w:val="Char0"/>
    <w:rsid w:val="00157D13"/>
    <w:pPr>
      <w:jc w:val="left"/>
    </w:pPr>
  </w:style>
  <w:style w:type="character" w:customStyle="1" w:styleId="Char0">
    <w:name w:val="批注文字 Char"/>
    <w:link w:val="a6"/>
    <w:rsid w:val="00157D13"/>
    <w:rPr>
      <w:rFonts w:eastAsia="宋体"/>
      <w:kern w:val="2"/>
      <w:sz w:val="21"/>
      <w:szCs w:val="24"/>
      <w:lang w:val="en-US" w:eastAsia="zh-CN" w:bidi="ar-SA"/>
    </w:rPr>
  </w:style>
  <w:style w:type="paragraph" w:styleId="a7">
    <w:name w:val="Balloon Text"/>
    <w:basedOn w:val="a"/>
    <w:semiHidden/>
    <w:rsid w:val="00157D13"/>
    <w:rPr>
      <w:sz w:val="18"/>
      <w:szCs w:val="18"/>
    </w:rPr>
  </w:style>
  <w:style w:type="paragraph" w:customStyle="1" w:styleId="p0">
    <w:name w:val="p0"/>
    <w:basedOn w:val="a"/>
    <w:rsid w:val="00037E14"/>
    <w:pPr>
      <w:widowControl/>
    </w:pPr>
    <w:rPr>
      <w:rFonts w:eastAsia="仿宋_GB2312"/>
      <w:kern w:val="0"/>
      <w:sz w:val="32"/>
      <w:szCs w:val="21"/>
    </w:rPr>
  </w:style>
  <w:style w:type="paragraph" w:styleId="a8">
    <w:name w:val="Document Map"/>
    <w:basedOn w:val="a"/>
    <w:link w:val="Char1"/>
    <w:rsid w:val="00C32911"/>
    <w:rPr>
      <w:rFonts w:ascii="宋体"/>
      <w:sz w:val="18"/>
      <w:szCs w:val="18"/>
    </w:rPr>
  </w:style>
  <w:style w:type="character" w:customStyle="1" w:styleId="Char1">
    <w:name w:val="文档结构图 Char"/>
    <w:link w:val="a8"/>
    <w:rsid w:val="00C32911"/>
    <w:rPr>
      <w:rFonts w:ascii="宋体"/>
      <w:kern w:val="2"/>
      <w:sz w:val="18"/>
      <w:szCs w:val="18"/>
    </w:rPr>
  </w:style>
  <w:style w:type="paragraph" w:styleId="a9">
    <w:name w:val="header"/>
    <w:basedOn w:val="a"/>
    <w:link w:val="Char2"/>
    <w:rsid w:val="00C32911"/>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9"/>
    <w:rsid w:val="00C32911"/>
    <w:rPr>
      <w:kern w:val="2"/>
      <w:sz w:val="18"/>
      <w:szCs w:val="18"/>
    </w:rPr>
  </w:style>
  <w:style w:type="paragraph" w:styleId="aa">
    <w:name w:val="footer"/>
    <w:basedOn w:val="a"/>
    <w:link w:val="Char3"/>
    <w:uiPriority w:val="99"/>
    <w:rsid w:val="00C32911"/>
    <w:pPr>
      <w:tabs>
        <w:tab w:val="center" w:pos="4153"/>
        <w:tab w:val="right" w:pos="8306"/>
      </w:tabs>
      <w:snapToGrid w:val="0"/>
      <w:jc w:val="left"/>
    </w:pPr>
    <w:rPr>
      <w:sz w:val="18"/>
      <w:szCs w:val="18"/>
    </w:rPr>
  </w:style>
  <w:style w:type="character" w:customStyle="1" w:styleId="Char3">
    <w:name w:val="页脚 Char"/>
    <w:link w:val="aa"/>
    <w:uiPriority w:val="99"/>
    <w:rsid w:val="00C32911"/>
    <w:rPr>
      <w:kern w:val="2"/>
      <w:sz w:val="18"/>
      <w:szCs w:val="18"/>
    </w:rPr>
  </w:style>
  <w:style w:type="paragraph" w:styleId="ab">
    <w:name w:val="annotation subject"/>
    <w:basedOn w:val="a6"/>
    <w:next w:val="a6"/>
    <w:link w:val="Char4"/>
    <w:rsid w:val="00656314"/>
    <w:rPr>
      <w:b/>
      <w:bCs/>
    </w:rPr>
  </w:style>
  <w:style w:type="character" w:customStyle="1" w:styleId="Char4">
    <w:name w:val="批注主题 Char"/>
    <w:link w:val="ab"/>
    <w:rsid w:val="00656314"/>
    <w:rPr>
      <w:rFonts w:eastAsia="宋体"/>
      <w:b/>
      <w:bCs/>
      <w:kern w:val="2"/>
      <w:sz w:val="21"/>
      <w:szCs w:val="24"/>
      <w:lang w:val="en-US" w:eastAsia="zh-CN" w:bidi="ar-SA"/>
    </w:rPr>
  </w:style>
  <w:style w:type="character" w:customStyle="1" w:styleId="CharChar5">
    <w:name w:val="Char Char5"/>
    <w:locked/>
    <w:rsid w:val="00A122AB"/>
    <w:rPr>
      <w:rFonts w:ascii="Cambria" w:eastAsia="宋体" w:hAnsi="Cambria"/>
      <w:b/>
      <w:bCs/>
      <w:kern w:val="2"/>
      <w:sz w:val="32"/>
      <w:szCs w:val="3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38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9</Pages>
  <Words>828</Words>
  <Characters>4724</Characters>
  <Application>Microsoft Office Word</Application>
  <DocSecurity>0</DocSecurity>
  <Lines>39</Lines>
  <Paragraphs>11</Paragraphs>
  <ScaleCrop>false</ScaleCrop>
  <Company>HP</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kkk</dc:creator>
  <cp:keywords/>
  <cp:lastModifiedBy>albertwuxinyu</cp:lastModifiedBy>
  <cp:revision>2</cp:revision>
  <cp:lastPrinted>2015-01-05T00:45:00Z</cp:lastPrinted>
  <dcterms:created xsi:type="dcterms:W3CDTF">2017-06-26T06:42:00Z</dcterms:created>
  <dcterms:modified xsi:type="dcterms:W3CDTF">2017-06-26T06:42:00Z</dcterms:modified>
</cp:coreProperties>
</file>