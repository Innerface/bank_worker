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A9F" w:rsidRPr="00091A6D" w:rsidRDefault="00E30A9F" w:rsidP="00E30A9F">
      <w:pPr>
        <w:rPr>
          <w:rFonts w:ascii="黑体" w:eastAsia="黑体" w:hAnsi="仿宋" w:hint="eastAsia"/>
          <w:sz w:val="28"/>
          <w:szCs w:val="28"/>
        </w:rPr>
      </w:pPr>
      <w:bookmarkStart w:id="0" w:name="_GoBack"/>
      <w:bookmarkEnd w:id="0"/>
      <w:r w:rsidRPr="00091A6D">
        <w:rPr>
          <w:rFonts w:ascii="黑体" w:eastAsia="黑体" w:hAnsi="仿宋" w:hint="eastAsia"/>
          <w:sz w:val="28"/>
          <w:szCs w:val="28"/>
        </w:rPr>
        <w:t>附件：</w:t>
      </w:r>
    </w:p>
    <w:p w:rsidR="00E30A9F" w:rsidRPr="00091A6D" w:rsidRDefault="00E30A9F" w:rsidP="00E30A9F">
      <w:pPr>
        <w:jc w:val="center"/>
        <w:rPr>
          <w:rFonts w:ascii="黑体" w:eastAsia="黑体" w:hAnsi="黑体"/>
          <w:b/>
          <w:sz w:val="36"/>
          <w:szCs w:val="36"/>
        </w:rPr>
      </w:pPr>
      <w:r w:rsidRPr="00091A6D">
        <w:rPr>
          <w:rFonts w:ascii="黑体" w:eastAsia="黑体" w:hAnsi="黑体" w:hint="eastAsia"/>
          <w:b/>
          <w:sz w:val="36"/>
          <w:szCs w:val="36"/>
        </w:rPr>
        <w:t>南京银行人民币个人银行存款账户管理办法</w:t>
      </w:r>
    </w:p>
    <w:p w:rsidR="00E30A9F" w:rsidRDefault="00E30A9F" w:rsidP="00E30A9F">
      <w:pPr>
        <w:spacing w:line="360" w:lineRule="auto"/>
        <w:ind w:firstLine="482"/>
        <w:rPr>
          <w:rFonts w:ascii="黑体" w:eastAsia="黑体" w:hint="eastAsia"/>
          <w:sz w:val="24"/>
          <w:szCs w:val="24"/>
        </w:rPr>
      </w:pPr>
    </w:p>
    <w:p w:rsidR="00E30A9F" w:rsidRPr="005914B2" w:rsidRDefault="00E30A9F" w:rsidP="00E1395A">
      <w:pPr>
        <w:pStyle w:val="a3"/>
        <w:spacing w:line="360" w:lineRule="auto"/>
        <w:jc w:val="center"/>
        <w:rPr>
          <w:rFonts w:ascii="黑体" w:eastAsia="黑体" w:hAnsi="宋体" w:hint="eastAsia"/>
          <w:bCs/>
          <w:sz w:val="24"/>
          <w:szCs w:val="24"/>
        </w:rPr>
        <w:pPrChange w:id="1" w:author="程欣竹" w:date="2014-07-25T16:01:00Z">
          <w:pPr>
            <w:pStyle w:val="a3"/>
            <w:spacing w:line="360" w:lineRule="auto"/>
            <w:ind w:firstLine="480"/>
            <w:jc w:val="center"/>
          </w:pPr>
        </w:pPrChange>
      </w:pPr>
      <w:r w:rsidRPr="005914B2">
        <w:rPr>
          <w:rFonts w:ascii="黑体" w:eastAsia="黑体" w:hAnsi="宋体" w:hint="eastAsia"/>
          <w:bCs/>
          <w:sz w:val="24"/>
          <w:szCs w:val="24"/>
        </w:rPr>
        <w:t>第一章  总则</w:t>
      </w:r>
    </w:p>
    <w:p w:rsidR="00E30A9F" w:rsidRPr="00552FBC" w:rsidRDefault="00E30A9F" w:rsidP="00C46D97">
      <w:pPr>
        <w:pStyle w:val="a3"/>
        <w:spacing w:line="360" w:lineRule="auto"/>
        <w:ind w:firstLineChars="200" w:firstLine="482"/>
        <w:rPr>
          <w:rFonts w:hAnsi="宋体"/>
          <w:bCs/>
          <w:sz w:val="24"/>
          <w:szCs w:val="24"/>
        </w:rPr>
      </w:pPr>
      <w:r w:rsidRPr="00C46D97">
        <w:rPr>
          <w:rFonts w:hAnsi="宋体" w:hint="eastAsia"/>
          <w:b/>
          <w:bCs/>
          <w:sz w:val="24"/>
          <w:szCs w:val="24"/>
        </w:rPr>
        <w:t>第一条</w:t>
      </w:r>
      <w:r w:rsidRPr="00552FBC">
        <w:rPr>
          <w:rFonts w:hAnsi="宋体" w:hint="eastAsia"/>
          <w:bCs/>
          <w:sz w:val="24"/>
          <w:szCs w:val="24"/>
        </w:rPr>
        <w:t xml:space="preserve"> 为加强南京银行</w:t>
      </w:r>
      <w:r>
        <w:rPr>
          <w:rFonts w:hAnsi="宋体" w:hint="eastAsia"/>
          <w:bCs/>
          <w:sz w:val="24"/>
          <w:szCs w:val="24"/>
        </w:rPr>
        <w:t>（以下简称“本行”）</w:t>
      </w:r>
      <w:r w:rsidRPr="00552FBC">
        <w:rPr>
          <w:rFonts w:hAnsi="宋体" w:hint="eastAsia"/>
          <w:bCs/>
          <w:sz w:val="24"/>
          <w:szCs w:val="24"/>
        </w:rPr>
        <w:t>人民币个人银行存款账户的管理，规范人民币个人银行存款账户的开立和使用，根据《个人存款账户实名制规定》、《储蓄管理条例》、《南京银行人民币银行结算账户管理办法》、《</w:t>
      </w:r>
      <w:hyperlink r:id="rId7" w:history="1">
        <w:r w:rsidRPr="00552FBC">
          <w:rPr>
            <w:rFonts w:hAnsi="宋体"/>
            <w:bCs/>
            <w:sz w:val="24"/>
            <w:szCs w:val="24"/>
          </w:rPr>
          <w:t>南京银行客户身份识别和客户身份资料及交易记录保存规则</w:t>
        </w:r>
      </w:hyperlink>
      <w:r w:rsidRPr="00552FBC">
        <w:rPr>
          <w:rFonts w:hAnsi="宋体" w:hint="eastAsia"/>
          <w:bCs/>
          <w:sz w:val="24"/>
          <w:szCs w:val="24"/>
        </w:rPr>
        <w:t>》等规定，制定本办法。</w:t>
      </w:r>
    </w:p>
    <w:p w:rsidR="00E30A9F" w:rsidRPr="00552FBC" w:rsidRDefault="00E30A9F" w:rsidP="00C46D97">
      <w:pPr>
        <w:pStyle w:val="a3"/>
        <w:spacing w:line="360" w:lineRule="auto"/>
        <w:ind w:firstLineChars="200" w:firstLine="482"/>
        <w:rPr>
          <w:rFonts w:hAnsi="宋体" w:hint="eastAsia"/>
          <w:bCs/>
          <w:sz w:val="24"/>
          <w:szCs w:val="24"/>
        </w:rPr>
      </w:pPr>
      <w:r w:rsidRPr="00C46D97">
        <w:rPr>
          <w:rFonts w:hAnsi="宋体" w:hint="eastAsia"/>
          <w:b/>
          <w:bCs/>
          <w:sz w:val="24"/>
          <w:szCs w:val="24"/>
        </w:rPr>
        <w:t>第二条</w:t>
      </w:r>
      <w:r w:rsidRPr="00552FBC">
        <w:rPr>
          <w:rFonts w:hAnsi="宋体" w:hint="eastAsia"/>
          <w:bCs/>
          <w:sz w:val="24"/>
          <w:szCs w:val="24"/>
        </w:rPr>
        <w:t xml:space="preserve"> 人民币个人银行存款账户指个人存款人（以下简称“存款人”）在</w:t>
      </w:r>
      <w:r>
        <w:rPr>
          <w:rFonts w:hAnsi="宋体" w:hint="eastAsia"/>
          <w:bCs/>
          <w:sz w:val="24"/>
          <w:szCs w:val="24"/>
        </w:rPr>
        <w:t>本</w:t>
      </w:r>
      <w:r w:rsidRPr="00552FBC">
        <w:rPr>
          <w:rFonts w:hAnsi="宋体" w:hint="eastAsia"/>
          <w:bCs/>
          <w:sz w:val="24"/>
          <w:szCs w:val="24"/>
        </w:rPr>
        <w:t>行营业机构开立的办理转账结算、现金收付的账户，包括：个人银行结算账户、个人储蓄存款账户等（以下简称“个人银行账户”）。其中，个人储蓄存款账户分为：个人活期储蓄存款账户、个人定期储蓄存款账户、个人通知存款账户、个人定活两便存款账户。</w:t>
      </w:r>
    </w:p>
    <w:p w:rsidR="00E30A9F" w:rsidRPr="00552FBC" w:rsidRDefault="00E30A9F" w:rsidP="00C46D97">
      <w:pPr>
        <w:pStyle w:val="a3"/>
        <w:spacing w:line="360" w:lineRule="auto"/>
        <w:ind w:firstLineChars="200" w:firstLine="482"/>
        <w:rPr>
          <w:rFonts w:hAnsi="宋体" w:hint="eastAsia"/>
          <w:bCs/>
          <w:sz w:val="24"/>
          <w:szCs w:val="24"/>
        </w:rPr>
      </w:pPr>
      <w:r w:rsidRPr="00C46D97">
        <w:rPr>
          <w:rFonts w:hAnsi="宋体" w:hint="eastAsia"/>
          <w:b/>
          <w:bCs/>
          <w:sz w:val="24"/>
          <w:szCs w:val="24"/>
        </w:rPr>
        <w:t>第三条</w:t>
      </w:r>
      <w:r w:rsidRPr="00552FBC">
        <w:rPr>
          <w:rFonts w:hAnsi="宋体" w:hint="eastAsia"/>
          <w:bCs/>
          <w:sz w:val="24"/>
          <w:szCs w:val="24"/>
        </w:rPr>
        <w:t xml:space="preserve"> 个人银行账户的开立、使用、变更与撤销以及日常管理应遵循国务院颁发的《个人存款账户实名制规定》和《南京银行人民币结算账户管理办法》中个人结算账户的相关规定与要求办理。</w:t>
      </w:r>
    </w:p>
    <w:p w:rsidR="00E30A9F" w:rsidRPr="00552FBC" w:rsidRDefault="00E30A9F" w:rsidP="00C46D97">
      <w:pPr>
        <w:pStyle w:val="a3"/>
        <w:spacing w:line="360" w:lineRule="auto"/>
        <w:ind w:firstLineChars="200" w:firstLine="482"/>
        <w:rPr>
          <w:rFonts w:hAnsi="宋体" w:hint="eastAsia"/>
          <w:bCs/>
          <w:sz w:val="24"/>
          <w:szCs w:val="24"/>
        </w:rPr>
      </w:pPr>
      <w:r w:rsidRPr="00C46D97">
        <w:rPr>
          <w:rFonts w:hAnsi="宋体" w:hint="eastAsia"/>
          <w:b/>
          <w:bCs/>
          <w:sz w:val="24"/>
          <w:szCs w:val="24"/>
        </w:rPr>
        <w:t>第</w:t>
      </w:r>
      <w:ins w:id="2" w:author="程欣竹" w:date="2014-07-25T17:57:00Z">
        <w:r w:rsidR="00BD530A">
          <w:rPr>
            <w:rFonts w:hAnsi="宋体" w:hint="eastAsia"/>
            <w:b/>
            <w:bCs/>
            <w:sz w:val="24"/>
            <w:szCs w:val="24"/>
          </w:rPr>
          <w:t>四</w:t>
        </w:r>
      </w:ins>
      <w:del w:id="3" w:author="程欣竹" w:date="2014-07-25T17:57:00Z">
        <w:r w:rsidRPr="00C46D97" w:rsidDel="00BD530A">
          <w:rPr>
            <w:rFonts w:hAnsi="宋体" w:hint="eastAsia"/>
            <w:b/>
            <w:bCs/>
            <w:sz w:val="24"/>
            <w:szCs w:val="24"/>
          </w:rPr>
          <w:delText>五</w:delText>
        </w:r>
      </w:del>
      <w:r w:rsidRPr="00C46D97">
        <w:rPr>
          <w:rFonts w:hAnsi="宋体" w:hint="eastAsia"/>
          <w:b/>
          <w:bCs/>
          <w:sz w:val="24"/>
          <w:szCs w:val="24"/>
        </w:rPr>
        <w:t>条</w:t>
      </w:r>
      <w:r w:rsidRPr="00552FBC">
        <w:rPr>
          <w:rFonts w:hAnsi="宋体" w:hint="eastAsia"/>
          <w:bCs/>
          <w:sz w:val="24"/>
          <w:szCs w:val="24"/>
        </w:rPr>
        <w:t xml:space="preserve"> 营业机构应依法为人民币个人存款账户的存款保密，维护其资金的自主支配权。</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w:t>
      </w:r>
      <w:ins w:id="4" w:author="程欣竹" w:date="2014-07-25T17:57:00Z">
        <w:r w:rsidR="00BD530A">
          <w:rPr>
            <w:rFonts w:ascii="宋体" w:hAnsi="宋体" w:hint="eastAsia"/>
            <w:b/>
            <w:bCs/>
            <w:sz w:val="24"/>
            <w:szCs w:val="24"/>
          </w:rPr>
          <w:t>五</w:t>
        </w:r>
      </w:ins>
      <w:del w:id="5" w:author="程欣竹" w:date="2014-07-25T17:57:00Z">
        <w:r w:rsidRPr="00C46D97" w:rsidDel="00BD530A">
          <w:rPr>
            <w:rFonts w:ascii="宋体" w:hAnsi="宋体" w:hint="eastAsia"/>
            <w:b/>
            <w:bCs/>
            <w:sz w:val="24"/>
            <w:szCs w:val="24"/>
          </w:rPr>
          <w:delText>六</w:delText>
        </w:r>
      </w:del>
      <w:r w:rsidRPr="00C46D97">
        <w:rPr>
          <w:rFonts w:ascii="宋体" w:hAnsi="宋体" w:hint="eastAsia"/>
          <w:b/>
          <w:bCs/>
          <w:sz w:val="24"/>
          <w:szCs w:val="24"/>
        </w:rPr>
        <w:t>条</w:t>
      </w:r>
      <w:r w:rsidRPr="00552FBC">
        <w:rPr>
          <w:rFonts w:ascii="宋体" w:hAnsi="宋体" w:hint="eastAsia"/>
          <w:bCs/>
          <w:sz w:val="24"/>
          <w:szCs w:val="24"/>
        </w:rPr>
        <w:t xml:space="preserve"> </w:t>
      </w:r>
      <w:r w:rsidRPr="00552FBC">
        <w:rPr>
          <w:rFonts w:ascii="宋体" w:hAnsi="宋体"/>
          <w:bCs/>
          <w:sz w:val="24"/>
          <w:szCs w:val="24"/>
        </w:rPr>
        <w:t>任何单位和个人不得将公款以个人名义转为</w:t>
      </w:r>
      <w:r w:rsidRPr="00552FBC">
        <w:rPr>
          <w:rFonts w:ascii="宋体" w:hAnsi="宋体" w:hint="eastAsia"/>
          <w:bCs/>
          <w:sz w:val="24"/>
          <w:szCs w:val="24"/>
        </w:rPr>
        <w:t>个人</w:t>
      </w:r>
      <w:r w:rsidRPr="00552FBC">
        <w:rPr>
          <w:rFonts w:ascii="宋体" w:hAnsi="宋体"/>
          <w:bCs/>
          <w:sz w:val="24"/>
          <w:szCs w:val="24"/>
        </w:rPr>
        <w:t>存款。</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w:t>
      </w:r>
      <w:ins w:id="6" w:author="程欣竹" w:date="2014-07-25T17:57:00Z">
        <w:r w:rsidR="00BD530A">
          <w:rPr>
            <w:rFonts w:ascii="宋体" w:hAnsi="宋体" w:hint="eastAsia"/>
            <w:b/>
            <w:bCs/>
            <w:sz w:val="24"/>
            <w:szCs w:val="24"/>
          </w:rPr>
          <w:t>六</w:t>
        </w:r>
      </w:ins>
      <w:del w:id="7" w:author="程欣竹" w:date="2014-07-25T17:57:00Z">
        <w:r w:rsidRPr="00C46D97" w:rsidDel="00BD530A">
          <w:rPr>
            <w:rFonts w:ascii="宋体" w:hAnsi="宋体" w:hint="eastAsia"/>
            <w:b/>
            <w:bCs/>
            <w:sz w:val="24"/>
            <w:szCs w:val="24"/>
          </w:rPr>
          <w:delText>七</w:delText>
        </w:r>
      </w:del>
      <w:r w:rsidRPr="00C46D97">
        <w:rPr>
          <w:rFonts w:ascii="宋体" w:hAnsi="宋体" w:hint="eastAsia"/>
          <w:b/>
          <w:bCs/>
          <w:sz w:val="24"/>
          <w:szCs w:val="24"/>
        </w:rPr>
        <w:t>条</w:t>
      </w:r>
      <w:r w:rsidRPr="00552FBC">
        <w:rPr>
          <w:rFonts w:ascii="宋体" w:hAnsi="宋体" w:hint="eastAsia"/>
          <w:bCs/>
          <w:sz w:val="24"/>
          <w:szCs w:val="24"/>
        </w:rPr>
        <w:t xml:space="preserve"> 个人银行账户的利率管理应严格按照《南京银行本外币存贷款利率管理办法》执行。</w:t>
      </w:r>
    </w:p>
    <w:p w:rsidR="00E30A9F" w:rsidRPr="00552FBC" w:rsidRDefault="00E30A9F" w:rsidP="00E30A9F">
      <w:pPr>
        <w:spacing w:line="360" w:lineRule="auto"/>
        <w:ind w:firstLineChars="200" w:firstLine="482"/>
        <w:rPr>
          <w:rFonts w:ascii="宋体" w:hAnsi="宋体" w:hint="eastAsia"/>
          <w:b/>
          <w:sz w:val="24"/>
          <w:szCs w:val="24"/>
        </w:rPr>
      </w:pPr>
    </w:p>
    <w:p w:rsidR="00E30A9F" w:rsidRPr="002C2767" w:rsidRDefault="00E30A9F" w:rsidP="00E1395A">
      <w:pPr>
        <w:pStyle w:val="a3"/>
        <w:spacing w:line="360" w:lineRule="auto"/>
        <w:jc w:val="center"/>
        <w:rPr>
          <w:rFonts w:ascii="黑体" w:eastAsia="黑体" w:hAnsi="宋体"/>
          <w:bCs/>
          <w:sz w:val="24"/>
          <w:szCs w:val="24"/>
        </w:rPr>
        <w:pPrChange w:id="8" w:author="程欣竹" w:date="2014-07-25T16:01:00Z">
          <w:pPr>
            <w:pStyle w:val="a3"/>
            <w:spacing w:line="360" w:lineRule="auto"/>
            <w:ind w:firstLine="480"/>
            <w:jc w:val="center"/>
          </w:pPr>
        </w:pPrChange>
      </w:pPr>
      <w:r w:rsidRPr="002C2767">
        <w:rPr>
          <w:rFonts w:ascii="黑体" w:eastAsia="黑体" w:hAnsi="宋体" w:hint="eastAsia"/>
          <w:bCs/>
          <w:sz w:val="24"/>
          <w:szCs w:val="24"/>
        </w:rPr>
        <w:t>第二章  部门职责分工</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w:t>
      </w:r>
      <w:ins w:id="9" w:author="程欣竹" w:date="2014-07-25T17:57:00Z">
        <w:r w:rsidR="00BD530A">
          <w:rPr>
            <w:rFonts w:ascii="宋体" w:hAnsi="宋体" w:hint="eastAsia"/>
            <w:b/>
            <w:bCs/>
            <w:sz w:val="24"/>
            <w:szCs w:val="24"/>
          </w:rPr>
          <w:t>七</w:t>
        </w:r>
      </w:ins>
      <w:del w:id="10" w:author="程欣竹" w:date="2014-07-25T17:57:00Z">
        <w:r w:rsidRPr="00C46D97" w:rsidDel="00BD530A">
          <w:rPr>
            <w:rFonts w:ascii="宋体" w:hAnsi="宋体" w:hint="eastAsia"/>
            <w:b/>
            <w:bCs/>
            <w:sz w:val="24"/>
            <w:szCs w:val="24"/>
          </w:rPr>
          <w:delText>八</w:delText>
        </w:r>
      </w:del>
      <w:r w:rsidRPr="00C46D97">
        <w:rPr>
          <w:rFonts w:ascii="宋体" w:hAnsi="宋体" w:hint="eastAsia"/>
          <w:b/>
          <w:bCs/>
          <w:sz w:val="24"/>
          <w:szCs w:val="24"/>
        </w:rPr>
        <w:t>条</w:t>
      </w:r>
      <w:r w:rsidRPr="00552FBC">
        <w:rPr>
          <w:rFonts w:ascii="宋体" w:hAnsi="宋体" w:hint="eastAsia"/>
          <w:bCs/>
          <w:sz w:val="24"/>
          <w:szCs w:val="24"/>
        </w:rPr>
        <w:t xml:space="preserve"> 总行会计结算部负责全行个人银行账户的柜台支付结算管理，负责制</w:t>
      </w:r>
      <w:r>
        <w:rPr>
          <w:rFonts w:ascii="宋体" w:hAnsi="宋体" w:hint="eastAsia"/>
          <w:bCs/>
          <w:sz w:val="24"/>
          <w:szCs w:val="24"/>
        </w:rPr>
        <w:t>定</w:t>
      </w:r>
      <w:r w:rsidRPr="00552FBC">
        <w:rPr>
          <w:rFonts w:ascii="宋体" w:hAnsi="宋体" w:hint="eastAsia"/>
          <w:bCs/>
          <w:sz w:val="24"/>
          <w:szCs w:val="24"/>
        </w:rPr>
        <w:t>和完善个人银行账户的柜台支付管理规章制度及监督检查培训工作，牵头完成个人银行账户柜面系统的测试、柜台业务流程的编写及相关结算报表编制工作。</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w:t>
      </w:r>
      <w:ins w:id="11" w:author="程欣竹" w:date="2014-07-25T17:57:00Z">
        <w:r w:rsidR="00BD530A">
          <w:rPr>
            <w:rFonts w:ascii="宋体" w:hAnsi="宋体" w:hint="eastAsia"/>
            <w:b/>
            <w:bCs/>
            <w:sz w:val="24"/>
            <w:szCs w:val="24"/>
          </w:rPr>
          <w:t>八</w:t>
        </w:r>
      </w:ins>
      <w:del w:id="12" w:author="程欣竹" w:date="2014-07-25T17:57:00Z">
        <w:r w:rsidRPr="00C46D97" w:rsidDel="00BD530A">
          <w:rPr>
            <w:rFonts w:ascii="宋体" w:hAnsi="宋体" w:hint="eastAsia"/>
            <w:b/>
            <w:bCs/>
            <w:sz w:val="24"/>
            <w:szCs w:val="24"/>
          </w:rPr>
          <w:delText>九</w:delText>
        </w:r>
      </w:del>
      <w:r w:rsidRPr="00C46D97">
        <w:rPr>
          <w:rFonts w:ascii="宋体" w:hAnsi="宋体" w:hint="eastAsia"/>
          <w:b/>
          <w:bCs/>
          <w:sz w:val="24"/>
          <w:szCs w:val="24"/>
        </w:rPr>
        <w:t>条</w:t>
      </w:r>
      <w:r w:rsidRPr="00552FBC">
        <w:rPr>
          <w:rFonts w:ascii="宋体" w:hAnsi="宋体" w:hint="eastAsia"/>
          <w:bCs/>
          <w:sz w:val="24"/>
          <w:szCs w:val="24"/>
        </w:rPr>
        <w:t xml:space="preserve"> 总行个人业务部负责全行个人银行账户相关业务产品的政策制</w:t>
      </w:r>
      <w:r>
        <w:rPr>
          <w:rFonts w:ascii="宋体" w:hAnsi="宋体" w:hint="eastAsia"/>
          <w:bCs/>
          <w:sz w:val="24"/>
          <w:szCs w:val="24"/>
        </w:rPr>
        <w:t>定</w:t>
      </w:r>
      <w:r w:rsidRPr="00552FBC">
        <w:rPr>
          <w:rFonts w:ascii="宋体" w:hAnsi="宋体" w:hint="eastAsia"/>
          <w:bCs/>
          <w:sz w:val="24"/>
          <w:szCs w:val="24"/>
        </w:rPr>
        <w:t>工作，负责全行个人银行账户相关的产品创新、设计开发、系统改造需求提出、测试及产品验收工作。</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w:t>
      </w:r>
      <w:ins w:id="13" w:author="程欣竹" w:date="2014-07-25T17:57:00Z">
        <w:r w:rsidR="00BD530A">
          <w:rPr>
            <w:rFonts w:ascii="宋体" w:hAnsi="宋体" w:hint="eastAsia"/>
            <w:b/>
            <w:bCs/>
            <w:sz w:val="24"/>
            <w:szCs w:val="24"/>
          </w:rPr>
          <w:t>九</w:t>
        </w:r>
      </w:ins>
      <w:del w:id="14" w:author="程欣竹" w:date="2014-07-25T17:57:00Z">
        <w:r w:rsidRPr="00C46D97" w:rsidDel="00BD530A">
          <w:rPr>
            <w:rFonts w:ascii="宋体" w:hAnsi="宋体" w:hint="eastAsia"/>
            <w:b/>
            <w:bCs/>
            <w:sz w:val="24"/>
            <w:szCs w:val="24"/>
          </w:rPr>
          <w:delText>十</w:delText>
        </w:r>
      </w:del>
      <w:r w:rsidRPr="00C46D97">
        <w:rPr>
          <w:rFonts w:ascii="宋体" w:hAnsi="宋体" w:hint="eastAsia"/>
          <w:b/>
          <w:bCs/>
          <w:sz w:val="24"/>
          <w:szCs w:val="24"/>
        </w:rPr>
        <w:t>条</w:t>
      </w:r>
      <w:r w:rsidRPr="00552FBC">
        <w:rPr>
          <w:rFonts w:ascii="宋体" w:hAnsi="宋体" w:hint="eastAsia"/>
          <w:bCs/>
          <w:sz w:val="24"/>
          <w:szCs w:val="24"/>
        </w:rPr>
        <w:t xml:space="preserve"> 总行营运管理部负责全行个人银行账户相关业务的事后监督及预警工作。</w:t>
      </w:r>
    </w:p>
    <w:p w:rsidR="00E30A9F"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del w:id="15" w:author="程欣竹" w:date="2014-07-25T17:57:00Z">
        <w:r w:rsidRPr="00C46D97" w:rsidDel="00BD530A">
          <w:rPr>
            <w:rFonts w:ascii="宋体" w:hAnsi="宋体" w:hint="eastAsia"/>
            <w:b/>
            <w:bCs/>
            <w:sz w:val="24"/>
            <w:szCs w:val="24"/>
          </w:rPr>
          <w:delText>一</w:delText>
        </w:r>
      </w:del>
      <w:r w:rsidRPr="00C46D97">
        <w:rPr>
          <w:rFonts w:ascii="宋体" w:hAnsi="宋体" w:hint="eastAsia"/>
          <w:b/>
          <w:bCs/>
          <w:sz w:val="24"/>
          <w:szCs w:val="24"/>
        </w:rPr>
        <w:t>条</w:t>
      </w:r>
      <w:r>
        <w:rPr>
          <w:rFonts w:ascii="宋体" w:hAnsi="宋体" w:hint="eastAsia"/>
          <w:bCs/>
          <w:sz w:val="24"/>
          <w:szCs w:val="24"/>
        </w:rPr>
        <w:t xml:space="preserve"> </w:t>
      </w:r>
      <w:r w:rsidRPr="00E30A9F">
        <w:rPr>
          <w:rFonts w:ascii="宋体" w:hAnsi="宋体"/>
          <w:bCs/>
          <w:sz w:val="24"/>
          <w:szCs w:val="24"/>
        </w:rPr>
        <w:t>总行计划财务部负责个人银行账户相关业务的会计核算管理及相关监督检查工作，负责个人银行账户相关业务产品创新的会计核算管理，配合完成相关系统改造的测试工作</w:t>
      </w:r>
      <w:r w:rsidRPr="00552FBC">
        <w:rPr>
          <w:rFonts w:ascii="宋体" w:hAnsi="宋体" w:hint="eastAsia"/>
          <w:bCs/>
          <w:sz w:val="24"/>
          <w:szCs w:val="24"/>
        </w:rPr>
        <w:t>。</w:t>
      </w:r>
    </w:p>
    <w:p w:rsidR="00E30A9F" w:rsidRPr="00E30A9F"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第十</w:t>
      </w:r>
      <w:ins w:id="16" w:author="程欣竹" w:date="2014-07-25T17:58:00Z">
        <w:r w:rsidR="00BD530A">
          <w:rPr>
            <w:rFonts w:ascii="宋体" w:hAnsi="宋体" w:hint="eastAsia"/>
            <w:b/>
            <w:bCs/>
            <w:sz w:val="24"/>
            <w:szCs w:val="24"/>
          </w:rPr>
          <w:t>一</w:t>
        </w:r>
      </w:ins>
      <w:del w:id="17" w:author="程欣竹" w:date="2014-07-25T17:58:00Z">
        <w:r w:rsidRPr="00C46D97" w:rsidDel="00BD530A">
          <w:rPr>
            <w:rFonts w:ascii="宋体" w:hAnsi="宋体" w:hint="eastAsia"/>
            <w:b/>
            <w:bCs/>
            <w:sz w:val="24"/>
            <w:szCs w:val="24"/>
          </w:rPr>
          <w:delText>二</w:delText>
        </w:r>
      </w:del>
      <w:r w:rsidRPr="00C46D97">
        <w:rPr>
          <w:rFonts w:ascii="宋体" w:hAnsi="宋体" w:hint="eastAsia"/>
          <w:b/>
          <w:bCs/>
          <w:sz w:val="24"/>
          <w:szCs w:val="24"/>
        </w:rPr>
        <w:t>条</w:t>
      </w:r>
      <w:r>
        <w:rPr>
          <w:rFonts w:ascii="宋体" w:hAnsi="宋体" w:hint="eastAsia"/>
          <w:bCs/>
          <w:sz w:val="24"/>
          <w:szCs w:val="24"/>
        </w:rPr>
        <w:t xml:space="preserve"> </w:t>
      </w:r>
      <w:r w:rsidRPr="00E30A9F">
        <w:rPr>
          <w:rFonts w:ascii="宋体" w:hAnsi="宋体"/>
          <w:bCs/>
          <w:sz w:val="24"/>
          <w:szCs w:val="24"/>
        </w:rPr>
        <w:t>总行资产负债管理部牵头负责个人银行账户相关业务的利率管理及相关监督</w:t>
      </w:r>
      <w:r w:rsidRPr="00E30A9F">
        <w:rPr>
          <w:rFonts w:ascii="宋体" w:hAnsi="宋体"/>
          <w:bCs/>
          <w:sz w:val="24"/>
          <w:szCs w:val="24"/>
        </w:rPr>
        <w:lastRenderedPageBreak/>
        <w:t>检查工作，负责个人银行账户相关业务产品创新的利率审批管理。</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第十</w:t>
      </w:r>
      <w:ins w:id="18" w:author="程欣竹" w:date="2014-07-25T17:58:00Z">
        <w:r w:rsidR="00BD530A">
          <w:rPr>
            <w:rFonts w:ascii="宋体" w:hAnsi="宋体" w:hint="eastAsia"/>
            <w:b/>
            <w:bCs/>
            <w:sz w:val="24"/>
            <w:szCs w:val="24"/>
          </w:rPr>
          <w:t>二</w:t>
        </w:r>
      </w:ins>
      <w:del w:id="19" w:author="程欣竹" w:date="2014-07-25T17:58:00Z">
        <w:r w:rsidRPr="00C46D97" w:rsidDel="00BD530A">
          <w:rPr>
            <w:rFonts w:ascii="宋体" w:hAnsi="宋体" w:hint="eastAsia"/>
            <w:b/>
            <w:bCs/>
            <w:sz w:val="24"/>
            <w:szCs w:val="24"/>
          </w:rPr>
          <w:delText>三</w:delText>
        </w:r>
      </w:del>
      <w:r w:rsidRPr="00C46D97">
        <w:rPr>
          <w:rFonts w:ascii="宋体" w:hAnsi="宋体" w:hint="eastAsia"/>
          <w:b/>
          <w:bCs/>
          <w:sz w:val="24"/>
          <w:szCs w:val="24"/>
        </w:rPr>
        <w:t>条</w:t>
      </w:r>
      <w:r w:rsidRPr="00552FBC">
        <w:rPr>
          <w:rFonts w:ascii="宋体" w:hAnsi="宋体" w:hint="eastAsia"/>
          <w:bCs/>
          <w:sz w:val="24"/>
          <w:szCs w:val="24"/>
        </w:rPr>
        <w:t xml:space="preserve"> 总行信息技术部负责个人银行账户相关系统的开发及维护。</w:t>
      </w:r>
    </w:p>
    <w:p w:rsidR="00E30A9F"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ins w:id="20" w:author="程欣竹" w:date="2014-07-25T17:58:00Z">
        <w:r w:rsidR="00BD530A">
          <w:rPr>
            <w:rFonts w:ascii="宋体" w:hAnsi="宋体" w:hint="eastAsia"/>
            <w:b/>
            <w:bCs/>
            <w:sz w:val="24"/>
            <w:szCs w:val="24"/>
          </w:rPr>
          <w:t>三</w:t>
        </w:r>
      </w:ins>
      <w:del w:id="21" w:author="程欣竹" w:date="2014-07-25T17:58:00Z">
        <w:r w:rsidRPr="00C46D97" w:rsidDel="00BD530A">
          <w:rPr>
            <w:rFonts w:ascii="宋体" w:hAnsi="宋体" w:hint="eastAsia"/>
            <w:b/>
            <w:bCs/>
            <w:sz w:val="24"/>
            <w:szCs w:val="24"/>
          </w:rPr>
          <w:delText>四</w:delText>
        </w:r>
      </w:del>
      <w:r w:rsidRPr="00C46D97">
        <w:rPr>
          <w:rFonts w:ascii="宋体" w:hAnsi="宋体" w:hint="eastAsia"/>
          <w:b/>
          <w:bCs/>
          <w:sz w:val="24"/>
          <w:szCs w:val="24"/>
        </w:rPr>
        <w:t>条</w:t>
      </w:r>
      <w:r w:rsidRPr="00552FBC">
        <w:rPr>
          <w:rFonts w:ascii="宋体" w:hAnsi="宋体" w:hint="eastAsia"/>
          <w:bCs/>
          <w:sz w:val="24"/>
          <w:szCs w:val="24"/>
        </w:rPr>
        <w:t xml:space="preserve"> 各分行应按照本办法指导辖</w:t>
      </w:r>
      <w:r>
        <w:rPr>
          <w:rFonts w:ascii="宋体" w:hAnsi="宋体" w:hint="eastAsia"/>
          <w:bCs/>
          <w:sz w:val="24"/>
          <w:szCs w:val="24"/>
        </w:rPr>
        <w:t>内</w:t>
      </w:r>
      <w:r w:rsidRPr="00552FBC">
        <w:rPr>
          <w:rFonts w:ascii="宋体" w:hAnsi="宋体" w:hint="eastAsia"/>
          <w:bCs/>
          <w:sz w:val="24"/>
          <w:szCs w:val="24"/>
        </w:rPr>
        <w:t>分支机构做好个人银行账户相关业务的办理和相关柜台服务工作，同时做好检查培训工作。</w:t>
      </w:r>
    </w:p>
    <w:p w:rsidR="00E30A9F" w:rsidRPr="00E30A9F" w:rsidRDefault="00E30A9F" w:rsidP="00E30A9F">
      <w:pPr>
        <w:spacing w:line="360" w:lineRule="auto"/>
        <w:ind w:firstLineChars="200" w:firstLine="480"/>
        <w:rPr>
          <w:rFonts w:ascii="宋体" w:hAnsi="宋体"/>
          <w:bCs/>
          <w:sz w:val="24"/>
          <w:szCs w:val="24"/>
        </w:rPr>
      </w:pPr>
    </w:p>
    <w:p w:rsidR="00E30A9F" w:rsidRPr="00FE2D8D" w:rsidRDefault="00E30A9F" w:rsidP="00E1395A">
      <w:pPr>
        <w:pStyle w:val="a3"/>
        <w:spacing w:line="360" w:lineRule="auto"/>
        <w:jc w:val="center"/>
        <w:rPr>
          <w:rFonts w:ascii="黑体" w:eastAsia="黑体" w:hAnsi="宋体" w:hint="eastAsia"/>
          <w:bCs/>
          <w:sz w:val="24"/>
          <w:szCs w:val="24"/>
        </w:rPr>
        <w:pPrChange w:id="22" w:author="程欣竹" w:date="2014-07-25T16:01:00Z">
          <w:pPr>
            <w:pStyle w:val="a3"/>
            <w:spacing w:line="360" w:lineRule="auto"/>
            <w:ind w:firstLine="480"/>
            <w:jc w:val="center"/>
          </w:pPr>
        </w:pPrChange>
      </w:pPr>
      <w:r w:rsidRPr="00FE2D8D">
        <w:rPr>
          <w:rFonts w:ascii="黑体" w:eastAsia="黑体" w:hAnsi="宋体" w:hint="eastAsia"/>
          <w:bCs/>
          <w:sz w:val="24"/>
          <w:szCs w:val="24"/>
        </w:rPr>
        <w:t>第三章  个人银行账户的开立</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第十</w:t>
      </w:r>
      <w:ins w:id="23" w:author="程欣竹" w:date="2014-07-25T17:58:00Z">
        <w:r w:rsidR="00BD530A">
          <w:rPr>
            <w:rFonts w:ascii="宋体" w:hAnsi="宋体" w:hint="eastAsia"/>
            <w:b/>
            <w:bCs/>
            <w:sz w:val="24"/>
            <w:szCs w:val="24"/>
          </w:rPr>
          <w:t>四</w:t>
        </w:r>
      </w:ins>
      <w:del w:id="24" w:author="程欣竹" w:date="2014-07-25T17:58:00Z">
        <w:r w:rsidRPr="00C46D97" w:rsidDel="00BD530A">
          <w:rPr>
            <w:rFonts w:ascii="宋体" w:hAnsi="宋体" w:hint="eastAsia"/>
            <w:b/>
            <w:bCs/>
            <w:sz w:val="24"/>
            <w:szCs w:val="24"/>
          </w:rPr>
          <w:delText>五</w:delText>
        </w:r>
      </w:del>
      <w:r w:rsidRPr="00C46D97">
        <w:rPr>
          <w:rFonts w:ascii="宋体" w:hAnsi="宋体" w:hint="eastAsia"/>
          <w:b/>
          <w:bCs/>
          <w:sz w:val="24"/>
          <w:szCs w:val="24"/>
        </w:rPr>
        <w:t>条</w:t>
      </w:r>
      <w:r w:rsidRPr="00552FBC">
        <w:rPr>
          <w:rFonts w:ascii="宋体" w:hAnsi="宋体" w:hint="eastAsia"/>
          <w:bCs/>
          <w:sz w:val="24"/>
          <w:szCs w:val="24"/>
        </w:rPr>
        <w:t xml:space="preserve"> 各营业机构必须严格执行账户实名开户，即存款人必须</w:t>
      </w:r>
      <w:r w:rsidRPr="00552FBC">
        <w:rPr>
          <w:rFonts w:ascii="宋体" w:hAnsi="宋体"/>
          <w:bCs/>
          <w:sz w:val="24"/>
          <w:szCs w:val="24"/>
        </w:rPr>
        <w:t>使用符合法律、行政法规和国家有关规定的身份证件上的姓名开立</w:t>
      </w:r>
      <w:r w:rsidRPr="00552FBC">
        <w:rPr>
          <w:rFonts w:ascii="宋体" w:hAnsi="宋体" w:hint="eastAsia"/>
          <w:bCs/>
          <w:sz w:val="24"/>
          <w:szCs w:val="24"/>
        </w:rPr>
        <w:t>个人银行</w:t>
      </w:r>
      <w:r w:rsidRPr="00552FBC">
        <w:rPr>
          <w:rFonts w:ascii="宋体" w:hAnsi="宋体"/>
          <w:bCs/>
          <w:sz w:val="24"/>
          <w:szCs w:val="24"/>
        </w:rPr>
        <w:t>账户</w:t>
      </w:r>
      <w:r w:rsidRPr="00552FBC">
        <w:rPr>
          <w:rFonts w:ascii="宋体" w:hAnsi="宋体" w:hint="eastAsia"/>
          <w:bCs/>
          <w:sz w:val="24"/>
          <w:szCs w:val="24"/>
        </w:rPr>
        <w:t>，</w:t>
      </w:r>
      <w:r w:rsidRPr="00552FBC">
        <w:rPr>
          <w:rFonts w:ascii="宋体" w:hAnsi="宋体"/>
          <w:bCs/>
          <w:sz w:val="24"/>
          <w:szCs w:val="24"/>
        </w:rPr>
        <w:t>账户名称与提供的证明文件中存款人名称</w:t>
      </w:r>
      <w:r w:rsidRPr="00552FBC">
        <w:rPr>
          <w:rFonts w:ascii="宋体" w:hAnsi="宋体" w:hint="eastAsia"/>
          <w:bCs/>
          <w:sz w:val="24"/>
          <w:szCs w:val="24"/>
        </w:rPr>
        <w:t>必须</w:t>
      </w:r>
      <w:r w:rsidRPr="00552FBC">
        <w:rPr>
          <w:rFonts w:ascii="宋体" w:hAnsi="宋体"/>
          <w:bCs/>
          <w:sz w:val="24"/>
          <w:szCs w:val="24"/>
        </w:rPr>
        <w:t>一致</w:t>
      </w:r>
      <w:r w:rsidRPr="00552FBC">
        <w:rPr>
          <w:rFonts w:ascii="宋体" w:hAnsi="宋体" w:hint="eastAsia"/>
          <w:bCs/>
          <w:sz w:val="24"/>
          <w:szCs w:val="24"/>
        </w:rPr>
        <w:t>。</w:t>
      </w:r>
    </w:p>
    <w:p w:rsidR="00E30A9F" w:rsidRPr="00552FBC" w:rsidRDefault="00E30A9F" w:rsidP="002F6D37">
      <w:pPr>
        <w:spacing w:line="360" w:lineRule="auto"/>
        <w:ind w:firstLineChars="200" w:firstLine="482"/>
        <w:rPr>
          <w:rFonts w:ascii="宋体" w:hAnsi="宋体"/>
          <w:bCs/>
          <w:sz w:val="24"/>
          <w:szCs w:val="24"/>
        </w:rPr>
      </w:pPr>
      <w:r w:rsidRPr="00C46D97">
        <w:rPr>
          <w:rFonts w:ascii="宋体" w:hAnsi="宋体" w:hint="eastAsia"/>
          <w:b/>
          <w:bCs/>
          <w:sz w:val="24"/>
          <w:szCs w:val="24"/>
        </w:rPr>
        <w:t>第十</w:t>
      </w:r>
      <w:ins w:id="25" w:author="程欣竹" w:date="2014-07-25T17:58:00Z">
        <w:r w:rsidR="00BD530A">
          <w:rPr>
            <w:rFonts w:ascii="宋体" w:hAnsi="宋体" w:hint="eastAsia"/>
            <w:b/>
            <w:bCs/>
            <w:sz w:val="24"/>
            <w:szCs w:val="24"/>
          </w:rPr>
          <w:t>五</w:t>
        </w:r>
      </w:ins>
      <w:del w:id="26" w:author="程欣竹" w:date="2014-07-25T17:58:00Z">
        <w:r w:rsidRPr="00C46D97" w:rsidDel="00BD530A">
          <w:rPr>
            <w:rFonts w:ascii="宋体" w:hAnsi="宋体" w:hint="eastAsia"/>
            <w:b/>
            <w:bCs/>
            <w:sz w:val="24"/>
            <w:szCs w:val="24"/>
          </w:rPr>
          <w:delText>六</w:delText>
        </w:r>
      </w:del>
      <w:r w:rsidRPr="00C46D97">
        <w:rPr>
          <w:rFonts w:ascii="宋体" w:hAnsi="宋体" w:hint="eastAsia"/>
          <w:b/>
          <w:bCs/>
          <w:sz w:val="24"/>
          <w:szCs w:val="24"/>
        </w:rPr>
        <w:t>条</w:t>
      </w:r>
      <w:r w:rsidRPr="00552FBC">
        <w:rPr>
          <w:rFonts w:ascii="宋体" w:hAnsi="宋体" w:hint="eastAsia"/>
          <w:bCs/>
          <w:sz w:val="24"/>
          <w:szCs w:val="24"/>
        </w:rPr>
        <w:t xml:space="preserve"> 存款人开立个人银行</w:t>
      </w:r>
      <w:r w:rsidRPr="00552FBC">
        <w:rPr>
          <w:rFonts w:ascii="宋体" w:hAnsi="宋体"/>
          <w:bCs/>
          <w:sz w:val="24"/>
          <w:szCs w:val="24"/>
        </w:rPr>
        <w:t>账户</w:t>
      </w:r>
      <w:r w:rsidRPr="00552FBC">
        <w:rPr>
          <w:rFonts w:ascii="宋体" w:hAnsi="宋体" w:hint="eastAsia"/>
          <w:bCs/>
          <w:sz w:val="24"/>
          <w:szCs w:val="24"/>
        </w:rPr>
        <w:t>时，应按要求</w:t>
      </w:r>
      <w:r w:rsidRPr="00552FBC">
        <w:rPr>
          <w:rFonts w:ascii="宋体" w:hAnsi="宋体"/>
          <w:bCs/>
          <w:sz w:val="24"/>
          <w:szCs w:val="24"/>
        </w:rPr>
        <w:t>提供</w:t>
      </w:r>
      <w:r w:rsidRPr="00552FBC">
        <w:rPr>
          <w:rFonts w:ascii="宋体" w:hAnsi="宋体" w:hint="eastAsia"/>
          <w:bCs/>
          <w:sz w:val="24"/>
          <w:szCs w:val="24"/>
        </w:rPr>
        <w:t>下列</w:t>
      </w:r>
      <w:r w:rsidRPr="00552FBC">
        <w:rPr>
          <w:rFonts w:ascii="宋体" w:hAnsi="宋体"/>
          <w:bCs/>
          <w:sz w:val="24"/>
          <w:szCs w:val="24"/>
        </w:rPr>
        <w:t>证明文件</w:t>
      </w:r>
      <w:r w:rsidRPr="00552FBC">
        <w:rPr>
          <w:rFonts w:ascii="宋体" w:hAnsi="宋体" w:hint="eastAsia"/>
          <w:bCs/>
          <w:sz w:val="24"/>
          <w:szCs w:val="24"/>
        </w:rPr>
        <w:t>，</w:t>
      </w:r>
      <w:r w:rsidRPr="00552FBC">
        <w:rPr>
          <w:rFonts w:ascii="宋体" w:hAnsi="宋体"/>
          <w:bCs/>
          <w:sz w:val="24"/>
          <w:szCs w:val="24"/>
        </w:rPr>
        <w:t>并对其出具的开户申请资料的真实性和有效性负责</w:t>
      </w:r>
      <w:ins w:id="27" w:author="程欣竹" w:date="2014-07-25T16:23:00Z">
        <w:r w:rsidR="002F6D37">
          <w:rPr>
            <w:rFonts w:ascii="宋体" w:hAnsi="宋体" w:hint="eastAsia"/>
            <w:bCs/>
            <w:sz w:val="24"/>
            <w:szCs w:val="24"/>
          </w:rPr>
          <w:t>。</w:t>
        </w:r>
      </w:ins>
      <w:del w:id="28" w:author="程欣竹" w:date="2014-07-25T16:23:00Z">
        <w:r w:rsidRPr="00552FBC" w:rsidDel="002F6D37">
          <w:rPr>
            <w:rFonts w:ascii="宋体" w:hAnsi="宋体" w:hint="eastAsia"/>
            <w:bCs/>
            <w:sz w:val="24"/>
            <w:szCs w:val="24"/>
          </w:rPr>
          <w:delText>，</w:delText>
        </w:r>
      </w:del>
      <w:r w:rsidRPr="00552FBC">
        <w:rPr>
          <w:rFonts w:ascii="宋体" w:hAnsi="宋体"/>
          <w:bCs/>
          <w:sz w:val="24"/>
          <w:szCs w:val="24"/>
        </w:rPr>
        <w:t>存款人开户信息资料发生变更时，应及时通知开户银行</w:t>
      </w:r>
      <w:r w:rsidRPr="00552FBC">
        <w:rPr>
          <w:rFonts w:ascii="宋体" w:hAnsi="宋体" w:hint="eastAsia"/>
          <w:bCs/>
          <w:sz w:val="24"/>
          <w:szCs w:val="24"/>
        </w:rPr>
        <w:t>。</w:t>
      </w:r>
    </w:p>
    <w:p w:rsidR="00E30A9F" w:rsidRPr="00552FBC" w:rsidRDefault="00E30A9F" w:rsidP="00E30A9F">
      <w:pPr>
        <w:spacing w:line="360" w:lineRule="auto"/>
        <w:ind w:firstLineChars="200" w:firstLine="480"/>
        <w:rPr>
          <w:rFonts w:ascii="宋体" w:hAnsi="宋体"/>
          <w:bCs/>
          <w:sz w:val="24"/>
          <w:szCs w:val="24"/>
        </w:rPr>
      </w:pPr>
      <w:r w:rsidRPr="00552FBC">
        <w:rPr>
          <w:rFonts w:ascii="宋体" w:hAnsi="宋体" w:hint="eastAsia"/>
          <w:bCs/>
          <w:sz w:val="24"/>
          <w:szCs w:val="24"/>
        </w:rPr>
        <w:t>（一）</w:t>
      </w:r>
      <w:r w:rsidRPr="00552FBC">
        <w:rPr>
          <w:rFonts w:ascii="宋体" w:hAnsi="宋体"/>
          <w:bCs/>
          <w:sz w:val="24"/>
          <w:szCs w:val="24"/>
        </w:rPr>
        <w:t>居住在中国境内16岁以上的中国公民，应出具居民身份证或临时身份证。</w:t>
      </w:r>
      <w:r w:rsidRPr="00552FBC">
        <w:rPr>
          <w:rFonts w:ascii="宋体" w:hAnsi="宋体"/>
          <w:bCs/>
          <w:sz w:val="24"/>
          <w:szCs w:val="24"/>
        </w:rPr>
        <w:br/>
        <w:t xml:space="preserve">　　</w:t>
      </w:r>
      <w:r w:rsidRPr="00552FBC">
        <w:rPr>
          <w:rFonts w:ascii="宋体" w:hAnsi="宋体" w:hint="eastAsia"/>
          <w:bCs/>
          <w:sz w:val="24"/>
          <w:szCs w:val="24"/>
        </w:rPr>
        <w:t xml:space="preserve"> 1.</w:t>
      </w:r>
      <w:r w:rsidRPr="00552FBC">
        <w:rPr>
          <w:rFonts w:ascii="宋体" w:hAnsi="宋体"/>
          <w:bCs/>
          <w:sz w:val="24"/>
          <w:szCs w:val="24"/>
        </w:rPr>
        <w:t>军人、武装警察尚未申领居民身份证的，可出具军人、武装警察身份证件。</w:t>
      </w:r>
      <w:r w:rsidRPr="00552FBC">
        <w:rPr>
          <w:rFonts w:ascii="宋体" w:hAnsi="宋体" w:hint="eastAsia"/>
          <w:bCs/>
          <w:sz w:val="24"/>
          <w:szCs w:val="24"/>
        </w:rPr>
        <w:t>各营业机构所在地监管机构对军人和武装警察开立个人银行账户的有效证明文件有明确规定的，应按当地监管机构的规定执行。</w:t>
      </w:r>
      <w:r w:rsidRPr="00552FBC">
        <w:rPr>
          <w:rFonts w:ascii="宋体" w:hAnsi="宋体"/>
          <w:bCs/>
          <w:sz w:val="24"/>
          <w:szCs w:val="24"/>
        </w:rPr>
        <w:br/>
        <w:t xml:space="preserve">　　</w:t>
      </w:r>
      <w:r w:rsidRPr="00552FBC">
        <w:rPr>
          <w:rFonts w:ascii="宋体" w:hAnsi="宋体" w:hint="eastAsia"/>
          <w:bCs/>
          <w:sz w:val="24"/>
          <w:szCs w:val="24"/>
        </w:rPr>
        <w:t xml:space="preserve"> 2.</w:t>
      </w:r>
      <w:r w:rsidRPr="00552FBC">
        <w:rPr>
          <w:rFonts w:ascii="宋体" w:hAnsi="宋体"/>
          <w:bCs/>
          <w:sz w:val="24"/>
          <w:szCs w:val="24"/>
        </w:rPr>
        <w:t>居住在境内或境外的中国籍的华侨，可出具中国护照。</w:t>
      </w:r>
      <w:r w:rsidRPr="00552FBC">
        <w:rPr>
          <w:rFonts w:ascii="宋体" w:hAnsi="宋体"/>
          <w:bCs/>
          <w:sz w:val="24"/>
          <w:szCs w:val="24"/>
        </w:rPr>
        <w:br/>
        <w:t xml:space="preserve">　</w:t>
      </w:r>
      <w:r w:rsidRPr="00552FBC">
        <w:rPr>
          <w:rFonts w:ascii="宋体" w:hAnsi="宋体" w:hint="eastAsia"/>
          <w:bCs/>
          <w:sz w:val="24"/>
          <w:szCs w:val="24"/>
        </w:rPr>
        <w:t xml:space="preserve">  （二）</w:t>
      </w:r>
      <w:r w:rsidRPr="00552FBC">
        <w:rPr>
          <w:rFonts w:ascii="宋体" w:hAnsi="宋体"/>
          <w:bCs/>
          <w:sz w:val="24"/>
          <w:szCs w:val="24"/>
        </w:rPr>
        <w:t>居住在中国境内16岁以下的中国公民，应由监护人代理开立</w:t>
      </w:r>
      <w:r w:rsidRPr="00552FBC">
        <w:rPr>
          <w:rFonts w:ascii="宋体" w:hAnsi="宋体" w:hint="eastAsia"/>
          <w:bCs/>
          <w:sz w:val="24"/>
          <w:szCs w:val="24"/>
        </w:rPr>
        <w:t>个人银行</w:t>
      </w:r>
      <w:r w:rsidRPr="00552FBC">
        <w:rPr>
          <w:rFonts w:ascii="宋体" w:hAnsi="宋体"/>
          <w:bCs/>
          <w:sz w:val="24"/>
          <w:szCs w:val="24"/>
        </w:rPr>
        <w:t>账户，出具监护人的有效身份证件以及账户使用人的居民身份证或户口簿。</w:t>
      </w:r>
      <w:r w:rsidRPr="00552FBC">
        <w:rPr>
          <w:rFonts w:ascii="宋体" w:hAnsi="宋体"/>
          <w:bCs/>
          <w:sz w:val="24"/>
          <w:szCs w:val="24"/>
        </w:rPr>
        <w:br/>
        <w:t xml:space="preserve">　</w:t>
      </w:r>
      <w:r w:rsidRPr="00552FBC">
        <w:rPr>
          <w:rFonts w:ascii="宋体" w:hAnsi="宋体" w:hint="eastAsia"/>
          <w:bCs/>
          <w:sz w:val="24"/>
          <w:szCs w:val="24"/>
        </w:rPr>
        <w:t xml:space="preserve">  （三）</w:t>
      </w:r>
      <w:r w:rsidRPr="00552FBC">
        <w:rPr>
          <w:rFonts w:ascii="宋体" w:hAnsi="宋体"/>
          <w:bCs/>
          <w:sz w:val="24"/>
          <w:szCs w:val="24"/>
        </w:rPr>
        <w:t>香港、澳门特别行政区居民，应出具港澳居民往来内地通行证；台湾居民，应出具台湾居民来往大陆通行证或其</w:t>
      </w:r>
      <w:ins w:id="29" w:author="程欣竹" w:date="2014-07-25T16:27:00Z">
        <w:r w:rsidR="000A32C4">
          <w:rPr>
            <w:rFonts w:ascii="宋体" w:hAnsi="宋体" w:hint="eastAsia"/>
            <w:bCs/>
            <w:sz w:val="24"/>
            <w:szCs w:val="24"/>
          </w:rPr>
          <w:t>它</w:t>
        </w:r>
      </w:ins>
      <w:del w:id="30" w:author="程欣竹" w:date="2014-07-25T16:27:00Z">
        <w:r w:rsidRPr="00552FBC" w:rsidDel="000A32C4">
          <w:rPr>
            <w:rFonts w:ascii="宋体" w:hAnsi="宋体"/>
            <w:bCs/>
            <w:sz w:val="24"/>
            <w:szCs w:val="24"/>
          </w:rPr>
          <w:delText>他</w:delText>
        </w:r>
      </w:del>
      <w:r w:rsidRPr="00552FBC">
        <w:rPr>
          <w:rFonts w:ascii="宋体" w:hAnsi="宋体"/>
          <w:bCs/>
          <w:sz w:val="24"/>
          <w:szCs w:val="24"/>
        </w:rPr>
        <w:t>有效旅行证件。</w:t>
      </w:r>
      <w:r w:rsidRPr="00552FBC">
        <w:rPr>
          <w:rFonts w:ascii="宋体" w:hAnsi="宋体"/>
          <w:bCs/>
          <w:sz w:val="24"/>
          <w:szCs w:val="24"/>
        </w:rPr>
        <w:br/>
        <w:t xml:space="preserve">　</w:t>
      </w:r>
      <w:r w:rsidRPr="00552FBC">
        <w:rPr>
          <w:rFonts w:ascii="宋体" w:hAnsi="宋体" w:hint="eastAsia"/>
          <w:bCs/>
          <w:sz w:val="24"/>
          <w:szCs w:val="24"/>
        </w:rPr>
        <w:t xml:space="preserve">  （四）</w:t>
      </w:r>
      <w:r w:rsidRPr="00552FBC">
        <w:rPr>
          <w:rFonts w:ascii="宋体" w:hAnsi="宋体"/>
          <w:bCs/>
          <w:sz w:val="24"/>
          <w:szCs w:val="24"/>
        </w:rPr>
        <w:t>外国公民，应出具护照或外国人永久居留证</w:t>
      </w:r>
      <w:ins w:id="31" w:author="程欣竹" w:date="2014-07-25T16:31:00Z">
        <w:r w:rsidR="007414EA">
          <w:rPr>
            <w:rFonts w:ascii="宋体" w:hAnsi="宋体" w:hint="eastAsia"/>
            <w:bCs/>
            <w:sz w:val="24"/>
            <w:szCs w:val="24"/>
          </w:rPr>
          <w:t>（</w:t>
        </w:r>
      </w:ins>
      <w:del w:id="32" w:author="程欣竹" w:date="2014-07-25T16:31:00Z">
        <w:r w:rsidRPr="00552FBC" w:rsidDel="007414EA">
          <w:rPr>
            <w:rFonts w:ascii="宋体" w:hAnsi="宋体"/>
            <w:bCs/>
            <w:sz w:val="24"/>
            <w:szCs w:val="24"/>
          </w:rPr>
          <w:delText>(</w:delText>
        </w:r>
      </w:del>
      <w:r w:rsidRPr="00552FBC">
        <w:rPr>
          <w:rFonts w:ascii="宋体" w:hAnsi="宋体"/>
          <w:bCs/>
          <w:sz w:val="24"/>
          <w:szCs w:val="24"/>
        </w:rPr>
        <w:t>外国边民，按照边贸结算的有关规定办理</w:t>
      </w:r>
      <w:ins w:id="33" w:author="程欣竹" w:date="2014-07-25T16:31:00Z">
        <w:r w:rsidR="007414EA">
          <w:rPr>
            <w:rFonts w:ascii="宋体" w:hAnsi="宋体" w:hint="eastAsia"/>
            <w:bCs/>
            <w:sz w:val="24"/>
            <w:szCs w:val="24"/>
          </w:rPr>
          <w:t>)</w:t>
        </w:r>
      </w:ins>
      <w:del w:id="34" w:author="程欣竹" w:date="2014-07-25T16:31:00Z">
        <w:r w:rsidRPr="00552FBC" w:rsidDel="007414EA">
          <w:rPr>
            <w:rFonts w:ascii="宋体" w:hAnsi="宋体"/>
            <w:bCs/>
            <w:sz w:val="24"/>
            <w:szCs w:val="24"/>
          </w:rPr>
          <w:delText>)</w:delText>
        </w:r>
      </w:del>
      <w:r w:rsidRPr="00552FBC">
        <w:rPr>
          <w:rFonts w:ascii="宋体" w:hAnsi="宋体"/>
          <w:bCs/>
          <w:sz w:val="24"/>
          <w:szCs w:val="24"/>
        </w:rPr>
        <w:t>。</w:t>
      </w:r>
      <w:r w:rsidRPr="00552FBC">
        <w:rPr>
          <w:rFonts w:ascii="宋体" w:hAnsi="宋体"/>
          <w:bCs/>
          <w:sz w:val="24"/>
          <w:szCs w:val="24"/>
        </w:rPr>
        <w:br/>
        <w:t xml:space="preserve">　　除以上法定有效证件外，银行还可根据需要，要求存款人出具户口簿、护照、工作证、机动车驾驶证、社会保障卡、公用事业账单、学生证、介绍信等其</w:t>
      </w:r>
      <w:ins w:id="35" w:author="程欣竹" w:date="2014-07-25T16:28:00Z">
        <w:r w:rsidR="00E43F2E">
          <w:rPr>
            <w:rFonts w:ascii="宋体" w:hAnsi="宋体" w:hint="eastAsia"/>
            <w:bCs/>
            <w:sz w:val="24"/>
            <w:szCs w:val="24"/>
          </w:rPr>
          <w:t>它</w:t>
        </w:r>
      </w:ins>
      <w:del w:id="36" w:author="程欣竹" w:date="2014-07-25T16:28:00Z">
        <w:r w:rsidRPr="00552FBC" w:rsidDel="00E43F2E">
          <w:rPr>
            <w:rFonts w:ascii="宋体" w:hAnsi="宋体"/>
            <w:bCs/>
            <w:sz w:val="24"/>
            <w:szCs w:val="24"/>
          </w:rPr>
          <w:delText>他</w:delText>
        </w:r>
      </w:del>
      <w:r w:rsidRPr="00552FBC">
        <w:rPr>
          <w:rFonts w:ascii="宋体" w:hAnsi="宋体"/>
          <w:bCs/>
          <w:sz w:val="24"/>
          <w:szCs w:val="24"/>
        </w:rPr>
        <w:t>能证明身份的有效证件或证明文件，以进一步确认存款人身份</w:t>
      </w:r>
      <w:ins w:id="37" w:author="程欣竹" w:date="2014-07-25T16:28:00Z">
        <w:r w:rsidR="00962A5C">
          <w:rPr>
            <w:rFonts w:ascii="宋体" w:hAnsi="宋体" w:hint="eastAsia"/>
            <w:bCs/>
            <w:sz w:val="24"/>
            <w:szCs w:val="24"/>
          </w:rPr>
          <w:t>，</w:t>
        </w:r>
      </w:ins>
      <w:del w:id="38" w:author="程欣竹" w:date="2014-07-25T16:28:00Z">
        <w:r w:rsidRPr="00552FBC" w:rsidDel="00962A5C">
          <w:rPr>
            <w:rFonts w:ascii="宋体" w:hAnsi="宋体" w:hint="eastAsia"/>
            <w:bCs/>
            <w:sz w:val="24"/>
            <w:szCs w:val="24"/>
          </w:rPr>
          <w:delText>,</w:delText>
        </w:r>
      </w:del>
      <w:r w:rsidRPr="00552FBC">
        <w:rPr>
          <w:rFonts w:ascii="宋体" w:hAnsi="宋体" w:hint="eastAsia"/>
          <w:bCs/>
          <w:sz w:val="24"/>
          <w:szCs w:val="24"/>
        </w:rPr>
        <w:t>但不得以学生证、机动车驾驶证、介绍信以及法定身份证件的复印件等作为实名证件使用。</w:t>
      </w:r>
    </w:p>
    <w:p w:rsidR="00E30A9F"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ins w:id="39" w:author="程欣竹" w:date="2014-07-25T17:58:00Z">
        <w:r w:rsidR="00BD530A">
          <w:rPr>
            <w:rFonts w:ascii="宋体" w:hAnsi="宋体" w:hint="eastAsia"/>
            <w:b/>
            <w:bCs/>
            <w:sz w:val="24"/>
            <w:szCs w:val="24"/>
          </w:rPr>
          <w:t>六</w:t>
        </w:r>
      </w:ins>
      <w:del w:id="40" w:author="程欣竹" w:date="2014-07-25T17:58:00Z">
        <w:r w:rsidRPr="00C46D97" w:rsidDel="00BD530A">
          <w:rPr>
            <w:rFonts w:ascii="宋体" w:hAnsi="宋体" w:hint="eastAsia"/>
            <w:b/>
            <w:bCs/>
            <w:sz w:val="24"/>
            <w:szCs w:val="24"/>
          </w:rPr>
          <w:delText>七</w:delText>
        </w:r>
      </w:del>
      <w:r w:rsidRPr="00C46D97">
        <w:rPr>
          <w:rFonts w:ascii="宋体" w:hAnsi="宋体" w:hint="eastAsia"/>
          <w:b/>
          <w:bCs/>
          <w:sz w:val="24"/>
          <w:szCs w:val="24"/>
        </w:rPr>
        <w:t>条</w:t>
      </w:r>
      <w:r w:rsidRPr="00552FBC">
        <w:rPr>
          <w:rFonts w:ascii="宋体" w:hAnsi="宋体" w:hint="eastAsia"/>
          <w:bCs/>
          <w:sz w:val="24"/>
          <w:szCs w:val="24"/>
        </w:rPr>
        <w:t xml:space="preserve"> 存款人可根据需要申请开立个人银行结算账户，也可以在开立的个人活期储蓄存款账户中选择并向营业机构申请确认为个人银行结算账户。</w:t>
      </w:r>
    </w:p>
    <w:p w:rsidR="00321759" w:rsidDel="00E21C92" w:rsidRDefault="00321759" w:rsidP="00321759">
      <w:pPr>
        <w:spacing w:line="360" w:lineRule="auto"/>
        <w:ind w:firstLineChars="200" w:firstLine="480"/>
        <w:rPr>
          <w:del w:id="41" w:author="程欣竹" w:date="2014-07-25T16:37:00Z"/>
          <w:rFonts w:ascii="宋体" w:hAnsi="宋体" w:hint="eastAsia"/>
          <w:bCs/>
          <w:sz w:val="24"/>
          <w:szCs w:val="24"/>
        </w:rPr>
      </w:pPr>
    </w:p>
    <w:p w:rsidR="00321759" w:rsidRPr="00552FBC" w:rsidRDefault="00321759" w:rsidP="00321759">
      <w:pPr>
        <w:spacing w:line="360" w:lineRule="auto"/>
        <w:ind w:firstLineChars="200" w:firstLine="480"/>
        <w:rPr>
          <w:rFonts w:ascii="宋体" w:hAnsi="宋体" w:hint="eastAsia"/>
          <w:bCs/>
          <w:sz w:val="24"/>
          <w:szCs w:val="24"/>
        </w:rPr>
      </w:pPr>
    </w:p>
    <w:p w:rsidR="00E30A9F" w:rsidRPr="00B01AE4" w:rsidRDefault="00E30A9F" w:rsidP="00B01AE4">
      <w:pPr>
        <w:pStyle w:val="a3"/>
        <w:spacing w:line="360" w:lineRule="auto"/>
        <w:jc w:val="center"/>
        <w:rPr>
          <w:rFonts w:ascii="黑体" w:eastAsia="黑体" w:hAnsi="宋体" w:hint="eastAsia"/>
          <w:bCs/>
          <w:sz w:val="24"/>
          <w:szCs w:val="24"/>
          <w:rPrChange w:id="42" w:author="程欣竹" w:date="2014-07-25T16:40:00Z">
            <w:rPr>
              <w:rFonts w:ascii="宋体" w:hAnsi="宋体" w:hint="eastAsia"/>
              <w:b/>
              <w:bCs/>
              <w:sz w:val="24"/>
              <w:szCs w:val="24"/>
            </w:rPr>
          </w:rPrChange>
        </w:rPr>
        <w:pPrChange w:id="43" w:author="程欣竹" w:date="2014-07-25T16:40:00Z">
          <w:pPr>
            <w:spacing w:line="360" w:lineRule="auto"/>
            <w:ind w:firstLineChars="200" w:firstLine="482"/>
            <w:jc w:val="center"/>
          </w:pPr>
        </w:pPrChange>
      </w:pPr>
      <w:r w:rsidRPr="00B01AE4">
        <w:rPr>
          <w:rFonts w:ascii="黑体" w:eastAsia="黑体" w:hAnsi="宋体" w:hint="eastAsia"/>
          <w:bCs/>
          <w:sz w:val="24"/>
          <w:szCs w:val="24"/>
          <w:rPrChange w:id="44" w:author="程欣竹" w:date="2014-07-25T16:40:00Z">
            <w:rPr>
              <w:rFonts w:ascii="宋体" w:hAnsi="宋体" w:hint="eastAsia"/>
              <w:b/>
              <w:bCs/>
              <w:sz w:val="24"/>
              <w:szCs w:val="24"/>
            </w:rPr>
          </w:rPrChange>
        </w:rPr>
        <w:lastRenderedPageBreak/>
        <w:t>第四章</w:t>
      </w:r>
      <w:ins w:id="45" w:author="程欣竹" w:date="2014-07-25T16:41:00Z">
        <w:r w:rsidR="00B01AE4">
          <w:rPr>
            <w:rFonts w:ascii="黑体" w:eastAsia="黑体" w:hAnsi="宋体" w:hint="eastAsia"/>
            <w:bCs/>
            <w:sz w:val="24"/>
            <w:szCs w:val="24"/>
          </w:rPr>
          <w:t xml:space="preserve">  </w:t>
        </w:r>
      </w:ins>
      <w:del w:id="46" w:author="程欣竹" w:date="2014-07-25T16:41:00Z">
        <w:r w:rsidRPr="00B01AE4" w:rsidDel="00B01AE4">
          <w:rPr>
            <w:rFonts w:ascii="黑体" w:eastAsia="黑体" w:hAnsi="宋体" w:hint="eastAsia"/>
            <w:bCs/>
            <w:sz w:val="24"/>
            <w:szCs w:val="24"/>
            <w:rPrChange w:id="47" w:author="程欣竹" w:date="2014-07-25T16:40:00Z">
              <w:rPr>
                <w:rFonts w:ascii="宋体" w:hAnsi="宋体" w:hint="eastAsia"/>
                <w:b/>
                <w:bCs/>
                <w:sz w:val="24"/>
                <w:szCs w:val="24"/>
              </w:rPr>
            </w:rPrChange>
          </w:rPr>
          <w:delText xml:space="preserve"> </w:delText>
        </w:r>
      </w:del>
      <w:r w:rsidRPr="00B01AE4">
        <w:rPr>
          <w:rFonts w:ascii="黑体" w:eastAsia="黑体" w:hAnsi="宋体" w:hint="eastAsia"/>
          <w:bCs/>
          <w:sz w:val="24"/>
          <w:szCs w:val="24"/>
          <w:rPrChange w:id="48" w:author="程欣竹" w:date="2014-07-25T16:40:00Z">
            <w:rPr>
              <w:rFonts w:ascii="宋体" w:hAnsi="宋体" w:hint="eastAsia"/>
              <w:b/>
              <w:bCs/>
              <w:sz w:val="24"/>
              <w:szCs w:val="24"/>
            </w:rPr>
          </w:rPrChange>
        </w:rPr>
        <w:t>个人银行账户的使用</w:t>
      </w:r>
    </w:p>
    <w:p w:rsidR="00E30A9F" w:rsidRPr="00552FBC" w:rsidRDefault="00E30A9F" w:rsidP="001979CF">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ins w:id="49" w:author="程欣竹" w:date="2014-07-25T17:58:00Z">
        <w:r w:rsidR="00BD530A">
          <w:rPr>
            <w:rFonts w:ascii="宋体" w:hAnsi="宋体" w:hint="eastAsia"/>
            <w:b/>
            <w:bCs/>
            <w:sz w:val="24"/>
            <w:szCs w:val="24"/>
          </w:rPr>
          <w:t>七</w:t>
        </w:r>
      </w:ins>
      <w:del w:id="50" w:author="程欣竹" w:date="2014-07-25T17:58:00Z">
        <w:r w:rsidRPr="00C46D97" w:rsidDel="00BD530A">
          <w:rPr>
            <w:rFonts w:ascii="宋体" w:hAnsi="宋体" w:hint="eastAsia"/>
            <w:b/>
            <w:bCs/>
            <w:sz w:val="24"/>
            <w:szCs w:val="24"/>
          </w:rPr>
          <w:delText>八</w:delText>
        </w:r>
      </w:del>
      <w:r w:rsidRPr="00C46D97">
        <w:rPr>
          <w:rFonts w:ascii="宋体" w:hAnsi="宋体" w:hint="eastAsia"/>
          <w:b/>
          <w:bCs/>
          <w:sz w:val="24"/>
          <w:szCs w:val="24"/>
        </w:rPr>
        <w:t>条</w:t>
      </w:r>
      <w:r w:rsidRPr="00552FBC">
        <w:rPr>
          <w:rFonts w:ascii="宋体" w:hAnsi="宋体" w:hint="eastAsia"/>
          <w:bCs/>
          <w:sz w:val="24"/>
          <w:szCs w:val="24"/>
        </w:rPr>
        <w:t xml:space="preserve"> 各营业机构在办理个人银行账户相关业务时，应按照《南京银行客户身份识别和客户身份资料及交易记录保存规则》的规定，对存款人进行身份信息真实性核查，并保存相关信息。</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第十</w:t>
      </w:r>
      <w:ins w:id="51" w:author="程欣竹" w:date="2014-07-25T17:58:00Z">
        <w:r w:rsidR="00BD530A">
          <w:rPr>
            <w:rFonts w:ascii="宋体" w:hAnsi="宋体" w:hint="eastAsia"/>
            <w:b/>
            <w:bCs/>
            <w:sz w:val="24"/>
            <w:szCs w:val="24"/>
          </w:rPr>
          <w:t>八</w:t>
        </w:r>
      </w:ins>
      <w:del w:id="52" w:author="程欣竹" w:date="2014-07-25T17:58:00Z">
        <w:r w:rsidRPr="00C46D97" w:rsidDel="00BD530A">
          <w:rPr>
            <w:rFonts w:ascii="宋体" w:hAnsi="宋体" w:hint="eastAsia"/>
            <w:b/>
            <w:bCs/>
            <w:sz w:val="24"/>
            <w:szCs w:val="24"/>
          </w:rPr>
          <w:delText>九</w:delText>
        </w:r>
      </w:del>
      <w:r w:rsidRPr="00C46D97">
        <w:rPr>
          <w:rFonts w:ascii="宋体" w:hAnsi="宋体" w:hint="eastAsia"/>
          <w:b/>
          <w:bCs/>
          <w:sz w:val="24"/>
          <w:szCs w:val="24"/>
        </w:rPr>
        <w:t>条</w:t>
      </w:r>
      <w:r w:rsidRPr="00552FBC">
        <w:rPr>
          <w:rFonts w:ascii="宋体" w:hAnsi="宋体" w:hint="eastAsia"/>
          <w:bCs/>
          <w:sz w:val="24"/>
          <w:szCs w:val="24"/>
        </w:rPr>
        <w:t xml:space="preserve"> 个人银行结算账户用于办理个人转账收付和现金存取</w:t>
      </w:r>
      <w:ins w:id="53" w:author="程欣竹" w:date="2014-07-25T16:44:00Z">
        <w:r w:rsidR="00163C99">
          <w:rPr>
            <w:rFonts w:ascii="宋体" w:hAnsi="宋体" w:hint="eastAsia"/>
            <w:bCs/>
            <w:sz w:val="24"/>
            <w:szCs w:val="24"/>
          </w:rPr>
          <w:t>，</w:t>
        </w:r>
      </w:ins>
      <w:del w:id="54" w:author="程欣竹" w:date="2014-07-25T16:44:00Z">
        <w:r w:rsidRPr="00552FBC" w:rsidDel="00163C99">
          <w:rPr>
            <w:rFonts w:ascii="宋体" w:hAnsi="宋体" w:hint="eastAsia"/>
            <w:bCs/>
            <w:sz w:val="24"/>
            <w:szCs w:val="24"/>
          </w:rPr>
          <w:delText>,</w:delText>
        </w:r>
      </w:del>
      <w:r w:rsidRPr="00552FBC">
        <w:rPr>
          <w:rFonts w:ascii="宋体" w:hAnsi="宋体" w:hint="eastAsia"/>
          <w:bCs/>
          <w:sz w:val="24"/>
          <w:szCs w:val="24"/>
        </w:rPr>
        <w:t>个人储蓄存款账户不得办理转账结算。</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w:t>
      </w:r>
      <w:ins w:id="55" w:author="程欣竹" w:date="2014-07-25T17:58:00Z">
        <w:r w:rsidR="00BD530A">
          <w:rPr>
            <w:rFonts w:ascii="宋体" w:hAnsi="宋体" w:hint="eastAsia"/>
            <w:b/>
            <w:bCs/>
            <w:sz w:val="24"/>
            <w:szCs w:val="24"/>
          </w:rPr>
          <w:t>十九</w:t>
        </w:r>
      </w:ins>
      <w:del w:id="56" w:author="程欣竹" w:date="2014-07-25T17:58:00Z">
        <w:r w:rsidRPr="00C46D97" w:rsidDel="00BD530A">
          <w:rPr>
            <w:rFonts w:ascii="宋体" w:hAnsi="宋体" w:hint="eastAsia"/>
            <w:b/>
            <w:bCs/>
            <w:sz w:val="24"/>
            <w:szCs w:val="24"/>
          </w:rPr>
          <w:delText>二十</w:delText>
        </w:r>
      </w:del>
      <w:r w:rsidRPr="00C46D97">
        <w:rPr>
          <w:rFonts w:ascii="宋体" w:hAnsi="宋体" w:hint="eastAsia"/>
          <w:b/>
          <w:bCs/>
          <w:sz w:val="24"/>
          <w:szCs w:val="24"/>
        </w:rPr>
        <w:t>条</w:t>
      </w:r>
      <w:r w:rsidRPr="00552FBC">
        <w:rPr>
          <w:rFonts w:ascii="宋体" w:hAnsi="宋体" w:hint="eastAsia"/>
          <w:bCs/>
          <w:sz w:val="24"/>
          <w:szCs w:val="24"/>
        </w:rPr>
        <w:t xml:space="preserve"> 个人银行账户的支付条件分为凭单折（无密码）、凭交易密码、凭指纹、凭印鉴。</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第二十</w:t>
      </w:r>
      <w:del w:id="57" w:author="程欣竹" w:date="2014-07-25T17:58:00Z">
        <w:r w:rsidRPr="00C46D97" w:rsidDel="00D1318F">
          <w:rPr>
            <w:rFonts w:ascii="宋体" w:hAnsi="宋体" w:hint="eastAsia"/>
            <w:b/>
            <w:bCs/>
            <w:sz w:val="24"/>
            <w:szCs w:val="24"/>
          </w:rPr>
          <w:delText>一</w:delText>
        </w:r>
      </w:del>
      <w:r w:rsidRPr="00C46D97">
        <w:rPr>
          <w:rFonts w:ascii="宋体" w:hAnsi="宋体" w:hint="eastAsia"/>
          <w:b/>
          <w:bCs/>
          <w:sz w:val="24"/>
          <w:szCs w:val="24"/>
        </w:rPr>
        <w:t>条</w:t>
      </w:r>
      <w:r w:rsidRPr="00552FBC">
        <w:rPr>
          <w:rFonts w:ascii="宋体" w:hAnsi="宋体" w:hint="eastAsia"/>
          <w:bCs/>
          <w:sz w:val="24"/>
          <w:szCs w:val="24"/>
        </w:rPr>
        <w:t xml:space="preserve"> 营业机构应根据个人银行账户支付条件的不同办理通存通兑业务。支付条件为“凭单折”及“凭印鉴”的账户，可在原开户营业机构办理存、取款业务</w:t>
      </w:r>
      <w:ins w:id="58" w:author="程欣竹" w:date="2014-07-25T16:45:00Z">
        <w:r w:rsidR="00D95121">
          <w:rPr>
            <w:rFonts w:ascii="宋体" w:hAnsi="宋体" w:hint="eastAsia"/>
            <w:bCs/>
            <w:sz w:val="24"/>
            <w:szCs w:val="24"/>
          </w:rPr>
          <w:t>，</w:t>
        </w:r>
      </w:ins>
      <w:del w:id="59" w:author="程欣竹" w:date="2014-07-25T16:45:00Z">
        <w:r w:rsidRPr="00552FBC" w:rsidDel="00D95121">
          <w:rPr>
            <w:rFonts w:ascii="宋体" w:hAnsi="宋体" w:hint="eastAsia"/>
            <w:bCs/>
            <w:sz w:val="24"/>
            <w:szCs w:val="24"/>
          </w:rPr>
          <w:delText>,</w:delText>
        </w:r>
      </w:del>
      <w:r w:rsidRPr="00552FBC">
        <w:rPr>
          <w:rFonts w:ascii="宋体" w:hAnsi="宋体" w:hint="eastAsia"/>
          <w:bCs/>
          <w:sz w:val="24"/>
          <w:szCs w:val="24"/>
        </w:rPr>
        <w:t>各代理营业机构只受理通存业务，不受理通兑业务；支付条件为“凭交易密码”及“凭指纹”的账户，可在全行范围内办理通存通兑业务。</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第二十</w:t>
      </w:r>
      <w:ins w:id="60" w:author="程欣竹" w:date="2014-07-25T17:58:00Z">
        <w:r w:rsidR="004C0DF2">
          <w:rPr>
            <w:rFonts w:ascii="宋体" w:hAnsi="宋体" w:hint="eastAsia"/>
            <w:b/>
            <w:bCs/>
            <w:sz w:val="24"/>
            <w:szCs w:val="24"/>
          </w:rPr>
          <w:t>一</w:t>
        </w:r>
      </w:ins>
      <w:del w:id="61" w:author="程欣竹" w:date="2014-07-25T17:58:00Z">
        <w:r w:rsidRPr="00C46D97" w:rsidDel="004C0DF2">
          <w:rPr>
            <w:rFonts w:ascii="宋体" w:hAnsi="宋体" w:hint="eastAsia"/>
            <w:b/>
            <w:bCs/>
            <w:sz w:val="24"/>
            <w:szCs w:val="24"/>
          </w:rPr>
          <w:delText>二</w:delText>
        </w:r>
      </w:del>
      <w:r w:rsidRPr="00C46D97">
        <w:rPr>
          <w:rFonts w:ascii="宋体" w:hAnsi="宋体" w:hint="eastAsia"/>
          <w:b/>
          <w:bCs/>
          <w:sz w:val="24"/>
          <w:szCs w:val="24"/>
        </w:rPr>
        <w:t>条</w:t>
      </w:r>
      <w:r w:rsidRPr="00552FBC">
        <w:rPr>
          <w:rFonts w:ascii="宋体" w:hAnsi="宋体" w:hint="eastAsia"/>
          <w:bCs/>
          <w:sz w:val="24"/>
          <w:szCs w:val="24"/>
        </w:rPr>
        <w:t xml:space="preserve"> 营业机构应根据不同支付条件办理相关结算业务。存款人办理续存、支取和转账业务时，应提供存款凭证；若为无折（卡）续存的，还应填写存款凭条并出具有效身份证件。</w:t>
      </w:r>
    </w:p>
    <w:p w:rsidR="00E30A9F" w:rsidRPr="00552FBC" w:rsidRDefault="00E30A9F" w:rsidP="00E30A9F">
      <w:pPr>
        <w:spacing w:line="360" w:lineRule="auto"/>
        <w:ind w:firstLineChars="200" w:firstLine="480"/>
        <w:rPr>
          <w:rFonts w:ascii="宋体" w:hAnsi="宋体"/>
          <w:bCs/>
          <w:sz w:val="24"/>
          <w:szCs w:val="24"/>
        </w:rPr>
      </w:pPr>
      <w:r w:rsidRPr="00552FBC">
        <w:rPr>
          <w:rFonts w:ascii="宋体" w:hAnsi="宋体" w:hint="eastAsia"/>
          <w:bCs/>
          <w:sz w:val="24"/>
          <w:szCs w:val="24"/>
        </w:rPr>
        <w:t>办理存款及取款业务5万元（含）以上时，营业机构应审核存款人有效身份证件。</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62" w:author="程欣竹" w:date="2014-07-25T17:58:00Z">
        <w:r w:rsidR="004C0DF2">
          <w:rPr>
            <w:rFonts w:ascii="宋体" w:hAnsi="宋体" w:hint="eastAsia"/>
            <w:b/>
            <w:bCs/>
            <w:sz w:val="24"/>
            <w:szCs w:val="24"/>
          </w:rPr>
          <w:t>二</w:t>
        </w:r>
      </w:ins>
      <w:del w:id="63" w:author="程欣竹" w:date="2014-07-25T17:58:00Z">
        <w:r w:rsidRPr="00C46D97" w:rsidDel="004C0DF2">
          <w:rPr>
            <w:rFonts w:ascii="宋体" w:hAnsi="宋体" w:hint="eastAsia"/>
            <w:b/>
            <w:bCs/>
            <w:sz w:val="24"/>
            <w:szCs w:val="24"/>
          </w:rPr>
          <w:delText>三</w:delText>
        </w:r>
      </w:del>
      <w:r w:rsidRPr="00C46D97">
        <w:rPr>
          <w:rFonts w:ascii="宋体" w:hAnsi="宋体" w:hint="eastAsia"/>
          <w:b/>
          <w:bCs/>
          <w:sz w:val="24"/>
          <w:szCs w:val="24"/>
        </w:rPr>
        <w:t>条</w:t>
      </w:r>
      <w:r w:rsidRPr="00552FBC">
        <w:rPr>
          <w:rFonts w:ascii="宋体" w:hAnsi="宋体" w:hint="eastAsia"/>
          <w:bCs/>
          <w:sz w:val="24"/>
          <w:szCs w:val="24"/>
        </w:rPr>
        <w:t xml:space="preserve"> 各营业机构应根据</w:t>
      </w:r>
      <w:ins w:id="64" w:author="程欣竹" w:date="2014-07-25T16:48:00Z">
        <w:r w:rsidR="00C529E8">
          <w:rPr>
            <w:rFonts w:ascii="宋体" w:hAnsi="宋体" w:hint="eastAsia"/>
            <w:bCs/>
            <w:sz w:val="24"/>
            <w:szCs w:val="24"/>
          </w:rPr>
          <w:t>本</w:t>
        </w:r>
      </w:ins>
      <w:del w:id="65" w:author="程欣竹" w:date="2014-07-25T16:48:00Z">
        <w:r w:rsidRPr="00552FBC" w:rsidDel="00C529E8">
          <w:rPr>
            <w:rFonts w:ascii="宋体" w:hAnsi="宋体" w:hint="eastAsia"/>
            <w:bCs/>
            <w:sz w:val="24"/>
            <w:szCs w:val="24"/>
          </w:rPr>
          <w:delText>我</w:delText>
        </w:r>
      </w:del>
      <w:r w:rsidRPr="00552FBC">
        <w:rPr>
          <w:rFonts w:ascii="宋体" w:hAnsi="宋体" w:hint="eastAsia"/>
          <w:bCs/>
          <w:sz w:val="24"/>
          <w:szCs w:val="24"/>
        </w:rPr>
        <w:t>行人民币个人存款业务的基本规则及计息规定（见附</w:t>
      </w:r>
      <w:ins w:id="66" w:author="程欣竹" w:date="2014-07-25T16:48:00Z">
        <w:r w:rsidR="00A21667">
          <w:rPr>
            <w:rFonts w:ascii="宋体" w:hAnsi="宋体" w:hint="eastAsia"/>
            <w:bCs/>
            <w:sz w:val="24"/>
            <w:szCs w:val="24"/>
          </w:rPr>
          <w:t>录</w:t>
        </w:r>
      </w:ins>
      <w:del w:id="67" w:author="程欣竹" w:date="2014-07-25T16:48:00Z">
        <w:r w:rsidRPr="00552FBC" w:rsidDel="00A21667">
          <w:rPr>
            <w:rFonts w:ascii="宋体" w:hAnsi="宋体" w:hint="eastAsia"/>
            <w:bCs/>
            <w:sz w:val="24"/>
            <w:szCs w:val="24"/>
          </w:rPr>
          <w:delText>件1</w:delText>
        </w:r>
      </w:del>
      <w:r w:rsidRPr="00552FBC">
        <w:rPr>
          <w:rFonts w:ascii="宋体" w:hAnsi="宋体" w:hint="eastAsia"/>
          <w:bCs/>
          <w:sz w:val="24"/>
          <w:szCs w:val="24"/>
        </w:rPr>
        <w:t>《南京银行人民币个人存款品种一览表》</w:t>
      </w:r>
      <w:r w:rsidRPr="00552FBC">
        <w:rPr>
          <w:rFonts w:ascii="宋体" w:hAnsi="宋体"/>
          <w:bCs/>
          <w:sz w:val="24"/>
          <w:szCs w:val="24"/>
        </w:rPr>
        <w:t>）</w:t>
      </w:r>
      <w:r w:rsidRPr="00552FBC">
        <w:rPr>
          <w:rFonts w:ascii="宋体" w:hAnsi="宋体" w:hint="eastAsia"/>
          <w:bCs/>
          <w:sz w:val="24"/>
          <w:szCs w:val="24"/>
        </w:rPr>
        <w:t>办理业务。</w:t>
      </w:r>
    </w:p>
    <w:p w:rsidR="00E30A9F" w:rsidRPr="00552FBC" w:rsidRDefault="00E30A9F" w:rsidP="001979CF">
      <w:pPr>
        <w:spacing w:line="360" w:lineRule="auto"/>
        <w:ind w:firstLineChars="200" w:firstLine="482"/>
        <w:rPr>
          <w:rFonts w:ascii="宋体" w:hAnsi="宋体"/>
          <w:bCs/>
          <w:sz w:val="24"/>
          <w:szCs w:val="24"/>
        </w:rPr>
      </w:pPr>
      <w:r w:rsidRPr="00C46D97">
        <w:rPr>
          <w:rFonts w:ascii="宋体" w:hAnsi="宋体" w:hint="eastAsia"/>
          <w:b/>
          <w:bCs/>
          <w:sz w:val="24"/>
          <w:szCs w:val="24"/>
        </w:rPr>
        <w:t>第二十</w:t>
      </w:r>
      <w:ins w:id="68" w:author="程欣竹" w:date="2014-07-25T17:58:00Z">
        <w:r w:rsidR="004C0DF2">
          <w:rPr>
            <w:rFonts w:ascii="宋体" w:hAnsi="宋体" w:hint="eastAsia"/>
            <w:b/>
            <w:bCs/>
            <w:sz w:val="24"/>
            <w:szCs w:val="24"/>
          </w:rPr>
          <w:t>三</w:t>
        </w:r>
      </w:ins>
      <w:del w:id="69" w:author="程欣竹" w:date="2014-07-25T17:58:00Z">
        <w:r w:rsidRPr="00C46D97" w:rsidDel="004C0DF2">
          <w:rPr>
            <w:rFonts w:ascii="宋体" w:hAnsi="宋体" w:hint="eastAsia"/>
            <w:b/>
            <w:bCs/>
            <w:sz w:val="24"/>
            <w:szCs w:val="24"/>
          </w:rPr>
          <w:delText>四</w:delText>
        </w:r>
      </w:del>
      <w:r w:rsidRPr="00C46D97">
        <w:rPr>
          <w:rFonts w:ascii="宋体" w:hAnsi="宋体" w:hint="eastAsia"/>
          <w:b/>
          <w:bCs/>
          <w:sz w:val="24"/>
          <w:szCs w:val="24"/>
        </w:rPr>
        <w:t>条</w:t>
      </w:r>
      <w:r w:rsidRPr="00552FBC">
        <w:rPr>
          <w:rFonts w:ascii="宋体" w:hAnsi="宋体" w:hint="eastAsia"/>
          <w:bCs/>
          <w:sz w:val="24"/>
          <w:szCs w:val="24"/>
        </w:rPr>
        <w:t xml:space="preserve"> 存款人在办理个人银行账户相关业务时</w:t>
      </w:r>
      <w:del w:id="70" w:author="程欣竹" w:date="2014-07-25T16:51:00Z">
        <w:r w:rsidRPr="00552FBC" w:rsidDel="007735BF">
          <w:rPr>
            <w:rFonts w:ascii="宋体" w:hAnsi="宋体" w:hint="eastAsia"/>
            <w:bCs/>
            <w:sz w:val="24"/>
            <w:szCs w:val="24"/>
          </w:rPr>
          <w:delText>，</w:delText>
        </w:r>
      </w:del>
      <w:r w:rsidRPr="00552FBC">
        <w:rPr>
          <w:rFonts w:ascii="宋体" w:hAnsi="宋体" w:hint="eastAsia"/>
          <w:bCs/>
          <w:sz w:val="24"/>
          <w:szCs w:val="24"/>
        </w:rPr>
        <w:t>应</w:t>
      </w:r>
      <w:del w:id="71" w:author="程欣竹" w:date="2014-07-25T16:51:00Z">
        <w:r w:rsidRPr="00552FBC" w:rsidDel="007735BF">
          <w:rPr>
            <w:rFonts w:ascii="宋体" w:hAnsi="宋体" w:hint="eastAsia"/>
            <w:bCs/>
            <w:sz w:val="24"/>
            <w:szCs w:val="24"/>
          </w:rPr>
          <w:delText>由存款人</w:delText>
        </w:r>
      </w:del>
      <w:r w:rsidRPr="00552FBC">
        <w:rPr>
          <w:rFonts w:ascii="宋体" w:hAnsi="宋体" w:hint="eastAsia"/>
          <w:bCs/>
          <w:sz w:val="24"/>
          <w:szCs w:val="24"/>
        </w:rPr>
        <w:t>签名确认，营业机构应在相关凭证上加盖会计业务印章及经办人员名章。</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72" w:author="程欣竹" w:date="2014-07-25T17:58:00Z">
        <w:r w:rsidR="004C0DF2">
          <w:rPr>
            <w:rFonts w:ascii="宋体" w:hAnsi="宋体" w:hint="eastAsia"/>
            <w:b/>
            <w:bCs/>
            <w:sz w:val="24"/>
            <w:szCs w:val="24"/>
          </w:rPr>
          <w:t>四</w:t>
        </w:r>
      </w:ins>
      <w:del w:id="73" w:author="程欣竹" w:date="2014-07-25T17:58:00Z">
        <w:r w:rsidRPr="00C46D97" w:rsidDel="004C0DF2">
          <w:rPr>
            <w:rFonts w:ascii="宋体" w:hAnsi="宋体" w:hint="eastAsia"/>
            <w:b/>
            <w:bCs/>
            <w:sz w:val="24"/>
            <w:szCs w:val="24"/>
          </w:rPr>
          <w:delText>五</w:delText>
        </w:r>
      </w:del>
      <w:r w:rsidRPr="00C46D97">
        <w:rPr>
          <w:rFonts w:ascii="宋体" w:hAnsi="宋体" w:hint="eastAsia"/>
          <w:b/>
          <w:bCs/>
          <w:sz w:val="24"/>
          <w:szCs w:val="24"/>
        </w:rPr>
        <w:t>条</w:t>
      </w:r>
      <w:r w:rsidRPr="00552FBC">
        <w:rPr>
          <w:rFonts w:ascii="宋体" w:hAnsi="宋体" w:hint="eastAsia"/>
          <w:bCs/>
          <w:sz w:val="24"/>
          <w:szCs w:val="24"/>
        </w:rPr>
        <w:t xml:space="preserve"> 营业机构在柜面实时开存折、批量开存折写磁失败时可使用补写磁交易，对存款人的存折、银行卡磁条损坏的，应采用换折或换卡处理。</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74" w:author="程欣竹" w:date="2014-07-25T17:58:00Z">
        <w:r w:rsidR="004C0DF2">
          <w:rPr>
            <w:rFonts w:ascii="宋体" w:hAnsi="宋体" w:hint="eastAsia"/>
            <w:b/>
            <w:bCs/>
            <w:sz w:val="24"/>
            <w:szCs w:val="24"/>
          </w:rPr>
          <w:t>五</w:t>
        </w:r>
      </w:ins>
      <w:del w:id="75" w:author="程欣竹" w:date="2014-07-25T17:58:00Z">
        <w:r w:rsidRPr="00C46D97" w:rsidDel="004C0DF2">
          <w:rPr>
            <w:rFonts w:ascii="宋体" w:hAnsi="宋体" w:hint="eastAsia"/>
            <w:b/>
            <w:bCs/>
            <w:sz w:val="24"/>
            <w:szCs w:val="24"/>
          </w:rPr>
          <w:delText>六</w:delText>
        </w:r>
      </w:del>
      <w:r w:rsidRPr="00C46D97">
        <w:rPr>
          <w:rFonts w:ascii="宋体" w:hAnsi="宋体" w:hint="eastAsia"/>
          <w:b/>
          <w:bCs/>
          <w:sz w:val="24"/>
          <w:szCs w:val="24"/>
        </w:rPr>
        <w:t>条</w:t>
      </w:r>
      <w:r w:rsidRPr="00552FBC">
        <w:rPr>
          <w:rFonts w:ascii="宋体" w:hAnsi="宋体" w:hint="eastAsia"/>
          <w:bCs/>
          <w:sz w:val="24"/>
          <w:szCs w:val="24"/>
        </w:rPr>
        <w:t xml:space="preserve"> 对柜面换折、销户后的旧存折，原则上营业机构应收回，剪断磁条，</w:t>
      </w:r>
      <w:ins w:id="76" w:author="程欣竹" w:date="2014-07-25T16:52:00Z">
        <w:r w:rsidR="00A32105">
          <w:rPr>
            <w:rFonts w:ascii="宋体" w:hAnsi="宋体" w:hint="eastAsia"/>
            <w:bCs/>
            <w:sz w:val="24"/>
            <w:szCs w:val="24"/>
          </w:rPr>
          <w:t>作</w:t>
        </w:r>
      </w:ins>
      <w:del w:id="77" w:author="程欣竹" w:date="2014-07-25T16:52:00Z">
        <w:r w:rsidRPr="00552FBC" w:rsidDel="00A32105">
          <w:rPr>
            <w:rFonts w:ascii="宋体" w:hAnsi="宋体" w:hint="eastAsia"/>
            <w:bCs/>
            <w:sz w:val="24"/>
            <w:szCs w:val="24"/>
          </w:rPr>
          <w:delText>做</w:delText>
        </w:r>
      </w:del>
      <w:r w:rsidRPr="00552FBC">
        <w:rPr>
          <w:rFonts w:ascii="宋体" w:hAnsi="宋体" w:hint="eastAsia"/>
          <w:bCs/>
          <w:sz w:val="24"/>
          <w:szCs w:val="24"/>
        </w:rPr>
        <w:t>传票附件处理；如存款人确实需要旧存折的，营业机构可将旧存折内页退交存款人，但须在存折首页上注明“X年X月X日客户领回”字样，由存款人签名确认。</w:t>
      </w:r>
    </w:p>
    <w:p w:rsidR="00E30A9F"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第二十</w:t>
      </w:r>
      <w:ins w:id="78" w:author="程欣竹" w:date="2014-07-25T17:58:00Z">
        <w:r w:rsidR="004C0DF2">
          <w:rPr>
            <w:rFonts w:ascii="宋体" w:hAnsi="宋体" w:hint="eastAsia"/>
            <w:b/>
            <w:bCs/>
            <w:sz w:val="24"/>
            <w:szCs w:val="24"/>
          </w:rPr>
          <w:t>六</w:t>
        </w:r>
      </w:ins>
      <w:del w:id="79" w:author="程欣竹" w:date="2014-07-25T17:58:00Z">
        <w:r w:rsidRPr="00C46D97" w:rsidDel="004C0DF2">
          <w:rPr>
            <w:rFonts w:ascii="宋体" w:hAnsi="宋体" w:hint="eastAsia"/>
            <w:b/>
            <w:bCs/>
            <w:sz w:val="24"/>
            <w:szCs w:val="24"/>
          </w:rPr>
          <w:delText>七</w:delText>
        </w:r>
      </w:del>
      <w:r w:rsidRPr="00C46D97">
        <w:rPr>
          <w:rFonts w:ascii="宋体" w:hAnsi="宋体" w:hint="eastAsia"/>
          <w:b/>
          <w:bCs/>
          <w:sz w:val="24"/>
          <w:szCs w:val="24"/>
        </w:rPr>
        <w:t>条</w:t>
      </w:r>
      <w:r w:rsidRPr="00552FBC">
        <w:rPr>
          <w:rFonts w:ascii="宋体" w:hAnsi="宋体" w:hint="eastAsia"/>
          <w:bCs/>
          <w:sz w:val="24"/>
          <w:szCs w:val="24"/>
        </w:rPr>
        <w:t xml:space="preserve"> 营业机构在柜面原则上只能受理存款人查询本人名下的个人银行账户，办理时应要求存款人提供与开立个人银行账户时相符的本人有效身份证件，营业机构在通过身份验核后提供查询和打印。</w:t>
      </w:r>
    </w:p>
    <w:p w:rsidR="00321759" w:rsidRPr="00552FBC" w:rsidRDefault="00321759" w:rsidP="00321759">
      <w:pPr>
        <w:spacing w:line="360" w:lineRule="auto"/>
        <w:ind w:firstLineChars="200" w:firstLine="480"/>
        <w:rPr>
          <w:rFonts w:ascii="宋体" w:hAnsi="宋体" w:hint="eastAsia"/>
          <w:bCs/>
          <w:sz w:val="24"/>
          <w:szCs w:val="24"/>
        </w:rPr>
      </w:pPr>
    </w:p>
    <w:p w:rsidR="00E30A9F" w:rsidRPr="00624F6E" w:rsidRDefault="00E30A9F" w:rsidP="00624F6E">
      <w:pPr>
        <w:pStyle w:val="a3"/>
        <w:spacing w:line="360" w:lineRule="auto"/>
        <w:jc w:val="center"/>
        <w:rPr>
          <w:rFonts w:ascii="黑体" w:eastAsia="黑体" w:hAnsi="宋体" w:hint="eastAsia"/>
          <w:bCs/>
          <w:sz w:val="24"/>
          <w:szCs w:val="24"/>
          <w:rPrChange w:id="80" w:author="程欣竹" w:date="2014-07-25T16:54:00Z">
            <w:rPr>
              <w:rFonts w:ascii="宋体" w:hAnsi="宋体" w:hint="eastAsia"/>
              <w:b/>
              <w:bCs/>
              <w:sz w:val="24"/>
              <w:szCs w:val="24"/>
            </w:rPr>
          </w:rPrChange>
        </w:rPr>
        <w:pPrChange w:id="81" w:author="程欣竹" w:date="2014-07-25T16:54:00Z">
          <w:pPr>
            <w:spacing w:line="360" w:lineRule="auto"/>
            <w:ind w:firstLineChars="200" w:firstLine="482"/>
            <w:jc w:val="center"/>
          </w:pPr>
        </w:pPrChange>
      </w:pPr>
      <w:r w:rsidRPr="00624F6E">
        <w:rPr>
          <w:rFonts w:ascii="黑体" w:eastAsia="黑体" w:hAnsi="宋体" w:hint="eastAsia"/>
          <w:bCs/>
          <w:sz w:val="24"/>
          <w:szCs w:val="24"/>
          <w:rPrChange w:id="82" w:author="程欣竹" w:date="2014-07-25T16:54:00Z">
            <w:rPr>
              <w:rFonts w:ascii="宋体" w:hAnsi="宋体" w:hint="eastAsia"/>
              <w:b/>
              <w:bCs/>
              <w:sz w:val="24"/>
              <w:szCs w:val="24"/>
            </w:rPr>
          </w:rPrChange>
        </w:rPr>
        <w:t>第五章</w:t>
      </w:r>
      <w:del w:id="83" w:author="程欣竹" w:date="2014-07-25T16:54:00Z">
        <w:r w:rsidRPr="00624F6E" w:rsidDel="00624F6E">
          <w:rPr>
            <w:rFonts w:ascii="黑体" w:eastAsia="黑体" w:hAnsi="宋体" w:hint="eastAsia"/>
            <w:bCs/>
            <w:sz w:val="24"/>
            <w:szCs w:val="24"/>
            <w:rPrChange w:id="84" w:author="程欣竹" w:date="2014-07-25T16:54:00Z">
              <w:rPr>
                <w:rFonts w:ascii="宋体" w:hAnsi="宋体" w:hint="eastAsia"/>
                <w:b/>
                <w:bCs/>
                <w:sz w:val="24"/>
                <w:szCs w:val="24"/>
              </w:rPr>
            </w:rPrChange>
          </w:rPr>
          <w:delText xml:space="preserve"> </w:delText>
        </w:r>
      </w:del>
      <w:ins w:id="85" w:author="程欣竹" w:date="2014-07-25T16:54:00Z">
        <w:r w:rsidR="00624F6E">
          <w:rPr>
            <w:rFonts w:ascii="黑体" w:eastAsia="黑体" w:hAnsi="宋体" w:hint="eastAsia"/>
            <w:bCs/>
            <w:sz w:val="24"/>
            <w:szCs w:val="24"/>
          </w:rPr>
          <w:t xml:space="preserve">  </w:t>
        </w:r>
      </w:ins>
      <w:r w:rsidRPr="00624F6E">
        <w:rPr>
          <w:rFonts w:ascii="黑体" w:eastAsia="黑体" w:hAnsi="宋体" w:hint="eastAsia"/>
          <w:bCs/>
          <w:sz w:val="24"/>
          <w:szCs w:val="24"/>
          <w:rPrChange w:id="86" w:author="程欣竹" w:date="2014-07-25T16:54:00Z">
            <w:rPr>
              <w:rFonts w:ascii="宋体" w:hAnsi="宋体" w:hint="eastAsia"/>
              <w:b/>
              <w:bCs/>
              <w:sz w:val="24"/>
              <w:szCs w:val="24"/>
            </w:rPr>
          </w:rPrChange>
        </w:rPr>
        <w:t>个人银行账户的管理</w:t>
      </w:r>
    </w:p>
    <w:p w:rsidR="00E30A9F" w:rsidRPr="00552FBC" w:rsidRDefault="00E30A9F" w:rsidP="001979CF">
      <w:pPr>
        <w:spacing w:line="360" w:lineRule="auto"/>
        <w:ind w:firstLineChars="200" w:firstLine="482"/>
        <w:rPr>
          <w:rFonts w:ascii="宋体" w:hAnsi="宋体" w:hint="eastAsia"/>
          <w:bCs/>
          <w:sz w:val="24"/>
          <w:szCs w:val="24"/>
        </w:rPr>
      </w:pPr>
      <w:r w:rsidRPr="00C46D97">
        <w:rPr>
          <w:rFonts w:ascii="宋体" w:hAnsi="宋体" w:hint="eastAsia"/>
          <w:b/>
          <w:bCs/>
          <w:sz w:val="24"/>
          <w:szCs w:val="24"/>
        </w:rPr>
        <w:lastRenderedPageBreak/>
        <w:t>第二十</w:t>
      </w:r>
      <w:ins w:id="87" w:author="程欣竹" w:date="2014-07-25T17:58:00Z">
        <w:r w:rsidR="004C0DF2">
          <w:rPr>
            <w:rFonts w:ascii="宋体" w:hAnsi="宋体" w:hint="eastAsia"/>
            <w:b/>
            <w:bCs/>
            <w:sz w:val="24"/>
            <w:szCs w:val="24"/>
          </w:rPr>
          <w:t>七</w:t>
        </w:r>
      </w:ins>
      <w:del w:id="88" w:author="程欣竹" w:date="2014-07-25T17:58:00Z">
        <w:r w:rsidRPr="00C46D97" w:rsidDel="004C0DF2">
          <w:rPr>
            <w:rFonts w:ascii="宋体" w:hAnsi="宋体" w:hint="eastAsia"/>
            <w:b/>
            <w:bCs/>
            <w:sz w:val="24"/>
            <w:szCs w:val="24"/>
          </w:rPr>
          <w:delText>八</w:delText>
        </w:r>
      </w:del>
      <w:r w:rsidRPr="00C46D97">
        <w:rPr>
          <w:rFonts w:ascii="宋体" w:hAnsi="宋体" w:hint="eastAsia"/>
          <w:b/>
          <w:bCs/>
          <w:sz w:val="24"/>
          <w:szCs w:val="24"/>
        </w:rPr>
        <w:t>条</w:t>
      </w:r>
      <w:r w:rsidRPr="00552FBC">
        <w:rPr>
          <w:rFonts w:ascii="宋体" w:hAnsi="宋体" w:hint="eastAsia"/>
          <w:bCs/>
          <w:sz w:val="24"/>
          <w:szCs w:val="24"/>
        </w:rPr>
        <w:t xml:space="preserve"> 营业机构受理存款人的存款凭证和密码挂失业务时，应按照</w:t>
      </w:r>
      <w:ins w:id="89" w:author="程欣竹" w:date="2014-07-25T16:55:00Z">
        <w:r w:rsidR="00AE73EF">
          <w:rPr>
            <w:rFonts w:ascii="宋体" w:hAnsi="宋体" w:hint="eastAsia"/>
            <w:bCs/>
            <w:sz w:val="24"/>
            <w:szCs w:val="24"/>
          </w:rPr>
          <w:t>本</w:t>
        </w:r>
      </w:ins>
      <w:del w:id="90" w:author="程欣竹" w:date="2014-07-25T16:55:00Z">
        <w:r w:rsidRPr="00552FBC" w:rsidDel="00AE73EF">
          <w:rPr>
            <w:rFonts w:ascii="宋体" w:hAnsi="宋体" w:hint="eastAsia"/>
            <w:bCs/>
            <w:sz w:val="24"/>
            <w:szCs w:val="24"/>
          </w:rPr>
          <w:delText>南京银</w:delText>
        </w:r>
      </w:del>
      <w:r w:rsidRPr="00552FBC">
        <w:rPr>
          <w:rFonts w:ascii="宋体" w:hAnsi="宋体" w:hint="eastAsia"/>
          <w:bCs/>
          <w:sz w:val="24"/>
          <w:szCs w:val="24"/>
        </w:rPr>
        <w:t>行</w:t>
      </w:r>
      <w:r w:rsidRPr="00552FBC">
        <w:rPr>
          <w:rFonts w:ascii="宋体" w:hAnsi="宋体" w:hint="eastAsia"/>
          <w:sz w:val="24"/>
          <w:szCs w:val="24"/>
        </w:rPr>
        <w:t>个人挂失</w:t>
      </w:r>
      <w:r w:rsidRPr="00552FBC">
        <w:rPr>
          <w:rFonts w:ascii="宋体" w:hAnsi="宋体" w:hint="eastAsia"/>
          <w:bCs/>
          <w:sz w:val="24"/>
          <w:szCs w:val="24"/>
        </w:rPr>
        <w:t>业务的相关处理规定办理。</w:t>
      </w:r>
    </w:p>
    <w:p w:rsidR="00E30A9F" w:rsidRPr="00552FBC" w:rsidRDefault="00E30A9F" w:rsidP="001359C0">
      <w:pPr>
        <w:spacing w:line="360" w:lineRule="auto"/>
        <w:ind w:firstLineChars="200" w:firstLine="482"/>
        <w:rPr>
          <w:rFonts w:ascii="宋体" w:hAnsi="宋体" w:hint="eastAsia"/>
          <w:bCs/>
          <w:sz w:val="24"/>
          <w:szCs w:val="24"/>
        </w:rPr>
        <w:pPrChange w:id="91" w:author="程欣竹" w:date="2014-07-25T16:56:00Z">
          <w:pPr>
            <w:spacing w:line="360" w:lineRule="auto"/>
            <w:ind w:firstLineChars="200" w:firstLine="482"/>
          </w:pPr>
        </w:pPrChange>
      </w:pPr>
      <w:r w:rsidRPr="00C46D97">
        <w:rPr>
          <w:rFonts w:ascii="宋体" w:hAnsi="宋体" w:hint="eastAsia"/>
          <w:b/>
          <w:bCs/>
          <w:sz w:val="24"/>
          <w:szCs w:val="24"/>
        </w:rPr>
        <w:t>第二十</w:t>
      </w:r>
      <w:ins w:id="92" w:author="程欣竹" w:date="2014-07-25T17:59:00Z">
        <w:r w:rsidR="004C0DF2">
          <w:rPr>
            <w:rFonts w:ascii="宋体" w:hAnsi="宋体" w:hint="eastAsia"/>
            <w:b/>
            <w:bCs/>
            <w:sz w:val="24"/>
            <w:szCs w:val="24"/>
          </w:rPr>
          <w:t>八</w:t>
        </w:r>
      </w:ins>
      <w:del w:id="93" w:author="程欣竹" w:date="2014-07-25T17:59:00Z">
        <w:r w:rsidRPr="00C46D97" w:rsidDel="004C0DF2">
          <w:rPr>
            <w:rFonts w:ascii="宋体" w:hAnsi="宋体" w:hint="eastAsia"/>
            <w:b/>
            <w:bCs/>
            <w:sz w:val="24"/>
            <w:szCs w:val="24"/>
          </w:rPr>
          <w:delText>九</w:delText>
        </w:r>
      </w:del>
      <w:r w:rsidRPr="00C46D97">
        <w:rPr>
          <w:rFonts w:ascii="宋体" w:hAnsi="宋体" w:hint="eastAsia"/>
          <w:b/>
          <w:bCs/>
          <w:sz w:val="24"/>
          <w:szCs w:val="24"/>
        </w:rPr>
        <w:t>条</w:t>
      </w:r>
      <w:r w:rsidRPr="00552FBC">
        <w:rPr>
          <w:rFonts w:ascii="宋体" w:hAnsi="宋体" w:hint="eastAsia"/>
          <w:bCs/>
          <w:sz w:val="24"/>
          <w:szCs w:val="24"/>
        </w:rPr>
        <w:t xml:space="preserve"> 个人银行账户原则上应按客户确认的支付条件进行支付，因以下情况需对个人存款账户直接扣划的，营业机构可根据经授权的划款指令采用特殊支付进行划款。</w:t>
      </w:r>
    </w:p>
    <w:p w:rsidR="00E30A9F" w:rsidRPr="00552FBC" w:rsidRDefault="00E30A9F" w:rsidP="008D176B">
      <w:pPr>
        <w:numPr>
          <w:ilvl w:val="0"/>
          <w:numId w:val="1"/>
          <w:numberingChange w:id="94" w:author="chengxz" w:date="2014-07-25T17:56:00Z" w:original="（%1:1:11:）"/>
        </w:numPr>
        <w:spacing w:line="360" w:lineRule="auto"/>
        <w:ind w:left="0" w:firstLineChars="200" w:firstLine="480"/>
        <w:rPr>
          <w:rFonts w:ascii="宋体" w:hAnsi="宋体" w:hint="eastAsia"/>
          <w:bCs/>
          <w:sz w:val="24"/>
          <w:szCs w:val="24"/>
        </w:rPr>
        <w:pPrChange w:id="95" w:author="程欣竹" w:date="2014-07-25T16:58:00Z">
          <w:pPr>
            <w:numPr>
              <w:numId w:val="1"/>
            </w:numPr>
            <w:spacing w:line="360" w:lineRule="auto"/>
            <w:ind w:firstLineChars="200" w:firstLine="480"/>
          </w:pPr>
        </w:pPrChange>
      </w:pPr>
      <w:r w:rsidRPr="00552FBC">
        <w:rPr>
          <w:rFonts w:ascii="宋体" w:hAnsi="宋体" w:hint="eastAsia"/>
          <w:bCs/>
          <w:sz w:val="24"/>
          <w:szCs w:val="24"/>
        </w:rPr>
        <w:t>国家有权机关对个人存款的依法扣划。</w:t>
      </w:r>
    </w:p>
    <w:p w:rsidR="00E30A9F" w:rsidRPr="00552FBC" w:rsidRDefault="00E30A9F" w:rsidP="00E30A9F">
      <w:pPr>
        <w:numPr>
          <w:ilvl w:val="0"/>
          <w:numId w:val="1"/>
          <w:numberingChange w:id="96" w:author="chengxz" w:date="2014-07-25T17:56:00Z" w:original="（%1:2:11:）"/>
        </w:numPr>
        <w:spacing w:line="360" w:lineRule="auto"/>
        <w:ind w:left="0" w:firstLineChars="200" w:firstLine="480"/>
        <w:rPr>
          <w:rFonts w:ascii="宋体" w:hAnsi="宋体"/>
          <w:bCs/>
          <w:sz w:val="24"/>
          <w:szCs w:val="24"/>
        </w:rPr>
      </w:pPr>
      <w:r w:rsidRPr="00552FBC">
        <w:rPr>
          <w:rFonts w:ascii="宋体" w:hAnsi="宋体" w:hint="eastAsia"/>
          <w:bCs/>
          <w:sz w:val="24"/>
          <w:szCs w:val="24"/>
        </w:rPr>
        <w:t>依据存款人与本行签订的相关协议对个人存款的行内扣划。</w:t>
      </w:r>
      <w:r w:rsidRPr="00552FBC" w:rsidDel="007C1012">
        <w:rPr>
          <w:rFonts w:ascii="宋体" w:hAnsi="宋体" w:hint="eastAsia"/>
          <w:bCs/>
          <w:sz w:val="24"/>
          <w:szCs w:val="24"/>
        </w:rPr>
        <w:t xml:space="preserve"> </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w:t>
      </w:r>
      <w:ins w:id="97" w:author="程欣竹" w:date="2014-07-25T17:59:00Z">
        <w:r w:rsidR="004C0DF2">
          <w:rPr>
            <w:rFonts w:ascii="宋体" w:hAnsi="宋体" w:hint="eastAsia"/>
            <w:b/>
            <w:bCs/>
            <w:sz w:val="24"/>
            <w:szCs w:val="24"/>
          </w:rPr>
          <w:t>二十九</w:t>
        </w:r>
      </w:ins>
      <w:del w:id="98" w:author="程欣竹" w:date="2014-07-25T17:59:00Z">
        <w:r w:rsidRPr="00C46D97" w:rsidDel="004C0DF2">
          <w:rPr>
            <w:rFonts w:ascii="宋体" w:hAnsi="宋体" w:hint="eastAsia"/>
            <w:b/>
            <w:bCs/>
            <w:sz w:val="24"/>
            <w:szCs w:val="24"/>
          </w:rPr>
          <w:delText>三十</w:delText>
        </w:r>
      </w:del>
      <w:r w:rsidRPr="00C46D97">
        <w:rPr>
          <w:rFonts w:ascii="宋体" w:hAnsi="宋体" w:hint="eastAsia"/>
          <w:b/>
          <w:bCs/>
          <w:sz w:val="24"/>
          <w:szCs w:val="24"/>
        </w:rPr>
        <w:t>条</w:t>
      </w:r>
      <w:r w:rsidRPr="00552FBC">
        <w:rPr>
          <w:rFonts w:ascii="宋体" w:hAnsi="宋体" w:hint="eastAsia"/>
          <w:bCs/>
          <w:sz w:val="24"/>
          <w:szCs w:val="24"/>
        </w:rPr>
        <w:t xml:space="preserve"> 营业机构在受理有权机关查询、冻结、解冻存款人在本行的个人银行账户时，应按照《</w:t>
      </w:r>
      <w:r w:rsidRPr="00552FBC">
        <w:rPr>
          <w:rFonts w:ascii="宋体" w:hAnsi="宋体"/>
          <w:bCs/>
          <w:sz w:val="24"/>
          <w:szCs w:val="24"/>
        </w:rPr>
        <w:t>南京银行协助查询、冻结、扣划工作管理办法</w:t>
      </w:r>
      <w:r w:rsidRPr="00552FBC">
        <w:rPr>
          <w:rFonts w:ascii="宋体" w:hAnsi="宋体" w:hint="eastAsia"/>
          <w:bCs/>
          <w:sz w:val="24"/>
          <w:szCs w:val="24"/>
        </w:rPr>
        <w:t>》执行。任何单位不得擅自查询、冻结和扣划存款人的存款（法律另有规定的除外）。</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第三十</w:t>
      </w:r>
      <w:del w:id="99" w:author="程欣竹" w:date="2014-07-25T17:59:00Z">
        <w:r w:rsidRPr="00C46D97" w:rsidDel="004C0DF2">
          <w:rPr>
            <w:rFonts w:ascii="宋体" w:hAnsi="宋体" w:hint="eastAsia"/>
            <w:b/>
            <w:bCs/>
            <w:sz w:val="24"/>
            <w:szCs w:val="24"/>
          </w:rPr>
          <w:delText>一</w:delText>
        </w:r>
      </w:del>
      <w:r w:rsidRPr="00C46D97">
        <w:rPr>
          <w:rFonts w:ascii="宋体" w:hAnsi="宋体" w:hint="eastAsia"/>
          <w:b/>
          <w:bCs/>
          <w:sz w:val="24"/>
          <w:szCs w:val="24"/>
        </w:rPr>
        <w:t>条</w:t>
      </w:r>
      <w:r w:rsidRPr="00552FBC">
        <w:rPr>
          <w:rFonts w:ascii="宋体" w:hAnsi="宋体" w:hint="eastAsia"/>
          <w:bCs/>
          <w:sz w:val="24"/>
          <w:szCs w:val="24"/>
        </w:rPr>
        <w:t xml:space="preserve"> 营业机构在柜面受理个人银行账户的相关业务时，原则上应要求存款人本人办理，并按银行卡业务、票据业务等相关管理规定执行</w:t>
      </w:r>
      <w:ins w:id="100" w:author="程欣竹" w:date="2014-07-25T17:01:00Z">
        <w:r w:rsidR="00FA0CF8">
          <w:rPr>
            <w:rFonts w:ascii="宋体" w:hAnsi="宋体" w:hint="eastAsia"/>
            <w:bCs/>
            <w:sz w:val="24"/>
            <w:szCs w:val="24"/>
          </w:rPr>
          <w:t>。</w:t>
        </w:r>
      </w:ins>
      <w:del w:id="101" w:author="程欣竹" w:date="2014-07-25T17:01:00Z">
        <w:r w:rsidRPr="00552FBC" w:rsidDel="00FA0CF8">
          <w:rPr>
            <w:rFonts w:ascii="宋体" w:hAnsi="宋体" w:hint="eastAsia"/>
            <w:bCs/>
            <w:sz w:val="24"/>
            <w:szCs w:val="24"/>
          </w:rPr>
          <w:delText>，</w:delText>
        </w:r>
      </w:del>
      <w:r w:rsidRPr="00552FBC">
        <w:rPr>
          <w:rFonts w:ascii="宋体" w:hAnsi="宋体" w:hint="eastAsia"/>
          <w:bCs/>
          <w:sz w:val="24"/>
          <w:szCs w:val="24"/>
        </w:rPr>
        <w:t>可以委托他人代办的业务，营业机构应审核代办人及存款人身份证件，并留存双方身份证件上的姓名和证件号码。</w:t>
      </w:r>
    </w:p>
    <w:p w:rsidR="00E30A9F" w:rsidRPr="00552FBC" w:rsidRDefault="00E30A9F" w:rsidP="00C46D97">
      <w:pPr>
        <w:spacing w:line="360" w:lineRule="auto"/>
        <w:ind w:firstLineChars="200" w:firstLine="482"/>
        <w:rPr>
          <w:rFonts w:ascii="宋体" w:hAnsi="宋体" w:hint="eastAsia"/>
          <w:bCs/>
          <w:sz w:val="24"/>
          <w:szCs w:val="24"/>
        </w:rPr>
      </w:pPr>
      <w:r w:rsidRPr="00C46D97">
        <w:rPr>
          <w:rFonts w:ascii="宋体" w:hAnsi="宋体" w:hint="eastAsia"/>
          <w:b/>
          <w:bCs/>
          <w:sz w:val="24"/>
          <w:szCs w:val="24"/>
        </w:rPr>
        <w:t>第三十</w:t>
      </w:r>
      <w:ins w:id="102" w:author="程欣竹" w:date="2014-07-25T17:59:00Z">
        <w:r w:rsidR="004C0DF2">
          <w:rPr>
            <w:rFonts w:ascii="宋体" w:hAnsi="宋体" w:hint="eastAsia"/>
            <w:b/>
            <w:bCs/>
            <w:sz w:val="24"/>
            <w:szCs w:val="24"/>
          </w:rPr>
          <w:t>一</w:t>
        </w:r>
      </w:ins>
      <w:del w:id="103" w:author="程欣竹" w:date="2014-07-25T17:59:00Z">
        <w:r w:rsidRPr="00C46D97" w:rsidDel="004C0DF2">
          <w:rPr>
            <w:rFonts w:ascii="宋体" w:hAnsi="宋体" w:hint="eastAsia"/>
            <w:b/>
            <w:bCs/>
            <w:sz w:val="24"/>
            <w:szCs w:val="24"/>
          </w:rPr>
          <w:delText>二</w:delText>
        </w:r>
      </w:del>
      <w:r w:rsidRPr="00C46D97">
        <w:rPr>
          <w:rFonts w:ascii="宋体" w:hAnsi="宋体" w:hint="eastAsia"/>
          <w:b/>
          <w:bCs/>
          <w:sz w:val="24"/>
          <w:szCs w:val="24"/>
        </w:rPr>
        <w:t>条</w:t>
      </w:r>
      <w:r w:rsidRPr="00552FBC">
        <w:rPr>
          <w:rFonts w:ascii="宋体" w:hAnsi="宋体" w:hint="eastAsia"/>
          <w:bCs/>
          <w:sz w:val="24"/>
          <w:szCs w:val="24"/>
        </w:rPr>
        <w:t xml:space="preserve"> </w:t>
      </w:r>
      <w:r w:rsidRPr="00552FBC">
        <w:rPr>
          <w:rFonts w:ascii="宋体" w:hAnsi="宋体"/>
          <w:bCs/>
          <w:sz w:val="24"/>
          <w:szCs w:val="24"/>
        </w:rPr>
        <w:t>单位代理</w:t>
      </w:r>
      <w:r w:rsidRPr="00552FBC">
        <w:rPr>
          <w:rFonts w:ascii="宋体" w:hAnsi="宋体" w:hint="eastAsia"/>
          <w:bCs/>
          <w:sz w:val="24"/>
          <w:szCs w:val="24"/>
        </w:rPr>
        <w:t>个人银行账户相关业务时</w:t>
      </w:r>
      <w:r w:rsidRPr="00552FBC">
        <w:rPr>
          <w:rFonts w:ascii="宋体" w:hAnsi="宋体"/>
          <w:bCs/>
          <w:sz w:val="24"/>
          <w:szCs w:val="24"/>
        </w:rPr>
        <w:t>应依法承担相应法律责任，</w:t>
      </w:r>
      <w:r w:rsidRPr="00552FBC">
        <w:rPr>
          <w:rFonts w:ascii="宋体" w:hAnsi="宋体" w:hint="eastAsia"/>
          <w:bCs/>
          <w:sz w:val="24"/>
          <w:szCs w:val="24"/>
        </w:rPr>
        <w:t>并按照《南京银行个人批量业务管理办法》的规定执行。</w:t>
      </w:r>
    </w:p>
    <w:p w:rsidR="00E30A9F" w:rsidRPr="00995D52" w:rsidRDefault="00E30A9F" w:rsidP="00C46D97">
      <w:pPr>
        <w:spacing w:line="360" w:lineRule="auto"/>
        <w:ind w:firstLineChars="200" w:firstLine="482"/>
        <w:rPr>
          <w:rFonts w:ascii="宋体" w:hAnsi="宋体" w:hint="eastAsia"/>
          <w:bCs/>
          <w:sz w:val="24"/>
          <w:szCs w:val="24"/>
          <w:rPrChange w:id="104" w:author="程欣竹" w:date="2014-07-25T17:30:00Z">
            <w:rPr>
              <w:rFonts w:ascii="宋体" w:hAnsi="宋体" w:hint="eastAsia"/>
              <w:bCs/>
              <w:sz w:val="24"/>
              <w:szCs w:val="24"/>
            </w:rPr>
          </w:rPrChange>
        </w:rPr>
      </w:pPr>
      <w:r w:rsidRPr="00C46D97">
        <w:rPr>
          <w:rFonts w:ascii="宋体" w:hAnsi="宋体" w:hint="eastAsia"/>
          <w:b/>
          <w:bCs/>
          <w:sz w:val="24"/>
          <w:szCs w:val="24"/>
        </w:rPr>
        <w:t>第三十</w:t>
      </w:r>
      <w:ins w:id="105" w:author="程欣竹" w:date="2014-07-25T17:59:00Z">
        <w:r w:rsidR="004C0DF2">
          <w:rPr>
            <w:rFonts w:ascii="宋体" w:hAnsi="宋体" w:hint="eastAsia"/>
            <w:b/>
            <w:bCs/>
            <w:sz w:val="24"/>
            <w:szCs w:val="24"/>
          </w:rPr>
          <w:t>二</w:t>
        </w:r>
      </w:ins>
      <w:del w:id="106" w:author="程欣竹" w:date="2014-07-25T17:59:00Z">
        <w:r w:rsidRPr="00C46D97" w:rsidDel="004C0DF2">
          <w:rPr>
            <w:rFonts w:ascii="宋体" w:hAnsi="宋体" w:hint="eastAsia"/>
            <w:b/>
            <w:bCs/>
            <w:sz w:val="24"/>
            <w:szCs w:val="24"/>
          </w:rPr>
          <w:delText>三</w:delText>
        </w:r>
      </w:del>
      <w:r w:rsidRPr="00C46D97">
        <w:rPr>
          <w:rFonts w:ascii="宋体" w:hAnsi="宋体" w:hint="eastAsia"/>
          <w:b/>
          <w:bCs/>
          <w:sz w:val="24"/>
          <w:szCs w:val="24"/>
        </w:rPr>
        <w:t>条</w:t>
      </w:r>
      <w:r w:rsidRPr="00552FBC">
        <w:rPr>
          <w:rFonts w:ascii="宋体" w:hAnsi="宋体" w:hint="eastAsia"/>
          <w:bCs/>
          <w:sz w:val="24"/>
          <w:szCs w:val="24"/>
        </w:rPr>
        <w:t xml:space="preserve"> 挂失业务（凭证挂失和密码挂失）、账户激活和密码业务（密码修改和密码重</w:t>
      </w:r>
      <w:r w:rsidRPr="001979CF">
        <w:rPr>
          <w:rFonts w:ascii="宋体" w:hAnsi="宋体" w:hint="eastAsia"/>
          <w:bCs/>
          <w:sz w:val="24"/>
          <w:szCs w:val="24"/>
        </w:rPr>
        <w:t>置）应由本人办理</w:t>
      </w:r>
      <w:ins w:id="107" w:author="程欣竹" w:date="2014-07-25T17:03:00Z">
        <w:r w:rsidR="00E509FD" w:rsidRPr="001979CF">
          <w:rPr>
            <w:rFonts w:ascii="宋体" w:hAnsi="宋体" w:hint="eastAsia"/>
            <w:bCs/>
            <w:sz w:val="24"/>
            <w:szCs w:val="24"/>
          </w:rPr>
          <w:t>。</w:t>
        </w:r>
      </w:ins>
      <w:del w:id="108" w:author="程欣竹" w:date="2014-07-25T17:03:00Z">
        <w:r w:rsidRPr="00995D52" w:rsidDel="00E509FD">
          <w:rPr>
            <w:rFonts w:ascii="宋体" w:hAnsi="宋体" w:hint="eastAsia"/>
            <w:bCs/>
            <w:sz w:val="24"/>
            <w:szCs w:val="24"/>
            <w:rPrChange w:id="109" w:author="程欣竹" w:date="2014-07-25T17:30:00Z">
              <w:rPr>
                <w:rFonts w:ascii="宋体" w:hAnsi="宋体" w:hint="eastAsia"/>
                <w:bCs/>
                <w:sz w:val="24"/>
                <w:szCs w:val="24"/>
              </w:rPr>
            </w:rPrChange>
          </w:rPr>
          <w:delText>，</w:delText>
        </w:r>
      </w:del>
      <w:r w:rsidRPr="00995D52">
        <w:rPr>
          <w:rFonts w:ascii="宋体" w:hAnsi="宋体" w:hint="eastAsia"/>
          <w:bCs/>
          <w:sz w:val="24"/>
          <w:szCs w:val="24"/>
          <w:rPrChange w:id="110" w:author="程欣竹" w:date="2014-07-25T17:30:00Z">
            <w:rPr>
              <w:rFonts w:ascii="宋体" w:hAnsi="宋体" w:hint="eastAsia"/>
              <w:bCs/>
              <w:sz w:val="24"/>
              <w:szCs w:val="24"/>
            </w:rPr>
          </w:rPrChange>
        </w:rPr>
        <w:t>如因特殊原因存款人确需委托他人办理的，</w:t>
      </w:r>
      <w:del w:id="111" w:author="程欣竹" w:date="2014-07-25T17:29:00Z">
        <w:r w:rsidRPr="00995D52" w:rsidDel="0087639D">
          <w:rPr>
            <w:rFonts w:ascii="宋体" w:hAnsi="宋体" w:hint="eastAsia"/>
            <w:bCs/>
            <w:sz w:val="24"/>
            <w:szCs w:val="24"/>
            <w:rPrChange w:id="112" w:author="程欣竹" w:date="2014-07-25T17:30:00Z">
              <w:rPr>
                <w:rFonts w:ascii="宋体" w:hAnsi="宋体" w:hint="eastAsia"/>
                <w:bCs/>
                <w:sz w:val="24"/>
                <w:szCs w:val="24"/>
              </w:rPr>
            </w:rPrChange>
          </w:rPr>
          <w:delText>营业机构除应审核第二十九条所述资料外</w:delText>
        </w:r>
      </w:del>
      <w:ins w:id="113" w:author="程欣竹" w:date="2014-07-25T17:29:00Z">
        <w:r w:rsidR="0087639D" w:rsidRPr="00995D52">
          <w:rPr>
            <w:rFonts w:ascii="宋体" w:hAnsi="宋体" w:hint="eastAsia"/>
            <w:bCs/>
            <w:sz w:val="24"/>
            <w:szCs w:val="24"/>
            <w:rPrChange w:id="114" w:author="程欣竹" w:date="2014-07-25T17:30:00Z">
              <w:rPr>
                <w:rFonts w:ascii="宋体" w:hAnsi="宋体" w:hint="eastAsia"/>
                <w:bCs/>
                <w:sz w:val="24"/>
                <w:szCs w:val="24"/>
              </w:rPr>
            </w:rPrChange>
          </w:rPr>
          <w:t>营业机构除应审核本办法第</w:t>
        </w:r>
        <w:r w:rsidR="004C0DF2">
          <w:rPr>
            <w:rFonts w:ascii="宋体" w:hAnsi="宋体" w:hint="eastAsia"/>
            <w:bCs/>
            <w:sz w:val="24"/>
            <w:szCs w:val="24"/>
            <w:rPrChange w:id="115" w:author="程欣竹" w:date="2014-07-25T17:30:00Z">
              <w:rPr>
                <w:rFonts w:ascii="宋体" w:hAnsi="宋体" w:hint="eastAsia"/>
                <w:bCs/>
                <w:sz w:val="24"/>
                <w:szCs w:val="24"/>
              </w:rPr>
            </w:rPrChange>
          </w:rPr>
          <w:t>三十</w:t>
        </w:r>
        <w:r w:rsidR="0087639D" w:rsidRPr="00995D52">
          <w:rPr>
            <w:rFonts w:ascii="宋体" w:hAnsi="宋体" w:hint="eastAsia"/>
            <w:bCs/>
            <w:sz w:val="24"/>
            <w:szCs w:val="24"/>
            <w:rPrChange w:id="116" w:author="程欣竹" w:date="2014-07-25T17:30:00Z">
              <w:rPr>
                <w:rFonts w:ascii="宋体" w:hAnsi="宋体" w:hint="eastAsia"/>
                <w:bCs/>
                <w:sz w:val="24"/>
                <w:szCs w:val="24"/>
              </w:rPr>
            </w:rPrChange>
          </w:rPr>
          <w:t>条所述资料外</w:t>
        </w:r>
      </w:ins>
      <w:r w:rsidRPr="00995D52">
        <w:rPr>
          <w:rFonts w:ascii="宋体" w:hAnsi="宋体" w:hint="eastAsia"/>
          <w:bCs/>
          <w:sz w:val="24"/>
          <w:szCs w:val="24"/>
          <w:rPrChange w:id="117" w:author="程欣竹" w:date="2014-07-25T17:30:00Z">
            <w:rPr>
              <w:rFonts w:ascii="宋体" w:hAnsi="宋体" w:hint="eastAsia"/>
              <w:bCs/>
              <w:sz w:val="24"/>
              <w:szCs w:val="24"/>
            </w:rPr>
          </w:rPrChange>
        </w:rPr>
        <w:t>，还应按以下要求审核相关证明材料：</w:t>
      </w:r>
      <w:r w:rsidRPr="00995D52" w:rsidDel="005E4B62">
        <w:rPr>
          <w:rFonts w:ascii="宋体" w:hAnsi="宋体" w:hint="eastAsia"/>
          <w:bCs/>
          <w:sz w:val="24"/>
          <w:szCs w:val="24"/>
          <w:rPrChange w:id="118" w:author="程欣竹" w:date="2014-07-25T17:30:00Z">
            <w:rPr>
              <w:rFonts w:ascii="宋体" w:hAnsi="宋体" w:hint="eastAsia"/>
              <w:bCs/>
              <w:sz w:val="24"/>
              <w:szCs w:val="24"/>
            </w:rPr>
          </w:rPrChange>
        </w:rPr>
        <w:t xml:space="preserve"> </w:t>
      </w:r>
    </w:p>
    <w:p w:rsidR="00E30A9F" w:rsidRPr="00552FBC" w:rsidRDefault="00E30A9F" w:rsidP="00E30A9F">
      <w:pPr>
        <w:spacing w:line="360" w:lineRule="auto"/>
        <w:ind w:firstLineChars="200" w:firstLine="480"/>
        <w:rPr>
          <w:rFonts w:ascii="宋体" w:hAnsi="宋体"/>
          <w:sz w:val="24"/>
          <w:szCs w:val="24"/>
        </w:rPr>
      </w:pPr>
      <w:r w:rsidRPr="00552FBC">
        <w:rPr>
          <w:rFonts w:ascii="宋体" w:hAnsi="宋体" w:hint="eastAsia"/>
          <w:sz w:val="24"/>
          <w:szCs w:val="24"/>
        </w:rPr>
        <w:t>（一）对于存款人为未成年人（16周岁以下）的，应由其监护人代理从事相应的民事活动。</w:t>
      </w:r>
    </w:p>
    <w:p w:rsidR="00E30A9F" w:rsidRPr="00552FBC" w:rsidRDefault="00E30A9F" w:rsidP="00E30A9F">
      <w:pPr>
        <w:spacing w:line="360" w:lineRule="auto"/>
        <w:ind w:firstLineChars="200" w:firstLine="480"/>
        <w:rPr>
          <w:rFonts w:ascii="宋体" w:hAnsi="宋体"/>
          <w:sz w:val="24"/>
          <w:szCs w:val="24"/>
        </w:rPr>
      </w:pPr>
      <w:r w:rsidRPr="00552FBC">
        <w:rPr>
          <w:rFonts w:ascii="宋体" w:hAnsi="宋体" w:hint="eastAsia"/>
          <w:sz w:val="24"/>
          <w:szCs w:val="24"/>
        </w:rPr>
        <w:t xml:space="preserve">未成年人的父母是未成年人法定监护人，如未成年人的父母已经死亡或者没有监护能力的，由未成年人的祖父母、外祖父母、兄、姐中有监护能力的人担任监护人。 </w:t>
      </w:r>
    </w:p>
    <w:p w:rsidR="00E30A9F" w:rsidRPr="00552FBC" w:rsidRDefault="00E30A9F" w:rsidP="00E30A9F">
      <w:pPr>
        <w:spacing w:line="360" w:lineRule="auto"/>
        <w:ind w:firstLineChars="200" w:firstLine="480"/>
        <w:rPr>
          <w:rFonts w:ascii="宋体" w:hAnsi="宋体" w:hint="eastAsia"/>
          <w:sz w:val="24"/>
          <w:szCs w:val="24"/>
        </w:rPr>
      </w:pPr>
      <w:r w:rsidRPr="00552FBC">
        <w:rPr>
          <w:rFonts w:ascii="宋体" w:hAnsi="宋体" w:hint="eastAsia"/>
          <w:sz w:val="24"/>
          <w:szCs w:val="24"/>
        </w:rPr>
        <w:t>未成年人的监护人在代理未成年人办理业务时</w:t>
      </w:r>
      <w:ins w:id="119" w:author="程欣竹" w:date="2014-07-25T17:06:00Z">
        <w:r w:rsidR="00471D6F">
          <w:rPr>
            <w:rFonts w:ascii="宋体" w:hAnsi="宋体" w:hint="eastAsia"/>
            <w:sz w:val="24"/>
            <w:szCs w:val="24"/>
          </w:rPr>
          <w:t>，</w:t>
        </w:r>
      </w:ins>
      <w:r w:rsidRPr="00552FBC">
        <w:rPr>
          <w:rFonts w:ascii="宋体" w:hAnsi="宋体" w:hint="eastAsia"/>
          <w:sz w:val="24"/>
          <w:szCs w:val="24"/>
        </w:rPr>
        <w:t>可提供未成年人的出</w:t>
      </w:r>
      <w:ins w:id="120" w:author="程欣竹" w:date="2014-07-25T17:06:00Z">
        <w:r w:rsidR="00471D6F">
          <w:rPr>
            <w:rFonts w:ascii="宋体" w:hAnsi="宋体" w:hint="eastAsia"/>
            <w:sz w:val="24"/>
            <w:szCs w:val="24"/>
          </w:rPr>
          <w:t>生</w:t>
        </w:r>
      </w:ins>
      <w:del w:id="121" w:author="程欣竹" w:date="2014-07-25T17:06:00Z">
        <w:r w:rsidRPr="00552FBC" w:rsidDel="00471D6F">
          <w:rPr>
            <w:rFonts w:ascii="宋体" w:hAnsi="宋体" w:hint="eastAsia"/>
            <w:sz w:val="24"/>
            <w:szCs w:val="24"/>
          </w:rPr>
          <w:delText>身</w:delText>
        </w:r>
      </w:del>
      <w:r w:rsidRPr="00552FBC">
        <w:rPr>
          <w:rFonts w:ascii="宋体" w:hAnsi="宋体" w:hint="eastAsia"/>
          <w:sz w:val="24"/>
          <w:szCs w:val="24"/>
        </w:rPr>
        <w:t>证明或户口簿证明代理人具有监护人的资格；如不能证明代理人具有监护人的资格或为除以上监护人以外的其他监护人</w:t>
      </w:r>
      <w:ins w:id="122" w:author="程欣竹" w:date="2014-07-25T17:07:00Z">
        <w:r w:rsidR="005165DB">
          <w:rPr>
            <w:rFonts w:ascii="宋体" w:hAnsi="宋体" w:hint="eastAsia"/>
            <w:sz w:val="24"/>
            <w:szCs w:val="24"/>
          </w:rPr>
          <w:t>，</w:t>
        </w:r>
      </w:ins>
      <w:del w:id="123" w:author="程欣竹" w:date="2014-07-25T17:07:00Z">
        <w:r w:rsidRPr="00552FBC" w:rsidDel="005165DB">
          <w:rPr>
            <w:rFonts w:ascii="宋体" w:hAnsi="宋体" w:hint="eastAsia"/>
            <w:sz w:val="24"/>
            <w:szCs w:val="24"/>
          </w:rPr>
          <w:delText>,</w:delText>
        </w:r>
      </w:del>
      <w:r w:rsidRPr="00552FBC">
        <w:rPr>
          <w:rFonts w:ascii="宋体" w:hAnsi="宋体" w:hint="eastAsia"/>
          <w:sz w:val="24"/>
          <w:szCs w:val="24"/>
        </w:rPr>
        <w:t>可凭未成年人住所地的居委会（村委会）出具的监护人证明材料或司法裁决指定其为监护人的证明材料或经过公证其为监护人的证明材料以及监护人的有效身份证件办理。</w:t>
      </w:r>
    </w:p>
    <w:p w:rsidR="00E30A9F" w:rsidRPr="00552FBC" w:rsidRDefault="00E30A9F" w:rsidP="00E30A9F">
      <w:pPr>
        <w:spacing w:line="360" w:lineRule="auto"/>
        <w:ind w:firstLineChars="200" w:firstLine="480"/>
        <w:rPr>
          <w:rFonts w:ascii="宋体" w:hAnsi="宋体"/>
          <w:sz w:val="24"/>
          <w:szCs w:val="24"/>
        </w:rPr>
      </w:pPr>
      <w:r w:rsidRPr="00552FBC">
        <w:rPr>
          <w:rFonts w:ascii="宋体" w:hAnsi="宋体" w:hint="eastAsia"/>
          <w:sz w:val="24"/>
          <w:szCs w:val="24"/>
        </w:rPr>
        <w:t>（二）对于丧失民事行为能力的存款人（如：存款人重病昏迷、精神病、植物人）办理柜面业务时，应由其监护人提供可以证明客户本人丧失民事行为能力的相关医学证明、监护人证明材料、双方有效身份证件等材料代理从事相应的民事活动。</w:t>
      </w:r>
    </w:p>
    <w:p w:rsidR="00E30A9F" w:rsidRPr="00552FBC" w:rsidRDefault="00E30A9F" w:rsidP="00E30A9F">
      <w:pPr>
        <w:spacing w:line="360" w:lineRule="auto"/>
        <w:ind w:firstLineChars="200" w:firstLine="480"/>
        <w:rPr>
          <w:rFonts w:ascii="宋体" w:hAnsi="宋体"/>
          <w:sz w:val="24"/>
          <w:szCs w:val="24"/>
        </w:rPr>
      </w:pPr>
      <w:r w:rsidRPr="00552FBC">
        <w:rPr>
          <w:rFonts w:ascii="宋体" w:hAnsi="宋体" w:hint="eastAsia"/>
          <w:sz w:val="24"/>
          <w:szCs w:val="24"/>
        </w:rPr>
        <w:t>存款人的监护人为本人配偶的，可凭结婚证办理；为其他监护人的，可凭存款人住所地的</w:t>
      </w:r>
      <w:r w:rsidRPr="00552FBC">
        <w:rPr>
          <w:rFonts w:ascii="宋体" w:hAnsi="宋体" w:hint="eastAsia"/>
          <w:sz w:val="24"/>
          <w:szCs w:val="24"/>
        </w:rPr>
        <w:lastRenderedPageBreak/>
        <w:t>居委会（村委会）出具的监护人证明材料或经过公证其为监护人的证明材料或司法裁决指定其为监护人的证明材料以及监护人和存款人的有效身份证件办理。</w:t>
      </w:r>
    </w:p>
    <w:p w:rsidR="00E30A9F" w:rsidRPr="00552FBC" w:rsidRDefault="00E30A9F" w:rsidP="00E30A9F">
      <w:pPr>
        <w:spacing w:line="360" w:lineRule="auto"/>
        <w:ind w:firstLineChars="200" w:firstLine="480"/>
        <w:rPr>
          <w:rFonts w:ascii="宋体" w:hAnsi="宋体" w:hint="eastAsia"/>
          <w:sz w:val="24"/>
          <w:szCs w:val="24"/>
        </w:rPr>
      </w:pPr>
      <w:r w:rsidRPr="00552FBC">
        <w:rPr>
          <w:rFonts w:ascii="宋体" w:hAnsi="宋体" w:hint="eastAsia"/>
          <w:sz w:val="24"/>
          <w:szCs w:val="24"/>
        </w:rPr>
        <w:t>（三）对于存款人在国外的，代理人须提供存款人经我国驻该国大使馆或领事馆公证的授权委托书（该授权委托书由我国驻该国大使馆或领事馆直接寄送至网点）、存款人护照复印件及代理人有效身份证件办理。</w:t>
      </w:r>
    </w:p>
    <w:p w:rsidR="00E30A9F" w:rsidRPr="00552FBC" w:rsidRDefault="00E30A9F" w:rsidP="00391A10">
      <w:pPr>
        <w:spacing w:line="360" w:lineRule="auto"/>
        <w:ind w:firstLineChars="196" w:firstLine="472"/>
        <w:rPr>
          <w:rFonts w:ascii="宋体" w:hAnsi="宋体"/>
          <w:bCs/>
          <w:sz w:val="24"/>
          <w:szCs w:val="24"/>
        </w:rPr>
        <w:pPrChange w:id="124" w:author="程欣竹" w:date="2014-07-25T17:15:00Z">
          <w:pPr>
            <w:spacing w:line="360" w:lineRule="auto"/>
            <w:ind w:firstLineChars="200" w:firstLine="482"/>
          </w:pPr>
        </w:pPrChange>
      </w:pPr>
      <w:r w:rsidRPr="00C46D97">
        <w:rPr>
          <w:rFonts w:ascii="宋体" w:hAnsi="宋体" w:hint="eastAsia"/>
          <w:b/>
          <w:bCs/>
          <w:sz w:val="24"/>
          <w:szCs w:val="24"/>
        </w:rPr>
        <w:t>第三十</w:t>
      </w:r>
      <w:ins w:id="125" w:author="程欣竹" w:date="2014-07-25T18:00:00Z">
        <w:r w:rsidR="00D82AB8">
          <w:rPr>
            <w:rFonts w:ascii="宋体" w:hAnsi="宋体" w:hint="eastAsia"/>
            <w:b/>
            <w:bCs/>
            <w:sz w:val="24"/>
            <w:szCs w:val="24"/>
          </w:rPr>
          <w:t>三</w:t>
        </w:r>
      </w:ins>
      <w:del w:id="126" w:author="程欣竹" w:date="2014-07-25T18:00:00Z">
        <w:r w:rsidRPr="00C46D97" w:rsidDel="00D82AB8">
          <w:rPr>
            <w:rFonts w:ascii="宋体" w:hAnsi="宋体" w:hint="eastAsia"/>
            <w:b/>
            <w:bCs/>
            <w:sz w:val="24"/>
            <w:szCs w:val="24"/>
          </w:rPr>
          <w:delText>四</w:delText>
        </w:r>
      </w:del>
      <w:r w:rsidRPr="00C46D97">
        <w:rPr>
          <w:rFonts w:ascii="宋体" w:hAnsi="宋体" w:hint="eastAsia"/>
          <w:b/>
          <w:bCs/>
          <w:sz w:val="24"/>
          <w:szCs w:val="24"/>
        </w:rPr>
        <w:t>条</w:t>
      </w:r>
      <w:r w:rsidRPr="00552FBC">
        <w:rPr>
          <w:rFonts w:ascii="宋体" w:hAnsi="宋体" w:hint="eastAsia"/>
          <w:bCs/>
          <w:sz w:val="24"/>
          <w:szCs w:val="24"/>
        </w:rPr>
        <w:t xml:space="preserve"> 涉及存款人死亡后所有权发生争议及办理过户或支付手续的业务时，营业机构应按以下要求办理：</w:t>
      </w:r>
    </w:p>
    <w:p w:rsidR="00E30A9F" w:rsidRPr="00552FBC" w:rsidRDefault="00E30A9F" w:rsidP="001979CF">
      <w:pPr>
        <w:spacing w:line="360" w:lineRule="auto"/>
        <w:ind w:firstLineChars="200" w:firstLine="480"/>
        <w:rPr>
          <w:rFonts w:ascii="宋体" w:hAnsi="宋体" w:hint="eastAsia"/>
          <w:bCs/>
          <w:sz w:val="24"/>
          <w:szCs w:val="24"/>
        </w:rPr>
      </w:pPr>
      <w:r w:rsidRPr="00552FBC">
        <w:rPr>
          <w:rFonts w:ascii="宋体" w:hAnsi="宋体" w:hint="eastAsia"/>
          <w:bCs/>
          <w:sz w:val="24"/>
          <w:szCs w:val="24"/>
        </w:rPr>
        <w:t>（一）存款人死亡后，合法继承人为证明自己的身份和有权提取该项存款，应提供营业机构所在地的公证处（未设公证处的地方</w:t>
      </w:r>
      <w:ins w:id="127" w:author="程欣竹" w:date="2014-07-25T17:14:00Z">
        <w:r w:rsidR="00A86E58">
          <w:rPr>
            <w:rFonts w:ascii="宋体" w:hAnsi="宋体" w:hint="eastAsia"/>
            <w:bCs/>
            <w:sz w:val="24"/>
            <w:szCs w:val="24"/>
          </w:rPr>
          <w:t>由</w:t>
        </w:r>
      </w:ins>
      <w:del w:id="128" w:author="程欣竹" w:date="2014-07-25T17:14:00Z">
        <w:r w:rsidRPr="00552FBC" w:rsidDel="00A86E58">
          <w:rPr>
            <w:rFonts w:ascii="宋体" w:hAnsi="宋体" w:hint="eastAsia"/>
            <w:bCs/>
            <w:sz w:val="24"/>
            <w:szCs w:val="24"/>
          </w:rPr>
          <w:delText>向</w:delText>
        </w:r>
      </w:del>
      <w:r w:rsidRPr="00552FBC">
        <w:rPr>
          <w:rFonts w:ascii="宋体" w:hAnsi="宋体" w:hint="eastAsia"/>
          <w:bCs/>
          <w:sz w:val="24"/>
          <w:szCs w:val="24"/>
        </w:rPr>
        <w:t>县、市人民法院</w:t>
      </w:r>
      <w:ins w:id="129" w:author="程欣竹" w:date="2014-07-25T17:14:00Z">
        <w:r w:rsidR="00A86E58">
          <w:rPr>
            <w:rFonts w:ascii="宋体" w:hAnsi="宋体" w:hint="eastAsia"/>
            <w:bCs/>
            <w:sz w:val="24"/>
            <w:szCs w:val="24"/>
          </w:rPr>
          <w:t>，以</w:t>
        </w:r>
      </w:ins>
      <w:del w:id="130" w:author="程欣竹" w:date="2014-07-25T17:14:00Z">
        <w:r w:rsidRPr="00552FBC" w:rsidDel="00A86E58">
          <w:rPr>
            <w:rFonts w:ascii="宋体" w:hAnsi="宋体" w:hint="eastAsia"/>
            <w:bCs/>
            <w:sz w:val="24"/>
            <w:szCs w:val="24"/>
          </w:rPr>
          <w:delText>—</w:delText>
        </w:r>
      </w:del>
      <w:r w:rsidRPr="00552FBC">
        <w:rPr>
          <w:rFonts w:ascii="宋体" w:hAnsi="宋体" w:hint="eastAsia"/>
          <w:bCs/>
          <w:sz w:val="24"/>
          <w:szCs w:val="24"/>
        </w:rPr>
        <w:t>下同）出具</w:t>
      </w:r>
      <w:ins w:id="131" w:author="程欣竹" w:date="2014-07-25T17:16:00Z">
        <w:r w:rsidR="002A5818">
          <w:rPr>
            <w:rFonts w:ascii="宋体" w:hAnsi="宋体" w:hint="eastAsia"/>
            <w:bCs/>
            <w:sz w:val="24"/>
            <w:szCs w:val="24"/>
          </w:rPr>
          <w:t>的</w:t>
        </w:r>
      </w:ins>
      <w:r w:rsidRPr="00552FBC">
        <w:rPr>
          <w:rFonts w:ascii="宋体" w:hAnsi="宋体" w:hint="eastAsia"/>
          <w:bCs/>
          <w:sz w:val="24"/>
          <w:szCs w:val="24"/>
        </w:rPr>
        <w:t>继承权证明书，营业机构凭以办理过户或支付手续。如该项存款的继承权发生争执，营业机构应凭人民法院的判决书、裁定书或调解书办理过户或支付手续。</w:t>
      </w:r>
      <w:r w:rsidRPr="00552FBC">
        <w:rPr>
          <w:rFonts w:ascii="宋体" w:hAnsi="宋体" w:hint="eastAsia"/>
          <w:bCs/>
          <w:sz w:val="24"/>
          <w:szCs w:val="24"/>
        </w:rPr>
        <w:br/>
      </w:r>
      <w:ins w:id="132" w:author="程欣竹" w:date="2014-07-25T17:15:00Z">
        <w:r w:rsidR="00AF3A85">
          <w:rPr>
            <w:rFonts w:ascii="宋体" w:hAnsi="宋体" w:hint="eastAsia"/>
            <w:bCs/>
            <w:sz w:val="24"/>
            <w:szCs w:val="24"/>
          </w:rPr>
          <w:t xml:space="preserve">    </w:t>
        </w:r>
      </w:ins>
      <w:del w:id="133" w:author="程欣竹" w:date="2014-07-25T17:15:00Z">
        <w:r w:rsidRPr="00552FBC" w:rsidDel="00AF3A85">
          <w:rPr>
            <w:rFonts w:ascii="宋体" w:hAnsi="宋体" w:hint="eastAsia"/>
            <w:bCs/>
            <w:sz w:val="24"/>
            <w:szCs w:val="24"/>
          </w:rPr>
          <w:delText xml:space="preserve">　 </w:delText>
        </w:r>
      </w:del>
      <w:r w:rsidRPr="00552FBC">
        <w:rPr>
          <w:rFonts w:ascii="宋体" w:hAnsi="宋体" w:hint="eastAsia"/>
          <w:bCs/>
          <w:sz w:val="24"/>
          <w:szCs w:val="24"/>
        </w:rPr>
        <w:t>（二）存款人死亡后，存款凭证持有人没有向营业机构申明遗产继承过程，也没有持存款所在地法院判决书，直接去营业机构支取或转存存款人生前的存款，营业机构经过合规审核后按正常手续支取或转存，事后引起的存款继承争执，营业机构不负责任。</w:t>
      </w:r>
      <w:r w:rsidRPr="00552FBC">
        <w:rPr>
          <w:rFonts w:ascii="宋体" w:hAnsi="宋体" w:hint="eastAsia"/>
          <w:bCs/>
          <w:sz w:val="24"/>
          <w:szCs w:val="24"/>
        </w:rPr>
        <w:br/>
      </w:r>
      <w:ins w:id="134" w:author="程欣竹" w:date="2014-07-25T17:17:00Z">
        <w:r w:rsidR="0047596A">
          <w:rPr>
            <w:rFonts w:ascii="宋体" w:hAnsi="宋体" w:hint="eastAsia"/>
            <w:bCs/>
            <w:sz w:val="24"/>
            <w:szCs w:val="24"/>
          </w:rPr>
          <w:t xml:space="preserve">    </w:t>
        </w:r>
      </w:ins>
      <w:del w:id="135" w:author="程欣竹" w:date="2014-07-25T17:17:00Z">
        <w:r w:rsidRPr="00552FBC" w:rsidDel="0047596A">
          <w:rPr>
            <w:rFonts w:ascii="宋体" w:hAnsi="宋体" w:hint="eastAsia"/>
            <w:bCs/>
            <w:sz w:val="24"/>
            <w:szCs w:val="24"/>
          </w:rPr>
          <w:delText xml:space="preserve">   </w:delText>
        </w:r>
      </w:del>
      <w:r w:rsidRPr="00552FBC">
        <w:rPr>
          <w:rFonts w:ascii="宋体" w:hAnsi="宋体" w:hint="eastAsia"/>
          <w:bCs/>
          <w:sz w:val="24"/>
          <w:szCs w:val="24"/>
        </w:rPr>
        <w:t>（三）在国外的华侨和港澳台同胞等在国内营业机构的存款或委托银行代为保管的存款，原存款人死亡，其合法继承人在国内者，凭原存款人的死亡证明向营业机构所在地的公证处申请办理继承权证明书，营业机构凭以办理存款的过户或支付手续。</w:t>
      </w:r>
      <w:r w:rsidRPr="00552FBC">
        <w:rPr>
          <w:rFonts w:ascii="宋体" w:hAnsi="宋体" w:hint="eastAsia"/>
          <w:bCs/>
          <w:sz w:val="24"/>
          <w:szCs w:val="24"/>
        </w:rPr>
        <w:br/>
      </w:r>
      <w:ins w:id="136" w:author="程欣竹" w:date="2014-07-25T17:19:00Z">
        <w:r w:rsidR="00AA570D">
          <w:rPr>
            <w:rFonts w:ascii="宋体" w:hAnsi="宋体" w:hint="eastAsia"/>
            <w:bCs/>
            <w:sz w:val="24"/>
            <w:szCs w:val="24"/>
          </w:rPr>
          <w:t xml:space="preserve">    </w:t>
        </w:r>
      </w:ins>
      <w:del w:id="137" w:author="程欣竹" w:date="2014-07-25T17:19:00Z">
        <w:r w:rsidRPr="00552FBC" w:rsidDel="00AA570D">
          <w:rPr>
            <w:rFonts w:ascii="宋体" w:hAnsi="宋体" w:hint="eastAsia"/>
            <w:bCs/>
            <w:sz w:val="24"/>
            <w:szCs w:val="24"/>
          </w:rPr>
          <w:delText xml:space="preserve">   </w:delText>
        </w:r>
      </w:del>
      <w:r w:rsidRPr="00552FBC">
        <w:rPr>
          <w:rFonts w:ascii="宋体" w:hAnsi="宋体" w:hint="eastAsia"/>
          <w:bCs/>
          <w:sz w:val="24"/>
          <w:szCs w:val="24"/>
        </w:rPr>
        <w:t>（四）继承人在国外者，可凭原存款人的死亡证明和经我国驻该国使、领馆认证的亲属证明，向我国公证机关申请办理继承权证明书，营业机构凭以办理存款的过户或支付手续。继承人所在国如系禁汇国家，按上述规定办理有困难时，可由当地侨团、友好社团和爱国侨领、友好人士提供证明，并由我</w:t>
      </w:r>
      <w:ins w:id="138" w:author="程欣竹" w:date="2014-07-25T17:22:00Z">
        <w:r w:rsidR="00D34DFA">
          <w:rPr>
            <w:rFonts w:ascii="宋体" w:hAnsi="宋体" w:hint="eastAsia"/>
            <w:bCs/>
            <w:sz w:val="24"/>
            <w:szCs w:val="24"/>
          </w:rPr>
          <w:t>国</w:t>
        </w:r>
      </w:ins>
      <w:r w:rsidRPr="00552FBC">
        <w:rPr>
          <w:rFonts w:ascii="宋体" w:hAnsi="宋体" w:hint="eastAsia"/>
          <w:bCs/>
          <w:sz w:val="24"/>
          <w:szCs w:val="24"/>
        </w:rPr>
        <w:t>驻所在国使</w:t>
      </w:r>
      <w:ins w:id="139" w:author="程欣竹" w:date="2014-07-25T17:20:00Z">
        <w:r w:rsidR="00535FD9">
          <w:rPr>
            <w:rFonts w:ascii="宋体" w:hAnsi="宋体" w:hint="eastAsia"/>
            <w:bCs/>
            <w:sz w:val="24"/>
            <w:szCs w:val="24"/>
          </w:rPr>
          <w:t>、</w:t>
        </w:r>
      </w:ins>
      <w:r w:rsidRPr="00552FBC">
        <w:rPr>
          <w:rFonts w:ascii="宋体" w:hAnsi="宋体" w:hint="eastAsia"/>
          <w:bCs/>
          <w:sz w:val="24"/>
          <w:szCs w:val="24"/>
        </w:rPr>
        <w:t>领馆认证后，向我国公证机关申请办理继承权证明书，营业机构再凭以办理过户或支付手续。继承人所在国如未与我</w:t>
      </w:r>
      <w:ins w:id="140" w:author="程欣竹" w:date="2014-07-25T17:21:00Z">
        <w:r w:rsidR="005F4C68">
          <w:rPr>
            <w:rFonts w:ascii="宋体" w:hAnsi="宋体" w:hint="eastAsia"/>
            <w:bCs/>
            <w:sz w:val="24"/>
            <w:szCs w:val="24"/>
          </w:rPr>
          <w:t>国</w:t>
        </w:r>
      </w:ins>
      <w:r w:rsidRPr="00552FBC">
        <w:rPr>
          <w:rFonts w:ascii="宋体" w:hAnsi="宋体" w:hint="eastAsia"/>
          <w:bCs/>
          <w:sz w:val="24"/>
          <w:szCs w:val="24"/>
        </w:rPr>
        <w:t>建交，应根据特殊情况，特殊处理。居住国外的继承人继承在我国</w:t>
      </w:r>
      <w:ins w:id="141" w:author="程欣竹" w:date="2014-07-25T17:21:00Z">
        <w:r w:rsidR="005F4C68">
          <w:rPr>
            <w:rFonts w:ascii="宋体" w:hAnsi="宋体" w:hint="eastAsia"/>
            <w:bCs/>
            <w:sz w:val="24"/>
            <w:szCs w:val="24"/>
          </w:rPr>
          <w:t>国</w:t>
        </w:r>
      </w:ins>
      <w:r w:rsidRPr="00552FBC">
        <w:rPr>
          <w:rFonts w:ascii="宋体" w:hAnsi="宋体" w:hint="eastAsia"/>
          <w:bCs/>
          <w:sz w:val="24"/>
          <w:szCs w:val="24"/>
        </w:rPr>
        <w:t>内营业机构的存款，能否汇出国外，按我国外汇管理条例的有关规定办理。</w:t>
      </w:r>
      <w:r w:rsidRPr="00552FBC">
        <w:rPr>
          <w:rFonts w:ascii="宋体" w:hAnsi="宋体" w:hint="eastAsia"/>
          <w:bCs/>
          <w:sz w:val="24"/>
          <w:szCs w:val="24"/>
        </w:rPr>
        <w:br/>
      </w:r>
      <w:ins w:id="142" w:author="程欣竹" w:date="2014-07-25T17:21:00Z">
        <w:r w:rsidR="007E37ED">
          <w:rPr>
            <w:rFonts w:ascii="宋体" w:hAnsi="宋体" w:hint="eastAsia"/>
            <w:bCs/>
            <w:sz w:val="24"/>
            <w:szCs w:val="24"/>
          </w:rPr>
          <w:t xml:space="preserve">    </w:t>
        </w:r>
      </w:ins>
      <w:del w:id="143" w:author="程欣竹" w:date="2014-07-25T17:21:00Z">
        <w:r w:rsidRPr="00552FBC" w:rsidDel="007E37ED">
          <w:rPr>
            <w:rFonts w:ascii="宋体" w:hAnsi="宋体" w:hint="eastAsia"/>
            <w:bCs/>
            <w:sz w:val="24"/>
            <w:szCs w:val="24"/>
          </w:rPr>
          <w:delText xml:space="preserve">   </w:delText>
        </w:r>
      </w:del>
      <w:r w:rsidRPr="00552FBC">
        <w:rPr>
          <w:rFonts w:ascii="宋体" w:hAnsi="宋体" w:hint="eastAsia"/>
          <w:bCs/>
          <w:sz w:val="24"/>
          <w:szCs w:val="24"/>
        </w:rPr>
        <w:t>（五）存款人死亡后，无法定继承人又无遗嘱的，经当地公证机关证明，按财政部门规定，全民所有制企事业单位、国家机关、群众团体的职工存款，上缴国库收归国有。集体所有制企事业单位的职工，可转归集体所有。此项上缴国库或转归集体所有的存款都不计利息。</w:t>
      </w:r>
      <w:r w:rsidRPr="00552FBC">
        <w:rPr>
          <w:rFonts w:ascii="宋体" w:hAnsi="宋体"/>
          <w:bCs/>
          <w:sz w:val="24"/>
          <w:szCs w:val="24"/>
        </w:rPr>
        <w:br/>
      </w:r>
      <w:ins w:id="144" w:author="程欣竹" w:date="2014-07-25T17:25:00Z">
        <w:r w:rsidR="00513DE0">
          <w:rPr>
            <w:rFonts w:ascii="宋体" w:hAnsi="宋体" w:hint="eastAsia"/>
            <w:bCs/>
            <w:sz w:val="24"/>
            <w:szCs w:val="24"/>
          </w:rPr>
          <w:t xml:space="preserve">    </w:t>
        </w:r>
      </w:ins>
      <w:del w:id="145" w:author="程欣竹" w:date="2014-07-25T17:25:00Z">
        <w:r w:rsidRPr="00552FBC" w:rsidDel="00513DE0">
          <w:rPr>
            <w:rFonts w:ascii="宋体" w:hAnsi="宋体" w:hint="eastAsia"/>
            <w:bCs/>
            <w:sz w:val="24"/>
            <w:szCs w:val="24"/>
          </w:rPr>
          <w:delText xml:space="preserve">    </w:delText>
        </w:r>
      </w:del>
      <w:r w:rsidRPr="00C46D97">
        <w:rPr>
          <w:rFonts w:ascii="宋体" w:hAnsi="宋体" w:hint="eastAsia"/>
          <w:b/>
          <w:bCs/>
          <w:sz w:val="24"/>
          <w:szCs w:val="24"/>
        </w:rPr>
        <w:t>第三十</w:t>
      </w:r>
      <w:ins w:id="146" w:author="程欣竹" w:date="2014-07-25T18:00:00Z">
        <w:r w:rsidR="00D82AB8">
          <w:rPr>
            <w:rFonts w:ascii="宋体" w:hAnsi="宋体" w:hint="eastAsia"/>
            <w:b/>
            <w:bCs/>
            <w:sz w:val="24"/>
            <w:szCs w:val="24"/>
          </w:rPr>
          <w:t>四</w:t>
        </w:r>
      </w:ins>
      <w:del w:id="147" w:author="程欣竹" w:date="2014-07-25T18:00:00Z">
        <w:r w:rsidRPr="00C46D97" w:rsidDel="00D82AB8">
          <w:rPr>
            <w:rFonts w:ascii="宋体" w:hAnsi="宋体" w:hint="eastAsia"/>
            <w:b/>
            <w:bCs/>
            <w:sz w:val="24"/>
            <w:szCs w:val="24"/>
          </w:rPr>
          <w:delText>五</w:delText>
        </w:r>
      </w:del>
      <w:r w:rsidRPr="00C46D97">
        <w:rPr>
          <w:rFonts w:ascii="宋体" w:hAnsi="宋体" w:hint="eastAsia"/>
          <w:b/>
          <w:bCs/>
          <w:sz w:val="24"/>
          <w:szCs w:val="24"/>
        </w:rPr>
        <w:t>条</w:t>
      </w:r>
      <w:r w:rsidRPr="00552FBC">
        <w:rPr>
          <w:rFonts w:ascii="宋体" w:hAnsi="宋体" w:hint="eastAsia"/>
          <w:bCs/>
          <w:sz w:val="24"/>
          <w:szCs w:val="24"/>
        </w:rPr>
        <w:t xml:space="preserve"> 营业机构若发现有伪造、涂改存单（折）和冒领存款者，应扣留存单（折），并报告上级有关部门进行处理。</w:t>
      </w:r>
    </w:p>
    <w:p w:rsidR="00E30A9F" w:rsidRPr="00552FBC" w:rsidRDefault="00E30A9F" w:rsidP="00E30A9F">
      <w:pPr>
        <w:spacing w:line="360" w:lineRule="auto"/>
        <w:ind w:firstLineChars="200" w:firstLine="480"/>
        <w:rPr>
          <w:rFonts w:ascii="宋体" w:hAnsi="宋体"/>
          <w:bCs/>
          <w:sz w:val="24"/>
          <w:szCs w:val="24"/>
        </w:rPr>
      </w:pPr>
      <w:r w:rsidRPr="00552FBC">
        <w:rPr>
          <w:rFonts w:ascii="宋体" w:hAnsi="宋体" w:hint="eastAsia"/>
          <w:bCs/>
          <w:sz w:val="24"/>
          <w:szCs w:val="24"/>
        </w:rPr>
        <w:t xml:space="preserve"> </w:t>
      </w:r>
    </w:p>
    <w:p w:rsidR="00E30A9F" w:rsidRPr="00B84BA2" w:rsidRDefault="00E30A9F" w:rsidP="00B84BA2">
      <w:pPr>
        <w:pStyle w:val="a3"/>
        <w:spacing w:line="360" w:lineRule="auto"/>
        <w:jc w:val="center"/>
        <w:rPr>
          <w:rFonts w:ascii="黑体" w:eastAsia="黑体" w:hAnsi="宋体"/>
          <w:bCs/>
          <w:sz w:val="24"/>
          <w:szCs w:val="24"/>
          <w:rPrChange w:id="148" w:author="程欣竹" w:date="2014-07-25T17:25:00Z">
            <w:rPr>
              <w:rFonts w:ascii="宋体" w:hAnsi="宋体"/>
              <w:b/>
              <w:bCs/>
              <w:sz w:val="24"/>
              <w:szCs w:val="24"/>
            </w:rPr>
          </w:rPrChange>
        </w:rPr>
        <w:pPrChange w:id="149" w:author="程欣竹" w:date="2014-07-25T17:25:00Z">
          <w:pPr>
            <w:spacing w:line="360" w:lineRule="auto"/>
            <w:ind w:firstLineChars="200" w:firstLine="482"/>
            <w:jc w:val="center"/>
          </w:pPr>
        </w:pPrChange>
      </w:pPr>
      <w:r w:rsidRPr="00B84BA2">
        <w:rPr>
          <w:rFonts w:ascii="黑体" w:eastAsia="黑体" w:hAnsi="宋体" w:hint="eastAsia"/>
          <w:bCs/>
          <w:sz w:val="24"/>
          <w:szCs w:val="24"/>
          <w:rPrChange w:id="150" w:author="程欣竹" w:date="2014-07-25T17:25:00Z">
            <w:rPr>
              <w:rFonts w:ascii="宋体" w:hAnsi="宋体" w:hint="eastAsia"/>
              <w:b/>
              <w:sz w:val="24"/>
              <w:szCs w:val="24"/>
            </w:rPr>
          </w:rPrChange>
        </w:rPr>
        <w:lastRenderedPageBreak/>
        <w:t>第六章  附</w:t>
      </w:r>
      <w:del w:id="151" w:author="程欣竹" w:date="2014-07-25T17:25:00Z">
        <w:r w:rsidRPr="00B84BA2" w:rsidDel="00B84BA2">
          <w:rPr>
            <w:rFonts w:ascii="黑体" w:eastAsia="黑体" w:hAnsi="宋体" w:hint="eastAsia"/>
            <w:bCs/>
            <w:sz w:val="24"/>
            <w:szCs w:val="24"/>
            <w:rPrChange w:id="152" w:author="程欣竹" w:date="2014-07-25T17:25:00Z">
              <w:rPr>
                <w:rFonts w:ascii="宋体" w:hAnsi="宋体" w:hint="eastAsia"/>
                <w:b/>
                <w:sz w:val="24"/>
                <w:szCs w:val="24"/>
              </w:rPr>
            </w:rPrChange>
          </w:rPr>
          <w:delText xml:space="preserve">    </w:delText>
        </w:r>
      </w:del>
      <w:r w:rsidRPr="00B84BA2">
        <w:rPr>
          <w:rFonts w:ascii="黑体" w:eastAsia="黑体" w:hAnsi="宋体" w:hint="eastAsia"/>
          <w:bCs/>
          <w:sz w:val="24"/>
          <w:szCs w:val="24"/>
          <w:rPrChange w:id="153" w:author="程欣竹" w:date="2014-07-25T17:25:00Z">
            <w:rPr>
              <w:rFonts w:ascii="宋体" w:hAnsi="宋体" w:hint="eastAsia"/>
              <w:b/>
              <w:sz w:val="24"/>
              <w:szCs w:val="24"/>
            </w:rPr>
          </w:rPrChange>
        </w:rPr>
        <w:t>则</w:t>
      </w:r>
    </w:p>
    <w:p w:rsidR="00E30A9F" w:rsidRPr="00552FBC" w:rsidRDefault="00E30A9F" w:rsidP="001979CF">
      <w:pPr>
        <w:spacing w:line="360" w:lineRule="auto"/>
        <w:ind w:firstLineChars="200" w:firstLine="482"/>
        <w:rPr>
          <w:rFonts w:ascii="宋体" w:hAnsi="宋体"/>
          <w:bCs/>
          <w:sz w:val="24"/>
          <w:szCs w:val="24"/>
        </w:rPr>
      </w:pPr>
      <w:r w:rsidRPr="00C46D97">
        <w:rPr>
          <w:rFonts w:ascii="宋体" w:hAnsi="宋体" w:hint="eastAsia"/>
          <w:b/>
          <w:bCs/>
          <w:sz w:val="24"/>
          <w:szCs w:val="24"/>
        </w:rPr>
        <w:t>第三十</w:t>
      </w:r>
      <w:ins w:id="154" w:author="程欣竹" w:date="2014-07-25T18:00:00Z">
        <w:r w:rsidR="00D82AB8">
          <w:rPr>
            <w:rFonts w:ascii="宋体" w:hAnsi="宋体" w:hint="eastAsia"/>
            <w:b/>
            <w:bCs/>
            <w:sz w:val="24"/>
            <w:szCs w:val="24"/>
          </w:rPr>
          <w:t>五</w:t>
        </w:r>
      </w:ins>
      <w:del w:id="155" w:author="程欣竹" w:date="2014-07-25T18:00:00Z">
        <w:r w:rsidRPr="00C46D97" w:rsidDel="00D82AB8">
          <w:rPr>
            <w:rFonts w:ascii="宋体" w:hAnsi="宋体" w:hint="eastAsia"/>
            <w:b/>
            <w:bCs/>
            <w:sz w:val="24"/>
            <w:szCs w:val="24"/>
          </w:rPr>
          <w:delText>六</w:delText>
        </w:r>
      </w:del>
      <w:r w:rsidRPr="00C46D97">
        <w:rPr>
          <w:rFonts w:ascii="宋体" w:hAnsi="宋体" w:hint="eastAsia"/>
          <w:b/>
          <w:bCs/>
          <w:sz w:val="24"/>
          <w:szCs w:val="24"/>
        </w:rPr>
        <w:t>条</w:t>
      </w:r>
      <w:r w:rsidRPr="00552FBC">
        <w:rPr>
          <w:rFonts w:ascii="宋体" w:hAnsi="宋体" w:hint="eastAsia"/>
          <w:bCs/>
          <w:sz w:val="24"/>
          <w:szCs w:val="24"/>
        </w:rPr>
        <w:t xml:space="preserve"> </w:t>
      </w:r>
      <w:del w:id="156" w:author="程欣竹" w:date="2014-07-25T17:25:00Z">
        <w:r w:rsidRPr="00552FBC" w:rsidDel="00F866BF">
          <w:rPr>
            <w:rFonts w:ascii="宋体" w:hAnsi="宋体" w:hint="eastAsia"/>
            <w:bCs/>
            <w:sz w:val="24"/>
            <w:szCs w:val="24"/>
          </w:rPr>
          <w:delText xml:space="preserve"> </w:delText>
        </w:r>
      </w:del>
      <w:r w:rsidRPr="00552FBC">
        <w:rPr>
          <w:rFonts w:ascii="宋体" w:hAnsi="宋体" w:hint="eastAsia"/>
          <w:bCs/>
          <w:sz w:val="24"/>
          <w:szCs w:val="24"/>
        </w:rPr>
        <w:t>本办法由南京银行总行负责制</w:t>
      </w:r>
      <w:ins w:id="157" w:author="程欣竹" w:date="2014-07-25T17:26:00Z">
        <w:r w:rsidR="00336D99">
          <w:rPr>
            <w:rFonts w:ascii="宋体" w:hAnsi="宋体" w:hint="eastAsia"/>
            <w:bCs/>
            <w:sz w:val="24"/>
            <w:szCs w:val="24"/>
          </w:rPr>
          <w:t>定</w:t>
        </w:r>
      </w:ins>
      <w:del w:id="158" w:author="程欣竹" w:date="2014-07-25T17:26:00Z">
        <w:r w:rsidRPr="00552FBC" w:rsidDel="00336D99">
          <w:rPr>
            <w:rFonts w:ascii="宋体" w:hAnsi="宋体" w:hint="eastAsia"/>
            <w:bCs/>
            <w:sz w:val="24"/>
            <w:szCs w:val="24"/>
          </w:rPr>
          <w:delText>订</w:delText>
        </w:r>
      </w:del>
      <w:r w:rsidRPr="00552FBC">
        <w:rPr>
          <w:rFonts w:ascii="宋体" w:hAnsi="宋体" w:hint="eastAsia"/>
          <w:bCs/>
          <w:sz w:val="24"/>
          <w:szCs w:val="24"/>
        </w:rPr>
        <w:t>、修改和解释。</w:t>
      </w:r>
    </w:p>
    <w:p w:rsidR="00E30A9F" w:rsidRPr="00552FBC" w:rsidRDefault="00E30A9F" w:rsidP="00C46D97">
      <w:pPr>
        <w:spacing w:line="360" w:lineRule="auto"/>
        <w:ind w:firstLineChars="200" w:firstLine="482"/>
        <w:rPr>
          <w:rFonts w:ascii="宋体" w:hAnsi="宋体"/>
          <w:bCs/>
          <w:sz w:val="24"/>
          <w:szCs w:val="24"/>
        </w:rPr>
      </w:pPr>
      <w:r w:rsidRPr="00C46D97">
        <w:rPr>
          <w:rFonts w:ascii="宋体" w:hAnsi="宋体" w:hint="eastAsia"/>
          <w:b/>
          <w:bCs/>
          <w:sz w:val="24"/>
          <w:szCs w:val="24"/>
        </w:rPr>
        <w:t>第三十</w:t>
      </w:r>
      <w:ins w:id="159" w:author="程欣竹" w:date="2014-07-25T18:00:00Z">
        <w:r w:rsidR="00D82AB8">
          <w:rPr>
            <w:rFonts w:ascii="宋体" w:hAnsi="宋体" w:hint="eastAsia"/>
            <w:b/>
            <w:bCs/>
            <w:sz w:val="24"/>
            <w:szCs w:val="24"/>
          </w:rPr>
          <w:t>六</w:t>
        </w:r>
      </w:ins>
      <w:del w:id="160" w:author="程欣竹" w:date="2014-07-25T18:00:00Z">
        <w:r w:rsidRPr="00C46D97" w:rsidDel="00D82AB8">
          <w:rPr>
            <w:rFonts w:ascii="宋体" w:hAnsi="宋体" w:hint="eastAsia"/>
            <w:b/>
            <w:bCs/>
            <w:sz w:val="24"/>
            <w:szCs w:val="24"/>
          </w:rPr>
          <w:delText>七</w:delText>
        </w:r>
      </w:del>
      <w:r w:rsidRPr="00C46D97">
        <w:rPr>
          <w:rFonts w:ascii="宋体" w:hAnsi="宋体" w:hint="eastAsia"/>
          <w:b/>
          <w:bCs/>
          <w:sz w:val="24"/>
          <w:szCs w:val="24"/>
        </w:rPr>
        <w:t>条</w:t>
      </w:r>
      <w:del w:id="161" w:author="程欣竹" w:date="2014-07-25T17:26:00Z">
        <w:r w:rsidRPr="00552FBC" w:rsidDel="00B27D3A">
          <w:rPr>
            <w:rFonts w:ascii="宋体" w:hAnsi="宋体" w:hint="eastAsia"/>
            <w:bCs/>
            <w:sz w:val="24"/>
            <w:szCs w:val="24"/>
          </w:rPr>
          <w:delText xml:space="preserve">　</w:delText>
        </w:r>
      </w:del>
      <w:ins w:id="162" w:author="程欣竹" w:date="2014-07-25T17:26:00Z">
        <w:r w:rsidR="00B27D3A">
          <w:rPr>
            <w:rFonts w:ascii="宋体" w:hAnsi="宋体" w:hint="eastAsia"/>
            <w:bCs/>
            <w:sz w:val="24"/>
            <w:szCs w:val="24"/>
          </w:rPr>
          <w:t xml:space="preserve"> </w:t>
        </w:r>
      </w:ins>
      <w:r w:rsidRPr="00552FBC">
        <w:rPr>
          <w:rFonts w:ascii="宋体" w:hAnsi="宋体" w:hint="eastAsia"/>
          <w:bCs/>
          <w:sz w:val="24"/>
          <w:szCs w:val="24"/>
        </w:rPr>
        <w:t>本办法未尽事宜，均按国家相关法律法规执行。</w:t>
      </w:r>
    </w:p>
    <w:p w:rsidR="00E30A9F" w:rsidRDefault="00E30A9F" w:rsidP="00911D1B">
      <w:pPr>
        <w:spacing w:line="360" w:lineRule="auto"/>
        <w:ind w:firstLineChars="196" w:firstLine="472"/>
        <w:rPr>
          <w:ins w:id="163" w:author="程欣竹" w:date="2014-07-25T17:28:00Z"/>
          <w:rFonts w:ascii="宋体" w:hAnsi="宋体" w:hint="eastAsia"/>
          <w:bCs/>
          <w:sz w:val="24"/>
          <w:szCs w:val="24"/>
        </w:rPr>
        <w:pPrChange w:id="164" w:author="程欣竹" w:date="2014-07-25T17:31:00Z">
          <w:pPr>
            <w:spacing w:line="360" w:lineRule="auto"/>
            <w:ind w:firstLineChars="200" w:firstLine="482"/>
          </w:pPr>
        </w:pPrChange>
      </w:pPr>
      <w:r w:rsidRPr="00C46D97">
        <w:rPr>
          <w:rFonts w:ascii="宋体" w:hAnsi="宋体" w:hint="eastAsia"/>
          <w:b/>
          <w:bCs/>
          <w:sz w:val="24"/>
          <w:szCs w:val="24"/>
        </w:rPr>
        <w:t>第三十</w:t>
      </w:r>
      <w:ins w:id="165" w:author="程欣竹" w:date="2014-07-25T18:00:00Z">
        <w:r w:rsidR="00D82AB8">
          <w:rPr>
            <w:rFonts w:ascii="宋体" w:hAnsi="宋体" w:hint="eastAsia"/>
            <w:b/>
            <w:bCs/>
            <w:sz w:val="24"/>
            <w:szCs w:val="24"/>
          </w:rPr>
          <w:t>七</w:t>
        </w:r>
      </w:ins>
      <w:del w:id="166" w:author="程欣竹" w:date="2014-07-25T18:00:00Z">
        <w:r w:rsidRPr="00C46D97" w:rsidDel="00D82AB8">
          <w:rPr>
            <w:rFonts w:ascii="宋体" w:hAnsi="宋体" w:hint="eastAsia"/>
            <w:b/>
            <w:bCs/>
            <w:sz w:val="24"/>
            <w:szCs w:val="24"/>
          </w:rPr>
          <w:delText>八</w:delText>
        </w:r>
      </w:del>
      <w:r w:rsidRPr="00C46D97">
        <w:rPr>
          <w:rFonts w:ascii="宋体" w:hAnsi="宋体" w:hint="eastAsia"/>
          <w:b/>
          <w:bCs/>
          <w:sz w:val="24"/>
          <w:szCs w:val="24"/>
        </w:rPr>
        <w:t>条</w:t>
      </w:r>
      <w:r w:rsidRPr="00552FBC">
        <w:rPr>
          <w:rFonts w:ascii="宋体" w:hAnsi="宋体" w:hint="eastAsia"/>
          <w:bCs/>
          <w:sz w:val="24"/>
          <w:szCs w:val="24"/>
        </w:rPr>
        <w:t xml:space="preserve"> </w:t>
      </w:r>
      <w:del w:id="167" w:author="程欣竹" w:date="2014-07-25T17:27:00Z">
        <w:r w:rsidRPr="00552FBC" w:rsidDel="007E2D9D">
          <w:rPr>
            <w:rFonts w:ascii="宋体" w:hAnsi="宋体" w:hint="eastAsia"/>
            <w:bCs/>
            <w:sz w:val="24"/>
            <w:szCs w:val="24"/>
          </w:rPr>
          <w:delText xml:space="preserve"> </w:delText>
        </w:r>
      </w:del>
      <w:ins w:id="168" w:author="程欣竹" w:date="2014-07-25T17:26:00Z">
        <w:r w:rsidR="007E2D9D" w:rsidRPr="00552FBC">
          <w:rPr>
            <w:rFonts w:ascii="宋体" w:hAnsi="宋体" w:hint="eastAsia"/>
            <w:bCs/>
            <w:sz w:val="24"/>
            <w:szCs w:val="24"/>
          </w:rPr>
          <w:t>本办法自</w:t>
        </w:r>
      </w:ins>
      <w:ins w:id="169" w:author="程欣竹" w:date="2014-07-25T17:27:00Z">
        <w:r w:rsidR="007E2D9D">
          <w:rPr>
            <w:rFonts w:ascii="宋体" w:hAnsi="宋体" w:hint="eastAsia"/>
            <w:bCs/>
            <w:sz w:val="24"/>
            <w:szCs w:val="24"/>
          </w:rPr>
          <w:t>公布</w:t>
        </w:r>
      </w:ins>
      <w:ins w:id="170" w:author="程欣竹" w:date="2014-07-25T17:26:00Z">
        <w:r w:rsidR="007E2D9D" w:rsidRPr="00552FBC">
          <w:rPr>
            <w:rFonts w:ascii="宋体" w:hAnsi="宋体" w:hint="eastAsia"/>
            <w:bCs/>
            <w:sz w:val="24"/>
            <w:szCs w:val="24"/>
          </w:rPr>
          <w:t>之日起施行。</w:t>
        </w:r>
      </w:ins>
      <w:del w:id="171" w:author="程欣竹" w:date="2014-07-25T17:26:00Z">
        <w:r w:rsidRPr="00552FBC" w:rsidDel="007E2D9D">
          <w:rPr>
            <w:rFonts w:ascii="宋体" w:hAnsi="宋体" w:hint="eastAsia"/>
            <w:bCs/>
            <w:sz w:val="24"/>
            <w:szCs w:val="24"/>
          </w:rPr>
          <w:delText>本办法自颁行之日起，</w:delText>
        </w:r>
      </w:del>
      <w:r w:rsidRPr="00552FBC">
        <w:rPr>
          <w:rFonts w:ascii="宋体" w:hAnsi="宋体" w:hint="eastAsia"/>
          <w:bCs/>
          <w:sz w:val="24"/>
          <w:szCs w:val="24"/>
        </w:rPr>
        <w:t>原《南京市商业银行储蓄业务管理暂行办法》（宁商银发[2006]272号）</w:t>
      </w:r>
      <w:ins w:id="172" w:author="程欣竹" w:date="2014-07-25T17:27:00Z">
        <w:r w:rsidR="00703F96">
          <w:rPr>
            <w:rFonts w:ascii="宋体" w:hAnsi="宋体" w:hint="eastAsia"/>
            <w:bCs/>
            <w:sz w:val="24"/>
            <w:szCs w:val="24"/>
          </w:rPr>
          <w:t>同时</w:t>
        </w:r>
      </w:ins>
      <w:r w:rsidRPr="00552FBC">
        <w:rPr>
          <w:rFonts w:ascii="宋体" w:hAnsi="宋体" w:hint="eastAsia"/>
          <w:bCs/>
          <w:sz w:val="24"/>
          <w:szCs w:val="24"/>
        </w:rPr>
        <w:t>废止</w:t>
      </w:r>
      <w:ins w:id="173" w:author="程欣竹" w:date="2014-07-25T17:27:00Z">
        <w:r w:rsidR="00703F96">
          <w:rPr>
            <w:rFonts w:ascii="宋体" w:hAnsi="宋体" w:hint="eastAsia"/>
            <w:bCs/>
            <w:sz w:val="24"/>
            <w:szCs w:val="24"/>
          </w:rPr>
          <w:t>。</w:t>
        </w:r>
      </w:ins>
      <w:del w:id="174" w:author="程欣竹" w:date="2014-07-25T17:27:00Z">
        <w:r w:rsidRPr="00552FBC" w:rsidDel="00703F96">
          <w:rPr>
            <w:rFonts w:ascii="宋体" w:hAnsi="宋体" w:hint="eastAsia"/>
            <w:bCs/>
            <w:sz w:val="24"/>
            <w:szCs w:val="24"/>
          </w:rPr>
          <w:delText>，</w:delText>
        </w:r>
      </w:del>
      <w:r w:rsidRPr="00552FBC">
        <w:rPr>
          <w:rFonts w:ascii="宋体" w:hAnsi="宋体" w:hint="eastAsia"/>
          <w:bCs/>
          <w:sz w:val="24"/>
          <w:szCs w:val="24"/>
        </w:rPr>
        <w:t>有关管理规章制度与本办法不一致的，以本办法为准，本办法未涉及的，仍执行相关管理规章制度。</w:t>
      </w:r>
    </w:p>
    <w:p w:rsidR="002B02A0" w:rsidRDefault="002B02A0" w:rsidP="002B02A0">
      <w:pPr>
        <w:numPr>
          <w:ins w:id="175" w:author="程欣竹" w:date="2014-07-25T17:28:00Z"/>
        </w:numPr>
        <w:spacing w:line="360" w:lineRule="auto"/>
        <w:ind w:firstLineChars="196" w:firstLine="470"/>
        <w:rPr>
          <w:ins w:id="176" w:author="程欣竹" w:date="2014-07-25T17:28:00Z"/>
          <w:rFonts w:ascii="宋体" w:hAnsi="宋体" w:hint="eastAsia"/>
          <w:bCs/>
          <w:sz w:val="24"/>
          <w:szCs w:val="24"/>
        </w:rPr>
        <w:pPrChange w:id="177" w:author="程欣竹" w:date="2014-07-25T17:28:00Z">
          <w:pPr>
            <w:spacing w:line="360" w:lineRule="auto"/>
            <w:ind w:firstLineChars="200" w:firstLine="480"/>
          </w:pPr>
        </w:pPrChange>
      </w:pPr>
    </w:p>
    <w:p w:rsidR="002B02A0" w:rsidRPr="00552FBC" w:rsidRDefault="002B02A0" w:rsidP="001979CF">
      <w:pPr>
        <w:numPr>
          <w:ins w:id="178" w:author="程欣竹" w:date="2014-07-25T17:28:00Z"/>
        </w:numPr>
        <w:spacing w:line="360" w:lineRule="auto"/>
        <w:ind w:firstLineChars="200" w:firstLine="480"/>
        <w:rPr>
          <w:rFonts w:ascii="宋体" w:hAnsi="宋体"/>
          <w:bCs/>
          <w:sz w:val="24"/>
          <w:szCs w:val="24"/>
        </w:rPr>
      </w:pPr>
      <w:ins w:id="179" w:author="程欣竹" w:date="2014-07-25T17:28:00Z">
        <w:r>
          <w:rPr>
            <w:rFonts w:ascii="宋体" w:hAnsi="宋体" w:hint="eastAsia"/>
            <w:bCs/>
            <w:sz w:val="24"/>
            <w:szCs w:val="24"/>
          </w:rPr>
          <w:t>附录：</w:t>
        </w:r>
      </w:ins>
      <w:ins w:id="180" w:author="程欣竹" w:date="2014-07-25T17:29:00Z">
        <w:r w:rsidR="005E77E1" w:rsidRPr="005E77E1">
          <w:rPr>
            <w:rFonts w:ascii="宋体" w:hAnsi="宋体" w:hint="eastAsia"/>
            <w:bCs/>
            <w:sz w:val="24"/>
            <w:szCs w:val="24"/>
            <w:rPrChange w:id="181" w:author="程欣竹" w:date="2014-07-25T17:29:00Z">
              <w:rPr>
                <w:rFonts w:hint="eastAsia"/>
                <w:b/>
                <w:bCs/>
                <w:sz w:val="30"/>
                <w:szCs w:val="30"/>
              </w:rPr>
            </w:rPrChange>
          </w:rPr>
          <w:t>南京银行人民币个人存款品种一览表</w:t>
        </w:r>
      </w:ins>
    </w:p>
    <w:p w:rsidR="00E30A9F" w:rsidRPr="00552FBC" w:rsidDel="007E2D9D" w:rsidRDefault="00E30A9F" w:rsidP="00C46D97">
      <w:pPr>
        <w:spacing w:line="360" w:lineRule="auto"/>
        <w:ind w:firstLineChars="200" w:firstLine="482"/>
        <w:rPr>
          <w:del w:id="182" w:author="程欣竹" w:date="2014-07-25T17:27:00Z"/>
          <w:rFonts w:ascii="宋体" w:hAnsi="宋体" w:hint="eastAsia"/>
          <w:bCs/>
          <w:sz w:val="24"/>
          <w:szCs w:val="24"/>
        </w:rPr>
      </w:pPr>
      <w:del w:id="183" w:author="程欣竹" w:date="2014-07-25T17:27:00Z">
        <w:r w:rsidRPr="00C46D97" w:rsidDel="007E2D9D">
          <w:rPr>
            <w:rFonts w:ascii="宋体" w:hAnsi="宋体" w:hint="eastAsia"/>
            <w:b/>
            <w:bCs/>
            <w:sz w:val="24"/>
            <w:szCs w:val="24"/>
          </w:rPr>
          <w:delText>第三十九条</w:delText>
        </w:r>
        <w:r w:rsidRPr="00552FBC" w:rsidDel="007E2D9D">
          <w:rPr>
            <w:rFonts w:ascii="宋体" w:hAnsi="宋体" w:hint="eastAsia"/>
            <w:bCs/>
            <w:sz w:val="24"/>
            <w:szCs w:val="24"/>
          </w:rPr>
          <w:delText xml:space="preserve">  </w:delText>
        </w:r>
      </w:del>
      <w:del w:id="184" w:author="程欣竹" w:date="2014-07-25T17:26:00Z">
        <w:r w:rsidRPr="00552FBC" w:rsidDel="007E2D9D">
          <w:rPr>
            <w:rFonts w:ascii="宋体" w:hAnsi="宋体" w:hint="eastAsia"/>
            <w:bCs/>
            <w:sz w:val="24"/>
            <w:szCs w:val="24"/>
          </w:rPr>
          <w:delText>本办法自发文之日起施行。</w:delText>
        </w:r>
      </w:del>
    </w:p>
    <w:p w:rsidR="00E30A9F" w:rsidRPr="002A52E5" w:rsidDel="007E2D9D" w:rsidRDefault="00E30A9F" w:rsidP="00E30A9F">
      <w:pPr>
        <w:spacing w:line="360" w:lineRule="auto"/>
        <w:ind w:firstLineChars="200" w:firstLine="560"/>
        <w:rPr>
          <w:del w:id="185" w:author="程欣竹" w:date="2014-07-25T17:27:00Z"/>
          <w:rFonts w:ascii="仿宋" w:eastAsia="仿宋" w:hAnsi="仿宋" w:hint="eastAsia"/>
          <w:bCs/>
          <w:sz w:val="28"/>
          <w:szCs w:val="28"/>
        </w:rPr>
      </w:pPr>
    </w:p>
    <w:p w:rsidR="00E30A9F" w:rsidRPr="00D15099" w:rsidRDefault="00E30A9F" w:rsidP="00E30A9F">
      <w:pPr>
        <w:rPr>
          <w:rFonts w:ascii="黑体" w:eastAsia="黑体" w:hint="eastAsia"/>
          <w:sz w:val="24"/>
          <w:szCs w:val="24"/>
          <w:rPrChange w:id="186" w:author="程欣竹" w:date="2014-07-25T17:31:00Z">
            <w:rPr>
              <w:rFonts w:hint="eastAsia"/>
              <w:sz w:val="28"/>
              <w:szCs w:val="28"/>
            </w:rPr>
          </w:rPrChange>
        </w:rPr>
      </w:pPr>
      <w:r>
        <w:rPr>
          <w:sz w:val="28"/>
          <w:szCs w:val="28"/>
        </w:rPr>
        <w:br w:type="page"/>
      </w:r>
      <w:r w:rsidRPr="00D15099">
        <w:rPr>
          <w:rFonts w:ascii="黑体" w:eastAsia="黑体" w:hint="eastAsia"/>
          <w:sz w:val="24"/>
          <w:szCs w:val="24"/>
          <w:rPrChange w:id="187" w:author="程欣竹" w:date="2014-07-25T17:31:00Z">
            <w:rPr>
              <w:rFonts w:hint="eastAsia"/>
              <w:sz w:val="28"/>
              <w:szCs w:val="28"/>
            </w:rPr>
          </w:rPrChange>
        </w:rPr>
        <w:lastRenderedPageBreak/>
        <w:t>附</w:t>
      </w:r>
      <w:ins w:id="188" w:author="程欣竹" w:date="2014-07-25T17:31:00Z">
        <w:r w:rsidR="00D15099" w:rsidRPr="00D15099">
          <w:rPr>
            <w:rFonts w:ascii="黑体" w:eastAsia="黑体" w:hint="eastAsia"/>
            <w:sz w:val="24"/>
            <w:szCs w:val="24"/>
            <w:rPrChange w:id="189" w:author="程欣竹" w:date="2014-07-25T17:31:00Z">
              <w:rPr>
                <w:rFonts w:hint="eastAsia"/>
                <w:sz w:val="28"/>
                <w:szCs w:val="28"/>
              </w:rPr>
            </w:rPrChange>
          </w:rPr>
          <w:t>录</w:t>
        </w:r>
      </w:ins>
      <w:del w:id="190" w:author="程欣竹" w:date="2014-07-25T17:31:00Z">
        <w:r w:rsidRPr="00D15099" w:rsidDel="00D15099">
          <w:rPr>
            <w:rFonts w:ascii="黑体" w:eastAsia="黑体" w:hint="eastAsia"/>
            <w:sz w:val="24"/>
            <w:szCs w:val="24"/>
            <w:rPrChange w:id="191" w:author="程欣竹" w:date="2014-07-25T17:31:00Z">
              <w:rPr>
                <w:rFonts w:hint="eastAsia"/>
                <w:sz w:val="28"/>
                <w:szCs w:val="28"/>
              </w:rPr>
            </w:rPrChange>
          </w:rPr>
          <w:delText>件</w:delText>
        </w:r>
        <w:r w:rsidRPr="00D15099" w:rsidDel="00D15099">
          <w:rPr>
            <w:rFonts w:ascii="黑体" w:eastAsia="黑体" w:hint="eastAsia"/>
            <w:sz w:val="24"/>
            <w:szCs w:val="24"/>
            <w:rPrChange w:id="192" w:author="程欣竹" w:date="2014-07-25T17:31:00Z">
              <w:rPr>
                <w:rFonts w:hint="eastAsia"/>
                <w:sz w:val="28"/>
                <w:szCs w:val="28"/>
              </w:rPr>
            </w:rPrChange>
          </w:rPr>
          <w:delText>1</w:delText>
        </w:r>
      </w:del>
      <w:r w:rsidRPr="00D15099">
        <w:rPr>
          <w:rFonts w:ascii="黑体" w:eastAsia="黑体" w:hint="eastAsia"/>
          <w:sz w:val="24"/>
          <w:szCs w:val="24"/>
          <w:rPrChange w:id="193" w:author="程欣竹" w:date="2014-07-25T17:31:00Z">
            <w:rPr>
              <w:rFonts w:hint="eastAsia"/>
              <w:sz w:val="28"/>
              <w:szCs w:val="28"/>
            </w:rPr>
          </w:rPrChange>
        </w:rPr>
        <w:t>：</w:t>
      </w:r>
    </w:p>
    <w:p w:rsidR="00D15099" w:rsidRPr="00D15099" w:rsidRDefault="00D15099" w:rsidP="001979CF">
      <w:pPr>
        <w:numPr>
          <w:ins w:id="194" w:author="程欣竹" w:date="2014-07-25T17:31:00Z"/>
        </w:numPr>
        <w:jc w:val="center"/>
        <w:rPr>
          <w:ins w:id="195" w:author="程欣竹" w:date="2014-07-25T17:31:00Z"/>
          <w:rFonts w:ascii="黑体" w:eastAsia="黑体" w:hint="eastAsia"/>
          <w:b/>
          <w:bCs/>
          <w:sz w:val="32"/>
          <w:szCs w:val="32"/>
          <w:rPrChange w:id="196" w:author="程欣竹" w:date="2014-07-25T17:31:00Z">
            <w:rPr>
              <w:ins w:id="197" w:author="程欣竹" w:date="2014-07-25T17:31:00Z"/>
              <w:b/>
              <w:bCs/>
              <w:sz w:val="30"/>
              <w:szCs w:val="30"/>
            </w:rPr>
          </w:rPrChange>
        </w:rPr>
      </w:pPr>
      <w:ins w:id="198" w:author="程欣竹" w:date="2014-07-25T17:31:00Z">
        <w:r w:rsidRPr="00D15099">
          <w:rPr>
            <w:rFonts w:ascii="黑体" w:eastAsia="黑体" w:hint="eastAsia"/>
            <w:b/>
            <w:bCs/>
            <w:sz w:val="32"/>
            <w:szCs w:val="32"/>
            <w:rPrChange w:id="199" w:author="程欣竹" w:date="2014-07-25T17:31:00Z">
              <w:rPr>
                <w:rFonts w:hint="eastAsia"/>
                <w:b/>
                <w:bCs/>
                <w:sz w:val="30"/>
                <w:szCs w:val="30"/>
              </w:rPr>
            </w:rPrChange>
          </w:rPr>
          <w:t>南京银行人民币个人存款品种一览表</w:t>
        </w:r>
      </w:ins>
    </w:p>
    <w:tbl>
      <w:tblPr>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3"/>
        <w:gridCol w:w="735"/>
        <w:gridCol w:w="840"/>
        <w:gridCol w:w="840"/>
        <w:gridCol w:w="2520"/>
        <w:gridCol w:w="1534"/>
        <w:gridCol w:w="3570"/>
        <w:tblGridChange w:id="200">
          <w:tblGrid>
            <w:gridCol w:w="423"/>
            <w:gridCol w:w="735"/>
            <w:gridCol w:w="840"/>
            <w:gridCol w:w="840"/>
            <w:gridCol w:w="2520"/>
            <w:gridCol w:w="1534"/>
            <w:gridCol w:w="3570"/>
          </w:tblGrid>
        </w:tblGridChange>
      </w:tblGrid>
      <w:tr w:rsidR="00E30A9F" w:rsidRPr="00E30A9F" w:rsidDel="00D15099" w:rsidTr="00AD2C85">
        <w:trPr>
          <w:trHeight w:val="675"/>
          <w:jc w:val="center"/>
          <w:del w:id="201" w:author="程欣竹" w:date="2014-07-25T17:31:00Z"/>
        </w:trPr>
        <w:tc>
          <w:tcPr>
            <w:tcW w:w="10462" w:type="dxa"/>
            <w:gridSpan w:val="7"/>
          </w:tcPr>
          <w:p w:rsidR="00E30A9F" w:rsidRPr="00175272" w:rsidDel="00D15099" w:rsidRDefault="00E30A9F" w:rsidP="001979CF">
            <w:pPr>
              <w:jc w:val="center"/>
              <w:rPr>
                <w:del w:id="202" w:author="程欣竹" w:date="2014-07-25T17:31:00Z"/>
                <w:rFonts w:ascii="宋体" w:hAnsi="宋体"/>
                <w:b/>
                <w:bCs/>
                <w:sz w:val="30"/>
                <w:szCs w:val="30"/>
                <w:rPrChange w:id="203" w:author="程欣竹" w:date="2014-07-25T17:37:00Z">
                  <w:rPr>
                    <w:del w:id="204" w:author="程欣竹" w:date="2014-07-25T17:31:00Z"/>
                    <w:b/>
                    <w:bCs/>
                    <w:sz w:val="30"/>
                    <w:szCs w:val="30"/>
                  </w:rPr>
                </w:rPrChange>
              </w:rPr>
            </w:pPr>
            <w:del w:id="205" w:author="程欣竹" w:date="2014-07-25T17:31:00Z">
              <w:r w:rsidRPr="00175272" w:rsidDel="00D15099">
                <w:rPr>
                  <w:rFonts w:ascii="宋体" w:hAnsi="宋体" w:hint="eastAsia"/>
                  <w:b/>
                  <w:bCs/>
                  <w:sz w:val="30"/>
                  <w:szCs w:val="30"/>
                  <w:rPrChange w:id="206" w:author="程欣竹" w:date="2014-07-25T17:37:00Z">
                    <w:rPr>
                      <w:rFonts w:hint="eastAsia"/>
                      <w:b/>
                      <w:bCs/>
                      <w:sz w:val="30"/>
                      <w:szCs w:val="30"/>
                    </w:rPr>
                  </w:rPrChange>
                </w:rPr>
                <w:delText>南京银行人民币个人存款品种一览表</w:delText>
              </w:r>
            </w:del>
          </w:p>
        </w:tc>
      </w:tr>
      <w:tr w:rsidR="00E30A9F" w:rsidRPr="00E30A9F" w:rsidTr="001A031F">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07" w:author="程欣竹" w:date="2014-07-25T17:33: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30"/>
          <w:jc w:val="center"/>
          <w:trPrChange w:id="208" w:author="程欣竹" w:date="2014-07-25T17:33:00Z">
            <w:trPr>
              <w:trHeight w:val="930"/>
              <w:jc w:val="center"/>
            </w:trPr>
          </w:trPrChange>
        </w:trPr>
        <w:tc>
          <w:tcPr>
            <w:tcW w:w="423" w:type="dxa"/>
            <w:noWrap/>
            <w:vAlign w:val="center"/>
            <w:tcPrChange w:id="209" w:author="程欣竹" w:date="2014-07-25T17:33:00Z">
              <w:tcPr>
                <w:tcW w:w="423" w:type="dxa"/>
                <w:noWrap/>
                <w:vAlign w:val="center"/>
              </w:tcPr>
            </w:tcPrChange>
          </w:tcPr>
          <w:p w:rsidR="00E30A9F" w:rsidRPr="00175272" w:rsidRDefault="00E30A9F" w:rsidP="001979CF">
            <w:pPr>
              <w:jc w:val="center"/>
              <w:rPr>
                <w:rFonts w:ascii="宋体" w:hAnsi="宋体"/>
                <w:b/>
                <w:bCs/>
                <w:szCs w:val="21"/>
                <w:rPrChange w:id="210" w:author="程欣竹" w:date="2014-07-25T17:37:00Z">
                  <w:rPr>
                    <w:b/>
                    <w:bCs/>
                    <w:szCs w:val="21"/>
                  </w:rPr>
                </w:rPrChange>
              </w:rPr>
            </w:pPr>
            <w:r w:rsidRPr="00175272">
              <w:rPr>
                <w:rFonts w:ascii="宋体" w:hAnsi="宋体" w:hint="eastAsia"/>
                <w:b/>
                <w:bCs/>
                <w:szCs w:val="21"/>
                <w:rPrChange w:id="211" w:author="程欣竹" w:date="2014-07-25T17:37:00Z">
                  <w:rPr>
                    <w:rFonts w:hint="eastAsia"/>
                    <w:b/>
                    <w:bCs/>
                    <w:szCs w:val="21"/>
                  </w:rPr>
                </w:rPrChange>
              </w:rPr>
              <w:t>序号</w:t>
            </w:r>
          </w:p>
        </w:tc>
        <w:tc>
          <w:tcPr>
            <w:tcW w:w="735" w:type="dxa"/>
            <w:noWrap/>
            <w:vAlign w:val="center"/>
            <w:tcPrChange w:id="212" w:author="程欣竹" w:date="2014-07-25T17:33:00Z">
              <w:tcPr>
                <w:tcW w:w="735" w:type="dxa"/>
                <w:noWrap/>
                <w:vAlign w:val="center"/>
              </w:tcPr>
            </w:tcPrChange>
          </w:tcPr>
          <w:p w:rsidR="00E30A9F" w:rsidRPr="00175272" w:rsidRDefault="00E30A9F" w:rsidP="001A031F">
            <w:pPr>
              <w:jc w:val="center"/>
              <w:rPr>
                <w:rFonts w:ascii="宋体" w:hAnsi="宋体"/>
                <w:b/>
                <w:bCs/>
                <w:szCs w:val="21"/>
                <w:rPrChange w:id="213" w:author="程欣竹" w:date="2014-07-25T17:37:00Z">
                  <w:rPr>
                    <w:b/>
                    <w:bCs/>
                    <w:szCs w:val="21"/>
                  </w:rPr>
                </w:rPrChange>
              </w:rPr>
              <w:pPrChange w:id="214" w:author="程欣竹" w:date="2014-07-25T17:33:00Z">
                <w:pPr>
                  <w:jc w:val="center"/>
                </w:pPr>
              </w:pPrChange>
            </w:pPr>
            <w:r w:rsidRPr="00175272">
              <w:rPr>
                <w:rFonts w:ascii="宋体" w:hAnsi="宋体" w:hint="eastAsia"/>
                <w:b/>
                <w:bCs/>
                <w:szCs w:val="21"/>
                <w:rPrChange w:id="215" w:author="程欣竹" w:date="2014-07-25T17:37:00Z">
                  <w:rPr>
                    <w:rFonts w:hint="eastAsia"/>
                    <w:b/>
                    <w:bCs/>
                    <w:szCs w:val="21"/>
                  </w:rPr>
                </w:rPrChange>
              </w:rPr>
              <w:t>储蓄品种</w:t>
            </w:r>
          </w:p>
        </w:tc>
        <w:tc>
          <w:tcPr>
            <w:tcW w:w="840" w:type="dxa"/>
            <w:noWrap/>
            <w:vAlign w:val="center"/>
            <w:tcPrChange w:id="216" w:author="程欣竹" w:date="2014-07-25T17:33:00Z">
              <w:tcPr>
                <w:tcW w:w="840" w:type="dxa"/>
                <w:noWrap/>
                <w:vAlign w:val="center"/>
              </w:tcPr>
            </w:tcPrChange>
          </w:tcPr>
          <w:p w:rsidR="00E30A9F" w:rsidRPr="00175272" w:rsidRDefault="00E30A9F" w:rsidP="001A031F">
            <w:pPr>
              <w:jc w:val="center"/>
              <w:rPr>
                <w:rFonts w:ascii="宋体" w:hAnsi="宋体"/>
                <w:b/>
                <w:bCs/>
                <w:szCs w:val="21"/>
                <w:rPrChange w:id="217" w:author="程欣竹" w:date="2014-07-25T17:37:00Z">
                  <w:rPr>
                    <w:b/>
                    <w:bCs/>
                    <w:szCs w:val="21"/>
                  </w:rPr>
                </w:rPrChange>
              </w:rPr>
              <w:pPrChange w:id="218" w:author="程欣竹" w:date="2014-07-25T17:33:00Z">
                <w:pPr/>
              </w:pPrChange>
            </w:pPr>
            <w:r w:rsidRPr="00175272">
              <w:rPr>
                <w:rFonts w:ascii="宋体" w:hAnsi="宋体" w:hint="eastAsia"/>
                <w:b/>
                <w:bCs/>
                <w:szCs w:val="21"/>
                <w:rPrChange w:id="219" w:author="程欣竹" w:date="2014-07-25T17:37:00Z">
                  <w:rPr>
                    <w:rFonts w:hint="eastAsia"/>
                    <w:b/>
                    <w:bCs/>
                    <w:szCs w:val="21"/>
                  </w:rPr>
                </w:rPrChange>
              </w:rPr>
              <w:t>起存金额</w:t>
            </w:r>
          </w:p>
        </w:tc>
        <w:tc>
          <w:tcPr>
            <w:tcW w:w="840" w:type="dxa"/>
            <w:noWrap/>
            <w:vAlign w:val="center"/>
            <w:tcPrChange w:id="220" w:author="程欣竹" w:date="2014-07-25T17:33:00Z">
              <w:tcPr>
                <w:tcW w:w="840" w:type="dxa"/>
                <w:noWrap/>
                <w:vAlign w:val="center"/>
              </w:tcPr>
            </w:tcPrChange>
          </w:tcPr>
          <w:p w:rsidR="00E30A9F" w:rsidRPr="00175272" w:rsidRDefault="00E30A9F" w:rsidP="001979CF">
            <w:pPr>
              <w:jc w:val="center"/>
              <w:rPr>
                <w:rFonts w:ascii="宋体" w:hAnsi="宋体"/>
                <w:b/>
                <w:bCs/>
                <w:szCs w:val="21"/>
                <w:rPrChange w:id="221" w:author="程欣竹" w:date="2014-07-25T17:37:00Z">
                  <w:rPr>
                    <w:b/>
                    <w:bCs/>
                    <w:szCs w:val="21"/>
                  </w:rPr>
                </w:rPrChange>
              </w:rPr>
            </w:pPr>
            <w:r w:rsidRPr="00175272">
              <w:rPr>
                <w:rFonts w:ascii="宋体" w:hAnsi="宋体" w:hint="eastAsia"/>
                <w:b/>
                <w:bCs/>
                <w:szCs w:val="21"/>
                <w:rPrChange w:id="222" w:author="程欣竹" w:date="2014-07-25T17:37:00Z">
                  <w:rPr>
                    <w:rFonts w:hint="eastAsia"/>
                    <w:b/>
                    <w:bCs/>
                    <w:szCs w:val="21"/>
                  </w:rPr>
                </w:rPrChange>
              </w:rPr>
              <w:t>存期</w:t>
            </w:r>
          </w:p>
        </w:tc>
        <w:tc>
          <w:tcPr>
            <w:tcW w:w="2520" w:type="dxa"/>
            <w:noWrap/>
            <w:vAlign w:val="center"/>
            <w:tcPrChange w:id="223" w:author="程欣竹" w:date="2014-07-25T17:33:00Z">
              <w:tcPr>
                <w:tcW w:w="2520" w:type="dxa"/>
                <w:noWrap/>
                <w:vAlign w:val="center"/>
              </w:tcPr>
            </w:tcPrChange>
          </w:tcPr>
          <w:p w:rsidR="00E30A9F" w:rsidRPr="00175272" w:rsidRDefault="00E30A9F" w:rsidP="001A031F">
            <w:pPr>
              <w:jc w:val="center"/>
              <w:rPr>
                <w:rFonts w:ascii="宋体" w:hAnsi="宋体"/>
                <w:b/>
                <w:bCs/>
                <w:szCs w:val="21"/>
                <w:rPrChange w:id="224" w:author="程欣竹" w:date="2014-07-25T17:37:00Z">
                  <w:rPr>
                    <w:b/>
                    <w:bCs/>
                    <w:szCs w:val="21"/>
                  </w:rPr>
                </w:rPrChange>
              </w:rPr>
              <w:pPrChange w:id="225" w:author="程欣竹" w:date="2014-07-25T17:33:00Z">
                <w:pPr>
                  <w:jc w:val="center"/>
                </w:pPr>
              </w:pPrChange>
            </w:pPr>
            <w:r w:rsidRPr="00175272">
              <w:rPr>
                <w:rFonts w:ascii="宋体" w:hAnsi="宋体" w:hint="eastAsia"/>
                <w:b/>
                <w:bCs/>
                <w:szCs w:val="21"/>
                <w:rPrChange w:id="226" w:author="程欣竹" w:date="2014-07-25T17:37:00Z">
                  <w:rPr>
                    <w:rFonts w:hint="eastAsia"/>
                    <w:b/>
                    <w:bCs/>
                    <w:szCs w:val="21"/>
                  </w:rPr>
                </w:rPrChange>
              </w:rPr>
              <w:t>业务规定</w:t>
            </w:r>
          </w:p>
        </w:tc>
        <w:tc>
          <w:tcPr>
            <w:tcW w:w="1534" w:type="dxa"/>
            <w:noWrap/>
            <w:vAlign w:val="center"/>
            <w:tcPrChange w:id="227" w:author="程欣竹" w:date="2014-07-25T17:33:00Z">
              <w:tcPr>
                <w:tcW w:w="1534" w:type="dxa"/>
                <w:noWrap/>
                <w:vAlign w:val="center"/>
              </w:tcPr>
            </w:tcPrChange>
          </w:tcPr>
          <w:p w:rsidR="00E30A9F" w:rsidRPr="00175272" w:rsidRDefault="00E30A9F" w:rsidP="001A031F">
            <w:pPr>
              <w:jc w:val="center"/>
              <w:rPr>
                <w:rFonts w:ascii="宋体" w:hAnsi="宋体"/>
                <w:b/>
                <w:bCs/>
                <w:szCs w:val="21"/>
                <w:rPrChange w:id="228" w:author="程欣竹" w:date="2014-07-25T17:37:00Z">
                  <w:rPr>
                    <w:b/>
                    <w:bCs/>
                    <w:szCs w:val="21"/>
                  </w:rPr>
                </w:rPrChange>
              </w:rPr>
              <w:pPrChange w:id="229" w:author="程欣竹" w:date="2014-07-25T17:33:00Z">
                <w:pPr>
                  <w:jc w:val="center"/>
                </w:pPr>
              </w:pPrChange>
            </w:pPr>
            <w:r w:rsidRPr="00175272">
              <w:rPr>
                <w:rFonts w:ascii="宋体" w:hAnsi="宋体" w:hint="eastAsia"/>
                <w:b/>
                <w:bCs/>
                <w:szCs w:val="21"/>
                <w:rPrChange w:id="230" w:author="程欣竹" w:date="2014-07-25T17:37:00Z">
                  <w:rPr>
                    <w:rFonts w:hint="eastAsia"/>
                    <w:b/>
                    <w:bCs/>
                    <w:szCs w:val="21"/>
                  </w:rPr>
                </w:rPrChange>
              </w:rPr>
              <w:t>业务载体</w:t>
            </w:r>
          </w:p>
        </w:tc>
        <w:tc>
          <w:tcPr>
            <w:tcW w:w="3570" w:type="dxa"/>
            <w:noWrap/>
            <w:vAlign w:val="center"/>
            <w:tcPrChange w:id="231" w:author="程欣竹" w:date="2014-07-25T17:33:00Z">
              <w:tcPr>
                <w:tcW w:w="3570" w:type="dxa"/>
                <w:noWrap/>
                <w:vAlign w:val="center"/>
              </w:tcPr>
            </w:tcPrChange>
          </w:tcPr>
          <w:p w:rsidR="00E30A9F" w:rsidRPr="00175272" w:rsidRDefault="00E30A9F" w:rsidP="001A031F">
            <w:pPr>
              <w:jc w:val="center"/>
              <w:rPr>
                <w:rFonts w:ascii="宋体" w:hAnsi="宋体"/>
                <w:b/>
                <w:bCs/>
                <w:szCs w:val="21"/>
                <w:rPrChange w:id="232" w:author="程欣竹" w:date="2014-07-25T17:37:00Z">
                  <w:rPr>
                    <w:b/>
                    <w:bCs/>
                    <w:szCs w:val="21"/>
                  </w:rPr>
                </w:rPrChange>
              </w:rPr>
              <w:pPrChange w:id="233" w:author="程欣竹" w:date="2014-07-25T17:33:00Z">
                <w:pPr>
                  <w:jc w:val="center"/>
                </w:pPr>
              </w:pPrChange>
            </w:pPr>
            <w:r w:rsidRPr="00175272">
              <w:rPr>
                <w:rFonts w:ascii="宋体" w:hAnsi="宋体" w:hint="eastAsia"/>
                <w:b/>
                <w:bCs/>
                <w:szCs w:val="21"/>
                <w:rPrChange w:id="234" w:author="程欣竹" w:date="2014-07-25T17:37:00Z">
                  <w:rPr>
                    <w:rFonts w:hint="eastAsia"/>
                    <w:b/>
                    <w:bCs/>
                    <w:szCs w:val="21"/>
                  </w:rPr>
                </w:rPrChange>
              </w:rPr>
              <w:t>计息规定</w:t>
            </w:r>
          </w:p>
        </w:tc>
      </w:tr>
      <w:tr w:rsidR="00E30A9F" w:rsidRPr="00E30A9F" w:rsidTr="00E20F1D">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35" w:author="程欣竹" w:date="2014-07-25T17:34: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30"/>
          <w:jc w:val="center"/>
          <w:trPrChange w:id="236" w:author="程欣竹" w:date="2014-07-25T17:34:00Z">
            <w:trPr>
              <w:trHeight w:val="930"/>
              <w:jc w:val="center"/>
            </w:trPr>
          </w:trPrChange>
        </w:trPr>
        <w:tc>
          <w:tcPr>
            <w:tcW w:w="423" w:type="dxa"/>
            <w:noWrap/>
            <w:vAlign w:val="center"/>
            <w:tcPrChange w:id="237" w:author="程欣竹" w:date="2014-07-25T17:34:00Z">
              <w:tcPr>
                <w:tcW w:w="423" w:type="dxa"/>
                <w:noWrap/>
              </w:tcPr>
            </w:tcPrChange>
          </w:tcPr>
          <w:p w:rsidR="00E30A9F" w:rsidRPr="00175272" w:rsidRDefault="00E30A9F" w:rsidP="001A031F">
            <w:pPr>
              <w:jc w:val="center"/>
              <w:rPr>
                <w:rFonts w:ascii="宋体" w:hAnsi="宋体"/>
                <w:szCs w:val="21"/>
                <w:rPrChange w:id="238" w:author="程欣竹" w:date="2014-07-25T17:37:00Z">
                  <w:rPr>
                    <w:szCs w:val="21"/>
                  </w:rPr>
                </w:rPrChange>
              </w:rPr>
              <w:pPrChange w:id="239" w:author="程欣竹" w:date="2014-07-25T17:33:00Z">
                <w:pPr/>
              </w:pPrChange>
            </w:pPr>
            <w:r w:rsidRPr="00175272">
              <w:rPr>
                <w:rFonts w:ascii="宋体" w:hAnsi="宋体" w:hint="eastAsia"/>
                <w:szCs w:val="21"/>
                <w:rPrChange w:id="240" w:author="程欣竹" w:date="2014-07-25T17:37:00Z">
                  <w:rPr>
                    <w:rFonts w:hint="eastAsia"/>
                    <w:szCs w:val="21"/>
                  </w:rPr>
                </w:rPrChange>
              </w:rPr>
              <w:t>1</w:t>
            </w:r>
          </w:p>
        </w:tc>
        <w:tc>
          <w:tcPr>
            <w:tcW w:w="735" w:type="dxa"/>
            <w:noWrap/>
            <w:vAlign w:val="center"/>
            <w:tcPrChange w:id="241" w:author="程欣竹" w:date="2014-07-25T17:34:00Z">
              <w:tcPr>
                <w:tcW w:w="735" w:type="dxa"/>
                <w:noWrap/>
              </w:tcPr>
            </w:tcPrChange>
          </w:tcPr>
          <w:p w:rsidR="00E30A9F" w:rsidRPr="00175272" w:rsidRDefault="00E30A9F" w:rsidP="001A031F">
            <w:pPr>
              <w:jc w:val="center"/>
              <w:rPr>
                <w:rFonts w:ascii="宋体" w:hAnsi="宋体"/>
                <w:szCs w:val="21"/>
                <w:rPrChange w:id="242" w:author="程欣竹" w:date="2014-07-25T17:37:00Z">
                  <w:rPr>
                    <w:szCs w:val="21"/>
                  </w:rPr>
                </w:rPrChange>
              </w:rPr>
              <w:pPrChange w:id="243" w:author="程欣竹" w:date="2014-07-25T17:33:00Z">
                <w:pPr/>
              </w:pPrChange>
            </w:pPr>
            <w:r w:rsidRPr="00175272">
              <w:rPr>
                <w:rFonts w:ascii="宋体" w:hAnsi="宋体" w:hint="eastAsia"/>
                <w:szCs w:val="21"/>
                <w:rPrChange w:id="244" w:author="程欣竹" w:date="2014-07-25T17:37:00Z">
                  <w:rPr>
                    <w:rFonts w:hint="eastAsia"/>
                    <w:szCs w:val="21"/>
                  </w:rPr>
                </w:rPrChange>
              </w:rPr>
              <w:t>个人活期存款</w:t>
            </w:r>
          </w:p>
        </w:tc>
        <w:tc>
          <w:tcPr>
            <w:tcW w:w="840" w:type="dxa"/>
            <w:noWrap/>
            <w:vAlign w:val="center"/>
            <w:tcPrChange w:id="245" w:author="程欣竹" w:date="2014-07-25T17:34:00Z">
              <w:tcPr>
                <w:tcW w:w="840" w:type="dxa"/>
                <w:noWrap/>
              </w:tcPr>
            </w:tcPrChange>
          </w:tcPr>
          <w:p w:rsidR="00E30A9F" w:rsidRPr="00175272" w:rsidRDefault="00E30A9F" w:rsidP="001A031F">
            <w:pPr>
              <w:ind w:right="300"/>
              <w:jc w:val="center"/>
              <w:rPr>
                <w:rFonts w:ascii="宋体" w:hAnsi="宋体"/>
                <w:szCs w:val="21"/>
                <w:rPrChange w:id="246" w:author="程欣竹" w:date="2014-07-25T17:37:00Z">
                  <w:rPr>
                    <w:szCs w:val="21"/>
                  </w:rPr>
                </w:rPrChange>
              </w:rPr>
              <w:pPrChange w:id="247" w:author="程欣竹" w:date="2014-07-25T17:33:00Z">
                <w:pPr>
                  <w:ind w:right="300"/>
                </w:pPr>
              </w:pPrChange>
            </w:pPr>
          </w:p>
        </w:tc>
        <w:tc>
          <w:tcPr>
            <w:tcW w:w="840" w:type="dxa"/>
            <w:vAlign w:val="center"/>
            <w:tcPrChange w:id="248" w:author="程欣竹" w:date="2014-07-25T17:34:00Z">
              <w:tcPr>
                <w:tcW w:w="840" w:type="dxa"/>
              </w:tcPr>
            </w:tcPrChange>
          </w:tcPr>
          <w:p w:rsidR="00E30A9F" w:rsidRPr="00175272" w:rsidRDefault="00E30A9F" w:rsidP="001A031F">
            <w:pPr>
              <w:jc w:val="center"/>
              <w:rPr>
                <w:rFonts w:ascii="宋体" w:hAnsi="宋体"/>
                <w:szCs w:val="21"/>
                <w:rPrChange w:id="249" w:author="程欣竹" w:date="2014-07-25T17:37:00Z">
                  <w:rPr>
                    <w:szCs w:val="21"/>
                  </w:rPr>
                </w:rPrChange>
              </w:rPr>
              <w:pPrChange w:id="250" w:author="程欣竹" w:date="2014-07-25T17:33:00Z">
                <w:pPr/>
              </w:pPrChange>
            </w:pPr>
            <w:r w:rsidRPr="00175272">
              <w:rPr>
                <w:rFonts w:ascii="宋体" w:hAnsi="宋体" w:hint="eastAsia"/>
                <w:szCs w:val="21"/>
                <w:rPrChange w:id="251" w:author="程欣竹" w:date="2014-07-25T17:37:00Z">
                  <w:rPr>
                    <w:rFonts w:hint="eastAsia"/>
                    <w:szCs w:val="21"/>
                  </w:rPr>
                </w:rPrChange>
              </w:rPr>
              <w:t>不约定期限</w:t>
            </w:r>
          </w:p>
        </w:tc>
        <w:tc>
          <w:tcPr>
            <w:tcW w:w="2520" w:type="dxa"/>
            <w:vAlign w:val="center"/>
            <w:tcPrChange w:id="252" w:author="程欣竹" w:date="2014-07-25T17:34:00Z">
              <w:tcPr>
                <w:tcW w:w="2520" w:type="dxa"/>
              </w:tcPr>
            </w:tcPrChange>
          </w:tcPr>
          <w:p w:rsidR="00E30A9F" w:rsidRPr="00175272" w:rsidRDefault="00E30A9F" w:rsidP="001979CF">
            <w:pPr>
              <w:rPr>
                <w:rFonts w:ascii="宋体" w:hAnsi="宋体"/>
                <w:szCs w:val="21"/>
                <w:rPrChange w:id="253" w:author="程欣竹" w:date="2014-07-25T17:37:00Z">
                  <w:rPr>
                    <w:szCs w:val="21"/>
                  </w:rPr>
                </w:rPrChange>
              </w:rPr>
            </w:pPr>
            <w:r w:rsidRPr="00175272">
              <w:rPr>
                <w:rFonts w:ascii="宋体" w:hAnsi="宋体" w:hint="eastAsia"/>
                <w:szCs w:val="21"/>
                <w:rPrChange w:id="254" w:author="程欣竹" w:date="2014-07-25T17:37:00Z">
                  <w:rPr>
                    <w:rFonts w:hint="eastAsia"/>
                    <w:szCs w:val="21"/>
                  </w:rPr>
                </w:rPrChange>
              </w:rPr>
              <w:t>可随时存取并按期给</w:t>
            </w:r>
            <w:del w:id="255" w:author="程欣竹" w:date="2014-07-25T17:34:00Z">
              <w:r w:rsidRPr="00175272" w:rsidDel="00030EE7">
                <w:rPr>
                  <w:rFonts w:ascii="宋体" w:hAnsi="宋体" w:hint="eastAsia"/>
                  <w:szCs w:val="21"/>
                  <w:rPrChange w:id="256" w:author="程欣竹" w:date="2014-07-25T17:37:00Z">
                    <w:rPr>
                      <w:rFonts w:hint="eastAsia"/>
                      <w:szCs w:val="21"/>
                    </w:rPr>
                  </w:rPrChange>
                </w:rPr>
                <w:delText>出</w:delText>
              </w:r>
            </w:del>
            <w:r w:rsidRPr="00175272">
              <w:rPr>
                <w:rFonts w:ascii="宋体" w:hAnsi="宋体" w:hint="eastAsia"/>
                <w:szCs w:val="21"/>
                <w:rPrChange w:id="257" w:author="程欣竹" w:date="2014-07-25T17:37:00Z">
                  <w:rPr>
                    <w:rFonts w:hint="eastAsia"/>
                    <w:szCs w:val="21"/>
                  </w:rPr>
                </w:rPrChange>
              </w:rPr>
              <w:t>付利息（税后）。</w:t>
            </w:r>
          </w:p>
        </w:tc>
        <w:tc>
          <w:tcPr>
            <w:tcW w:w="1534" w:type="dxa"/>
            <w:vAlign w:val="center"/>
            <w:tcPrChange w:id="258" w:author="程欣竹" w:date="2014-07-25T17:34:00Z">
              <w:tcPr>
                <w:tcW w:w="1534" w:type="dxa"/>
              </w:tcPr>
            </w:tcPrChange>
          </w:tcPr>
          <w:p w:rsidR="00E30A9F" w:rsidRPr="00175272" w:rsidRDefault="00E30A9F" w:rsidP="00E20F1D">
            <w:pPr>
              <w:rPr>
                <w:rFonts w:ascii="宋体" w:hAnsi="宋体" w:hint="eastAsia"/>
                <w:szCs w:val="21"/>
                <w:rPrChange w:id="259" w:author="程欣竹" w:date="2014-07-25T17:37:00Z">
                  <w:rPr>
                    <w:rFonts w:hint="eastAsia"/>
                    <w:szCs w:val="21"/>
                  </w:rPr>
                </w:rPrChange>
              </w:rPr>
              <w:pPrChange w:id="260" w:author="程欣竹" w:date="2014-07-25T17:34:00Z">
                <w:pPr/>
              </w:pPrChange>
            </w:pPr>
            <w:r w:rsidRPr="00175272">
              <w:rPr>
                <w:rFonts w:ascii="宋体" w:hAnsi="宋体" w:hint="eastAsia"/>
                <w:szCs w:val="21"/>
                <w:rPrChange w:id="261" w:author="程欣竹" w:date="2014-07-25T17:37:00Z">
                  <w:rPr>
                    <w:rFonts w:hint="eastAsia"/>
                    <w:szCs w:val="21"/>
                  </w:rPr>
                </w:rPrChange>
              </w:rPr>
              <w:t>活期存折</w:t>
            </w:r>
            <w:ins w:id="262" w:author="程欣竹" w:date="2014-07-25T17:35:00Z">
              <w:r w:rsidR="00E20F1D" w:rsidRPr="00175272">
                <w:rPr>
                  <w:rFonts w:ascii="宋体" w:hAnsi="宋体" w:hint="eastAsia"/>
                  <w:szCs w:val="21"/>
                  <w:rPrChange w:id="263" w:author="程欣竹" w:date="2014-07-25T17:37:00Z">
                    <w:rPr>
                      <w:rFonts w:hint="eastAsia"/>
                      <w:szCs w:val="21"/>
                    </w:rPr>
                  </w:rPrChange>
                </w:rPr>
                <w:t>；</w:t>
              </w:r>
            </w:ins>
          </w:p>
          <w:p w:rsidR="00E30A9F" w:rsidRPr="00175272" w:rsidRDefault="00E30A9F" w:rsidP="00E20F1D">
            <w:pPr>
              <w:rPr>
                <w:rFonts w:ascii="宋体" w:hAnsi="宋体" w:hint="eastAsia"/>
                <w:szCs w:val="21"/>
                <w:rPrChange w:id="264" w:author="程欣竹" w:date="2014-07-25T17:37:00Z">
                  <w:rPr>
                    <w:rFonts w:hint="eastAsia"/>
                    <w:szCs w:val="21"/>
                  </w:rPr>
                </w:rPrChange>
              </w:rPr>
              <w:pPrChange w:id="265" w:author="程欣竹" w:date="2014-07-25T17:34:00Z">
                <w:pPr/>
              </w:pPrChange>
            </w:pPr>
            <w:r w:rsidRPr="00175272">
              <w:rPr>
                <w:rFonts w:ascii="宋体" w:hAnsi="宋体" w:hint="eastAsia"/>
                <w:szCs w:val="21"/>
                <w:rPrChange w:id="266" w:author="程欣竹" w:date="2014-07-25T17:37:00Z">
                  <w:rPr>
                    <w:rFonts w:hint="eastAsia"/>
                    <w:szCs w:val="21"/>
                  </w:rPr>
                </w:rPrChange>
              </w:rPr>
              <w:t>活期一本通存折</w:t>
            </w:r>
            <w:ins w:id="267" w:author="程欣竹" w:date="2014-07-25T17:35:00Z">
              <w:r w:rsidR="00E20F1D" w:rsidRPr="00175272">
                <w:rPr>
                  <w:rFonts w:ascii="宋体" w:hAnsi="宋体" w:hint="eastAsia"/>
                  <w:szCs w:val="21"/>
                  <w:rPrChange w:id="268" w:author="程欣竹" w:date="2014-07-25T17:37:00Z">
                    <w:rPr>
                      <w:rFonts w:hint="eastAsia"/>
                      <w:szCs w:val="21"/>
                    </w:rPr>
                  </w:rPrChange>
                </w:rPr>
                <w:t>；</w:t>
              </w:r>
            </w:ins>
          </w:p>
          <w:p w:rsidR="00E30A9F" w:rsidRPr="00175272" w:rsidRDefault="00E30A9F" w:rsidP="00E20F1D">
            <w:pPr>
              <w:rPr>
                <w:rFonts w:ascii="宋体" w:hAnsi="宋体"/>
                <w:szCs w:val="21"/>
                <w:rPrChange w:id="269" w:author="程欣竹" w:date="2014-07-25T17:37:00Z">
                  <w:rPr>
                    <w:szCs w:val="21"/>
                  </w:rPr>
                </w:rPrChange>
              </w:rPr>
              <w:pPrChange w:id="270" w:author="程欣竹" w:date="2014-07-25T17:34:00Z">
                <w:pPr/>
              </w:pPrChange>
            </w:pPr>
            <w:r w:rsidRPr="00175272">
              <w:rPr>
                <w:rFonts w:ascii="宋体" w:hAnsi="宋体" w:hint="eastAsia"/>
                <w:szCs w:val="21"/>
                <w:rPrChange w:id="271" w:author="程欣竹" w:date="2014-07-25T17:37:00Z">
                  <w:rPr>
                    <w:rFonts w:hint="eastAsia"/>
                    <w:szCs w:val="21"/>
                  </w:rPr>
                </w:rPrChange>
              </w:rPr>
              <w:t>梅花借记卡</w:t>
            </w:r>
          </w:p>
        </w:tc>
        <w:tc>
          <w:tcPr>
            <w:tcW w:w="3570" w:type="dxa"/>
            <w:tcPrChange w:id="272" w:author="程欣竹" w:date="2014-07-25T17:34:00Z">
              <w:tcPr>
                <w:tcW w:w="3570" w:type="dxa"/>
              </w:tcPr>
            </w:tcPrChange>
          </w:tcPr>
          <w:p w:rsidR="00E30A9F" w:rsidRPr="00175272" w:rsidRDefault="00E30A9F" w:rsidP="00F57955">
            <w:pPr>
              <w:rPr>
                <w:rFonts w:ascii="宋体" w:hAnsi="宋体" w:hint="eastAsia"/>
                <w:rPrChange w:id="273" w:author="程欣竹" w:date="2014-07-25T17:37:00Z">
                  <w:rPr>
                    <w:rFonts w:hint="eastAsia"/>
                  </w:rPr>
                </w:rPrChange>
              </w:rPr>
              <w:pPrChange w:id="274" w:author="程欣竹" w:date="2014-07-25T17:34:00Z">
                <w:pPr>
                  <w:ind w:firstLineChars="100" w:firstLine="210"/>
                </w:pPr>
              </w:pPrChange>
            </w:pPr>
            <w:r w:rsidRPr="00175272">
              <w:rPr>
                <w:rFonts w:ascii="宋体" w:hAnsi="宋体" w:hint="eastAsia"/>
                <w:rPrChange w:id="275" w:author="程欣竹" w:date="2014-07-25T17:37:00Z">
                  <w:rPr>
                    <w:rFonts w:hint="eastAsia"/>
                  </w:rPr>
                </w:rPrChange>
              </w:rPr>
              <w:t>1</w:t>
            </w:r>
            <w:ins w:id="276" w:author="程欣竹" w:date="2014-07-25T17:35:00Z">
              <w:r w:rsidR="0032460E" w:rsidRPr="00175272">
                <w:rPr>
                  <w:rFonts w:ascii="宋体" w:hAnsi="宋体" w:hint="eastAsia"/>
                  <w:rPrChange w:id="277" w:author="程欣竹" w:date="2014-07-25T17:37:00Z">
                    <w:rPr>
                      <w:rFonts w:hint="eastAsia"/>
                    </w:rPr>
                  </w:rPrChange>
                </w:rPr>
                <w:t>．</w:t>
              </w:r>
            </w:ins>
            <w:del w:id="278" w:author="程欣竹" w:date="2014-07-25T17:35:00Z">
              <w:r w:rsidRPr="00175272" w:rsidDel="0032460E">
                <w:rPr>
                  <w:rFonts w:ascii="宋体" w:hAnsi="宋体" w:hint="eastAsia"/>
                  <w:rPrChange w:id="279" w:author="程欣竹" w:date="2014-07-25T17:37:00Z">
                    <w:rPr>
                      <w:rFonts w:hint="eastAsia"/>
                    </w:rPr>
                  </w:rPrChange>
                </w:rPr>
                <w:delText>、</w:delText>
              </w:r>
            </w:del>
            <w:r w:rsidRPr="00175272">
              <w:rPr>
                <w:rFonts w:ascii="宋体" w:hAnsi="宋体" w:hint="eastAsia"/>
                <w:rPrChange w:id="280" w:author="程欣竹" w:date="2014-07-25T17:37:00Z">
                  <w:rPr>
                    <w:rFonts w:hint="eastAsia"/>
                  </w:rPr>
                </w:rPrChange>
              </w:rPr>
              <w:t>个人活期存款按季结息，按结息日挂牌活期利率计息。</w:t>
            </w:r>
          </w:p>
          <w:p w:rsidR="00E30A9F" w:rsidRPr="00175272" w:rsidRDefault="00E30A9F" w:rsidP="00F57955">
            <w:pPr>
              <w:rPr>
                <w:rFonts w:ascii="宋体" w:hAnsi="宋体" w:hint="eastAsia"/>
                <w:szCs w:val="21"/>
                <w:rPrChange w:id="281" w:author="程欣竹" w:date="2014-07-25T17:37:00Z">
                  <w:rPr>
                    <w:rFonts w:hint="eastAsia"/>
                    <w:szCs w:val="21"/>
                  </w:rPr>
                </w:rPrChange>
              </w:rPr>
              <w:pPrChange w:id="282" w:author="程欣竹" w:date="2014-07-25T17:34:00Z">
                <w:pPr>
                  <w:ind w:firstLineChars="100" w:firstLine="210"/>
                </w:pPr>
              </w:pPrChange>
            </w:pPr>
            <w:r w:rsidRPr="00175272">
              <w:rPr>
                <w:rFonts w:ascii="宋体" w:hAnsi="宋体" w:hint="eastAsia"/>
                <w:rPrChange w:id="283" w:author="程欣竹" w:date="2014-07-25T17:37:00Z">
                  <w:rPr>
                    <w:rFonts w:hint="eastAsia"/>
                  </w:rPr>
                </w:rPrChange>
              </w:rPr>
              <w:t>2</w:t>
            </w:r>
            <w:ins w:id="284" w:author="程欣竹" w:date="2014-07-25T17:35:00Z">
              <w:r w:rsidR="002B521C" w:rsidRPr="00175272">
                <w:rPr>
                  <w:rFonts w:ascii="宋体" w:hAnsi="宋体" w:hint="eastAsia"/>
                  <w:rPrChange w:id="285" w:author="程欣竹" w:date="2014-07-25T17:37:00Z">
                    <w:rPr>
                      <w:rFonts w:hint="eastAsia"/>
                    </w:rPr>
                  </w:rPrChange>
                </w:rPr>
                <w:t>．</w:t>
              </w:r>
            </w:ins>
            <w:del w:id="286" w:author="程欣竹" w:date="2014-07-25T17:35:00Z">
              <w:r w:rsidRPr="00175272" w:rsidDel="002B521C">
                <w:rPr>
                  <w:rFonts w:ascii="宋体" w:hAnsi="宋体" w:hint="eastAsia"/>
                  <w:rPrChange w:id="287" w:author="程欣竹" w:date="2014-07-25T17:37:00Z">
                    <w:rPr>
                      <w:rFonts w:hint="eastAsia"/>
                    </w:rPr>
                  </w:rPrChange>
                </w:rPr>
                <w:delText>、</w:delText>
              </w:r>
            </w:del>
            <w:r w:rsidRPr="00175272">
              <w:rPr>
                <w:rFonts w:ascii="宋体" w:hAnsi="宋体" w:hint="eastAsia"/>
                <w:rPrChange w:id="288" w:author="程欣竹" w:date="2014-07-25T17:37:00Z">
                  <w:rPr>
                    <w:rFonts w:hint="eastAsia"/>
                  </w:rPr>
                </w:rPrChange>
              </w:rPr>
              <w:t>每季末月的</w:t>
            </w:r>
            <w:r w:rsidRPr="00175272">
              <w:rPr>
                <w:rFonts w:ascii="宋体" w:hAnsi="宋体" w:hint="eastAsia"/>
                <w:rPrChange w:id="289" w:author="程欣竹" w:date="2014-07-25T17:37:00Z">
                  <w:rPr>
                    <w:rFonts w:hint="eastAsia"/>
                  </w:rPr>
                </w:rPrChange>
              </w:rPr>
              <w:t>20</w:t>
            </w:r>
            <w:r w:rsidRPr="00175272">
              <w:rPr>
                <w:rFonts w:ascii="宋体" w:hAnsi="宋体" w:hint="eastAsia"/>
                <w:rPrChange w:id="290" w:author="程欣竹" w:date="2014-07-25T17:37:00Z">
                  <w:rPr>
                    <w:rFonts w:hint="eastAsia"/>
                  </w:rPr>
                </w:rPrChange>
              </w:rPr>
              <w:t>日为结息日，结息后的利息并入本金起息。</w:t>
            </w:r>
          </w:p>
          <w:p w:rsidR="00E30A9F" w:rsidRPr="00175272" w:rsidRDefault="00E30A9F" w:rsidP="00F57955">
            <w:pPr>
              <w:rPr>
                <w:rFonts w:ascii="宋体" w:hAnsi="宋体"/>
                <w:szCs w:val="21"/>
                <w:rPrChange w:id="291" w:author="程欣竹" w:date="2014-07-25T17:37:00Z">
                  <w:rPr>
                    <w:szCs w:val="21"/>
                  </w:rPr>
                </w:rPrChange>
              </w:rPr>
              <w:pPrChange w:id="292" w:author="程欣竹" w:date="2014-07-25T17:34:00Z">
                <w:pPr>
                  <w:ind w:firstLineChars="100" w:firstLine="210"/>
                </w:pPr>
              </w:pPrChange>
            </w:pPr>
            <w:r w:rsidRPr="00175272">
              <w:rPr>
                <w:rFonts w:ascii="宋体" w:hAnsi="宋体" w:hint="eastAsia"/>
                <w:rPrChange w:id="293" w:author="程欣竹" w:date="2014-07-25T17:37:00Z">
                  <w:rPr>
                    <w:rFonts w:hint="eastAsia"/>
                  </w:rPr>
                </w:rPrChange>
              </w:rPr>
              <w:t>3</w:t>
            </w:r>
            <w:ins w:id="294" w:author="程欣竹" w:date="2014-07-25T17:35:00Z">
              <w:r w:rsidR="006460DE" w:rsidRPr="00175272">
                <w:rPr>
                  <w:rFonts w:ascii="宋体" w:hAnsi="宋体" w:hint="eastAsia"/>
                  <w:rPrChange w:id="295" w:author="程欣竹" w:date="2014-07-25T17:37:00Z">
                    <w:rPr>
                      <w:rFonts w:hint="eastAsia"/>
                    </w:rPr>
                  </w:rPrChange>
                </w:rPr>
                <w:t>．</w:t>
              </w:r>
            </w:ins>
            <w:del w:id="296" w:author="程欣竹" w:date="2014-07-25T17:35:00Z">
              <w:r w:rsidRPr="00175272" w:rsidDel="006460DE">
                <w:rPr>
                  <w:rFonts w:ascii="宋体" w:hAnsi="宋体" w:hint="eastAsia"/>
                  <w:rPrChange w:id="297" w:author="程欣竹" w:date="2014-07-25T17:37:00Z">
                    <w:rPr>
                      <w:rFonts w:hint="eastAsia"/>
                    </w:rPr>
                  </w:rPrChange>
                </w:rPr>
                <w:delText>、</w:delText>
              </w:r>
            </w:del>
            <w:r w:rsidRPr="00175272">
              <w:rPr>
                <w:rFonts w:ascii="宋体" w:hAnsi="宋体" w:hint="eastAsia"/>
                <w:rPrChange w:id="298" w:author="程欣竹" w:date="2014-07-25T17:37:00Z">
                  <w:rPr>
                    <w:rFonts w:hint="eastAsia"/>
                  </w:rPr>
                </w:rPrChange>
              </w:rPr>
              <w:t>未到结息日清户时，按清户日挂牌公告的活期利率计息到清户前一日止。</w:t>
            </w:r>
          </w:p>
        </w:tc>
      </w:tr>
      <w:tr w:rsidR="00E30A9F" w:rsidRPr="00E30A9F" w:rsidTr="00B35EE7">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99" w:author="程欣竹" w:date="2014-07-25T17:38: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078"/>
          <w:jc w:val="center"/>
          <w:trPrChange w:id="300" w:author="程欣竹" w:date="2014-07-25T17:38:00Z">
            <w:trPr>
              <w:trHeight w:val="1078"/>
              <w:jc w:val="center"/>
            </w:trPr>
          </w:trPrChange>
        </w:trPr>
        <w:tc>
          <w:tcPr>
            <w:tcW w:w="423" w:type="dxa"/>
            <w:noWrap/>
            <w:vAlign w:val="center"/>
            <w:tcPrChange w:id="301" w:author="程欣竹" w:date="2014-07-25T17:38:00Z">
              <w:tcPr>
                <w:tcW w:w="423" w:type="dxa"/>
                <w:noWrap/>
              </w:tcPr>
            </w:tcPrChange>
          </w:tcPr>
          <w:p w:rsidR="00E30A9F" w:rsidRPr="00175272" w:rsidRDefault="00E30A9F" w:rsidP="001A031F">
            <w:pPr>
              <w:jc w:val="center"/>
              <w:rPr>
                <w:rFonts w:ascii="宋体" w:hAnsi="宋体"/>
                <w:szCs w:val="21"/>
                <w:rPrChange w:id="302" w:author="程欣竹" w:date="2014-07-25T17:37:00Z">
                  <w:rPr>
                    <w:szCs w:val="21"/>
                  </w:rPr>
                </w:rPrChange>
              </w:rPr>
              <w:pPrChange w:id="303" w:author="程欣竹" w:date="2014-07-25T17:33:00Z">
                <w:pPr/>
              </w:pPrChange>
            </w:pPr>
            <w:r w:rsidRPr="00175272">
              <w:rPr>
                <w:rFonts w:ascii="宋体" w:hAnsi="宋体" w:hint="eastAsia"/>
                <w:szCs w:val="21"/>
                <w:rPrChange w:id="304" w:author="程欣竹" w:date="2014-07-25T17:37:00Z">
                  <w:rPr>
                    <w:rFonts w:hint="eastAsia"/>
                    <w:szCs w:val="21"/>
                  </w:rPr>
                </w:rPrChange>
              </w:rPr>
              <w:t>2</w:t>
            </w:r>
          </w:p>
        </w:tc>
        <w:tc>
          <w:tcPr>
            <w:tcW w:w="735" w:type="dxa"/>
            <w:noWrap/>
            <w:vAlign w:val="center"/>
            <w:tcPrChange w:id="305" w:author="程欣竹" w:date="2014-07-25T17:38:00Z">
              <w:tcPr>
                <w:tcW w:w="735" w:type="dxa"/>
                <w:noWrap/>
              </w:tcPr>
            </w:tcPrChange>
          </w:tcPr>
          <w:p w:rsidR="00E30A9F" w:rsidRPr="00175272" w:rsidRDefault="00E30A9F" w:rsidP="001A031F">
            <w:pPr>
              <w:jc w:val="center"/>
              <w:rPr>
                <w:rFonts w:ascii="宋体" w:hAnsi="宋体"/>
                <w:szCs w:val="21"/>
                <w:rPrChange w:id="306" w:author="程欣竹" w:date="2014-07-25T17:37:00Z">
                  <w:rPr>
                    <w:szCs w:val="21"/>
                  </w:rPr>
                </w:rPrChange>
              </w:rPr>
              <w:pPrChange w:id="307" w:author="程欣竹" w:date="2014-07-25T17:33:00Z">
                <w:pPr/>
              </w:pPrChange>
            </w:pPr>
            <w:r w:rsidRPr="00175272">
              <w:rPr>
                <w:rFonts w:ascii="宋体" w:hAnsi="宋体" w:hint="eastAsia"/>
                <w:szCs w:val="21"/>
                <w:rPrChange w:id="308" w:author="程欣竹" w:date="2014-07-25T17:37:00Z">
                  <w:rPr>
                    <w:rFonts w:hint="eastAsia"/>
                    <w:szCs w:val="21"/>
                  </w:rPr>
                </w:rPrChange>
              </w:rPr>
              <w:t>整存整取储蓄存款</w:t>
            </w:r>
          </w:p>
        </w:tc>
        <w:tc>
          <w:tcPr>
            <w:tcW w:w="840" w:type="dxa"/>
            <w:noWrap/>
            <w:vAlign w:val="center"/>
            <w:tcPrChange w:id="309" w:author="程欣竹" w:date="2014-07-25T17:38:00Z">
              <w:tcPr>
                <w:tcW w:w="840" w:type="dxa"/>
                <w:noWrap/>
              </w:tcPr>
            </w:tcPrChange>
          </w:tcPr>
          <w:p w:rsidR="00DF2EBE" w:rsidRPr="00175272" w:rsidRDefault="00E30A9F" w:rsidP="006460DE">
            <w:pPr>
              <w:numPr>
                <w:ins w:id="310" w:author="程欣竹" w:date="2014-07-25T17:36:00Z"/>
              </w:numPr>
              <w:jc w:val="center"/>
              <w:rPr>
                <w:ins w:id="311" w:author="程欣竹" w:date="2014-07-25T17:36:00Z"/>
                <w:rFonts w:ascii="宋体" w:hAnsi="宋体" w:hint="eastAsia"/>
                <w:szCs w:val="21"/>
                <w:rPrChange w:id="312" w:author="程欣竹" w:date="2014-07-25T17:37:00Z">
                  <w:rPr>
                    <w:ins w:id="313" w:author="程欣竹" w:date="2014-07-25T17:36:00Z"/>
                    <w:rFonts w:hint="eastAsia"/>
                    <w:szCs w:val="21"/>
                  </w:rPr>
                </w:rPrChange>
              </w:rPr>
              <w:pPrChange w:id="314" w:author="程欣竹" w:date="2014-07-25T17:36:00Z">
                <w:pPr>
                  <w:ind w:right="300"/>
                </w:pPr>
              </w:pPrChange>
            </w:pPr>
            <w:r w:rsidRPr="00175272">
              <w:rPr>
                <w:rFonts w:ascii="宋体" w:hAnsi="宋体" w:hint="eastAsia"/>
                <w:szCs w:val="21"/>
                <w:rPrChange w:id="315" w:author="程欣竹" w:date="2014-07-25T17:37:00Z">
                  <w:rPr>
                    <w:rFonts w:hint="eastAsia"/>
                    <w:szCs w:val="21"/>
                  </w:rPr>
                </w:rPrChange>
              </w:rPr>
              <w:t>人民</w:t>
            </w:r>
          </w:p>
          <w:p w:rsidR="00DF2EBE" w:rsidRPr="00175272" w:rsidRDefault="00E30A9F" w:rsidP="006460DE">
            <w:pPr>
              <w:numPr>
                <w:ins w:id="316" w:author="程欣竹" w:date="2014-07-25T17:36:00Z"/>
              </w:numPr>
              <w:jc w:val="center"/>
              <w:rPr>
                <w:ins w:id="317" w:author="程欣竹" w:date="2014-07-25T17:36:00Z"/>
                <w:rFonts w:ascii="宋体" w:hAnsi="宋体" w:hint="eastAsia"/>
                <w:szCs w:val="21"/>
                <w:rPrChange w:id="318" w:author="程欣竹" w:date="2014-07-25T17:37:00Z">
                  <w:rPr>
                    <w:ins w:id="319" w:author="程欣竹" w:date="2014-07-25T17:36:00Z"/>
                    <w:rFonts w:hint="eastAsia"/>
                    <w:szCs w:val="21"/>
                  </w:rPr>
                </w:rPrChange>
              </w:rPr>
              <w:pPrChange w:id="320" w:author="程欣竹" w:date="2014-07-25T17:36:00Z">
                <w:pPr>
                  <w:ind w:right="300"/>
                </w:pPr>
              </w:pPrChange>
            </w:pPr>
            <w:r w:rsidRPr="00175272">
              <w:rPr>
                <w:rFonts w:ascii="宋体" w:hAnsi="宋体" w:hint="eastAsia"/>
                <w:szCs w:val="21"/>
                <w:rPrChange w:id="321" w:author="程欣竹" w:date="2014-07-25T17:37:00Z">
                  <w:rPr>
                    <w:rFonts w:hint="eastAsia"/>
                    <w:szCs w:val="21"/>
                  </w:rPr>
                </w:rPrChange>
              </w:rPr>
              <w:t>币伍</w:t>
            </w:r>
          </w:p>
          <w:p w:rsidR="00E30A9F" w:rsidRPr="00175272" w:rsidRDefault="00E30A9F" w:rsidP="006460DE">
            <w:pPr>
              <w:numPr>
                <w:ins w:id="322" w:author="程欣竹" w:date="2014-07-25T17:36:00Z"/>
              </w:numPr>
              <w:jc w:val="center"/>
              <w:rPr>
                <w:rFonts w:ascii="宋体" w:hAnsi="宋体"/>
                <w:szCs w:val="21"/>
                <w:rPrChange w:id="323" w:author="程欣竹" w:date="2014-07-25T17:37:00Z">
                  <w:rPr>
                    <w:szCs w:val="21"/>
                  </w:rPr>
                </w:rPrChange>
              </w:rPr>
              <w:pPrChange w:id="324" w:author="程欣竹" w:date="2014-07-25T17:36:00Z">
                <w:pPr>
                  <w:ind w:right="300"/>
                </w:pPr>
              </w:pPrChange>
            </w:pPr>
            <w:r w:rsidRPr="00175272">
              <w:rPr>
                <w:rFonts w:ascii="宋体" w:hAnsi="宋体" w:hint="eastAsia"/>
                <w:szCs w:val="21"/>
                <w:rPrChange w:id="325" w:author="程欣竹" w:date="2014-07-25T17:37:00Z">
                  <w:rPr>
                    <w:rFonts w:hint="eastAsia"/>
                    <w:szCs w:val="21"/>
                  </w:rPr>
                </w:rPrChange>
              </w:rPr>
              <w:t>拾元</w:t>
            </w:r>
          </w:p>
        </w:tc>
        <w:tc>
          <w:tcPr>
            <w:tcW w:w="840" w:type="dxa"/>
            <w:vAlign w:val="center"/>
            <w:tcPrChange w:id="326" w:author="程欣竹" w:date="2014-07-25T17:38:00Z">
              <w:tcPr>
                <w:tcW w:w="840" w:type="dxa"/>
              </w:tcPr>
            </w:tcPrChange>
          </w:tcPr>
          <w:p w:rsidR="00E30A9F" w:rsidRPr="00175272" w:rsidRDefault="00E30A9F" w:rsidP="001979CF">
            <w:pPr>
              <w:rPr>
                <w:rFonts w:ascii="宋体" w:hAnsi="宋体" w:hint="eastAsia"/>
                <w:sz w:val="18"/>
                <w:szCs w:val="18"/>
                <w:rPrChange w:id="327" w:author="程欣竹" w:date="2014-07-25T17:37:00Z">
                  <w:rPr>
                    <w:rFonts w:hint="eastAsia"/>
                    <w:sz w:val="18"/>
                    <w:szCs w:val="18"/>
                  </w:rPr>
                </w:rPrChange>
              </w:rPr>
            </w:pPr>
            <w:r w:rsidRPr="00175272">
              <w:rPr>
                <w:rFonts w:ascii="宋体" w:hAnsi="宋体" w:hint="eastAsia"/>
                <w:sz w:val="18"/>
                <w:szCs w:val="18"/>
                <w:rPrChange w:id="328" w:author="程欣竹" w:date="2014-07-25T17:37:00Z">
                  <w:rPr>
                    <w:rFonts w:hint="eastAsia"/>
                    <w:sz w:val="18"/>
                    <w:szCs w:val="18"/>
                  </w:rPr>
                </w:rPrChange>
              </w:rPr>
              <w:t>3</w:t>
            </w:r>
            <w:r w:rsidRPr="00175272">
              <w:rPr>
                <w:rFonts w:ascii="宋体" w:hAnsi="宋体" w:hint="eastAsia"/>
                <w:sz w:val="18"/>
                <w:szCs w:val="18"/>
                <w:rPrChange w:id="329" w:author="程欣竹" w:date="2014-07-25T17:37:00Z">
                  <w:rPr>
                    <w:rFonts w:hint="eastAsia"/>
                    <w:sz w:val="18"/>
                    <w:szCs w:val="18"/>
                  </w:rPr>
                </w:rPrChange>
              </w:rPr>
              <w:t>个月、</w:t>
            </w:r>
          </w:p>
          <w:p w:rsidR="00E30A9F" w:rsidRPr="00175272" w:rsidRDefault="00E30A9F" w:rsidP="00EC42EE">
            <w:pPr>
              <w:rPr>
                <w:rFonts w:ascii="宋体" w:hAnsi="宋体" w:hint="eastAsia"/>
                <w:sz w:val="18"/>
                <w:szCs w:val="18"/>
                <w:rPrChange w:id="330" w:author="程欣竹" w:date="2014-07-25T17:37:00Z">
                  <w:rPr>
                    <w:rFonts w:hint="eastAsia"/>
                    <w:sz w:val="18"/>
                    <w:szCs w:val="18"/>
                  </w:rPr>
                </w:rPrChange>
              </w:rPr>
              <w:pPrChange w:id="331" w:author="程欣竹" w:date="2014-07-25T17:43:00Z">
                <w:pPr/>
              </w:pPrChange>
            </w:pPr>
            <w:r w:rsidRPr="00175272">
              <w:rPr>
                <w:rFonts w:ascii="宋体" w:hAnsi="宋体" w:hint="eastAsia"/>
                <w:sz w:val="18"/>
                <w:szCs w:val="18"/>
                <w:rPrChange w:id="332" w:author="程欣竹" w:date="2014-07-25T17:37:00Z">
                  <w:rPr>
                    <w:rFonts w:hint="eastAsia"/>
                    <w:sz w:val="18"/>
                    <w:szCs w:val="18"/>
                  </w:rPr>
                </w:rPrChange>
              </w:rPr>
              <w:t>6</w:t>
            </w:r>
            <w:r w:rsidRPr="00175272">
              <w:rPr>
                <w:rFonts w:ascii="宋体" w:hAnsi="宋体" w:hint="eastAsia"/>
                <w:sz w:val="18"/>
                <w:szCs w:val="18"/>
                <w:rPrChange w:id="333" w:author="程欣竹" w:date="2014-07-25T17:37:00Z">
                  <w:rPr>
                    <w:rFonts w:hint="eastAsia"/>
                    <w:sz w:val="18"/>
                    <w:szCs w:val="18"/>
                  </w:rPr>
                </w:rPrChange>
              </w:rPr>
              <w:t>个月、</w:t>
            </w:r>
          </w:p>
          <w:p w:rsidR="00E30A9F" w:rsidRPr="00175272" w:rsidRDefault="00E30A9F" w:rsidP="00EC42EE">
            <w:pPr>
              <w:rPr>
                <w:rFonts w:ascii="宋体" w:hAnsi="宋体" w:hint="eastAsia"/>
                <w:szCs w:val="21"/>
                <w:rPrChange w:id="334" w:author="程欣竹" w:date="2014-07-25T17:37:00Z">
                  <w:rPr>
                    <w:rFonts w:hint="eastAsia"/>
                    <w:szCs w:val="21"/>
                  </w:rPr>
                </w:rPrChange>
              </w:rPr>
              <w:pPrChange w:id="335" w:author="程欣竹" w:date="2014-07-25T17:43:00Z">
                <w:pPr/>
              </w:pPrChange>
            </w:pPr>
            <w:r w:rsidRPr="00175272">
              <w:rPr>
                <w:rFonts w:ascii="宋体" w:hAnsi="宋体" w:hint="eastAsia"/>
                <w:szCs w:val="21"/>
                <w:rPrChange w:id="336" w:author="程欣竹" w:date="2014-07-25T17:37:00Z">
                  <w:rPr>
                    <w:rFonts w:hint="eastAsia"/>
                    <w:szCs w:val="21"/>
                  </w:rPr>
                </w:rPrChange>
              </w:rPr>
              <w:t>1</w:t>
            </w:r>
            <w:r w:rsidRPr="00175272">
              <w:rPr>
                <w:rFonts w:ascii="宋体" w:hAnsi="宋体" w:hint="eastAsia"/>
                <w:szCs w:val="21"/>
                <w:rPrChange w:id="337" w:author="程欣竹" w:date="2014-07-25T17:37:00Z">
                  <w:rPr>
                    <w:rFonts w:hint="eastAsia"/>
                    <w:szCs w:val="21"/>
                  </w:rPr>
                </w:rPrChange>
              </w:rPr>
              <w:t>年、</w:t>
            </w:r>
          </w:p>
          <w:p w:rsidR="00E30A9F" w:rsidRPr="00175272" w:rsidRDefault="00E30A9F" w:rsidP="00EC42EE">
            <w:pPr>
              <w:rPr>
                <w:rFonts w:ascii="宋体" w:hAnsi="宋体" w:hint="eastAsia"/>
                <w:szCs w:val="21"/>
                <w:rPrChange w:id="338" w:author="程欣竹" w:date="2014-07-25T17:37:00Z">
                  <w:rPr>
                    <w:rFonts w:hint="eastAsia"/>
                    <w:szCs w:val="21"/>
                  </w:rPr>
                </w:rPrChange>
              </w:rPr>
              <w:pPrChange w:id="339" w:author="程欣竹" w:date="2014-07-25T17:43:00Z">
                <w:pPr/>
              </w:pPrChange>
            </w:pPr>
            <w:r w:rsidRPr="00175272">
              <w:rPr>
                <w:rFonts w:ascii="宋体" w:hAnsi="宋体" w:hint="eastAsia"/>
                <w:szCs w:val="21"/>
                <w:rPrChange w:id="340" w:author="程欣竹" w:date="2014-07-25T17:37:00Z">
                  <w:rPr>
                    <w:rFonts w:hint="eastAsia"/>
                    <w:szCs w:val="21"/>
                  </w:rPr>
                </w:rPrChange>
              </w:rPr>
              <w:t>2</w:t>
            </w:r>
            <w:r w:rsidRPr="00175272">
              <w:rPr>
                <w:rFonts w:ascii="宋体" w:hAnsi="宋体" w:hint="eastAsia"/>
                <w:szCs w:val="21"/>
                <w:rPrChange w:id="341" w:author="程欣竹" w:date="2014-07-25T17:37:00Z">
                  <w:rPr>
                    <w:rFonts w:hint="eastAsia"/>
                    <w:szCs w:val="21"/>
                  </w:rPr>
                </w:rPrChange>
              </w:rPr>
              <w:t>年、</w:t>
            </w:r>
          </w:p>
          <w:p w:rsidR="00E30A9F" w:rsidRPr="00175272" w:rsidRDefault="00E30A9F" w:rsidP="00EC42EE">
            <w:pPr>
              <w:rPr>
                <w:rFonts w:ascii="宋体" w:hAnsi="宋体" w:hint="eastAsia"/>
                <w:szCs w:val="21"/>
                <w:rPrChange w:id="342" w:author="程欣竹" w:date="2014-07-25T17:37:00Z">
                  <w:rPr>
                    <w:rFonts w:hint="eastAsia"/>
                    <w:szCs w:val="21"/>
                  </w:rPr>
                </w:rPrChange>
              </w:rPr>
              <w:pPrChange w:id="343" w:author="程欣竹" w:date="2014-07-25T17:43:00Z">
                <w:pPr/>
              </w:pPrChange>
            </w:pPr>
            <w:r w:rsidRPr="00175272">
              <w:rPr>
                <w:rFonts w:ascii="宋体" w:hAnsi="宋体" w:hint="eastAsia"/>
                <w:szCs w:val="21"/>
                <w:rPrChange w:id="344" w:author="程欣竹" w:date="2014-07-25T17:37:00Z">
                  <w:rPr>
                    <w:rFonts w:hint="eastAsia"/>
                    <w:szCs w:val="21"/>
                  </w:rPr>
                </w:rPrChange>
              </w:rPr>
              <w:t>3</w:t>
            </w:r>
            <w:r w:rsidRPr="00175272">
              <w:rPr>
                <w:rFonts w:ascii="宋体" w:hAnsi="宋体" w:hint="eastAsia"/>
                <w:szCs w:val="21"/>
                <w:rPrChange w:id="345" w:author="程欣竹" w:date="2014-07-25T17:37:00Z">
                  <w:rPr>
                    <w:rFonts w:hint="eastAsia"/>
                    <w:szCs w:val="21"/>
                  </w:rPr>
                </w:rPrChange>
              </w:rPr>
              <w:t>年、</w:t>
            </w:r>
          </w:p>
          <w:p w:rsidR="00E30A9F" w:rsidRPr="00175272" w:rsidRDefault="00E30A9F" w:rsidP="00EC42EE">
            <w:pPr>
              <w:rPr>
                <w:rFonts w:ascii="宋体" w:hAnsi="宋体"/>
                <w:szCs w:val="21"/>
                <w:rPrChange w:id="346" w:author="程欣竹" w:date="2014-07-25T17:37:00Z">
                  <w:rPr>
                    <w:szCs w:val="21"/>
                  </w:rPr>
                </w:rPrChange>
              </w:rPr>
              <w:pPrChange w:id="347" w:author="程欣竹" w:date="2014-07-25T17:43:00Z">
                <w:pPr/>
              </w:pPrChange>
            </w:pPr>
            <w:r w:rsidRPr="00175272">
              <w:rPr>
                <w:rFonts w:ascii="宋体" w:hAnsi="宋体" w:hint="eastAsia"/>
                <w:szCs w:val="21"/>
                <w:rPrChange w:id="348" w:author="程欣竹" w:date="2014-07-25T17:37:00Z">
                  <w:rPr>
                    <w:rFonts w:hint="eastAsia"/>
                    <w:szCs w:val="21"/>
                  </w:rPr>
                </w:rPrChange>
              </w:rPr>
              <w:t>5</w:t>
            </w:r>
            <w:r w:rsidRPr="00175272">
              <w:rPr>
                <w:rFonts w:ascii="宋体" w:hAnsi="宋体" w:hint="eastAsia"/>
                <w:szCs w:val="21"/>
                <w:rPrChange w:id="349" w:author="程欣竹" w:date="2014-07-25T17:37:00Z">
                  <w:rPr>
                    <w:rFonts w:hint="eastAsia"/>
                    <w:szCs w:val="21"/>
                  </w:rPr>
                </w:rPrChange>
              </w:rPr>
              <w:t>年</w:t>
            </w:r>
          </w:p>
        </w:tc>
        <w:tc>
          <w:tcPr>
            <w:tcW w:w="2520" w:type="dxa"/>
            <w:vAlign w:val="center"/>
            <w:tcPrChange w:id="350" w:author="程欣竹" w:date="2014-07-25T17:38:00Z">
              <w:tcPr>
                <w:tcW w:w="2520" w:type="dxa"/>
              </w:tcPr>
            </w:tcPrChange>
          </w:tcPr>
          <w:p w:rsidR="00E30A9F" w:rsidRPr="00175272" w:rsidRDefault="00E30A9F" w:rsidP="00175272">
            <w:pPr>
              <w:rPr>
                <w:rFonts w:ascii="宋体" w:hAnsi="宋体" w:hint="eastAsia"/>
                <w:rPrChange w:id="351" w:author="程欣竹" w:date="2014-07-25T17:37:00Z">
                  <w:rPr>
                    <w:rFonts w:hint="eastAsia"/>
                    <w:szCs w:val="21"/>
                  </w:rPr>
                </w:rPrChange>
              </w:rPr>
              <w:pPrChange w:id="352" w:author="程欣竹" w:date="2014-07-25T17:37:00Z">
                <w:pPr>
                  <w:ind w:firstLineChars="100" w:firstLine="210"/>
                </w:pPr>
              </w:pPrChange>
            </w:pPr>
            <w:r w:rsidRPr="00175272">
              <w:rPr>
                <w:rFonts w:ascii="宋体" w:hAnsi="宋体" w:hint="eastAsia"/>
                <w:rPrChange w:id="353" w:author="程欣竹" w:date="2014-07-25T17:37:00Z">
                  <w:rPr>
                    <w:rFonts w:hint="eastAsia"/>
                    <w:szCs w:val="21"/>
                  </w:rPr>
                </w:rPrChange>
              </w:rPr>
              <w:t>1</w:t>
            </w:r>
            <w:ins w:id="354" w:author="程欣竹" w:date="2014-07-25T17:37:00Z">
              <w:r w:rsidR="00175272">
                <w:rPr>
                  <w:rFonts w:ascii="宋体" w:hAnsi="宋体" w:hint="eastAsia"/>
                </w:rPr>
                <w:t>．</w:t>
              </w:r>
            </w:ins>
            <w:del w:id="355" w:author="程欣竹" w:date="2014-07-25T17:37:00Z">
              <w:r w:rsidRPr="00175272" w:rsidDel="00175272">
                <w:rPr>
                  <w:rFonts w:ascii="宋体" w:hAnsi="宋体" w:hint="eastAsia"/>
                  <w:rPrChange w:id="356" w:author="程欣竹" w:date="2014-07-25T17:37:00Z">
                    <w:rPr>
                      <w:rFonts w:hint="eastAsia"/>
                      <w:szCs w:val="21"/>
                    </w:rPr>
                  </w:rPrChange>
                </w:rPr>
                <w:delText>、</w:delText>
              </w:r>
            </w:del>
            <w:r w:rsidRPr="00175272">
              <w:rPr>
                <w:rFonts w:ascii="宋体" w:hAnsi="宋体" w:hint="eastAsia"/>
                <w:rPrChange w:id="357" w:author="程欣竹" w:date="2014-07-25T17:37:00Z">
                  <w:rPr>
                    <w:rFonts w:hint="eastAsia"/>
                    <w:szCs w:val="21"/>
                  </w:rPr>
                </w:rPrChange>
              </w:rPr>
              <w:t>办理时约定期限和利率。</w:t>
            </w:r>
          </w:p>
          <w:p w:rsidR="00E30A9F" w:rsidRPr="00175272" w:rsidRDefault="00E30A9F" w:rsidP="00175272">
            <w:pPr>
              <w:rPr>
                <w:rFonts w:ascii="宋体" w:hAnsi="宋体" w:hint="eastAsia"/>
                <w:rPrChange w:id="358" w:author="程欣竹" w:date="2014-07-25T17:37:00Z">
                  <w:rPr>
                    <w:rFonts w:hint="eastAsia"/>
                    <w:szCs w:val="21"/>
                  </w:rPr>
                </w:rPrChange>
              </w:rPr>
              <w:pPrChange w:id="359" w:author="程欣竹" w:date="2014-07-25T17:37:00Z">
                <w:pPr>
                  <w:ind w:firstLineChars="100" w:firstLine="210"/>
                </w:pPr>
              </w:pPrChange>
            </w:pPr>
            <w:r w:rsidRPr="00175272">
              <w:rPr>
                <w:rFonts w:ascii="宋体" w:hAnsi="宋体" w:hint="eastAsia"/>
                <w:rPrChange w:id="360" w:author="程欣竹" w:date="2014-07-25T17:37:00Z">
                  <w:rPr>
                    <w:rFonts w:hint="eastAsia"/>
                    <w:szCs w:val="21"/>
                  </w:rPr>
                </w:rPrChange>
              </w:rPr>
              <w:t>2</w:t>
            </w:r>
            <w:ins w:id="361" w:author="程欣竹" w:date="2014-07-25T17:37:00Z">
              <w:r w:rsidR="00A71603">
                <w:rPr>
                  <w:rFonts w:ascii="宋体" w:hAnsi="宋体" w:hint="eastAsia"/>
                </w:rPr>
                <w:t>．</w:t>
              </w:r>
            </w:ins>
            <w:del w:id="362" w:author="程欣竹" w:date="2014-07-25T17:37:00Z">
              <w:r w:rsidRPr="00175272" w:rsidDel="00A71603">
                <w:rPr>
                  <w:rFonts w:ascii="宋体" w:hAnsi="宋体" w:hint="eastAsia"/>
                  <w:rPrChange w:id="363" w:author="程欣竹" w:date="2014-07-25T17:37:00Z">
                    <w:rPr>
                      <w:rFonts w:hint="eastAsia"/>
                      <w:szCs w:val="21"/>
                    </w:rPr>
                  </w:rPrChange>
                </w:rPr>
                <w:delText>、</w:delText>
              </w:r>
            </w:del>
            <w:r w:rsidRPr="00175272">
              <w:rPr>
                <w:rFonts w:ascii="宋体" w:hAnsi="宋体" w:hint="eastAsia"/>
                <w:rPrChange w:id="364" w:author="程欣竹" w:date="2014-07-25T17:37:00Z">
                  <w:rPr>
                    <w:rFonts w:hint="eastAsia"/>
                    <w:szCs w:val="21"/>
                  </w:rPr>
                </w:rPrChange>
              </w:rPr>
              <w:t>本金一次存入，到期（逾期、提前、部分）支取本息（税后）。</w:t>
            </w:r>
          </w:p>
          <w:p w:rsidR="00E30A9F" w:rsidRPr="00175272" w:rsidRDefault="00E30A9F" w:rsidP="00175272">
            <w:pPr>
              <w:rPr>
                <w:rFonts w:ascii="宋体" w:hAnsi="宋体" w:hint="eastAsia"/>
                <w:rPrChange w:id="365" w:author="程欣竹" w:date="2014-07-25T17:37:00Z">
                  <w:rPr>
                    <w:rFonts w:hint="eastAsia"/>
                    <w:szCs w:val="21"/>
                  </w:rPr>
                </w:rPrChange>
              </w:rPr>
              <w:pPrChange w:id="366" w:author="程欣竹" w:date="2014-07-25T17:37:00Z">
                <w:pPr>
                  <w:ind w:firstLineChars="100" w:firstLine="210"/>
                </w:pPr>
              </w:pPrChange>
            </w:pPr>
            <w:r w:rsidRPr="00175272">
              <w:rPr>
                <w:rFonts w:ascii="宋体" w:hAnsi="宋体" w:hint="eastAsia"/>
                <w:rPrChange w:id="367" w:author="程欣竹" w:date="2014-07-25T17:37:00Z">
                  <w:rPr>
                    <w:rFonts w:hint="eastAsia"/>
                    <w:szCs w:val="21"/>
                  </w:rPr>
                </w:rPrChange>
              </w:rPr>
              <w:t>3</w:t>
            </w:r>
            <w:ins w:id="368" w:author="程欣竹" w:date="2014-07-25T17:38:00Z">
              <w:r w:rsidR="00A71603">
                <w:rPr>
                  <w:rFonts w:ascii="宋体" w:hAnsi="宋体" w:hint="eastAsia"/>
                </w:rPr>
                <w:t>．</w:t>
              </w:r>
            </w:ins>
            <w:del w:id="369" w:author="程欣竹" w:date="2014-07-25T17:38:00Z">
              <w:r w:rsidRPr="00175272" w:rsidDel="00A71603">
                <w:rPr>
                  <w:rFonts w:ascii="宋体" w:hAnsi="宋体" w:hint="eastAsia"/>
                  <w:rPrChange w:id="370" w:author="程欣竹" w:date="2014-07-25T17:37:00Z">
                    <w:rPr>
                      <w:rFonts w:hint="eastAsia"/>
                      <w:szCs w:val="21"/>
                    </w:rPr>
                  </w:rPrChange>
                </w:rPr>
                <w:delText>、</w:delText>
              </w:r>
            </w:del>
            <w:r w:rsidRPr="00175272">
              <w:rPr>
                <w:rFonts w:ascii="宋体" w:hAnsi="宋体" w:hint="eastAsia"/>
                <w:rPrChange w:id="371" w:author="程欣竹" w:date="2014-07-25T17:37:00Z">
                  <w:rPr>
                    <w:rFonts w:hint="eastAsia"/>
                    <w:szCs w:val="21"/>
                  </w:rPr>
                </w:rPrChange>
              </w:rPr>
              <w:t>开户时须约定自动转存方式。</w:t>
            </w:r>
          </w:p>
          <w:p w:rsidR="00E30A9F" w:rsidRPr="00175272" w:rsidDel="00175272" w:rsidRDefault="00E30A9F" w:rsidP="00175272">
            <w:pPr>
              <w:rPr>
                <w:del w:id="372" w:author="程欣竹" w:date="2014-07-25T17:37:00Z"/>
                <w:rFonts w:ascii="宋体" w:hAnsi="宋体" w:hint="eastAsia"/>
                <w:rPrChange w:id="373" w:author="程欣竹" w:date="2014-07-25T17:37:00Z">
                  <w:rPr>
                    <w:del w:id="374" w:author="程欣竹" w:date="2014-07-25T17:37:00Z"/>
                    <w:rFonts w:hint="eastAsia"/>
                    <w:szCs w:val="21"/>
                  </w:rPr>
                </w:rPrChange>
              </w:rPr>
              <w:pPrChange w:id="375" w:author="程欣竹" w:date="2014-07-25T17:37:00Z">
                <w:pPr>
                  <w:ind w:firstLineChars="100" w:firstLine="210"/>
                </w:pPr>
              </w:pPrChange>
            </w:pPr>
            <w:r w:rsidRPr="00175272">
              <w:rPr>
                <w:rFonts w:ascii="宋体" w:hAnsi="宋体" w:hint="eastAsia"/>
                <w:rPrChange w:id="376" w:author="程欣竹" w:date="2014-07-25T17:37:00Z">
                  <w:rPr>
                    <w:rFonts w:hint="eastAsia"/>
                    <w:szCs w:val="21"/>
                  </w:rPr>
                </w:rPrChange>
              </w:rPr>
              <w:t>4</w:t>
            </w:r>
            <w:ins w:id="377" w:author="程欣竹" w:date="2014-07-25T17:38:00Z">
              <w:r w:rsidR="00A71603">
                <w:rPr>
                  <w:rFonts w:ascii="宋体" w:hAnsi="宋体" w:hint="eastAsia"/>
                </w:rPr>
                <w:t>．</w:t>
              </w:r>
            </w:ins>
            <w:del w:id="378" w:author="程欣竹" w:date="2014-07-25T17:38:00Z">
              <w:r w:rsidRPr="00175272" w:rsidDel="00A71603">
                <w:rPr>
                  <w:rFonts w:ascii="宋体" w:hAnsi="宋体" w:hint="eastAsia"/>
                  <w:rPrChange w:id="379" w:author="程欣竹" w:date="2014-07-25T17:37:00Z">
                    <w:rPr>
                      <w:rFonts w:hint="eastAsia"/>
                      <w:szCs w:val="21"/>
                    </w:rPr>
                  </w:rPrChange>
                </w:rPr>
                <w:delText>、</w:delText>
              </w:r>
            </w:del>
            <w:r w:rsidRPr="00175272">
              <w:rPr>
                <w:rFonts w:ascii="宋体" w:hAnsi="宋体" w:hint="eastAsia"/>
                <w:rPrChange w:id="380" w:author="程欣竹" w:date="2014-07-25T17:37:00Z">
                  <w:rPr>
                    <w:rFonts w:hint="eastAsia"/>
                    <w:szCs w:val="21"/>
                  </w:rPr>
                </w:rPrChange>
              </w:rPr>
              <w:t>可部分提前支取一次。</w:t>
            </w:r>
          </w:p>
          <w:p w:rsidR="00E30A9F" w:rsidRPr="00175272" w:rsidRDefault="00E30A9F" w:rsidP="001979CF">
            <w:pPr>
              <w:rPr>
                <w:rFonts w:ascii="宋体" w:hAnsi="宋体"/>
                <w:rPrChange w:id="381" w:author="程欣竹" w:date="2014-07-25T17:37:00Z">
                  <w:rPr>
                    <w:szCs w:val="21"/>
                  </w:rPr>
                </w:rPrChange>
              </w:rPr>
            </w:pPr>
          </w:p>
        </w:tc>
        <w:tc>
          <w:tcPr>
            <w:tcW w:w="1534" w:type="dxa"/>
            <w:vAlign w:val="center"/>
            <w:tcPrChange w:id="382" w:author="程欣竹" w:date="2014-07-25T17:38:00Z">
              <w:tcPr>
                <w:tcW w:w="1534" w:type="dxa"/>
              </w:tcPr>
            </w:tcPrChange>
          </w:tcPr>
          <w:p w:rsidR="00E30A9F" w:rsidRPr="00B35EE7" w:rsidRDefault="00E30A9F" w:rsidP="00B35EE7">
            <w:pPr>
              <w:rPr>
                <w:rFonts w:ascii="宋体" w:hAnsi="宋体" w:hint="eastAsia"/>
                <w:rPrChange w:id="383" w:author="程欣竹" w:date="2014-07-25T17:38:00Z">
                  <w:rPr>
                    <w:rFonts w:hint="eastAsia"/>
                    <w:szCs w:val="21"/>
                  </w:rPr>
                </w:rPrChange>
              </w:rPr>
              <w:pPrChange w:id="384" w:author="程欣竹" w:date="2014-07-25T17:38:00Z">
                <w:pPr/>
              </w:pPrChange>
            </w:pPr>
            <w:r w:rsidRPr="00B35EE7">
              <w:rPr>
                <w:rFonts w:ascii="宋体" w:hAnsi="宋体" w:hint="eastAsia"/>
                <w:rPrChange w:id="385" w:author="程欣竹" w:date="2014-07-25T17:38:00Z">
                  <w:rPr>
                    <w:rFonts w:hint="eastAsia"/>
                    <w:szCs w:val="21"/>
                  </w:rPr>
                </w:rPrChange>
              </w:rPr>
              <w:t>整存整取存单</w:t>
            </w:r>
            <w:ins w:id="386" w:author="程欣竹" w:date="2014-07-25T17:38:00Z">
              <w:r w:rsidR="00B35EE7">
                <w:rPr>
                  <w:rFonts w:ascii="宋体" w:hAnsi="宋体" w:hint="eastAsia"/>
                </w:rPr>
                <w:t>；</w:t>
              </w:r>
            </w:ins>
          </w:p>
          <w:p w:rsidR="00E30A9F" w:rsidRPr="00B35EE7" w:rsidRDefault="00E30A9F" w:rsidP="00B35EE7">
            <w:pPr>
              <w:rPr>
                <w:rFonts w:ascii="宋体" w:hAnsi="宋体" w:hint="eastAsia"/>
                <w:rPrChange w:id="387" w:author="程欣竹" w:date="2014-07-25T17:38:00Z">
                  <w:rPr>
                    <w:rFonts w:hint="eastAsia"/>
                    <w:szCs w:val="21"/>
                  </w:rPr>
                </w:rPrChange>
              </w:rPr>
              <w:pPrChange w:id="388" w:author="程欣竹" w:date="2014-07-25T17:38:00Z">
                <w:pPr/>
              </w:pPrChange>
            </w:pPr>
            <w:r w:rsidRPr="00B35EE7">
              <w:rPr>
                <w:rFonts w:ascii="宋体" w:hAnsi="宋体" w:hint="eastAsia"/>
                <w:rPrChange w:id="389" w:author="程欣竹" w:date="2014-07-25T17:38:00Z">
                  <w:rPr>
                    <w:rFonts w:hint="eastAsia"/>
                    <w:szCs w:val="21"/>
                  </w:rPr>
                </w:rPrChange>
              </w:rPr>
              <w:t>定期一本通存折</w:t>
            </w:r>
            <w:ins w:id="390" w:author="程欣竹" w:date="2014-07-25T17:38:00Z">
              <w:r w:rsidR="00B35EE7">
                <w:rPr>
                  <w:rFonts w:ascii="宋体" w:hAnsi="宋体" w:hint="eastAsia"/>
                </w:rPr>
                <w:t>；</w:t>
              </w:r>
            </w:ins>
          </w:p>
          <w:p w:rsidR="00E30A9F" w:rsidRPr="00B35EE7" w:rsidRDefault="00E30A9F" w:rsidP="00B35EE7">
            <w:pPr>
              <w:rPr>
                <w:rFonts w:ascii="宋体" w:hAnsi="宋体"/>
                <w:rPrChange w:id="391" w:author="程欣竹" w:date="2014-07-25T17:38:00Z">
                  <w:rPr>
                    <w:szCs w:val="21"/>
                  </w:rPr>
                </w:rPrChange>
              </w:rPr>
              <w:pPrChange w:id="392" w:author="程欣竹" w:date="2014-07-25T17:38:00Z">
                <w:pPr/>
              </w:pPrChange>
            </w:pPr>
            <w:r w:rsidRPr="00B35EE7">
              <w:rPr>
                <w:rFonts w:ascii="宋体" w:hAnsi="宋体" w:hint="eastAsia"/>
                <w:rPrChange w:id="393" w:author="程欣竹" w:date="2014-07-25T17:38:00Z">
                  <w:rPr>
                    <w:rFonts w:hint="eastAsia"/>
                    <w:szCs w:val="21"/>
                  </w:rPr>
                </w:rPrChange>
              </w:rPr>
              <w:t>梅花借记卡</w:t>
            </w:r>
          </w:p>
        </w:tc>
        <w:tc>
          <w:tcPr>
            <w:tcW w:w="3570" w:type="dxa"/>
            <w:tcPrChange w:id="394" w:author="程欣竹" w:date="2014-07-25T17:38:00Z">
              <w:tcPr>
                <w:tcW w:w="3570" w:type="dxa"/>
              </w:tcPr>
            </w:tcPrChange>
          </w:tcPr>
          <w:p w:rsidR="00E30A9F" w:rsidRPr="00175272" w:rsidRDefault="00E30A9F" w:rsidP="00B35EE7">
            <w:pPr>
              <w:rPr>
                <w:rFonts w:ascii="宋体" w:hAnsi="宋体" w:hint="eastAsia"/>
                <w:rPrChange w:id="395" w:author="程欣竹" w:date="2014-07-25T17:37:00Z">
                  <w:rPr>
                    <w:rFonts w:hint="eastAsia"/>
                  </w:rPr>
                </w:rPrChange>
              </w:rPr>
              <w:pPrChange w:id="396" w:author="程欣竹" w:date="2014-07-25T17:38:00Z">
                <w:pPr>
                  <w:ind w:firstLineChars="100" w:firstLine="210"/>
                </w:pPr>
              </w:pPrChange>
            </w:pPr>
            <w:r w:rsidRPr="00175272">
              <w:rPr>
                <w:rFonts w:ascii="宋体" w:hAnsi="宋体" w:hint="eastAsia"/>
                <w:rPrChange w:id="397" w:author="程欣竹" w:date="2014-07-25T17:37:00Z">
                  <w:rPr>
                    <w:rFonts w:hint="eastAsia"/>
                  </w:rPr>
                </w:rPrChange>
              </w:rPr>
              <w:t>1</w:t>
            </w:r>
            <w:ins w:id="398" w:author="程欣竹" w:date="2014-07-25T17:38:00Z">
              <w:r w:rsidR="00B35EE7">
                <w:rPr>
                  <w:rFonts w:ascii="宋体" w:hAnsi="宋体" w:hint="eastAsia"/>
                </w:rPr>
                <w:t>．</w:t>
              </w:r>
            </w:ins>
            <w:del w:id="399" w:author="程欣竹" w:date="2014-07-25T17:38:00Z">
              <w:r w:rsidRPr="00175272" w:rsidDel="00B35EE7">
                <w:rPr>
                  <w:rFonts w:ascii="宋体" w:hAnsi="宋体" w:hint="eastAsia"/>
                  <w:rPrChange w:id="400" w:author="程欣竹" w:date="2014-07-25T17:37:00Z">
                    <w:rPr>
                      <w:rFonts w:hint="eastAsia"/>
                    </w:rPr>
                  </w:rPrChange>
                </w:rPr>
                <w:delText>、</w:delText>
              </w:r>
            </w:del>
            <w:r w:rsidRPr="00175272">
              <w:rPr>
                <w:rFonts w:ascii="宋体" w:hAnsi="宋体" w:hint="eastAsia"/>
                <w:rPrChange w:id="401" w:author="程欣竹" w:date="2014-07-25T17:37:00Z">
                  <w:rPr>
                    <w:rFonts w:hint="eastAsia"/>
                  </w:rPr>
                </w:rPrChange>
              </w:rPr>
              <w:t>到期支取时，按存入日挂牌公告的利率计息，利随本清，遇利率调整不分段计息。</w:t>
            </w:r>
          </w:p>
          <w:p w:rsidR="00E30A9F" w:rsidRPr="00B35EE7" w:rsidRDefault="00E30A9F" w:rsidP="00B35EE7">
            <w:pPr>
              <w:rPr>
                <w:rFonts w:ascii="宋体" w:hAnsi="宋体" w:hint="eastAsia"/>
                <w:rPrChange w:id="402" w:author="程欣竹" w:date="2014-07-25T17:38:00Z">
                  <w:rPr>
                    <w:rFonts w:hint="eastAsia"/>
                    <w:szCs w:val="21"/>
                  </w:rPr>
                </w:rPrChange>
              </w:rPr>
              <w:pPrChange w:id="403" w:author="程欣竹" w:date="2014-07-25T17:38:00Z">
                <w:pPr>
                  <w:ind w:firstLineChars="100" w:firstLine="210"/>
                </w:pPr>
              </w:pPrChange>
            </w:pPr>
            <w:r w:rsidRPr="00175272">
              <w:rPr>
                <w:rFonts w:ascii="宋体" w:hAnsi="宋体" w:hint="eastAsia"/>
                <w:rPrChange w:id="404" w:author="程欣竹" w:date="2014-07-25T17:37:00Z">
                  <w:rPr>
                    <w:rFonts w:hint="eastAsia"/>
                  </w:rPr>
                </w:rPrChange>
              </w:rPr>
              <w:t>2</w:t>
            </w:r>
            <w:ins w:id="405" w:author="程欣竹" w:date="2014-07-25T17:39:00Z">
              <w:r w:rsidR="0062646C">
                <w:rPr>
                  <w:rFonts w:ascii="宋体" w:hAnsi="宋体" w:hint="eastAsia"/>
                </w:rPr>
                <w:t>．</w:t>
              </w:r>
            </w:ins>
            <w:del w:id="406" w:author="程欣竹" w:date="2014-07-25T17:39:00Z">
              <w:r w:rsidRPr="00175272" w:rsidDel="0062646C">
                <w:rPr>
                  <w:rFonts w:ascii="宋体" w:hAnsi="宋体" w:hint="eastAsia"/>
                  <w:rPrChange w:id="407" w:author="程欣竹" w:date="2014-07-25T17:37:00Z">
                    <w:rPr>
                      <w:rFonts w:hint="eastAsia"/>
                    </w:rPr>
                  </w:rPrChange>
                </w:rPr>
                <w:delText>、</w:delText>
              </w:r>
            </w:del>
            <w:r w:rsidRPr="00175272">
              <w:rPr>
                <w:rFonts w:ascii="宋体" w:hAnsi="宋体" w:hint="eastAsia"/>
                <w:rPrChange w:id="408" w:author="程欣竹" w:date="2014-07-25T17:37:00Z">
                  <w:rPr>
                    <w:rFonts w:hint="eastAsia"/>
                  </w:rPr>
                </w:rPrChange>
              </w:rPr>
              <w:t>逾期支取时，其超过原定存期的部分，除约定自动转存外，按支取日挂牌公告的活期储蓄存款利率计付</w:t>
            </w:r>
            <w:r w:rsidRPr="00B35EE7">
              <w:rPr>
                <w:rFonts w:ascii="宋体" w:hAnsi="宋体" w:hint="eastAsia"/>
                <w:rPrChange w:id="409" w:author="程欣竹" w:date="2014-07-25T17:38:00Z">
                  <w:rPr>
                    <w:rFonts w:hint="eastAsia"/>
                    <w:szCs w:val="21"/>
                  </w:rPr>
                </w:rPrChange>
              </w:rPr>
              <w:t>利息。</w:t>
            </w:r>
          </w:p>
          <w:p w:rsidR="00E30A9F" w:rsidRPr="00B35EE7" w:rsidRDefault="00E30A9F" w:rsidP="00B35EE7">
            <w:pPr>
              <w:rPr>
                <w:rFonts w:ascii="宋体" w:hAnsi="宋体" w:hint="eastAsia"/>
                <w:rPrChange w:id="410" w:author="程欣竹" w:date="2014-07-25T17:38:00Z">
                  <w:rPr>
                    <w:rFonts w:hint="eastAsia"/>
                    <w:szCs w:val="21"/>
                  </w:rPr>
                </w:rPrChange>
              </w:rPr>
              <w:pPrChange w:id="411" w:author="程欣竹" w:date="2014-07-25T17:38:00Z">
                <w:pPr>
                  <w:ind w:firstLineChars="100" w:firstLine="210"/>
                </w:pPr>
              </w:pPrChange>
            </w:pPr>
            <w:r w:rsidRPr="00B35EE7">
              <w:rPr>
                <w:rFonts w:ascii="宋体" w:hAnsi="宋体" w:hint="eastAsia"/>
                <w:rPrChange w:id="412" w:author="程欣竹" w:date="2014-07-25T17:38:00Z">
                  <w:rPr>
                    <w:rFonts w:hint="eastAsia"/>
                    <w:szCs w:val="21"/>
                  </w:rPr>
                </w:rPrChange>
              </w:rPr>
              <w:t>3</w:t>
            </w:r>
            <w:ins w:id="413" w:author="程欣竹" w:date="2014-07-25T17:39:00Z">
              <w:r w:rsidR="00E62330">
                <w:rPr>
                  <w:rFonts w:ascii="宋体" w:hAnsi="宋体" w:hint="eastAsia"/>
                </w:rPr>
                <w:t>．</w:t>
              </w:r>
            </w:ins>
            <w:del w:id="414" w:author="程欣竹" w:date="2014-07-25T17:39:00Z">
              <w:r w:rsidRPr="00B35EE7" w:rsidDel="00E62330">
                <w:rPr>
                  <w:rFonts w:ascii="宋体" w:hAnsi="宋体" w:hint="eastAsia"/>
                  <w:rPrChange w:id="415" w:author="程欣竹" w:date="2014-07-25T17:38:00Z">
                    <w:rPr>
                      <w:rFonts w:hint="eastAsia"/>
                      <w:szCs w:val="21"/>
                    </w:rPr>
                  </w:rPrChange>
                </w:rPr>
                <w:delText>、</w:delText>
              </w:r>
            </w:del>
            <w:r w:rsidRPr="00B35EE7">
              <w:rPr>
                <w:rFonts w:ascii="宋体" w:hAnsi="宋体" w:hint="eastAsia"/>
                <w:rPrChange w:id="416" w:author="程欣竹" w:date="2014-07-25T17:38:00Z">
                  <w:rPr>
                    <w:rFonts w:hint="eastAsia"/>
                    <w:szCs w:val="21"/>
                  </w:rPr>
                </w:rPrChange>
              </w:rPr>
              <w:t>全部提前支取时，按支取日挂牌公告的活期储蓄存款利率计付利息</w:t>
            </w:r>
            <w:ins w:id="417" w:author="程欣竹" w:date="2014-07-25T17:40:00Z">
              <w:r w:rsidR="00755790">
                <w:rPr>
                  <w:rFonts w:ascii="宋体" w:hAnsi="宋体" w:hint="eastAsia"/>
                </w:rPr>
                <w:t>。</w:t>
              </w:r>
            </w:ins>
            <w:del w:id="418" w:author="程欣竹" w:date="2014-07-25T17:40:00Z">
              <w:r w:rsidRPr="00B35EE7" w:rsidDel="00755790">
                <w:rPr>
                  <w:rFonts w:ascii="宋体" w:hAnsi="宋体" w:hint="eastAsia"/>
                  <w:rPrChange w:id="419" w:author="程欣竹" w:date="2014-07-25T17:38:00Z">
                    <w:rPr>
                      <w:rFonts w:hint="eastAsia"/>
                      <w:szCs w:val="21"/>
                    </w:rPr>
                  </w:rPrChange>
                </w:rPr>
                <w:delText>；</w:delText>
              </w:r>
            </w:del>
          </w:p>
          <w:p w:rsidR="00E30A9F" w:rsidRPr="00B35EE7" w:rsidRDefault="00E30A9F" w:rsidP="00B35EE7">
            <w:pPr>
              <w:rPr>
                <w:rFonts w:ascii="宋体" w:hAnsi="宋体"/>
                <w:rPrChange w:id="420" w:author="程欣竹" w:date="2014-07-25T17:38:00Z">
                  <w:rPr>
                    <w:szCs w:val="21"/>
                  </w:rPr>
                </w:rPrChange>
              </w:rPr>
              <w:pPrChange w:id="421" w:author="程欣竹" w:date="2014-07-25T17:38:00Z">
                <w:pPr>
                  <w:ind w:firstLineChars="100" w:firstLine="210"/>
                </w:pPr>
              </w:pPrChange>
            </w:pPr>
            <w:r w:rsidRPr="00B35EE7">
              <w:rPr>
                <w:rFonts w:ascii="宋体" w:hAnsi="宋体" w:hint="eastAsia"/>
                <w:rPrChange w:id="422" w:author="程欣竹" w:date="2014-07-25T17:38:00Z">
                  <w:rPr>
                    <w:rFonts w:hint="eastAsia"/>
                    <w:szCs w:val="21"/>
                  </w:rPr>
                </w:rPrChange>
              </w:rPr>
              <w:t>4</w:t>
            </w:r>
            <w:ins w:id="423" w:author="程欣竹" w:date="2014-07-25T17:40:00Z">
              <w:r w:rsidR="0041527F">
                <w:rPr>
                  <w:rFonts w:ascii="宋体" w:hAnsi="宋体" w:hint="eastAsia"/>
                </w:rPr>
                <w:t>．</w:t>
              </w:r>
            </w:ins>
            <w:del w:id="424" w:author="程欣竹" w:date="2014-07-25T17:40:00Z">
              <w:r w:rsidRPr="00B35EE7" w:rsidDel="0041527F">
                <w:rPr>
                  <w:rFonts w:ascii="宋体" w:hAnsi="宋体" w:hint="eastAsia"/>
                  <w:rPrChange w:id="425" w:author="程欣竹" w:date="2014-07-25T17:38:00Z">
                    <w:rPr>
                      <w:rFonts w:hint="eastAsia"/>
                      <w:szCs w:val="21"/>
                    </w:rPr>
                  </w:rPrChange>
                </w:rPr>
                <w:delText>、</w:delText>
              </w:r>
            </w:del>
            <w:r w:rsidRPr="00B35EE7">
              <w:rPr>
                <w:rFonts w:ascii="宋体" w:hAnsi="宋体" w:hint="eastAsia"/>
                <w:rPrChange w:id="426" w:author="程欣竹" w:date="2014-07-25T17:38:00Z">
                  <w:rPr>
                    <w:rFonts w:hint="eastAsia"/>
                    <w:szCs w:val="21"/>
                  </w:rPr>
                </w:rPrChange>
              </w:rPr>
              <w:t>部分提前支取时，提前支取部分按支取日挂牌公告的人民币活期储蓄存款利率计付利息，其余部分到期时按开户日挂牌公告的人民币定期储蓄存款利率计付利息。</w:t>
            </w:r>
          </w:p>
        </w:tc>
      </w:tr>
      <w:tr w:rsidR="00E30A9F" w:rsidRPr="00E30A9F" w:rsidTr="00E30A3B">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27" w:author="程欣竹" w:date="2014-07-25T17:42: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668"/>
          <w:jc w:val="center"/>
          <w:trPrChange w:id="428" w:author="程欣竹" w:date="2014-07-25T17:42:00Z">
            <w:trPr>
              <w:trHeight w:val="1840"/>
              <w:jc w:val="center"/>
            </w:trPr>
          </w:trPrChange>
        </w:trPr>
        <w:tc>
          <w:tcPr>
            <w:tcW w:w="423" w:type="dxa"/>
            <w:tcBorders>
              <w:bottom w:val="single" w:sz="4" w:space="0" w:color="auto"/>
            </w:tcBorders>
            <w:noWrap/>
            <w:vAlign w:val="center"/>
            <w:tcPrChange w:id="429" w:author="程欣竹" w:date="2014-07-25T17:42:00Z">
              <w:tcPr>
                <w:tcW w:w="423" w:type="dxa"/>
                <w:tcBorders>
                  <w:bottom w:val="single" w:sz="4" w:space="0" w:color="auto"/>
                </w:tcBorders>
                <w:noWrap/>
              </w:tcPr>
            </w:tcPrChange>
          </w:tcPr>
          <w:p w:rsidR="00E30A9F" w:rsidRPr="00175272" w:rsidRDefault="00E30A9F" w:rsidP="001A031F">
            <w:pPr>
              <w:jc w:val="center"/>
              <w:rPr>
                <w:rFonts w:ascii="宋体" w:hAnsi="宋体"/>
                <w:szCs w:val="21"/>
                <w:rPrChange w:id="430" w:author="程欣竹" w:date="2014-07-25T17:37:00Z">
                  <w:rPr>
                    <w:szCs w:val="21"/>
                  </w:rPr>
                </w:rPrChange>
              </w:rPr>
              <w:pPrChange w:id="431" w:author="程欣竹" w:date="2014-07-25T17:33:00Z">
                <w:pPr/>
              </w:pPrChange>
            </w:pPr>
            <w:r w:rsidRPr="00175272">
              <w:rPr>
                <w:rFonts w:ascii="宋体" w:hAnsi="宋体" w:hint="eastAsia"/>
                <w:szCs w:val="21"/>
                <w:rPrChange w:id="432" w:author="程欣竹" w:date="2014-07-25T17:37:00Z">
                  <w:rPr>
                    <w:rFonts w:hint="eastAsia"/>
                    <w:szCs w:val="21"/>
                  </w:rPr>
                </w:rPrChange>
              </w:rPr>
              <w:t>3</w:t>
            </w:r>
          </w:p>
        </w:tc>
        <w:tc>
          <w:tcPr>
            <w:tcW w:w="735" w:type="dxa"/>
            <w:tcBorders>
              <w:bottom w:val="single" w:sz="4" w:space="0" w:color="auto"/>
            </w:tcBorders>
            <w:noWrap/>
            <w:vAlign w:val="center"/>
            <w:tcPrChange w:id="433" w:author="程欣竹" w:date="2014-07-25T17:42:00Z">
              <w:tcPr>
                <w:tcW w:w="735" w:type="dxa"/>
                <w:tcBorders>
                  <w:bottom w:val="single" w:sz="4" w:space="0" w:color="auto"/>
                </w:tcBorders>
                <w:noWrap/>
              </w:tcPr>
            </w:tcPrChange>
          </w:tcPr>
          <w:p w:rsidR="00E30A9F" w:rsidRPr="00175272" w:rsidRDefault="00E30A9F" w:rsidP="001A031F">
            <w:pPr>
              <w:jc w:val="center"/>
              <w:rPr>
                <w:rFonts w:ascii="宋体" w:hAnsi="宋体"/>
                <w:szCs w:val="21"/>
                <w:rPrChange w:id="434" w:author="程欣竹" w:date="2014-07-25T17:37:00Z">
                  <w:rPr>
                    <w:szCs w:val="21"/>
                  </w:rPr>
                </w:rPrChange>
              </w:rPr>
              <w:pPrChange w:id="435" w:author="程欣竹" w:date="2014-07-25T17:33:00Z">
                <w:pPr/>
              </w:pPrChange>
            </w:pPr>
            <w:r w:rsidRPr="00175272">
              <w:rPr>
                <w:rFonts w:ascii="宋体" w:hAnsi="宋体" w:hint="eastAsia"/>
                <w:szCs w:val="21"/>
                <w:rPrChange w:id="436" w:author="程欣竹" w:date="2014-07-25T17:37:00Z">
                  <w:rPr>
                    <w:rFonts w:hint="eastAsia"/>
                    <w:szCs w:val="21"/>
                  </w:rPr>
                </w:rPrChange>
              </w:rPr>
              <w:t>零存整取储蓄存款</w:t>
            </w:r>
          </w:p>
        </w:tc>
        <w:tc>
          <w:tcPr>
            <w:tcW w:w="840" w:type="dxa"/>
            <w:tcBorders>
              <w:bottom w:val="single" w:sz="4" w:space="0" w:color="auto"/>
            </w:tcBorders>
            <w:noWrap/>
            <w:vAlign w:val="center"/>
            <w:tcPrChange w:id="437" w:author="程欣竹" w:date="2014-07-25T17:42:00Z">
              <w:tcPr>
                <w:tcW w:w="840" w:type="dxa"/>
                <w:tcBorders>
                  <w:bottom w:val="single" w:sz="4" w:space="0" w:color="auto"/>
                </w:tcBorders>
                <w:noWrap/>
              </w:tcPr>
            </w:tcPrChange>
          </w:tcPr>
          <w:p w:rsidR="00490B35" w:rsidRDefault="00E30A9F" w:rsidP="00490B35">
            <w:pPr>
              <w:numPr>
                <w:ins w:id="438" w:author="程欣竹" w:date="2014-07-25T17:41:00Z"/>
              </w:numPr>
              <w:jc w:val="center"/>
              <w:rPr>
                <w:ins w:id="439" w:author="程欣竹" w:date="2014-07-25T17:41:00Z"/>
                <w:rFonts w:ascii="宋体" w:hAnsi="宋体" w:hint="eastAsia"/>
                <w:szCs w:val="21"/>
              </w:rPr>
              <w:pPrChange w:id="440" w:author="程欣竹" w:date="2014-07-25T17:41:00Z">
                <w:pPr>
                  <w:ind w:right="300"/>
                </w:pPr>
              </w:pPrChange>
            </w:pPr>
            <w:r w:rsidRPr="00175272">
              <w:rPr>
                <w:rFonts w:ascii="宋体" w:hAnsi="宋体" w:hint="eastAsia"/>
                <w:szCs w:val="21"/>
                <w:rPrChange w:id="441" w:author="程欣竹" w:date="2014-07-25T17:37:00Z">
                  <w:rPr>
                    <w:rFonts w:hint="eastAsia"/>
                    <w:szCs w:val="21"/>
                  </w:rPr>
                </w:rPrChange>
              </w:rPr>
              <w:t>人民</w:t>
            </w:r>
          </w:p>
          <w:p w:rsidR="00E30A9F" w:rsidRPr="00175272" w:rsidRDefault="00E30A9F" w:rsidP="00490B35">
            <w:pPr>
              <w:numPr>
                <w:ins w:id="442" w:author="程欣竹" w:date="2014-07-25T17:41:00Z"/>
              </w:numPr>
              <w:jc w:val="center"/>
              <w:rPr>
                <w:rFonts w:ascii="宋体" w:hAnsi="宋体"/>
                <w:szCs w:val="21"/>
                <w:rPrChange w:id="443" w:author="程欣竹" w:date="2014-07-25T17:37:00Z">
                  <w:rPr>
                    <w:szCs w:val="21"/>
                  </w:rPr>
                </w:rPrChange>
              </w:rPr>
              <w:pPrChange w:id="444" w:author="程欣竹" w:date="2014-07-25T17:41:00Z">
                <w:pPr>
                  <w:ind w:right="300"/>
                </w:pPr>
              </w:pPrChange>
            </w:pPr>
            <w:r w:rsidRPr="00175272">
              <w:rPr>
                <w:rFonts w:ascii="宋体" w:hAnsi="宋体" w:hint="eastAsia"/>
                <w:szCs w:val="21"/>
                <w:rPrChange w:id="445" w:author="程欣竹" w:date="2014-07-25T17:37:00Z">
                  <w:rPr>
                    <w:rFonts w:hint="eastAsia"/>
                    <w:szCs w:val="21"/>
                  </w:rPr>
                </w:rPrChange>
              </w:rPr>
              <w:t>币伍元</w:t>
            </w:r>
          </w:p>
        </w:tc>
        <w:tc>
          <w:tcPr>
            <w:tcW w:w="840" w:type="dxa"/>
            <w:tcBorders>
              <w:bottom w:val="single" w:sz="4" w:space="0" w:color="auto"/>
            </w:tcBorders>
            <w:vAlign w:val="center"/>
            <w:tcPrChange w:id="446" w:author="程欣竹" w:date="2014-07-25T17:42:00Z">
              <w:tcPr>
                <w:tcW w:w="840" w:type="dxa"/>
                <w:tcBorders>
                  <w:bottom w:val="single" w:sz="4" w:space="0" w:color="auto"/>
                </w:tcBorders>
              </w:tcPr>
            </w:tcPrChange>
          </w:tcPr>
          <w:p w:rsidR="00E30A9F" w:rsidRPr="00175272" w:rsidRDefault="00E30A9F" w:rsidP="001979CF">
            <w:pPr>
              <w:rPr>
                <w:rFonts w:ascii="宋体" w:hAnsi="宋体" w:hint="eastAsia"/>
                <w:szCs w:val="21"/>
                <w:rPrChange w:id="447" w:author="程欣竹" w:date="2014-07-25T17:37:00Z">
                  <w:rPr>
                    <w:rFonts w:hint="eastAsia"/>
                    <w:szCs w:val="21"/>
                  </w:rPr>
                </w:rPrChange>
              </w:rPr>
            </w:pPr>
            <w:r w:rsidRPr="00175272">
              <w:rPr>
                <w:rFonts w:ascii="宋体" w:hAnsi="宋体" w:hint="eastAsia"/>
                <w:szCs w:val="21"/>
                <w:rPrChange w:id="448" w:author="程欣竹" w:date="2014-07-25T17:37:00Z">
                  <w:rPr>
                    <w:rFonts w:hint="eastAsia"/>
                    <w:szCs w:val="21"/>
                  </w:rPr>
                </w:rPrChange>
              </w:rPr>
              <w:t>1</w:t>
            </w:r>
            <w:r w:rsidRPr="00175272">
              <w:rPr>
                <w:rFonts w:ascii="宋体" w:hAnsi="宋体" w:hint="eastAsia"/>
                <w:szCs w:val="21"/>
                <w:rPrChange w:id="449" w:author="程欣竹" w:date="2014-07-25T17:37:00Z">
                  <w:rPr>
                    <w:rFonts w:hint="eastAsia"/>
                    <w:szCs w:val="21"/>
                  </w:rPr>
                </w:rPrChange>
              </w:rPr>
              <w:t>年、</w:t>
            </w:r>
          </w:p>
          <w:p w:rsidR="00E30A9F" w:rsidRPr="00175272" w:rsidRDefault="00E30A9F" w:rsidP="00EC42EE">
            <w:pPr>
              <w:rPr>
                <w:rFonts w:ascii="宋体" w:hAnsi="宋体" w:hint="eastAsia"/>
                <w:szCs w:val="21"/>
                <w:rPrChange w:id="450" w:author="程欣竹" w:date="2014-07-25T17:37:00Z">
                  <w:rPr>
                    <w:rFonts w:hint="eastAsia"/>
                    <w:szCs w:val="21"/>
                  </w:rPr>
                </w:rPrChange>
              </w:rPr>
              <w:pPrChange w:id="451" w:author="程欣竹" w:date="2014-07-25T17:43:00Z">
                <w:pPr/>
              </w:pPrChange>
            </w:pPr>
            <w:r w:rsidRPr="00175272">
              <w:rPr>
                <w:rFonts w:ascii="宋体" w:hAnsi="宋体" w:hint="eastAsia"/>
                <w:szCs w:val="21"/>
                <w:rPrChange w:id="452" w:author="程欣竹" w:date="2014-07-25T17:37:00Z">
                  <w:rPr>
                    <w:rFonts w:hint="eastAsia"/>
                    <w:szCs w:val="21"/>
                  </w:rPr>
                </w:rPrChange>
              </w:rPr>
              <w:t>3</w:t>
            </w:r>
            <w:r w:rsidRPr="00175272">
              <w:rPr>
                <w:rFonts w:ascii="宋体" w:hAnsi="宋体" w:hint="eastAsia"/>
                <w:szCs w:val="21"/>
                <w:rPrChange w:id="453" w:author="程欣竹" w:date="2014-07-25T17:37:00Z">
                  <w:rPr>
                    <w:rFonts w:hint="eastAsia"/>
                    <w:szCs w:val="21"/>
                  </w:rPr>
                </w:rPrChange>
              </w:rPr>
              <w:t>年、</w:t>
            </w:r>
          </w:p>
          <w:p w:rsidR="00E30A9F" w:rsidRPr="00175272" w:rsidRDefault="00E30A9F" w:rsidP="00EC42EE">
            <w:pPr>
              <w:rPr>
                <w:rFonts w:ascii="宋体" w:hAnsi="宋体"/>
                <w:szCs w:val="21"/>
                <w:rPrChange w:id="454" w:author="程欣竹" w:date="2014-07-25T17:37:00Z">
                  <w:rPr>
                    <w:szCs w:val="21"/>
                  </w:rPr>
                </w:rPrChange>
              </w:rPr>
              <w:pPrChange w:id="455" w:author="程欣竹" w:date="2014-07-25T17:43:00Z">
                <w:pPr/>
              </w:pPrChange>
            </w:pPr>
            <w:r w:rsidRPr="00175272">
              <w:rPr>
                <w:rFonts w:ascii="宋体" w:hAnsi="宋体" w:hint="eastAsia"/>
                <w:szCs w:val="21"/>
                <w:rPrChange w:id="456" w:author="程欣竹" w:date="2014-07-25T17:37:00Z">
                  <w:rPr>
                    <w:rFonts w:hint="eastAsia"/>
                    <w:szCs w:val="21"/>
                  </w:rPr>
                </w:rPrChange>
              </w:rPr>
              <w:t>5</w:t>
            </w:r>
            <w:r w:rsidRPr="00175272">
              <w:rPr>
                <w:rFonts w:ascii="宋体" w:hAnsi="宋体" w:hint="eastAsia"/>
                <w:szCs w:val="21"/>
                <w:rPrChange w:id="457" w:author="程欣竹" w:date="2014-07-25T17:37:00Z">
                  <w:rPr>
                    <w:rFonts w:hint="eastAsia"/>
                    <w:szCs w:val="21"/>
                  </w:rPr>
                </w:rPrChange>
              </w:rPr>
              <w:t>年</w:t>
            </w:r>
          </w:p>
        </w:tc>
        <w:tc>
          <w:tcPr>
            <w:tcW w:w="2520" w:type="dxa"/>
            <w:tcBorders>
              <w:bottom w:val="single" w:sz="4" w:space="0" w:color="auto"/>
            </w:tcBorders>
            <w:vAlign w:val="center"/>
            <w:tcPrChange w:id="458" w:author="程欣竹" w:date="2014-07-25T17:42:00Z">
              <w:tcPr>
                <w:tcW w:w="2520" w:type="dxa"/>
                <w:tcBorders>
                  <w:bottom w:val="single" w:sz="4" w:space="0" w:color="auto"/>
                </w:tcBorders>
              </w:tcPr>
            </w:tcPrChange>
          </w:tcPr>
          <w:p w:rsidR="00E30A9F" w:rsidRPr="008C3876" w:rsidRDefault="00E30A9F" w:rsidP="008C3876">
            <w:pPr>
              <w:rPr>
                <w:rFonts w:ascii="宋体" w:hAnsi="宋体" w:hint="eastAsia"/>
                <w:rPrChange w:id="459" w:author="程欣竹" w:date="2014-07-25T17:41:00Z">
                  <w:rPr>
                    <w:rFonts w:hint="eastAsia"/>
                    <w:szCs w:val="21"/>
                  </w:rPr>
                </w:rPrChange>
              </w:rPr>
              <w:pPrChange w:id="460" w:author="程欣竹" w:date="2014-07-25T17:41:00Z">
                <w:pPr>
                  <w:ind w:firstLineChars="100" w:firstLine="210"/>
                </w:pPr>
              </w:pPrChange>
            </w:pPr>
            <w:r w:rsidRPr="008C3876">
              <w:rPr>
                <w:rFonts w:ascii="宋体" w:hAnsi="宋体" w:hint="eastAsia"/>
                <w:rPrChange w:id="461" w:author="程欣竹" w:date="2014-07-25T17:41:00Z">
                  <w:rPr>
                    <w:rFonts w:hint="eastAsia"/>
                    <w:szCs w:val="21"/>
                  </w:rPr>
                </w:rPrChange>
              </w:rPr>
              <w:t>1</w:t>
            </w:r>
            <w:ins w:id="462" w:author="程欣竹" w:date="2014-07-25T17:41:00Z">
              <w:r w:rsidR="003D5418">
                <w:rPr>
                  <w:rFonts w:ascii="宋体" w:hAnsi="宋体" w:hint="eastAsia"/>
                </w:rPr>
                <w:t>．</w:t>
              </w:r>
            </w:ins>
            <w:del w:id="463" w:author="程欣竹" w:date="2014-07-25T17:41:00Z">
              <w:r w:rsidRPr="008C3876" w:rsidDel="003D5418">
                <w:rPr>
                  <w:rFonts w:ascii="宋体" w:hAnsi="宋体" w:hint="eastAsia"/>
                  <w:rPrChange w:id="464" w:author="程欣竹" w:date="2014-07-25T17:41:00Z">
                    <w:rPr>
                      <w:rFonts w:hint="eastAsia"/>
                      <w:szCs w:val="21"/>
                    </w:rPr>
                  </w:rPrChange>
                </w:rPr>
                <w:delText>、</w:delText>
              </w:r>
            </w:del>
            <w:r w:rsidRPr="008C3876">
              <w:rPr>
                <w:rFonts w:ascii="宋体" w:hAnsi="宋体" w:hint="eastAsia"/>
                <w:rPrChange w:id="465" w:author="程欣竹" w:date="2014-07-25T17:41:00Z">
                  <w:rPr>
                    <w:rFonts w:hint="eastAsia"/>
                    <w:szCs w:val="21"/>
                  </w:rPr>
                </w:rPrChange>
              </w:rPr>
              <w:t>办理时约定期限和利率。</w:t>
            </w:r>
          </w:p>
          <w:p w:rsidR="00E30A9F" w:rsidRPr="008C3876" w:rsidRDefault="00E30A9F" w:rsidP="008C3876">
            <w:pPr>
              <w:rPr>
                <w:rFonts w:ascii="宋体" w:hAnsi="宋体"/>
                <w:rPrChange w:id="466" w:author="程欣竹" w:date="2014-07-25T17:41:00Z">
                  <w:rPr>
                    <w:szCs w:val="21"/>
                  </w:rPr>
                </w:rPrChange>
              </w:rPr>
              <w:pPrChange w:id="467" w:author="程欣竹" w:date="2014-07-25T17:41:00Z">
                <w:pPr>
                  <w:ind w:firstLineChars="100" w:firstLine="210"/>
                </w:pPr>
              </w:pPrChange>
            </w:pPr>
            <w:r w:rsidRPr="008C3876">
              <w:rPr>
                <w:rFonts w:ascii="宋体" w:hAnsi="宋体" w:hint="eastAsia"/>
                <w:rPrChange w:id="468" w:author="程欣竹" w:date="2014-07-25T17:41:00Z">
                  <w:rPr>
                    <w:rFonts w:hint="eastAsia"/>
                    <w:szCs w:val="21"/>
                  </w:rPr>
                </w:rPrChange>
              </w:rPr>
              <w:t>2</w:t>
            </w:r>
            <w:ins w:id="469" w:author="程欣竹" w:date="2014-07-25T17:42:00Z">
              <w:r w:rsidR="003D5418">
                <w:rPr>
                  <w:rFonts w:ascii="宋体" w:hAnsi="宋体" w:hint="eastAsia"/>
                </w:rPr>
                <w:t>．</w:t>
              </w:r>
            </w:ins>
            <w:del w:id="470" w:author="程欣竹" w:date="2014-07-25T17:42:00Z">
              <w:r w:rsidRPr="008C3876" w:rsidDel="003D5418">
                <w:rPr>
                  <w:rFonts w:ascii="宋体" w:hAnsi="宋体" w:hint="eastAsia"/>
                  <w:rPrChange w:id="471" w:author="程欣竹" w:date="2014-07-25T17:41:00Z">
                    <w:rPr>
                      <w:rFonts w:hint="eastAsia"/>
                      <w:szCs w:val="21"/>
                    </w:rPr>
                  </w:rPrChange>
                </w:rPr>
                <w:delText>、</w:delText>
              </w:r>
            </w:del>
            <w:r w:rsidRPr="008C3876">
              <w:rPr>
                <w:rFonts w:ascii="宋体" w:hAnsi="宋体" w:hint="eastAsia"/>
                <w:rPrChange w:id="472" w:author="程欣竹" w:date="2014-07-25T17:41:00Z">
                  <w:rPr>
                    <w:rFonts w:hint="eastAsia"/>
                    <w:szCs w:val="21"/>
                  </w:rPr>
                </w:rPrChange>
              </w:rPr>
              <w:t>每月固定存额，到期一次性支取本息。</w:t>
            </w:r>
          </w:p>
        </w:tc>
        <w:tc>
          <w:tcPr>
            <w:tcW w:w="1534" w:type="dxa"/>
            <w:tcBorders>
              <w:bottom w:val="single" w:sz="4" w:space="0" w:color="auto"/>
            </w:tcBorders>
            <w:vAlign w:val="center"/>
            <w:tcPrChange w:id="473" w:author="程欣竹" w:date="2014-07-25T17:42:00Z">
              <w:tcPr>
                <w:tcW w:w="1534" w:type="dxa"/>
                <w:tcBorders>
                  <w:bottom w:val="single" w:sz="4" w:space="0" w:color="auto"/>
                </w:tcBorders>
              </w:tcPr>
            </w:tcPrChange>
          </w:tcPr>
          <w:p w:rsidR="00E30A9F" w:rsidRPr="00E30A3B" w:rsidRDefault="00E30A9F" w:rsidP="00E30A3B">
            <w:pPr>
              <w:jc w:val="center"/>
              <w:rPr>
                <w:rFonts w:ascii="宋体" w:hAnsi="宋体" w:hint="eastAsia"/>
                <w:rPrChange w:id="474" w:author="程欣竹" w:date="2014-07-25T17:42:00Z">
                  <w:rPr>
                    <w:rFonts w:hint="eastAsia"/>
                    <w:szCs w:val="21"/>
                  </w:rPr>
                </w:rPrChange>
              </w:rPr>
              <w:pPrChange w:id="475" w:author="程欣竹" w:date="2014-07-25T17:42:00Z">
                <w:pPr/>
              </w:pPrChange>
            </w:pPr>
            <w:r w:rsidRPr="00E30A3B">
              <w:rPr>
                <w:rFonts w:ascii="宋体" w:hAnsi="宋体" w:hint="eastAsia"/>
                <w:rPrChange w:id="476" w:author="程欣竹" w:date="2014-07-25T17:42:00Z">
                  <w:rPr>
                    <w:rFonts w:hint="eastAsia"/>
                    <w:szCs w:val="21"/>
                  </w:rPr>
                </w:rPrChange>
              </w:rPr>
              <w:t>活期存折</w:t>
            </w:r>
            <w:ins w:id="477" w:author="程欣竹" w:date="2014-07-25T17:42:00Z">
              <w:r w:rsidR="00E30A3B">
                <w:rPr>
                  <w:rFonts w:ascii="宋体" w:hAnsi="宋体" w:hint="eastAsia"/>
                </w:rPr>
                <w:t>；</w:t>
              </w:r>
            </w:ins>
          </w:p>
          <w:p w:rsidR="00E30A9F" w:rsidRPr="00E30A3B" w:rsidRDefault="00E30A9F" w:rsidP="00E30A3B">
            <w:pPr>
              <w:jc w:val="center"/>
              <w:rPr>
                <w:rFonts w:ascii="宋体" w:hAnsi="宋体"/>
                <w:rPrChange w:id="478" w:author="程欣竹" w:date="2014-07-25T17:42:00Z">
                  <w:rPr>
                    <w:szCs w:val="21"/>
                  </w:rPr>
                </w:rPrChange>
              </w:rPr>
              <w:pPrChange w:id="479" w:author="程欣竹" w:date="2014-07-25T17:42:00Z">
                <w:pPr/>
              </w:pPrChange>
            </w:pPr>
            <w:r w:rsidRPr="00E30A3B">
              <w:rPr>
                <w:rFonts w:ascii="宋体" w:hAnsi="宋体" w:hint="eastAsia"/>
                <w:rPrChange w:id="480" w:author="程欣竹" w:date="2014-07-25T17:42:00Z">
                  <w:rPr>
                    <w:rFonts w:hint="eastAsia"/>
                    <w:szCs w:val="21"/>
                  </w:rPr>
                </w:rPrChange>
              </w:rPr>
              <w:t>梅花借记卡</w:t>
            </w:r>
          </w:p>
        </w:tc>
        <w:tc>
          <w:tcPr>
            <w:tcW w:w="3570" w:type="dxa"/>
            <w:tcBorders>
              <w:bottom w:val="single" w:sz="4" w:space="0" w:color="auto"/>
            </w:tcBorders>
            <w:vAlign w:val="center"/>
            <w:tcPrChange w:id="481" w:author="程欣竹" w:date="2014-07-25T17:42:00Z">
              <w:tcPr>
                <w:tcW w:w="3570" w:type="dxa"/>
                <w:tcBorders>
                  <w:bottom w:val="single" w:sz="4" w:space="0" w:color="auto"/>
                </w:tcBorders>
              </w:tcPr>
            </w:tcPrChange>
          </w:tcPr>
          <w:p w:rsidR="00E30A9F" w:rsidRPr="00175272" w:rsidRDefault="00E30A9F" w:rsidP="00E30A3B">
            <w:pPr>
              <w:ind w:firstLineChars="50" w:firstLine="105"/>
              <w:jc w:val="center"/>
              <w:rPr>
                <w:rFonts w:ascii="宋体" w:hAnsi="宋体" w:hint="eastAsia"/>
                <w:szCs w:val="21"/>
                <w:rPrChange w:id="482" w:author="程欣竹" w:date="2014-07-25T17:37:00Z">
                  <w:rPr>
                    <w:rFonts w:hint="eastAsia"/>
                    <w:szCs w:val="21"/>
                  </w:rPr>
                </w:rPrChange>
              </w:rPr>
              <w:pPrChange w:id="483" w:author="程欣竹" w:date="2014-07-25T17:42:00Z">
                <w:pPr>
                  <w:ind w:firstLineChars="50" w:firstLine="105"/>
                </w:pPr>
              </w:pPrChange>
            </w:pPr>
            <w:r w:rsidRPr="00175272">
              <w:rPr>
                <w:rFonts w:ascii="宋体" w:hAnsi="宋体" w:hint="eastAsia"/>
                <w:szCs w:val="21"/>
                <w:rPrChange w:id="484" w:author="程欣竹" w:date="2014-07-25T17:37:00Z">
                  <w:rPr>
                    <w:rFonts w:hint="eastAsia"/>
                    <w:szCs w:val="21"/>
                  </w:rPr>
                </w:rPrChange>
              </w:rPr>
              <w:t>除无部分提前支取外，其余同上。</w:t>
            </w:r>
          </w:p>
        </w:tc>
      </w:tr>
      <w:tr w:rsidR="00E30A9F" w:rsidRPr="00E30A9F" w:rsidTr="003E3E8B">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85" w:author="程欣竹" w:date="2014-07-25T17:44: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60"/>
          <w:jc w:val="center"/>
          <w:trPrChange w:id="486" w:author="程欣竹" w:date="2014-07-25T17:44:00Z">
            <w:trPr>
              <w:trHeight w:val="960"/>
              <w:jc w:val="center"/>
            </w:trPr>
          </w:trPrChange>
        </w:trPr>
        <w:tc>
          <w:tcPr>
            <w:tcW w:w="423" w:type="dxa"/>
            <w:tcBorders>
              <w:top w:val="single" w:sz="4" w:space="0" w:color="auto"/>
            </w:tcBorders>
            <w:noWrap/>
            <w:vAlign w:val="center"/>
            <w:tcPrChange w:id="487" w:author="程欣竹" w:date="2014-07-25T17:44:00Z">
              <w:tcPr>
                <w:tcW w:w="423" w:type="dxa"/>
                <w:tcBorders>
                  <w:top w:val="single" w:sz="4" w:space="0" w:color="auto"/>
                </w:tcBorders>
                <w:noWrap/>
              </w:tcPr>
            </w:tcPrChange>
          </w:tcPr>
          <w:p w:rsidR="00E30A9F" w:rsidRPr="00175272" w:rsidRDefault="00E30A9F" w:rsidP="001A031F">
            <w:pPr>
              <w:jc w:val="center"/>
              <w:rPr>
                <w:rFonts w:ascii="宋体" w:hAnsi="宋体"/>
                <w:szCs w:val="21"/>
                <w:rPrChange w:id="488" w:author="程欣竹" w:date="2014-07-25T17:37:00Z">
                  <w:rPr>
                    <w:szCs w:val="21"/>
                  </w:rPr>
                </w:rPrChange>
              </w:rPr>
              <w:pPrChange w:id="489" w:author="程欣竹" w:date="2014-07-25T17:33:00Z">
                <w:pPr/>
              </w:pPrChange>
            </w:pPr>
            <w:r w:rsidRPr="00175272">
              <w:rPr>
                <w:rFonts w:ascii="宋体" w:hAnsi="宋体" w:hint="eastAsia"/>
                <w:szCs w:val="21"/>
                <w:rPrChange w:id="490" w:author="程欣竹" w:date="2014-07-25T17:37:00Z">
                  <w:rPr>
                    <w:rFonts w:hint="eastAsia"/>
                    <w:szCs w:val="21"/>
                  </w:rPr>
                </w:rPrChange>
              </w:rPr>
              <w:t>4</w:t>
            </w:r>
          </w:p>
        </w:tc>
        <w:tc>
          <w:tcPr>
            <w:tcW w:w="735" w:type="dxa"/>
            <w:tcBorders>
              <w:top w:val="single" w:sz="4" w:space="0" w:color="auto"/>
            </w:tcBorders>
            <w:noWrap/>
            <w:vAlign w:val="center"/>
            <w:tcPrChange w:id="491" w:author="程欣竹" w:date="2014-07-25T17:44:00Z">
              <w:tcPr>
                <w:tcW w:w="735" w:type="dxa"/>
                <w:tcBorders>
                  <w:top w:val="single" w:sz="4" w:space="0" w:color="auto"/>
                </w:tcBorders>
                <w:noWrap/>
              </w:tcPr>
            </w:tcPrChange>
          </w:tcPr>
          <w:p w:rsidR="00E30A9F" w:rsidRPr="00175272" w:rsidRDefault="00E30A9F" w:rsidP="001A031F">
            <w:pPr>
              <w:jc w:val="center"/>
              <w:rPr>
                <w:rFonts w:ascii="宋体" w:hAnsi="宋体"/>
                <w:szCs w:val="21"/>
                <w:rPrChange w:id="492" w:author="程欣竹" w:date="2014-07-25T17:37:00Z">
                  <w:rPr>
                    <w:szCs w:val="21"/>
                  </w:rPr>
                </w:rPrChange>
              </w:rPr>
              <w:pPrChange w:id="493" w:author="程欣竹" w:date="2014-07-25T17:33:00Z">
                <w:pPr/>
              </w:pPrChange>
            </w:pPr>
            <w:r w:rsidRPr="00175272">
              <w:rPr>
                <w:rFonts w:ascii="宋体" w:hAnsi="宋体" w:hint="eastAsia"/>
                <w:szCs w:val="21"/>
                <w:rPrChange w:id="494" w:author="程欣竹" w:date="2014-07-25T17:37:00Z">
                  <w:rPr>
                    <w:rFonts w:hint="eastAsia"/>
                    <w:szCs w:val="21"/>
                  </w:rPr>
                </w:rPrChange>
              </w:rPr>
              <w:t>存本取息储蓄存款</w:t>
            </w:r>
          </w:p>
        </w:tc>
        <w:tc>
          <w:tcPr>
            <w:tcW w:w="840" w:type="dxa"/>
            <w:tcBorders>
              <w:top w:val="single" w:sz="4" w:space="0" w:color="auto"/>
            </w:tcBorders>
            <w:noWrap/>
            <w:vAlign w:val="center"/>
            <w:tcPrChange w:id="495" w:author="程欣竹" w:date="2014-07-25T17:44:00Z">
              <w:tcPr>
                <w:tcW w:w="840" w:type="dxa"/>
                <w:tcBorders>
                  <w:top w:val="single" w:sz="4" w:space="0" w:color="auto"/>
                </w:tcBorders>
                <w:noWrap/>
              </w:tcPr>
            </w:tcPrChange>
          </w:tcPr>
          <w:p w:rsidR="009E4CF6" w:rsidRDefault="00E30A9F" w:rsidP="009E4CF6">
            <w:pPr>
              <w:numPr>
                <w:ins w:id="496" w:author="程欣竹" w:date="2014-07-25T17:43:00Z"/>
              </w:numPr>
              <w:jc w:val="center"/>
              <w:rPr>
                <w:ins w:id="497" w:author="程欣竹" w:date="2014-07-25T17:43:00Z"/>
                <w:rFonts w:ascii="宋体" w:hAnsi="宋体" w:hint="eastAsia"/>
                <w:szCs w:val="21"/>
              </w:rPr>
              <w:pPrChange w:id="498" w:author="程欣竹" w:date="2014-07-25T17:43:00Z">
                <w:pPr>
                  <w:ind w:right="300"/>
                </w:pPr>
              </w:pPrChange>
            </w:pPr>
            <w:r w:rsidRPr="00175272">
              <w:rPr>
                <w:rFonts w:ascii="宋体" w:hAnsi="宋体" w:hint="eastAsia"/>
                <w:szCs w:val="21"/>
                <w:rPrChange w:id="499" w:author="程欣竹" w:date="2014-07-25T17:37:00Z">
                  <w:rPr>
                    <w:rFonts w:hint="eastAsia"/>
                    <w:szCs w:val="21"/>
                  </w:rPr>
                </w:rPrChange>
              </w:rPr>
              <w:t>人民</w:t>
            </w:r>
          </w:p>
          <w:p w:rsidR="00E30A9F" w:rsidRPr="009E4CF6" w:rsidRDefault="00E30A9F" w:rsidP="009E4CF6">
            <w:pPr>
              <w:numPr>
                <w:ins w:id="500" w:author="程欣竹" w:date="2014-07-25T17:43:00Z"/>
              </w:numPr>
              <w:jc w:val="center"/>
              <w:rPr>
                <w:rFonts w:ascii="宋体" w:hAnsi="宋体"/>
                <w:szCs w:val="21"/>
                <w:rPrChange w:id="501" w:author="程欣竹" w:date="2014-07-25T17:43:00Z">
                  <w:rPr>
                    <w:sz w:val="18"/>
                    <w:szCs w:val="18"/>
                  </w:rPr>
                </w:rPrChange>
              </w:rPr>
              <w:pPrChange w:id="502" w:author="程欣竹" w:date="2014-07-25T17:43:00Z">
                <w:pPr>
                  <w:ind w:right="300"/>
                </w:pPr>
              </w:pPrChange>
            </w:pPr>
            <w:r w:rsidRPr="00175272">
              <w:rPr>
                <w:rFonts w:ascii="宋体" w:hAnsi="宋体" w:hint="eastAsia"/>
                <w:szCs w:val="21"/>
                <w:rPrChange w:id="503" w:author="程欣竹" w:date="2014-07-25T17:37:00Z">
                  <w:rPr>
                    <w:rFonts w:hint="eastAsia"/>
                    <w:szCs w:val="21"/>
                  </w:rPr>
                </w:rPrChange>
              </w:rPr>
              <w:t>币伍仟元</w:t>
            </w:r>
          </w:p>
        </w:tc>
        <w:tc>
          <w:tcPr>
            <w:tcW w:w="840" w:type="dxa"/>
            <w:tcBorders>
              <w:top w:val="single" w:sz="4" w:space="0" w:color="auto"/>
            </w:tcBorders>
            <w:vAlign w:val="center"/>
            <w:tcPrChange w:id="504" w:author="程欣竹" w:date="2014-07-25T17:44:00Z">
              <w:tcPr>
                <w:tcW w:w="840" w:type="dxa"/>
                <w:tcBorders>
                  <w:top w:val="single" w:sz="4" w:space="0" w:color="auto"/>
                </w:tcBorders>
              </w:tcPr>
            </w:tcPrChange>
          </w:tcPr>
          <w:p w:rsidR="00E30A9F" w:rsidRPr="00175272" w:rsidRDefault="00E30A9F" w:rsidP="001979CF">
            <w:pPr>
              <w:rPr>
                <w:rFonts w:ascii="宋体" w:hAnsi="宋体" w:hint="eastAsia"/>
                <w:szCs w:val="21"/>
                <w:rPrChange w:id="505" w:author="程欣竹" w:date="2014-07-25T17:37:00Z">
                  <w:rPr>
                    <w:rFonts w:hint="eastAsia"/>
                    <w:szCs w:val="21"/>
                  </w:rPr>
                </w:rPrChange>
              </w:rPr>
            </w:pPr>
            <w:r w:rsidRPr="00175272">
              <w:rPr>
                <w:rFonts w:ascii="宋体" w:hAnsi="宋体" w:hint="eastAsia"/>
                <w:szCs w:val="21"/>
                <w:rPrChange w:id="506" w:author="程欣竹" w:date="2014-07-25T17:37:00Z">
                  <w:rPr>
                    <w:rFonts w:hint="eastAsia"/>
                    <w:szCs w:val="21"/>
                  </w:rPr>
                </w:rPrChange>
              </w:rPr>
              <w:t>1</w:t>
            </w:r>
            <w:r w:rsidRPr="00175272">
              <w:rPr>
                <w:rFonts w:ascii="宋体" w:hAnsi="宋体" w:hint="eastAsia"/>
                <w:szCs w:val="21"/>
                <w:rPrChange w:id="507" w:author="程欣竹" w:date="2014-07-25T17:37:00Z">
                  <w:rPr>
                    <w:rFonts w:hint="eastAsia"/>
                    <w:szCs w:val="21"/>
                  </w:rPr>
                </w:rPrChange>
              </w:rPr>
              <w:t>年、</w:t>
            </w:r>
          </w:p>
          <w:p w:rsidR="00E30A9F" w:rsidRPr="00175272" w:rsidRDefault="00E30A9F" w:rsidP="00EC42EE">
            <w:pPr>
              <w:rPr>
                <w:rFonts w:ascii="宋体" w:hAnsi="宋体" w:hint="eastAsia"/>
                <w:szCs w:val="21"/>
                <w:rPrChange w:id="508" w:author="程欣竹" w:date="2014-07-25T17:37:00Z">
                  <w:rPr>
                    <w:rFonts w:hint="eastAsia"/>
                    <w:szCs w:val="21"/>
                  </w:rPr>
                </w:rPrChange>
              </w:rPr>
              <w:pPrChange w:id="509" w:author="程欣竹" w:date="2014-07-25T17:43:00Z">
                <w:pPr/>
              </w:pPrChange>
            </w:pPr>
            <w:r w:rsidRPr="00175272">
              <w:rPr>
                <w:rFonts w:ascii="宋体" w:hAnsi="宋体" w:hint="eastAsia"/>
                <w:szCs w:val="21"/>
                <w:rPrChange w:id="510" w:author="程欣竹" w:date="2014-07-25T17:37:00Z">
                  <w:rPr>
                    <w:rFonts w:hint="eastAsia"/>
                    <w:szCs w:val="21"/>
                  </w:rPr>
                </w:rPrChange>
              </w:rPr>
              <w:t>3</w:t>
            </w:r>
            <w:r w:rsidRPr="00175272">
              <w:rPr>
                <w:rFonts w:ascii="宋体" w:hAnsi="宋体" w:hint="eastAsia"/>
                <w:szCs w:val="21"/>
                <w:rPrChange w:id="511" w:author="程欣竹" w:date="2014-07-25T17:37:00Z">
                  <w:rPr>
                    <w:rFonts w:hint="eastAsia"/>
                    <w:szCs w:val="21"/>
                  </w:rPr>
                </w:rPrChange>
              </w:rPr>
              <w:t>年、</w:t>
            </w:r>
          </w:p>
          <w:p w:rsidR="00E30A9F" w:rsidRPr="00175272" w:rsidRDefault="00E30A9F" w:rsidP="00EC42EE">
            <w:pPr>
              <w:rPr>
                <w:rFonts w:ascii="宋体" w:hAnsi="宋体"/>
                <w:szCs w:val="21"/>
                <w:rPrChange w:id="512" w:author="程欣竹" w:date="2014-07-25T17:37:00Z">
                  <w:rPr>
                    <w:szCs w:val="21"/>
                  </w:rPr>
                </w:rPrChange>
              </w:rPr>
              <w:pPrChange w:id="513" w:author="程欣竹" w:date="2014-07-25T17:43:00Z">
                <w:pPr/>
              </w:pPrChange>
            </w:pPr>
            <w:r w:rsidRPr="00175272">
              <w:rPr>
                <w:rFonts w:ascii="宋体" w:hAnsi="宋体" w:hint="eastAsia"/>
                <w:szCs w:val="21"/>
                <w:rPrChange w:id="514" w:author="程欣竹" w:date="2014-07-25T17:37:00Z">
                  <w:rPr>
                    <w:rFonts w:hint="eastAsia"/>
                    <w:szCs w:val="21"/>
                  </w:rPr>
                </w:rPrChange>
              </w:rPr>
              <w:t>5</w:t>
            </w:r>
            <w:r w:rsidRPr="00175272">
              <w:rPr>
                <w:rFonts w:ascii="宋体" w:hAnsi="宋体" w:hint="eastAsia"/>
                <w:szCs w:val="21"/>
                <w:rPrChange w:id="515" w:author="程欣竹" w:date="2014-07-25T17:37:00Z">
                  <w:rPr>
                    <w:rFonts w:hint="eastAsia"/>
                    <w:szCs w:val="21"/>
                  </w:rPr>
                </w:rPrChange>
              </w:rPr>
              <w:t>年</w:t>
            </w:r>
          </w:p>
        </w:tc>
        <w:tc>
          <w:tcPr>
            <w:tcW w:w="2520" w:type="dxa"/>
            <w:tcBorders>
              <w:top w:val="single" w:sz="4" w:space="0" w:color="auto"/>
            </w:tcBorders>
            <w:vAlign w:val="center"/>
            <w:tcPrChange w:id="516" w:author="程欣竹" w:date="2014-07-25T17:44:00Z">
              <w:tcPr>
                <w:tcW w:w="2520" w:type="dxa"/>
                <w:tcBorders>
                  <w:top w:val="single" w:sz="4" w:space="0" w:color="auto"/>
                </w:tcBorders>
              </w:tcPr>
            </w:tcPrChange>
          </w:tcPr>
          <w:p w:rsidR="00E30A9F" w:rsidRPr="003E3E8B" w:rsidRDefault="00E30A9F" w:rsidP="003E3E8B">
            <w:pPr>
              <w:rPr>
                <w:rFonts w:ascii="宋体" w:hAnsi="宋体" w:hint="eastAsia"/>
                <w:rPrChange w:id="517" w:author="程欣竹" w:date="2014-07-25T17:44:00Z">
                  <w:rPr>
                    <w:rFonts w:hint="eastAsia"/>
                    <w:szCs w:val="21"/>
                  </w:rPr>
                </w:rPrChange>
              </w:rPr>
              <w:pPrChange w:id="518" w:author="程欣竹" w:date="2014-07-25T17:44:00Z">
                <w:pPr>
                  <w:ind w:firstLineChars="100" w:firstLine="210"/>
                </w:pPr>
              </w:pPrChange>
            </w:pPr>
            <w:r w:rsidRPr="003E3E8B">
              <w:rPr>
                <w:rFonts w:ascii="宋体" w:hAnsi="宋体" w:hint="eastAsia"/>
                <w:rPrChange w:id="519" w:author="程欣竹" w:date="2014-07-25T17:44:00Z">
                  <w:rPr>
                    <w:rFonts w:hint="eastAsia"/>
                    <w:szCs w:val="21"/>
                  </w:rPr>
                </w:rPrChange>
              </w:rPr>
              <w:t>1</w:t>
            </w:r>
            <w:ins w:id="520" w:author="程欣竹" w:date="2014-07-25T17:44:00Z">
              <w:r w:rsidR="003E3E8B">
                <w:rPr>
                  <w:rFonts w:ascii="宋体" w:hAnsi="宋体" w:hint="eastAsia"/>
                </w:rPr>
                <w:t>．</w:t>
              </w:r>
            </w:ins>
            <w:del w:id="521" w:author="程欣竹" w:date="2014-07-25T17:44:00Z">
              <w:r w:rsidRPr="003E3E8B" w:rsidDel="003E3E8B">
                <w:rPr>
                  <w:rFonts w:ascii="宋体" w:hAnsi="宋体" w:hint="eastAsia"/>
                  <w:rPrChange w:id="522" w:author="程欣竹" w:date="2014-07-25T17:44:00Z">
                    <w:rPr>
                      <w:rFonts w:hint="eastAsia"/>
                      <w:szCs w:val="21"/>
                    </w:rPr>
                  </w:rPrChange>
                </w:rPr>
                <w:delText>、</w:delText>
              </w:r>
            </w:del>
            <w:r w:rsidRPr="003E3E8B">
              <w:rPr>
                <w:rFonts w:ascii="宋体" w:hAnsi="宋体" w:hint="eastAsia"/>
                <w:rPrChange w:id="523" w:author="程欣竹" w:date="2014-07-25T17:44:00Z">
                  <w:rPr>
                    <w:rFonts w:hint="eastAsia"/>
                    <w:szCs w:val="21"/>
                  </w:rPr>
                </w:rPrChange>
              </w:rPr>
              <w:t>办理时约定期限和利率。</w:t>
            </w:r>
          </w:p>
          <w:p w:rsidR="00E30A9F" w:rsidRPr="003E3E8B" w:rsidRDefault="00E30A9F" w:rsidP="003E3E8B">
            <w:pPr>
              <w:rPr>
                <w:rFonts w:ascii="宋体" w:hAnsi="宋体"/>
                <w:rPrChange w:id="524" w:author="程欣竹" w:date="2014-07-25T17:44:00Z">
                  <w:rPr>
                    <w:szCs w:val="21"/>
                  </w:rPr>
                </w:rPrChange>
              </w:rPr>
              <w:pPrChange w:id="525" w:author="程欣竹" w:date="2014-07-25T17:44:00Z">
                <w:pPr>
                  <w:ind w:firstLineChars="100" w:firstLine="210"/>
                </w:pPr>
              </w:pPrChange>
            </w:pPr>
            <w:r w:rsidRPr="003E3E8B">
              <w:rPr>
                <w:rFonts w:ascii="宋体" w:hAnsi="宋体" w:hint="eastAsia"/>
                <w:rPrChange w:id="526" w:author="程欣竹" w:date="2014-07-25T17:44:00Z">
                  <w:rPr>
                    <w:rFonts w:hint="eastAsia"/>
                    <w:szCs w:val="21"/>
                  </w:rPr>
                </w:rPrChange>
              </w:rPr>
              <w:t>2</w:t>
            </w:r>
            <w:ins w:id="527" w:author="程欣竹" w:date="2014-07-25T17:44:00Z">
              <w:r w:rsidR="003E3E8B">
                <w:rPr>
                  <w:rFonts w:ascii="宋体" w:hAnsi="宋体" w:hint="eastAsia"/>
                </w:rPr>
                <w:t>．</w:t>
              </w:r>
            </w:ins>
            <w:del w:id="528" w:author="程欣竹" w:date="2014-07-25T17:44:00Z">
              <w:r w:rsidRPr="003E3E8B" w:rsidDel="003E3E8B">
                <w:rPr>
                  <w:rFonts w:ascii="宋体" w:hAnsi="宋体" w:hint="eastAsia"/>
                  <w:rPrChange w:id="529" w:author="程欣竹" w:date="2014-07-25T17:44:00Z">
                    <w:rPr>
                      <w:rFonts w:hint="eastAsia"/>
                      <w:szCs w:val="21"/>
                    </w:rPr>
                  </w:rPrChange>
                </w:rPr>
                <w:delText>、</w:delText>
              </w:r>
            </w:del>
            <w:r w:rsidRPr="003E3E8B">
              <w:rPr>
                <w:rFonts w:ascii="宋体" w:hAnsi="宋体" w:hint="eastAsia"/>
                <w:rPrChange w:id="530" w:author="程欣竹" w:date="2014-07-25T17:44:00Z">
                  <w:rPr>
                    <w:rFonts w:hint="eastAsia"/>
                    <w:szCs w:val="21"/>
                  </w:rPr>
                </w:rPrChange>
              </w:rPr>
              <w:t>本金一次性存入，分次支取利息（税后），到期一次性支取本金。</w:t>
            </w:r>
          </w:p>
        </w:tc>
        <w:tc>
          <w:tcPr>
            <w:tcW w:w="1534" w:type="dxa"/>
            <w:tcBorders>
              <w:top w:val="single" w:sz="4" w:space="0" w:color="auto"/>
            </w:tcBorders>
            <w:vAlign w:val="center"/>
            <w:tcPrChange w:id="531" w:author="程欣竹" w:date="2014-07-25T17:44:00Z">
              <w:tcPr>
                <w:tcW w:w="1534" w:type="dxa"/>
                <w:tcBorders>
                  <w:top w:val="single" w:sz="4" w:space="0" w:color="auto"/>
                </w:tcBorders>
              </w:tcPr>
            </w:tcPrChange>
          </w:tcPr>
          <w:p w:rsidR="00E30A9F" w:rsidRPr="00175272" w:rsidRDefault="00E30A9F" w:rsidP="003E3E8B">
            <w:pPr>
              <w:jc w:val="center"/>
              <w:rPr>
                <w:rFonts w:ascii="宋体" w:hAnsi="宋体" w:hint="eastAsia"/>
                <w:szCs w:val="21"/>
                <w:rPrChange w:id="532" w:author="程欣竹" w:date="2014-07-25T17:37:00Z">
                  <w:rPr>
                    <w:rFonts w:hint="eastAsia"/>
                    <w:szCs w:val="21"/>
                  </w:rPr>
                </w:rPrChange>
              </w:rPr>
              <w:pPrChange w:id="533" w:author="程欣竹" w:date="2014-07-25T17:44:00Z">
                <w:pPr/>
              </w:pPrChange>
            </w:pPr>
            <w:r w:rsidRPr="00175272">
              <w:rPr>
                <w:rFonts w:ascii="宋体" w:hAnsi="宋体" w:hint="eastAsia"/>
                <w:szCs w:val="21"/>
                <w:rPrChange w:id="534" w:author="程欣竹" w:date="2014-07-25T17:37:00Z">
                  <w:rPr>
                    <w:rFonts w:hint="eastAsia"/>
                    <w:szCs w:val="21"/>
                  </w:rPr>
                </w:rPrChange>
              </w:rPr>
              <w:t>活期存折</w:t>
            </w:r>
            <w:ins w:id="535" w:author="程欣竹" w:date="2014-07-25T17:44:00Z">
              <w:r w:rsidR="003E3E8B">
                <w:rPr>
                  <w:rFonts w:ascii="宋体" w:hAnsi="宋体" w:hint="eastAsia"/>
                  <w:szCs w:val="21"/>
                </w:rPr>
                <w:t>；</w:t>
              </w:r>
            </w:ins>
          </w:p>
          <w:p w:rsidR="00E30A9F" w:rsidRPr="00175272" w:rsidRDefault="00E30A9F" w:rsidP="003E3E8B">
            <w:pPr>
              <w:jc w:val="center"/>
              <w:rPr>
                <w:rFonts w:ascii="宋体" w:hAnsi="宋体"/>
                <w:szCs w:val="21"/>
                <w:rPrChange w:id="536" w:author="程欣竹" w:date="2014-07-25T17:37:00Z">
                  <w:rPr>
                    <w:szCs w:val="21"/>
                  </w:rPr>
                </w:rPrChange>
              </w:rPr>
              <w:pPrChange w:id="537" w:author="程欣竹" w:date="2014-07-25T17:44:00Z">
                <w:pPr/>
              </w:pPrChange>
            </w:pPr>
            <w:r w:rsidRPr="00175272">
              <w:rPr>
                <w:rFonts w:ascii="宋体" w:hAnsi="宋体" w:hint="eastAsia"/>
                <w:szCs w:val="21"/>
                <w:rPrChange w:id="538" w:author="程欣竹" w:date="2014-07-25T17:37:00Z">
                  <w:rPr>
                    <w:rFonts w:hint="eastAsia"/>
                    <w:szCs w:val="21"/>
                  </w:rPr>
                </w:rPrChange>
              </w:rPr>
              <w:t>梅花借记卡</w:t>
            </w:r>
          </w:p>
        </w:tc>
        <w:tc>
          <w:tcPr>
            <w:tcW w:w="3570" w:type="dxa"/>
            <w:tcBorders>
              <w:top w:val="single" w:sz="4" w:space="0" w:color="auto"/>
            </w:tcBorders>
            <w:vAlign w:val="center"/>
            <w:tcPrChange w:id="539" w:author="程欣竹" w:date="2014-07-25T17:44:00Z">
              <w:tcPr>
                <w:tcW w:w="3570" w:type="dxa"/>
                <w:tcBorders>
                  <w:top w:val="single" w:sz="4" w:space="0" w:color="auto"/>
                </w:tcBorders>
              </w:tcPr>
            </w:tcPrChange>
          </w:tcPr>
          <w:p w:rsidR="00E30A9F" w:rsidRPr="00175272" w:rsidRDefault="00E30A9F" w:rsidP="003E3E8B">
            <w:pPr>
              <w:ind w:firstLineChars="50" w:firstLine="105"/>
              <w:jc w:val="center"/>
              <w:rPr>
                <w:rFonts w:ascii="宋体" w:hAnsi="宋体"/>
                <w:szCs w:val="21"/>
                <w:rPrChange w:id="540" w:author="程欣竹" w:date="2014-07-25T17:37:00Z">
                  <w:rPr>
                    <w:szCs w:val="21"/>
                  </w:rPr>
                </w:rPrChange>
              </w:rPr>
              <w:pPrChange w:id="541" w:author="程欣竹" w:date="2014-07-25T17:44:00Z">
                <w:pPr>
                  <w:ind w:firstLineChars="50" w:firstLine="105"/>
                </w:pPr>
              </w:pPrChange>
            </w:pPr>
            <w:r w:rsidRPr="00175272">
              <w:rPr>
                <w:rFonts w:ascii="宋体" w:hAnsi="宋体" w:hint="eastAsia"/>
                <w:szCs w:val="21"/>
                <w:rPrChange w:id="542" w:author="程欣竹" w:date="2014-07-25T17:37:00Z">
                  <w:rPr>
                    <w:rFonts w:hint="eastAsia"/>
                    <w:szCs w:val="21"/>
                  </w:rPr>
                </w:rPrChange>
              </w:rPr>
              <w:t>除无部分提前支取外，其余同上。</w:t>
            </w:r>
          </w:p>
        </w:tc>
      </w:tr>
      <w:tr w:rsidR="00E30A9F" w:rsidRPr="00E30A9F" w:rsidTr="00FF3B8F">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543" w:author="程欣竹" w:date="2014-07-25T17:45: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30"/>
          <w:jc w:val="center"/>
          <w:trPrChange w:id="544" w:author="程欣竹" w:date="2014-07-25T17:45:00Z">
            <w:trPr>
              <w:trHeight w:val="930"/>
              <w:jc w:val="center"/>
            </w:trPr>
          </w:trPrChange>
        </w:trPr>
        <w:tc>
          <w:tcPr>
            <w:tcW w:w="423" w:type="dxa"/>
            <w:noWrap/>
            <w:vAlign w:val="center"/>
            <w:tcPrChange w:id="545" w:author="程欣竹" w:date="2014-07-25T17:45:00Z">
              <w:tcPr>
                <w:tcW w:w="423" w:type="dxa"/>
                <w:noWrap/>
              </w:tcPr>
            </w:tcPrChange>
          </w:tcPr>
          <w:p w:rsidR="00E30A9F" w:rsidRPr="00175272" w:rsidRDefault="00E30A9F" w:rsidP="001A031F">
            <w:pPr>
              <w:jc w:val="center"/>
              <w:rPr>
                <w:rFonts w:ascii="宋体" w:hAnsi="宋体"/>
                <w:szCs w:val="21"/>
                <w:rPrChange w:id="546" w:author="程欣竹" w:date="2014-07-25T17:37:00Z">
                  <w:rPr>
                    <w:szCs w:val="21"/>
                  </w:rPr>
                </w:rPrChange>
              </w:rPr>
              <w:pPrChange w:id="547" w:author="程欣竹" w:date="2014-07-25T17:33:00Z">
                <w:pPr/>
              </w:pPrChange>
            </w:pPr>
            <w:r w:rsidRPr="00175272">
              <w:rPr>
                <w:rFonts w:ascii="宋体" w:hAnsi="宋体" w:hint="eastAsia"/>
                <w:szCs w:val="21"/>
                <w:rPrChange w:id="548" w:author="程欣竹" w:date="2014-07-25T17:37:00Z">
                  <w:rPr>
                    <w:rFonts w:hint="eastAsia"/>
                    <w:szCs w:val="21"/>
                  </w:rPr>
                </w:rPrChange>
              </w:rPr>
              <w:t>5</w:t>
            </w:r>
          </w:p>
        </w:tc>
        <w:tc>
          <w:tcPr>
            <w:tcW w:w="735" w:type="dxa"/>
            <w:noWrap/>
            <w:vAlign w:val="center"/>
            <w:tcPrChange w:id="549" w:author="程欣竹" w:date="2014-07-25T17:45:00Z">
              <w:tcPr>
                <w:tcW w:w="735" w:type="dxa"/>
                <w:noWrap/>
              </w:tcPr>
            </w:tcPrChange>
          </w:tcPr>
          <w:p w:rsidR="00E30A9F" w:rsidRPr="00175272" w:rsidRDefault="00E30A9F" w:rsidP="001A031F">
            <w:pPr>
              <w:jc w:val="center"/>
              <w:rPr>
                <w:rFonts w:ascii="宋体" w:hAnsi="宋体"/>
                <w:szCs w:val="21"/>
                <w:rPrChange w:id="550" w:author="程欣竹" w:date="2014-07-25T17:37:00Z">
                  <w:rPr>
                    <w:szCs w:val="21"/>
                  </w:rPr>
                </w:rPrChange>
              </w:rPr>
              <w:pPrChange w:id="551" w:author="程欣竹" w:date="2014-07-25T17:33:00Z">
                <w:pPr/>
              </w:pPrChange>
            </w:pPr>
            <w:r w:rsidRPr="00175272">
              <w:rPr>
                <w:rFonts w:ascii="宋体" w:hAnsi="宋体" w:hint="eastAsia"/>
                <w:szCs w:val="21"/>
                <w:rPrChange w:id="552" w:author="程欣竹" w:date="2014-07-25T17:37:00Z">
                  <w:rPr>
                    <w:rFonts w:hint="eastAsia"/>
                    <w:szCs w:val="21"/>
                  </w:rPr>
                </w:rPrChange>
              </w:rPr>
              <w:t>教育储蓄存款</w:t>
            </w:r>
          </w:p>
        </w:tc>
        <w:tc>
          <w:tcPr>
            <w:tcW w:w="840" w:type="dxa"/>
            <w:noWrap/>
            <w:vAlign w:val="center"/>
            <w:tcPrChange w:id="553" w:author="程欣竹" w:date="2014-07-25T17:45:00Z">
              <w:tcPr>
                <w:tcW w:w="840" w:type="dxa"/>
                <w:noWrap/>
              </w:tcPr>
            </w:tcPrChange>
          </w:tcPr>
          <w:p w:rsidR="00FF5C7E" w:rsidRDefault="00E30A9F" w:rsidP="006C0B71">
            <w:pPr>
              <w:numPr>
                <w:ins w:id="554" w:author="程欣竹" w:date="2014-07-25T17:45:00Z"/>
              </w:numPr>
              <w:jc w:val="center"/>
              <w:rPr>
                <w:ins w:id="555" w:author="程欣竹" w:date="2014-07-25T17:45:00Z"/>
                <w:rFonts w:ascii="宋体" w:hAnsi="宋体" w:hint="eastAsia"/>
                <w:szCs w:val="21"/>
              </w:rPr>
              <w:pPrChange w:id="556" w:author="程欣竹" w:date="2014-07-25T17:45:00Z">
                <w:pPr>
                  <w:ind w:right="300"/>
                </w:pPr>
              </w:pPrChange>
            </w:pPr>
            <w:r w:rsidRPr="00175272">
              <w:rPr>
                <w:rFonts w:ascii="宋体" w:hAnsi="宋体" w:hint="eastAsia"/>
                <w:szCs w:val="21"/>
                <w:rPrChange w:id="557" w:author="程欣竹" w:date="2014-07-25T17:37:00Z">
                  <w:rPr>
                    <w:rFonts w:hint="eastAsia"/>
                    <w:szCs w:val="21"/>
                  </w:rPr>
                </w:rPrChange>
              </w:rPr>
              <w:t>人民</w:t>
            </w:r>
          </w:p>
          <w:p w:rsidR="00FF5C7E" w:rsidRDefault="00E30A9F" w:rsidP="006C0B71">
            <w:pPr>
              <w:numPr>
                <w:ins w:id="558" w:author="程欣竹" w:date="2014-07-25T17:45:00Z"/>
              </w:numPr>
              <w:jc w:val="center"/>
              <w:rPr>
                <w:ins w:id="559" w:author="程欣竹" w:date="2014-07-25T17:45:00Z"/>
                <w:rFonts w:ascii="宋体" w:hAnsi="宋体" w:hint="eastAsia"/>
                <w:szCs w:val="21"/>
              </w:rPr>
              <w:pPrChange w:id="560" w:author="程欣竹" w:date="2014-07-25T17:45:00Z">
                <w:pPr>
                  <w:ind w:right="300"/>
                </w:pPr>
              </w:pPrChange>
            </w:pPr>
            <w:r w:rsidRPr="00175272">
              <w:rPr>
                <w:rFonts w:ascii="宋体" w:hAnsi="宋体" w:hint="eastAsia"/>
                <w:szCs w:val="21"/>
                <w:rPrChange w:id="561" w:author="程欣竹" w:date="2014-07-25T17:37:00Z">
                  <w:rPr>
                    <w:rFonts w:hint="eastAsia"/>
                    <w:szCs w:val="21"/>
                  </w:rPr>
                </w:rPrChange>
              </w:rPr>
              <w:t>币伍</w:t>
            </w:r>
          </w:p>
          <w:p w:rsidR="00E30A9F" w:rsidRPr="00175272" w:rsidRDefault="00E30A9F" w:rsidP="006C0B71">
            <w:pPr>
              <w:numPr>
                <w:ins w:id="562" w:author="程欣竹" w:date="2014-07-25T17:45:00Z"/>
              </w:numPr>
              <w:jc w:val="center"/>
              <w:rPr>
                <w:rFonts w:ascii="宋体" w:hAnsi="宋体"/>
                <w:szCs w:val="21"/>
                <w:rPrChange w:id="563" w:author="程欣竹" w:date="2014-07-25T17:37:00Z">
                  <w:rPr>
                    <w:szCs w:val="21"/>
                  </w:rPr>
                </w:rPrChange>
              </w:rPr>
              <w:pPrChange w:id="564" w:author="程欣竹" w:date="2014-07-25T17:45:00Z">
                <w:pPr>
                  <w:ind w:right="300"/>
                </w:pPr>
              </w:pPrChange>
            </w:pPr>
            <w:r w:rsidRPr="00175272">
              <w:rPr>
                <w:rFonts w:ascii="宋体" w:hAnsi="宋体" w:hint="eastAsia"/>
                <w:szCs w:val="21"/>
                <w:rPrChange w:id="565" w:author="程欣竹" w:date="2014-07-25T17:37:00Z">
                  <w:rPr>
                    <w:rFonts w:hint="eastAsia"/>
                    <w:szCs w:val="21"/>
                  </w:rPr>
                </w:rPrChange>
              </w:rPr>
              <w:t>元</w:t>
            </w:r>
          </w:p>
        </w:tc>
        <w:tc>
          <w:tcPr>
            <w:tcW w:w="840" w:type="dxa"/>
            <w:vAlign w:val="center"/>
            <w:tcPrChange w:id="566" w:author="程欣竹" w:date="2014-07-25T17:45:00Z">
              <w:tcPr>
                <w:tcW w:w="840" w:type="dxa"/>
              </w:tcPr>
            </w:tcPrChange>
          </w:tcPr>
          <w:p w:rsidR="00E30A9F" w:rsidRPr="00175272" w:rsidRDefault="00E30A9F" w:rsidP="001979CF">
            <w:pPr>
              <w:rPr>
                <w:rFonts w:ascii="宋体" w:hAnsi="宋体" w:hint="eastAsia"/>
                <w:szCs w:val="21"/>
                <w:rPrChange w:id="567" w:author="程欣竹" w:date="2014-07-25T17:37:00Z">
                  <w:rPr>
                    <w:rFonts w:hint="eastAsia"/>
                    <w:szCs w:val="21"/>
                  </w:rPr>
                </w:rPrChange>
              </w:rPr>
            </w:pPr>
            <w:r w:rsidRPr="00175272">
              <w:rPr>
                <w:rFonts w:ascii="宋体" w:hAnsi="宋体" w:hint="eastAsia"/>
                <w:szCs w:val="21"/>
                <w:rPrChange w:id="568" w:author="程欣竹" w:date="2014-07-25T17:37:00Z">
                  <w:rPr>
                    <w:rFonts w:hint="eastAsia"/>
                    <w:szCs w:val="21"/>
                  </w:rPr>
                </w:rPrChange>
              </w:rPr>
              <w:t>1</w:t>
            </w:r>
            <w:r w:rsidRPr="00175272">
              <w:rPr>
                <w:rFonts w:ascii="宋体" w:hAnsi="宋体" w:hint="eastAsia"/>
                <w:szCs w:val="21"/>
                <w:rPrChange w:id="569" w:author="程欣竹" w:date="2014-07-25T17:37:00Z">
                  <w:rPr>
                    <w:rFonts w:hint="eastAsia"/>
                    <w:szCs w:val="21"/>
                  </w:rPr>
                </w:rPrChange>
              </w:rPr>
              <w:t>年、</w:t>
            </w:r>
          </w:p>
          <w:p w:rsidR="00E30A9F" w:rsidRPr="00175272" w:rsidRDefault="00E30A9F" w:rsidP="0006016B">
            <w:pPr>
              <w:rPr>
                <w:rFonts w:ascii="宋体" w:hAnsi="宋体" w:hint="eastAsia"/>
                <w:szCs w:val="21"/>
                <w:rPrChange w:id="570" w:author="程欣竹" w:date="2014-07-25T17:37:00Z">
                  <w:rPr>
                    <w:rFonts w:hint="eastAsia"/>
                    <w:szCs w:val="21"/>
                  </w:rPr>
                </w:rPrChange>
              </w:rPr>
              <w:pPrChange w:id="571" w:author="程欣竹" w:date="2014-07-25T17:45:00Z">
                <w:pPr/>
              </w:pPrChange>
            </w:pPr>
            <w:r w:rsidRPr="00175272">
              <w:rPr>
                <w:rFonts w:ascii="宋体" w:hAnsi="宋体" w:hint="eastAsia"/>
                <w:szCs w:val="21"/>
                <w:rPrChange w:id="572" w:author="程欣竹" w:date="2014-07-25T17:37:00Z">
                  <w:rPr>
                    <w:rFonts w:hint="eastAsia"/>
                    <w:szCs w:val="21"/>
                  </w:rPr>
                </w:rPrChange>
              </w:rPr>
              <w:t>3</w:t>
            </w:r>
            <w:r w:rsidRPr="00175272">
              <w:rPr>
                <w:rFonts w:ascii="宋体" w:hAnsi="宋体" w:hint="eastAsia"/>
                <w:szCs w:val="21"/>
                <w:rPrChange w:id="573" w:author="程欣竹" w:date="2014-07-25T17:37:00Z">
                  <w:rPr>
                    <w:rFonts w:hint="eastAsia"/>
                    <w:szCs w:val="21"/>
                  </w:rPr>
                </w:rPrChange>
              </w:rPr>
              <w:t>年、</w:t>
            </w:r>
          </w:p>
          <w:p w:rsidR="00E30A9F" w:rsidRPr="00175272" w:rsidRDefault="00E30A9F" w:rsidP="0006016B">
            <w:pPr>
              <w:rPr>
                <w:rFonts w:ascii="宋体" w:hAnsi="宋体"/>
                <w:szCs w:val="21"/>
                <w:rPrChange w:id="574" w:author="程欣竹" w:date="2014-07-25T17:37:00Z">
                  <w:rPr>
                    <w:szCs w:val="21"/>
                  </w:rPr>
                </w:rPrChange>
              </w:rPr>
              <w:pPrChange w:id="575" w:author="程欣竹" w:date="2014-07-25T17:45:00Z">
                <w:pPr/>
              </w:pPrChange>
            </w:pPr>
            <w:r w:rsidRPr="00175272">
              <w:rPr>
                <w:rFonts w:ascii="宋体" w:hAnsi="宋体" w:hint="eastAsia"/>
                <w:szCs w:val="21"/>
                <w:rPrChange w:id="576" w:author="程欣竹" w:date="2014-07-25T17:37:00Z">
                  <w:rPr>
                    <w:rFonts w:hint="eastAsia"/>
                    <w:szCs w:val="21"/>
                  </w:rPr>
                </w:rPrChange>
              </w:rPr>
              <w:t>6</w:t>
            </w:r>
            <w:r w:rsidRPr="00175272">
              <w:rPr>
                <w:rFonts w:ascii="宋体" w:hAnsi="宋体" w:hint="eastAsia"/>
                <w:szCs w:val="21"/>
                <w:rPrChange w:id="577" w:author="程欣竹" w:date="2014-07-25T17:37:00Z">
                  <w:rPr>
                    <w:rFonts w:hint="eastAsia"/>
                    <w:szCs w:val="21"/>
                  </w:rPr>
                </w:rPrChange>
              </w:rPr>
              <w:t>年</w:t>
            </w:r>
          </w:p>
        </w:tc>
        <w:tc>
          <w:tcPr>
            <w:tcW w:w="2520" w:type="dxa"/>
            <w:vAlign w:val="center"/>
            <w:tcPrChange w:id="578" w:author="程欣竹" w:date="2014-07-25T17:45:00Z">
              <w:tcPr>
                <w:tcW w:w="2520" w:type="dxa"/>
              </w:tcPr>
            </w:tcPrChange>
          </w:tcPr>
          <w:p w:rsidR="00E30A9F" w:rsidRPr="00FF3B8F" w:rsidRDefault="00E30A9F" w:rsidP="00FF3B8F">
            <w:pPr>
              <w:rPr>
                <w:rFonts w:ascii="宋体" w:hAnsi="宋体" w:hint="eastAsia"/>
                <w:rPrChange w:id="579" w:author="程欣竹" w:date="2014-07-25T17:46:00Z">
                  <w:rPr>
                    <w:rFonts w:hint="eastAsia"/>
                    <w:szCs w:val="21"/>
                  </w:rPr>
                </w:rPrChange>
              </w:rPr>
              <w:pPrChange w:id="580" w:author="程欣竹" w:date="2014-07-25T17:46:00Z">
                <w:pPr>
                  <w:ind w:firstLineChars="100" w:firstLine="210"/>
                </w:pPr>
              </w:pPrChange>
            </w:pPr>
            <w:r w:rsidRPr="00FF3B8F">
              <w:rPr>
                <w:rFonts w:ascii="宋体" w:hAnsi="宋体" w:hint="eastAsia"/>
                <w:rPrChange w:id="581" w:author="程欣竹" w:date="2014-07-25T17:46:00Z">
                  <w:rPr>
                    <w:rFonts w:hint="eastAsia"/>
                    <w:szCs w:val="21"/>
                  </w:rPr>
                </w:rPrChange>
              </w:rPr>
              <w:t>1</w:t>
            </w:r>
            <w:ins w:id="582" w:author="程欣竹" w:date="2014-07-25T17:46:00Z">
              <w:r w:rsidR="00FF3B8F">
                <w:rPr>
                  <w:rFonts w:ascii="宋体" w:hAnsi="宋体" w:hint="eastAsia"/>
                </w:rPr>
                <w:t>．</w:t>
              </w:r>
            </w:ins>
            <w:del w:id="583" w:author="程欣竹" w:date="2014-07-25T17:46:00Z">
              <w:r w:rsidRPr="00FF3B8F" w:rsidDel="00FF3B8F">
                <w:rPr>
                  <w:rFonts w:ascii="宋体" w:hAnsi="宋体" w:hint="eastAsia"/>
                  <w:rPrChange w:id="584" w:author="程欣竹" w:date="2014-07-25T17:46:00Z">
                    <w:rPr>
                      <w:rFonts w:hint="eastAsia"/>
                      <w:szCs w:val="21"/>
                    </w:rPr>
                  </w:rPrChange>
                </w:rPr>
                <w:delText>、</w:delText>
              </w:r>
            </w:del>
            <w:r w:rsidRPr="00FF3B8F">
              <w:rPr>
                <w:rFonts w:ascii="宋体" w:hAnsi="宋体" w:hint="eastAsia"/>
                <w:rPrChange w:id="585" w:author="程欣竹" w:date="2014-07-25T17:46:00Z">
                  <w:rPr>
                    <w:rFonts w:hint="eastAsia"/>
                    <w:szCs w:val="21"/>
                  </w:rPr>
                </w:rPrChange>
              </w:rPr>
              <w:t>办理时约定期限和利率。</w:t>
            </w:r>
          </w:p>
          <w:p w:rsidR="00E30A9F" w:rsidRPr="00FF3B8F" w:rsidRDefault="00E30A9F" w:rsidP="00FF3B8F">
            <w:pPr>
              <w:rPr>
                <w:rFonts w:ascii="宋体" w:hAnsi="宋体" w:hint="eastAsia"/>
                <w:rPrChange w:id="586" w:author="程欣竹" w:date="2014-07-25T17:46:00Z">
                  <w:rPr>
                    <w:rFonts w:hint="eastAsia"/>
                    <w:szCs w:val="21"/>
                  </w:rPr>
                </w:rPrChange>
              </w:rPr>
              <w:pPrChange w:id="587" w:author="程欣竹" w:date="2014-07-25T17:46:00Z">
                <w:pPr>
                  <w:ind w:firstLineChars="100" w:firstLine="210"/>
                </w:pPr>
              </w:pPrChange>
            </w:pPr>
            <w:r w:rsidRPr="00FF3B8F">
              <w:rPr>
                <w:rFonts w:ascii="宋体" w:hAnsi="宋体" w:hint="eastAsia"/>
                <w:rPrChange w:id="588" w:author="程欣竹" w:date="2014-07-25T17:46:00Z">
                  <w:rPr>
                    <w:rFonts w:hint="eastAsia"/>
                    <w:szCs w:val="21"/>
                  </w:rPr>
                </w:rPrChange>
              </w:rPr>
              <w:t>2</w:t>
            </w:r>
            <w:ins w:id="589" w:author="程欣竹" w:date="2014-07-25T17:46:00Z">
              <w:r w:rsidR="00CB0540">
                <w:rPr>
                  <w:rFonts w:ascii="宋体" w:hAnsi="宋体" w:hint="eastAsia"/>
                </w:rPr>
                <w:t>．</w:t>
              </w:r>
            </w:ins>
            <w:del w:id="590" w:author="程欣竹" w:date="2014-07-25T17:46:00Z">
              <w:r w:rsidRPr="00FF3B8F" w:rsidDel="00CB0540">
                <w:rPr>
                  <w:rFonts w:ascii="宋体" w:hAnsi="宋体" w:hint="eastAsia"/>
                  <w:rPrChange w:id="591" w:author="程欣竹" w:date="2014-07-25T17:46:00Z">
                    <w:rPr>
                      <w:rFonts w:hint="eastAsia"/>
                      <w:szCs w:val="21"/>
                    </w:rPr>
                  </w:rPrChange>
                </w:rPr>
                <w:delText>、</w:delText>
              </w:r>
            </w:del>
            <w:r w:rsidRPr="00FF3B8F">
              <w:rPr>
                <w:rFonts w:ascii="宋体" w:hAnsi="宋体" w:hint="eastAsia"/>
                <w:rPrChange w:id="592" w:author="程欣竹" w:date="2014-07-25T17:46:00Z">
                  <w:rPr>
                    <w:rFonts w:hint="eastAsia"/>
                    <w:szCs w:val="21"/>
                  </w:rPr>
                </w:rPrChange>
              </w:rPr>
              <w:t>每月固定存额，到期一次性支取本息。</w:t>
            </w:r>
          </w:p>
          <w:p w:rsidR="00E30A9F" w:rsidRPr="00FF3B8F" w:rsidRDefault="00E30A9F" w:rsidP="00FF3B8F">
            <w:pPr>
              <w:rPr>
                <w:rFonts w:ascii="宋体" w:hAnsi="宋体" w:hint="eastAsia"/>
                <w:rPrChange w:id="593" w:author="程欣竹" w:date="2014-07-25T17:46:00Z">
                  <w:rPr>
                    <w:rFonts w:hint="eastAsia"/>
                    <w:szCs w:val="21"/>
                  </w:rPr>
                </w:rPrChange>
              </w:rPr>
              <w:pPrChange w:id="594" w:author="程欣竹" w:date="2014-07-25T17:46:00Z">
                <w:pPr>
                  <w:ind w:firstLineChars="100" w:firstLine="210"/>
                </w:pPr>
              </w:pPrChange>
            </w:pPr>
            <w:r w:rsidRPr="00FF3B8F">
              <w:rPr>
                <w:rFonts w:ascii="宋体" w:hAnsi="宋体" w:hint="eastAsia"/>
                <w:rPrChange w:id="595" w:author="程欣竹" w:date="2014-07-25T17:46:00Z">
                  <w:rPr>
                    <w:rFonts w:hint="eastAsia"/>
                    <w:szCs w:val="21"/>
                  </w:rPr>
                </w:rPrChange>
              </w:rPr>
              <w:t>3</w:t>
            </w:r>
            <w:ins w:id="596" w:author="程欣竹" w:date="2014-07-25T17:46:00Z">
              <w:r w:rsidR="00CB0540">
                <w:rPr>
                  <w:rFonts w:ascii="宋体" w:hAnsi="宋体" w:hint="eastAsia"/>
                </w:rPr>
                <w:t>．</w:t>
              </w:r>
            </w:ins>
            <w:del w:id="597" w:author="程欣竹" w:date="2014-07-25T17:46:00Z">
              <w:r w:rsidRPr="00FF3B8F" w:rsidDel="00CB0540">
                <w:rPr>
                  <w:rFonts w:ascii="宋体" w:hAnsi="宋体" w:hint="eastAsia"/>
                  <w:rPrChange w:id="598" w:author="程欣竹" w:date="2014-07-25T17:46:00Z">
                    <w:rPr>
                      <w:rFonts w:hint="eastAsia"/>
                      <w:szCs w:val="21"/>
                    </w:rPr>
                  </w:rPrChange>
                </w:rPr>
                <w:delText>、</w:delText>
              </w:r>
            </w:del>
            <w:r w:rsidRPr="00FF3B8F">
              <w:rPr>
                <w:rFonts w:ascii="宋体" w:hAnsi="宋体" w:hint="eastAsia"/>
                <w:rPrChange w:id="599" w:author="程欣竹" w:date="2014-07-25T17:46:00Z">
                  <w:rPr>
                    <w:rFonts w:hint="eastAsia"/>
                    <w:szCs w:val="21"/>
                  </w:rPr>
                </w:rPrChange>
              </w:rPr>
              <w:t>存款总额不超过</w:t>
            </w:r>
            <w:r w:rsidRPr="00FF3B8F">
              <w:rPr>
                <w:rFonts w:ascii="宋体" w:hAnsi="宋体" w:hint="eastAsia"/>
                <w:rPrChange w:id="600" w:author="程欣竹" w:date="2014-07-25T17:46:00Z">
                  <w:rPr>
                    <w:rFonts w:hint="eastAsia"/>
                    <w:szCs w:val="21"/>
                  </w:rPr>
                </w:rPrChange>
              </w:rPr>
              <w:t>2万</w:t>
            </w:r>
            <w:r w:rsidRPr="00FF3B8F">
              <w:rPr>
                <w:rFonts w:ascii="宋体" w:hAnsi="宋体" w:hint="eastAsia"/>
                <w:rPrChange w:id="601" w:author="程欣竹" w:date="2014-07-25T17:46:00Z">
                  <w:rPr>
                    <w:rFonts w:hint="eastAsia"/>
                    <w:szCs w:val="21"/>
                  </w:rPr>
                </w:rPrChange>
              </w:rPr>
              <w:lastRenderedPageBreak/>
              <w:t>元，利率优惠。</w:t>
            </w:r>
          </w:p>
          <w:p w:rsidR="00E30A9F" w:rsidRPr="00FF3B8F" w:rsidRDefault="00E30A9F" w:rsidP="00FF3B8F">
            <w:pPr>
              <w:rPr>
                <w:rFonts w:ascii="宋体" w:hAnsi="宋体" w:hint="eastAsia"/>
                <w:rPrChange w:id="602" w:author="程欣竹" w:date="2014-07-25T17:46:00Z">
                  <w:rPr>
                    <w:rFonts w:hint="eastAsia"/>
                    <w:szCs w:val="21"/>
                  </w:rPr>
                </w:rPrChange>
              </w:rPr>
              <w:pPrChange w:id="603" w:author="程欣竹" w:date="2014-07-25T17:46:00Z">
                <w:pPr>
                  <w:ind w:firstLineChars="100" w:firstLine="210"/>
                </w:pPr>
              </w:pPrChange>
            </w:pPr>
            <w:r w:rsidRPr="00FF3B8F">
              <w:rPr>
                <w:rFonts w:ascii="宋体" w:hAnsi="宋体" w:hint="eastAsia"/>
                <w:rPrChange w:id="604" w:author="程欣竹" w:date="2014-07-25T17:46:00Z">
                  <w:rPr>
                    <w:rFonts w:hint="eastAsia"/>
                    <w:szCs w:val="21"/>
                  </w:rPr>
                </w:rPrChange>
              </w:rPr>
              <w:t>4</w:t>
            </w:r>
            <w:ins w:id="605" w:author="程欣竹" w:date="2014-07-25T17:46:00Z">
              <w:r w:rsidR="00CB0540">
                <w:rPr>
                  <w:rFonts w:ascii="宋体" w:hAnsi="宋体" w:hint="eastAsia"/>
                </w:rPr>
                <w:t>．</w:t>
              </w:r>
            </w:ins>
            <w:del w:id="606" w:author="程欣竹" w:date="2014-07-25T17:46:00Z">
              <w:r w:rsidRPr="00FF3B8F" w:rsidDel="00CB0540">
                <w:rPr>
                  <w:rFonts w:ascii="宋体" w:hAnsi="宋体" w:hint="eastAsia"/>
                  <w:rPrChange w:id="607" w:author="程欣竹" w:date="2014-07-25T17:46:00Z">
                    <w:rPr>
                      <w:rFonts w:hint="eastAsia"/>
                      <w:szCs w:val="21"/>
                    </w:rPr>
                  </w:rPrChange>
                </w:rPr>
                <w:delText>、</w:delText>
              </w:r>
            </w:del>
            <w:r w:rsidRPr="00FF3B8F">
              <w:rPr>
                <w:rFonts w:ascii="宋体" w:hAnsi="宋体" w:hint="eastAsia"/>
                <w:rPrChange w:id="608" w:author="程欣竹" w:date="2014-07-25T17:46:00Z">
                  <w:rPr>
                    <w:rFonts w:hint="eastAsia"/>
                    <w:szCs w:val="21"/>
                  </w:rPr>
                </w:rPrChange>
              </w:rPr>
              <w:t>免收利息税。</w:t>
            </w:r>
          </w:p>
        </w:tc>
        <w:tc>
          <w:tcPr>
            <w:tcW w:w="1534" w:type="dxa"/>
            <w:vAlign w:val="center"/>
            <w:tcPrChange w:id="609" w:author="程欣竹" w:date="2014-07-25T17:45:00Z">
              <w:tcPr>
                <w:tcW w:w="1534" w:type="dxa"/>
              </w:tcPr>
            </w:tcPrChange>
          </w:tcPr>
          <w:p w:rsidR="00E30A9F" w:rsidRPr="00175272" w:rsidRDefault="00E30A9F" w:rsidP="0006016B">
            <w:pPr>
              <w:jc w:val="center"/>
              <w:rPr>
                <w:rFonts w:ascii="宋体" w:hAnsi="宋体" w:hint="eastAsia"/>
                <w:szCs w:val="21"/>
                <w:rPrChange w:id="610" w:author="程欣竹" w:date="2014-07-25T17:37:00Z">
                  <w:rPr>
                    <w:rFonts w:hint="eastAsia"/>
                    <w:szCs w:val="21"/>
                  </w:rPr>
                </w:rPrChange>
              </w:rPr>
              <w:pPrChange w:id="611" w:author="程欣竹" w:date="2014-07-25T17:45:00Z">
                <w:pPr/>
              </w:pPrChange>
            </w:pPr>
            <w:r w:rsidRPr="00175272">
              <w:rPr>
                <w:rFonts w:ascii="宋体" w:hAnsi="宋体" w:hint="eastAsia"/>
                <w:szCs w:val="21"/>
                <w:rPrChange w:id="612" w:author="程欣竹" w:date="2014-07-25T17:37:00Z">
                  <w:rPr>
                    <w:rFonts w:hint="eastAsia"/>
                    <w:szCs w:val="21"/>
                  </w:rPr>
                </w:rPrChange>
              </w:rPr>
              <w:lastRenderedPageBreak/>
              <w:t>活期存折</w:t>
            </w:r>
            <w:ins w:id="613" w:author="程欣竹" w:date="2014-07-25T17:45:00Z">
              <w:r w:rsidR="0006016B">
                <w:rPr>
                  <w:rFonts w:ascii="宋体" w:hAnsi="宋体" w:hint="eastAsia"/>
                  <w:szCs w:val="21"/>
                </w:rPr>
                <w:t>；</w:t>
              </w:r>
            </w:ins>
          </w:p>
          <w:p w:rsidR="00E30A9F" w:rsidRPr="00175272" w:rsidRDefault="00E30A9F" w:rsidP="0006016B">
            <w:pPr>
              <w:jc w:val="center"/>
              <w:rPr>
                <w:rFonts w:ascii="宋体" w:hAnsi="宋体"/>
                <w:szCs w:val="21"/>
                <w:rPrChange w:id="614" w:author="程欣竹" w:date="2014-07-25T17:37:00Z">
                  <w:rPr>
                    <w:szCs w:val="21"/>
                  </w:rPr>
                </w:rPrChange>
              </w:rPr>
              <w:pPrChange w:id="615" w:author="程欣竹" w:date="2014-07-25T17:45:00Z">
                <w:pPr/>
              </w:pPrChange>
            </w:pPr>
            <w:r w:rsidRPr="00175272">
              <w:rPr>
                <w:rFonts w:ascii="宋体" w:hAnsi="宋体" w:hint="eastAsia"/>
                <w:szCs w:val="21"/>
                <w:rPrChange w:id="616" w:author="程欣竹" w:date="2014-07-25T17:37:00Z">
                  <w:rPr>
                    <w:rFonts w:hint="eastAsia"/>
                    <w:szCs w:val="21"/>
                  </w:rPr>
                </w:rPrChange>
              </w:rPr>
              <w:t>梅花借记卡</w:t>
            </w:r>
          </w:p>
        </w:tc>
        <w:tc>
          <w:tcPr>
            <w:tcW w:w="3570" w:type="dxa"/>
            <w:vAlign w:val="center"/>
            <w:tcPrChange w:id="617" w:author="程欣竹" w:date="2014-07-25T17:45:00Z">
              <w:tcPr>
                <w:tcW w:w="3570" w:type="dxa"/>
              </w:tcPr>
            </w:tcPrChange>
          </w:tcPr>
          <w:p w:rsidR="00E30A9F" w:rsidRPr="00175272" w:rsidRDefault="00E30A9F" w:rsidP="0006016B">
            <w:pPr>
              <w:ind w:firstLineChars="50" w:firstLine="105"/>
              <w:jc w:val="center"/>
              <w:rPr>
                <w:rFonts w:ascii="宋体" w:hAnsi="宋体"/>
                <w:szCs w:val="21"/>
                <w:rPrChange w:id="618" w:author="程欣竹" w:date="2014-07-25T17:37:00Z">
                  <w:rPr>
                    <w:szCs w:val="21"/>
                  </w:rPr>
                </w:rPrChange>
              </w:rPr>
              <w:pPrChange w:id="619" w:author="程欣竹" w:date="2014-07-25T17:45:00Z">
                <w:pPr>
                  <w:ind w:firstLineChars="50" w:firstLine="105"/>
                </w:pPr>
              </w:pPrChange>
            </w:pPr>
            <w:r w:rsidRPr="00175272">
              <w:rPr>
                <w:rFonts w:ascii="宋体" w:hAnsi="宋体" w:hint="eastAsia"/>
                <w:szCs w:val="21"/>
                <w:rPrChange w:id="620" w:author="程欣竹" w:date="2014-07-25T17:37:00Z">
                  <w:rPr>
                    <w:rFonts w:hint="eastAsia"/>
                    <w:szCs w:val="21"/>
                  </w:rPr>
                </w:rPrChange>
              </w:rPr>
              <w:t>除无部分提前支取外，其余同上。</w:t>
            </w:r>
          </w:p>
        </w:tc>
      </w:tr>
      <w:tr w:rsidR="00E30A9F" w:rsidRPr="00E30A9F" w:rsidTr="00C32F3B">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621" w:author="程欣竹" w:date="2014-07-25T17:47: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930"/>
          <w:jc w:val="center"/>
          <w:trPrChange w:id="622" w:author="程欣竹" w:date="2014-07-25T17:47:00Z">
            <w:trPr>
              <w:trHeight w:val="930"/>
              <w:jc w:val="center"/>
            </w:trPr>
          </w:trPrChange>
        </w:trPr>
        <w:tc>
          <w:tcPr>
            <w:tcW w:w="423" w:type="dxa"/>
            <w:noWrap/>
            <w:vAlign w:val="center"/>
            <w:tcPrChange w:id="623" w:author="程欣竹" w:date="2014-07-25T17:47:00Z">
              <w:tcPr>
                <w:tcW w:w="423" w:type="dxa"/>
                <w:noWrap/>
              </w:tcPr>
            </w:tcPrChange>
          </w:tcPr>
          <w:p w:rsidR="00E30A9F" w:rsidRPr="00175272" w:rsidRDefault="00E30A9F" w:rsidP="001A031F">
            <w:pPr>
              <w:jc w:val="center"/>
              <w:rPr>
                <w:rFonts w:ascii="宋体" w:hAnsi="宋体"/>
                <w:szCs w:val="21"/>
                <w:rPrChange w:id="624" w:author="程欣竹" w:date="2014-07-25T17:37:00Z">
                  <w:rPr>
                    <w:szCs w:val="21"/>
                  </w:rPr>
                </w:rPrChange>
              </w:rPr>
              <w:pPrChange w:id="625" w:author="程欣竹" w:date="2014-07-25T17:33:00Z">
                <w:pPr/>
              </w:pPrChange>
            </w:pPr>
            <w:r w:rsidRPr="00175272">
              <w:rPr>
                <w:rFonts w:ascii="宋体" w:hAnsi="宋体" w:hint="eastAsia"/>
                <w:szCs w:val="21"/>
                <w:rPrChange w:id="626" w:author="程欣竹" w:date="2014-07-25T17:37:00Z">
                  <w:rPr>
                    <w:rFonts w:hint="eastAsia"/>
                    <w:szCs w:val="21"/>
                  </w:rPr>
                </w:rPrChange>
              </w:rPr>
              <w:t>6</w:t>
            </w:r>
          </w:p>
        </w:tc>
        <w:tc>
          <w:tcPr>
            <w:tcW w:w="735" w:type="dxa"/>
            <w:noWrap/>
            <w:vAlign w:val="center"/>
            <w:tcPrChange w:id="627" w:author="程欣竹" w:date="2014-07-25T17:47:00Z">
              <w:tcPr>
                <w:tcW w:w="735" w:type="dxa"/>
                <w:noWrap/>
              </w:tcPr>
            </w:tcPrChange>
          </w:tcPr>
          <w:p w:rsidR="00E30A9F" w:rsidRPr="00175272" w:rsidRDefault="00E30A9F" w:rsidP="001A031F">
            <w:pPr>
              <w:jc w:val="center"/>
              <w:rPr>
                <w:rFonts w:ascii="宋体" w:hAnsi="宋体"/>
                <w:szCs w:val="21"/>
                <w:rPrChange w:id="628" w:author="程欣竹" w:date="2014-07-25T17:37:00Z">
                  <w:rPr>
                    <w:szCs w:val="21"/>
                  </w:rPr>
                </w:rPrChange>
              </w:rPr>
              <w:pPrChange w:id="629" w:author="程欣竹" w:date="2014-07-25T17:33:00Z">
                <w:pPr/>
              </w:pPrChange>
            </w:pPr>
            <w:r w:rsidRPr="00175272">
              <w:rPr>
                <w:rFonts w:ascii="宋体" w:hAnsi="宋体" w:hint="eastAsia"/>
                <w:szCs w:val="21"/>
                <w:rPrChange w:id="630" w:author="程欣竹" w:date="2014-07-25T17:37:00Z">
                  <w:rPr>
                    <w:rFonts w:hint="eastAsia"/>
                    <w:szCs w:val="21"/>
                  </w:rPr>
                </w:rPrChange>
              </w:rPr>
              <w:t>整存零取储蓄存款</w:t>
            </w:r>
          </w:p>
        </w:tc>
        <w:tc>
          <w:tcPr>
            <w:tcW w:w="840" w:type="dxa"/>
            <w:noWrap/>
            <w:vAlign w:val="center"/>
            <w:tcPrChange w:id="631" w:author="程欣竹" w:date="2014-07-25T17:47:00Z">
              <w:tcPr>
                <w:tcW w:w="840" w:type="dxa"/>
                <w:noWrap/>
              </w:tcPr>
            </w:tcPrChange>
          </w:tcPr>
          <w:p w:rsidR="00C32F3B" w:rsidRDefault="00E30A9F" w:rsidP="006C0B71">
            <w:pPr>
              <w:numPr>
                <w:ins w:id="632" w:author="程欣竹" w:date="2014-07-25T17:47:00Z"/>
              </w:numPr>
              <w:jc w:val="center"/>
              <w:rPr>
                <w:ins w:id="633" w:author="程欣竹" w:date="2014-07-25T17:47:00Z"/>
                <w:rFonts w:ascii="宋体" w:hAnsi="宋体" w:hint="eastAsia"/>
                <w:szCs w:val="21"/>
              </w:rPr>
              <w:pPrChange w:id="634" w:author="程欣竹" w:date="2014-07-25T17:45:00Z">
                <w:pPr>
                  <w:ind w:right="300"/>
                </w:pPr>
              </w:pPrChange>
            </w:pPr>
            <w:r w:rsidRPr="00175272">
              <w:rPr>
                <w:rFonts w:ascii="宋体" w:hAnsi="宋体" w:hint="eastAsia"/>
                <w:szCs w:val="21"/>
                <w:rPrChange w:id="635" w:author="程欣竹" w:date="2014-07-25T17:37:00Z">
                  <w:rPr>
                    <w:rFonts w:hint="eastAsia"/>
                    <w:szCs w:val="21"/>
                  </w:rPr>
                </w:rPrChange>
              </w:rPr>
              <w:t>人民</w:t>
            </w:r>
          </w:p>
          <w:p w:rsidR="00E30A9F" w:rsidRPr="006C0B71" w:rsidRDefault="00E30A9F" w:rsidP="006C0B71">
            <w:pPr>
              <w:numPr>
                <w:ins w:id="636" w:author="程欣竹" w:date="2014-07-25T17:47:00Z"/>
              </w:numPr>
              <w:jc w:val="center"/>
              <w:rPr>
                <w:rFonts w:ascii="宋体" w:hAnsi="宋体"/>
                <w:szCs w:val="21"/>
                <w:rPrChange w:id="637" w:author="程欣竹" w:date="2014-07-25T17:45:00Z">
                  <w:rPr>
                    <w:sz w:val="18"/>
                    <w:szCs w:val="18"/>
                  </w:rPr>
                </w:rPrChange>
              </w:rPr>
              <w:pPrChange w:id="638" w:author="程欣竹" w:date="2014-07-25T17:45:00Z">
                <w:pPr>
                  <w:ind w:right="300"/>
                </w:pPr>
              </w:pPrChange>
            </w:pPr>
            <w:r w:rsidRPr="00175272">
              <w:rPr>
                <w:rFonts w:ascii="宋体" w:hAnsi="宋体" w:hint="eastAsia"/>
                <w:szCs w:val="21"/>
                <w:rPrChange w:id="639" w:author="程欣竹" w:date="2014-07-25T17:37:00Z">
                  <w:rPr>
                    <w:rFonts w:hint="eastAsia"/>
                    <w:szCs w:val="21"/>
                  </w:rPr>
                </w:rPrChange>
              </w:rPr>
              <w:t>币壹仟元</w:t>
            </w:r>
          </w:p>
        </w:tc>
        <w:tc>
          <w:tcPr>
            <w:tcW w:w="840" w:type="dxa"/>
            <w:vAlign w:val="center"/>
            <w:tcPrChange w:id="640" w:author="程欣竹" w:date="2014-07-25T17:47:00Z">
              <w:tcPr>
                <w:tcW w:w="840" w:type="dxa"/>
              </w:tcPr>
            </w:tcPrChange>
          </w:tcPr>
          <w:p w:rsidR="00E30A9F" w:rsidRPr="00175272" w:rsidRDefault="00E30A9F" w:rsidP="001979CF">
            <w:pPr>
              <w:rPr>
                <w:rFonts w:ascii="宋体" w:hAnsi="宋体" w:hint="eastAsia"/>
                <w:szCs w:val="21"/>
                <w:rPrChange w:id="641" w:author="程欣竹" w:date="2014-07-25T17:37:00Z">
                  <w:rPr>
                    <w:rFonts w:hint="eastAsia"/>
                    <w:szCs w:val="21"/>
                  </w:rPr>
                </w:rPrChange>
              </w:rPr>
            </w:pPr>
            <w:r w:rsidRPr="00175272">
              <w:rPr>
                <w:rFonts w:ascii="宋体" w:hAnsi="宋体" w:hint="eastAsia"/>
                <w:szCs w:val="21"/>
                <w:rPrChange w:id="642" w:author="程欣竹" w:date="2014-07-25T17:37:00Z">
                  <w:rPr>
                    <w:rFonts w:hint="eastAsia"/>
                    <w:szCs w:val="21"/>
                  </w:rPr>
                </w:rPrChange>
              </w:rPr>
              <w:t>1</w:t>
            </w:r>
            <w:r w:rsidRPr="00175272">
              <w:rPr>
                <w:rFonts w:ascii="宋体" w:hAnsi="宋体" w:hint="eastAsia"/>
                <w:szCs w:val="21"/>
                <w:rPrChange w:id="643" w:author="程欣竹" w:date="2014-07-25T17:37:00Z">
                  <w:rPr>
                    <w:rFonts w:hint="eastAsia"/>
                    <w:szCs w:val="21"/>
                  </w:rPr>
                </w:rPrChange>
              </w:rPr>
              <w:t>年、</w:t>
            </w:r>
          </w:p>
          <w:p w:rsidR="00E30A9F" w:rsidRPr="00175272" w:rsidRDefault="00E30A9F" w:rsidP="00C32F3B">
            <w:pPr>
              <w:rPr>
                <w:rFonts w:ascii="宋体" w:hAnsi="宋体" w:hint="eastAsia"/>
                <w:szCs w:val="21"/>
                <w:rPrChange w:id="644" w:author="程欣竹" w:date="2014-07-25T17:37:00Z">
                  <w:rPr>
                    <w:rFonts w:hint="eastAsia"/>
                    <w:szCs w:val="21"/>
                  </w:rPr>
                </w:rPrChange>
              </w:rPr>
              <w:pPrChange w:id="645" w:author="程欣竹" w:date="2014-07-25T17:47:00Z">
                <w:pPr/>
              </w:pPrChange>
            </w:pPr>
            <w:r w:rsidRPr="00175272">
              <w:rPr>
                <w:rFonts w:ascii="宋体" w:hAnsi="宋体" w:hint="eastAsia"/>
                <w:szCs w:val="21"/>
                <w:rPrChange w:id="646" w:author="程欣竹" w:date="2014-07-25T17:37:00Z">
                  <w:rPr>
                    <w:rFonts w:hint="eastAsia"/>
                    <w:szCs w:val="21"/>
                  </w:rPr>
                </w:rPrChange>
              </w:rPr>
              <w:t>3</w:t>
            </w:r>
            <w:r w:rsidRPr="00175272">
              <w:rPr>
                <w:rFonts w:ascii="宋体" w:hAnsi="宋体" w:hint="eastAsia"/>
                <w:szCs w:val="21"/>
                <w:rPrChange w:id="647" w:author="程欣竹" w:date="2014-07-25T17:37:00Z">
                  <w:rPr>
                    <w:rFonts w:hint="eastAsia"/>
                    <w:szCs w:val="21"/>
                  </w:rPr>
                </w:rPrChange>
              </w:rPr>
              <w:t>年、</w:t>
            </w:r>
          </w:p>
          <w:p w:rsidR="00E30A9F" w:rsidRPr="00175272" w:rsidRDefault="00E30A9F" w:rsidP="00C32F3B">
            <w:pPr>
              <w:rPr>
                <w:rFonts w:ascii="宋体" w:hAnsi="宋体"/>
                <w:szCs w:val="21"/>
                <w:rPrChange w:id="648" w:author="程欣竹" w:date="2014-07-25T17:37:00Z">
                  <w:rPr>
                    <w:szCs w:val="21"/>
                  </w:rPr>
                </w:rPrChange>
              </w:rPr>
              <w:pPrChange w:id="649" w:author="程欣竹" w:date="2014-07-25T17:47:00Z">
                <w:pPr/>
              </w:pPrChange>
            </w:pPr>
            <w:r w:rsidRPr="00175272">
              <w:rPr>
                <w:rFonts w:ascii="宋体" w:hAnsi="宋体" w:hint="eastAsia"/>
                <w:szCs w:val="21"/>
                <w:rPrChange w:id="650" w:author="程欣竹" w:date="2014-07-25T17:37:00Z">
                  <w:rPr>
                    <w:rFonts w:hint="eastAsia"/>
                    <w:szCs w:val="21"/>
                  </w:rPr>
                </w:rPrChange>
              </w:rPr>
              <w:t>5</w:t>
            </w:r>
            <w:r w:rsidRPr="00175272">
              <w:rPr>
                <w:rFonts w:ascii="宋体" w:hAnsi="宋体" w:hint="eastAsia"/>
                <w:szCs w:val="21"/>
                <w:rPrChange w:id="651" w:author="程欣竹" w:date="2014-07-25T17:37:00Z">
                  <w:rPr>
                    <w:rFonts w:hint="eastAsia"/>
                    <w:szCs w:val="21"/>
                  </w:rPr>
                </w:rPrChange>
              </w:rPr>
              <w:t>年</w:t>
            </w:r>
          </w:p>
        </w:tc>
        <w:tc>
          <w:tcPr>
            <w:tcW w:w="2520" w:type="dxa"/>
            <w:tcPrChange w:id="652" w:author="程欣竹" w:date="2014-07-25T17:47:00Z">
              <w:tcPr>
                <w:tcW w:w="2520" w:type="dxa"/>
              </w:tcPr>
            </w:tcPrChange>
          </w:tcPr>
          <w:p w:rsidR="00E30A9F" w:rsidRPr="00C32F3B" w:rsidRDefault="00E30A9F" w:rsidP="00C32F3B">
            <w:pPr>
              <w:rPr>
                <w:rFonts w:ascii="宋体" w:hAnsi="宋体" w:hint="eastAsia"/>
                <w:rPrChange w:id="653" w:author="程欣竹" w:date="2014-07-25T17:47:00Z">
                  <w:rPr>
                    <w:rFonts w:hint="eastAsia"/>
                    <w:szCs w:val="21"/>
                  </w:rPr>
                </w:rPrChange>
              </w:rPr>
              <w:pPrChange w:id="654" w:author="程欣竹" w:date="2014-07-25T17:47:00Z">
                <w:pPr>
                  <w:ind w:firstLineChars="100" w:firstLine="210"/>
                </w:pPr>
              </w:pPrChange>
            </w:pPr>
            <w:r w:rsidRPr="00C32F3B">
              <w:rPr>
                <w:rFonts w:ascii="宋体" w:hAnsi="宋体" w:hint="eastAsia"/>
                <w:rPrChange w:id="655" w:author="程欣竹" w:date="2014-07-25T17:47:00Z">
                  <w:rPr>
                    <w:rFonts w:hint="eastAsia"/>
                    <w:szCs w:val="21"/>
                  </w:rPr>
                </w:rPrChange>
              </w:rPr>
              <w:t>1</w:t>
            </w:r>
            <w:ins w:id="656" w:author="程欣竹" w:date="2014-07-25T17:47:00Z">
              <w:r w:rsidR="00C32F3B">
                <w:rPr>
                  <w:rFonts w:ascii="宋体" w:hAnsi="宋体" w:hint="eastAsia"/>
                </w:rPr>
                <w:t>．</w:t>
              </w:r>
            </w:ins>
            <w:del w:id="657" w:author="程欣竹" w:date="2014-07-25T17:47:00Z">
              <w:r w:rsidRPr="00C32F3B" w:rsidDel="00C32F3B">
                <w:rPr>
                  <w:rFonts w:ascii="宋体" w:hAnsi="宋体" w:hint="eastAsia"/>
                  <w:rPrChange w:id="658" w:author="程欣竹" w:date="2014-07-25T17:47:00Z">
                    <w:rPr>
                      <w:rFonts w:hint="eastAsia"/>
                      <w:szCs w:val="21"/>
                    </w:rPr>
                  </w:rPrChange>
                </w:rPr>
                <w:delText>、</w:delText>
              </w:r>
            </w:del>
            <w:r w:rsidRPr="00C32F3B">
              <w:rPr>
                <w:rFonts w:ascii="宋体" w:hAnsi="宋体" w:hint="eastAsia"/>
                <w:rPrChange w:id="659" w:author="程欣竹" w:date="2014-07-25T17:47:00Z">
                  <w:rPr>
                    <w:rFonts w:hint="eastAsia"/>
                    <w:szCs w:val="21"/>
                  </w:rPr>
                </w:rPrChange>
              </w:rPr>
              <w:t>办理时约定期限和利率。</w:t>
            </w:r>
          </w:p>
          <w:p w:rsidR="00E30A9F" w:rsidRPr="00C32F3B" w:rsidRDefault="00E30A9F" w:rsidP="00C32F3B">
            <w:pPr>
              <w:rPr>
                <w:rFonts w:ascii="宋体" w:hAnsi="宋体"/>
                <w:rPrChange w:id="660" w:author="程欣竹" w:date="2014-07-25T17:47:00Z">
                  <w:rPr>
                    <w:szCs w:val="21"/>
                  </w:rPr>
                </w:rPrChange>
              </w:rPr>
              <w:pPrChange w:id="661" w:author="程欣竹" w:date="2014-07-25T17:47:00Z">
                <w:pPr>
                  <w:ind w:firstLineChars="100" w:firstLine="210"/>
                </w:pPr>
              </w:pPrChange>
            </w:pPr>
            <w:r w:rsidRPr="00C32F3B">
              <w:rPr>
                <w:rFonts w:ascii="宋体" w:hAnsi="宋体" w:hint="eastAsia"/>
                <w:rPrChange w:id="662" w:author="程欣竹" w:date="2014-07-25T17:47:00Z">
                  <w:rPr>
                    <w:rFonts w:hint="eastAsia"/>
                    <w:szCs w:val="21"/>
                  </w:rPr>
                </w:rPrChange>
              </w:rPr>
              <w:t>2</w:t>
            </w:r>
            <w:ins w:id="663" w:author="程欣竹" w:date="2014-07-25T17:47:00Z">
              <w:r w:rsidR="00C32F3B">
                <w:rPr>
                  <w:rFonts w:ascii="宋体" w:hAnsi="宋体" w:hint="eastAsia"/>
                </w:rPr>
                <w:t>．</w:t>
              </w:r>
            </w:ins>
            <w:del w:id="664" w:author="程欣竹" w:date="2014-07-25T17:47:00Z">
              <w:r w:rsidRPr="00C32F3B" w:rsidDel="00C32F3B">
                <w:rPr>
                  <w:rFonts w:ascii="宋体" w:hAnsi="宋体" w:hint="eastAsia"/>
                  <w:rPrChange w:id="665" w:author="程欣竹" w:date="2014-07-25T17:47:00Z">
                    <w:rPr>
                      <w:rFonts w:hint="eastAsia"/>
                      <w:szCs w:val="21"/>
                    </w:rPr>
                  </w:rPrChange>
                </w:rPr>
                <w:delText>、</w:delText>
              </w:r>
            </w:del>
            <w:r w:rsidRPr="00C32F3B">
              <w:rPr>
                <w:rFonts w:ascii="宋体" w:hAnsi="宋体" w:hint="eastAsia"/>
                <w:rPrChange w:id="666" w:author="程欣竹" w:date="2014-07-25T17:47:00Z">
                  <w:rPr>
                    <w:rFonts w:hint="eastAsia"/>
                    <w:szCs w:val="21"/>
                  </w:rPr>
                </w:rPrChange>
              </w:rPr>
              <w:t>本金一次性存入，按约定期次和金额支取本金，到期一次性支取利息（税后）。</w:t>
            </w:r>
          </w:p>
        </w:tc>
        <w:tc>
          <w:tcPr>
            <w:tcW w:w="1534" w:type="dxa"/>
            <w:vAlign w:val="center"/>
            <w:tcPrChange w:id="667" w:author="程欣竹" w:date="2014-07-25T17:47:00Z">
              <w:tcPr>
                <w:tcW w:w="1534" w:type="dxa"/>
              </w:tcPr>
            </w:tcPrChange>
          </w:tcPr>
          <w:p w:rsidR="00E30A9F" w:rsidRPr="00175272" w:rsidRDefault="00E30A9F" w:rsidP="00246409">
            <w:pPr>
              <w:jc w:val="center"/>
              <w:rPr>
                <w:rFonts w:ascii="宋体" w:hAnsi="宋体" w:hint="eastAsia"/>
                <w:szCs w:val="21"/>
                <w:rPrChange w:id="668" w:author="程欣竹" w:date="2014-07-25T17:37:00Z">
                  <w:rPr>
                    <w:rFonts w:hint="eastAsia"/>
                    <w:szCs w:val="21"/>
                  </w:rPr>
                </w:rPrChange>
              </w:rPr>
              <w:pPrChange w:id="669" w:author="程欣竹" w:date="2014-07-25T17:46:00Z">
                <w:pPr/>
              </w:pPrChange>
            </w:pPr>
            <w:r w:rsidRPr="00175272">
              <w:rPr>
                <w:rFonts w:ascii="宋体" w:hAnsi="宋体" w:hint="eastAsia"/>
                <w:szCs w:val="21"/>
                <w:rPrChange w:id="670" w:author="程欣竹" w:date="2014-07-25T17:37:00Z">
                  <w:rPr>
                    <w:rFonts w:hint="eastAsia"/>
                    <w:szCs w:val="21"/>
                  </w:rPr>
                </w:rPrChange>
              </w:rPr>
              <w:t>活期存折</w:t>
            </w:r>
            <w:ins w:id="671" w:author="程欣竹" w:date="2014-07-25T17:46:00Z">
              <w:r w:rsidR="00246409">
                <w:rPr>
                  <w:rFonts w:ascii="宋体" w:hAnsi="宋体" w:hint="eastAsia"/>
                  <w:szCs w:val="21"/>
                </w:rPr>
                <w:t>；</w:t>
              </w:r>
            </w:ins>
          </w:p>
          <w:p w:rsidR="00E30A9F" w:rsidRPr="00175272" w:rsidRDefault="00E30A9F" w:rsidP="00246409">
            <w:pPr>
              <w:jc w:val="center"/>
              <w:rPr>
                <w:rFonts w:ascii="宋体" w:hAnsi="宋体"/>
                <w:szCs w:val="21"/>
                <w:rPrChange w:id="672" w:author="程欣竹" w:date="2014-07-25T17:37:00Z">
                  <w:rPr>
                    <w:szCs w:val="21"/>
                  </w:rPr>
                </w:rPrChange>
              </w:rPr>
              <w:pPrChange w:id="673" w:author="程欣竹" w:date="2014-07-25T17:46:00Z">
                <w:pPr/>
              </w:pPrChange>
            </w:pPr>
            <w:r w:rsidRPr="00175272">
              <w:rPr>
                <w:rFonts w:ascii="宋体" w:hAnsi="宋体" w:hint="eastAsia"/>
                <w:szCs w:val="21"/>
                <w:rPrChange w:id="674" w:author="程欣竹" w:date="2014-07-25T17:37:00Z">
                  <w:rPr>
                    <w:rFonts w:hint="eastAsia"/>
                    <w:szCs w:val="21"/>
                  </w:rPr>
                </w:rPrChange>
              </w:rPr>
              <w:t>梅花借记卡</w:t>
            </w:r>
          </w:p>
        </w:tc>
        <w:tc>
          <w:tcPr>
            <w:tcW w:w="3570" w:type="dxa"/>
            <w:vAlign w:val="center"/>
            <w:tcPrChange w:id="675" w:author="程欣竹" w:date="2014-07-25T17:47:00Z">
              <w:tcPr>
                <w:tcW w:w="3570" w:type="dxa"/>
              </w:tcPr>
            </w:tcPrChange>
          </w:tcPr>
          <w:p w:rsidR="00E30A9F" w:rsidRPr="00175272" w:rsidRDefault="00E30A9F" w:rsidP="00246409">
            <w:pPr>
              <w:ind w:firstLineChars="50" w:firstLine="105"/>
              <w:jc w:val="center"/>
              <w:rPr>
                <w:rFonts w:ascii="宋体" w:hAnsi="宋体"/>
                <w:szCs w:val="21"/>
                <w:rPrChange w:id="676" w:author="程欣竹" w:date="2014-07-25T17:37:00Z">
                  <w:rPr>
                    <w:szCs w:val="21"/>
                  </w:rPr>
                </w:rPrChange>
              </w:rPr>
              <w:pPrChange w:id="677" w:author="程欣竹" w:date="2014-07-25T17:46:00Z">
                <w:pPr>
                  <w:ind w:firstLineChars="50" w:firstLine="105"/>
                </w:pPr>
              </w:pPrChange>
            </w:pPr>
            <w:r w:rsidRPr="00175272">
              <w:rPr>
                <w:rFonts w:ascii="宋体" w:hAnsi="宋体" w:hint="eastAsia"/>
                <w:szCs w:val="21"/>
                <w:rPrChange w:id="678" w:author="程欣竹" w:date="2014-07-25T17:37:00Z">
                  <w:rPr>
                    <w:rFonts w:hint="eastAsia"/>
                    <w:szCs w:val="21"/>
                  </w:rPr>
                </w:rPrChange>
              </w:rPr>
              <w:t>除无部分提前支取外，其余同上。</w:t>
            </w:r>
          </w:p>
        </w:tc>
      </w:tr>
      <w:tr w:rsidR="00E30A9F" w:rsidRPr="00E30A9F" w:rsidTr="00571F04">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679" w:author="程欣竹" w:date="2014-07-25T17:48: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755"/>
          <w:jc w:val="center"/>
          <w:trPrChange w:id="680" w:author="程欣竹" w:date="2014-07-25T17:48:00Z">
            <w:trPr>
              <w:trHeight w:val="1755"/>
              <w:jc w:val="center"/>
            </w:trPr>
          </w:trPrChange>
        </w:trPr>
        <w:tc>
          <w:tcPr>
            <w:tcW w:w="423" w:type="dxa"/>
            <w:noWrap/>
            <w:vAlign w:val="center"/>
            <w:tcPrChange w:id="681" w:author="程欣竹" w:date="2014-07-25T17:48:00Z">
              <w:tcPr>
                <w:tcW w:w="423" w:type="dxa"/>
                <w:noWrap/>
              </w:tcPr>
            </w:tcPrChange>
          </w:tcPr>
          <w:p w:rsidR="00E30A9F" w:rsidRPr="00175272" w:rsidRDefault="00E30A9F" w:rsidP="001A031F">
            <w:pPr>
              <w:jc w:val="center"/>
              <w:rPr>
                <w:rFonts w:ascii="宋体" w:hAnsi="宋体"/>
                <w:szCs w:val="21"/>
                <w:rPrChange w:id="682" w:author="程欣竹" w:date="2014-07-25T17:37:00Z">
                  <w:rPr>
                    <w:szCs w:val="21"/>
                  </w:rPr>
                </w:rPrChange>
              </w:rPr>
              <w:pPrChange w:id="683" w:author="程欣竹" w:date="2014-07-25T17:33:00Z">
                <w:pPr/>
              </w:pPrChange>
            </w:pPr>
            <w:r w:rsidRPr="00175272">
              <w:rPr>
                <w:rFonts w:ascii="宋体" w:hAnsi="宋体" w:hint="eastAsia"/>
                <w:szCs w:val="21"/>
                <w:rPrChange w:id="684" w:author="程欣竹" w:date="2014-07-25T17:37:00Z">
                  <w:rPr>
                    <w:rFonts w:hint="eastAsia"/>
                    <w:szCs w:val="21"/>
                  </w:rPr>
                </w:rPrChange>
              </w:rPr>
              <w:t>7</w:t>
            </w:r>
          </w:p>
        </w:tc>
        <w:tc>
          <w:tcPr>
            <w:tcW w:w="735" w:type="dxa"/>
            <w:noWrap/>
            <w:vAlign w:val="center"/>
            <w:tcPrChange w:id="685" w:author="程欣竹" w:date="2014-07-25T17:48:00Z">
              <w:tcPr>
                <w:tcW w:w="735" w:type="dxa"/>
                <w:noWrap/>
              </w:tcPr>
            </w:tcPrChange>
          </w:tcPr>
          <w:p w:rsidR="00E30A9F" w:rsidRPr="00175272" w:rsidRDefault="00E30A9F" w:rsidP="001A031F">
            <w:pPr>
              <w:jc w:val="center"/>
              <w:rPr>
                <w:rFonts w:ascii="宋体" w:hAnsi="宋体"/>
                <w:szCs w:val="21"/>
                <w:rPrChange w:id="686" w:author="程欣竹" w:date="2014-07-25T17:37:00Z">
                  <w:rPr>
                    <w:szCs w:val="21"/>
                  </w:rPr>
                </w:rPrChange>
              </w:rPr>
              <w:pPrChange w:id="687" w:author="程欣竹" w:date="2014-07-25T17:33:00Z">
                <w:pPr/>
              </w:pPrChange>
            </w:pPr>
            <w:r w:rsidRPr="00175272">
              <w:rPr>
                <w:rFonts w:ascii="宋体" w:hAnsi="宋体" w:hint="eastAsia"/>
                <w:szCs w:val="21"/>
                <w:rPrChange w:id="688" w:author="程欣竹" w:date="2014-07-25T17:37:00Z">
                  <w:rPr>
                    <w:rFonts w:hint="eastAsia"/>
                    <w:szCs w:val="21"/>
                  </w:rPr>
                </w:rPrChange>
              </w:rPr>
              <w:t>定活两便储蓄</w:t>
            </w:r>
          </w:p>
        </w:tc>
        <w:tc>
          <w:tcPr>
            <w:tcW w:w="840" w:type="dxa"/>
            <w:noWrap/>
            <w:vAlign w:val="center"/>
            <w:tcPrChange w:id="689" w:author="程欣竹" w:date="2014-07-25T17:48:00Z">
              <w:tcPr>
                <w:tcW w:w="840" w:type="dxa"/>
                <w:noWrap/>
              </w:tcPr>
            </w:tcPrChange>
          </w:tcPr>
          <w:p w:rsidR="00614761" w:rsidRDefault="00E30A9F" w:rsidP="006C0B71">
            <w:pPr>
              <w:numPr>
                <w:ins w:id="690" w:author="程欣竹" w:date="2014-07-25T17:48:00Z"/>
              </w:numPr>
              <w:jc w:val="center"/>
              <w:rPr>
                <w:ins w:id="691" w:author="程欣竹" w:date="2014-07-25T17:48:00Z"/>
                <w:rFonts w:ascii="宋体" w:hAnsi="宋体" w:hint="eastAsia"/>
                <w:szCs w:val="21"/>
              </w:rPr>
              <w:pPrChange w:id="692" w:author="程欣竹" w:date="2014-07-25T17:45:00Z">
                <w:pPr>
                  <w:ind w:right="420"/>
                </w:pPr>
              </w:pPrChange>
            </w:pPr>
            <w:r w:rsidRPr="00175272">
              <w:rPr>
                <w:rFonts w:ascii="宋体" w:hAnsi="宋体" w:hint="eastAsia"/>
                <w:szCs w:val="21"/>
                <w:rPrChange w:id="693" w:author="程欣竹" w:date="2014-07-25T17:37:00Z">
                  <w:rPr>
                    <w:rFonts w:hint="eastAsia"/>
                    <w:szCs w:val="21"/>
                  </w:rPr>
                </w:rPrChange>
              </w:rPr>
              <w:t>人民</w:t>
            </w:r>
          </w:p>
          <w:p w:rsidR="00E30A9F" w:rsidRPr="00175272" w:rsidRDefault="00E30A9F" w:rsidP="006C0B71">
            <w:pPr>
              <w:numPr>
                <w:ins w:id="694" w:author="程欣竹" w:date="2014-07-25T17:48:00Z"/>
              </w:numPr>
              <w:jc w:val="center"/>
              <w:rPr>
                <w:rFonts w:ascii="宋体" w:hAnsi="宋体"/>
                <w:szCs w:val="21"/>
                <w:rPrChange w:id="695" w:author="程欣竹" w:date="2014-07-25T17:37:00Z">
                  <w:rPr>
                    <w:szCs w:val="21"/>
                  </w:rPr>
                </w:rPrChange>
              </w:rPr>
              <w:pPrChange w:id="696" w:author="程欣竹" w:date="2014-07-25T17:45:00Z">
                <w:pPr>
                  <w:ind w:right="420"/>
                </w:pPr>
              </w:pPrChange>
            </w:pPr>
            <w:r w:rsidRPr="00175272">
              <w:rPr>
                <w:rFonts w:ascii="宋体" w:hAnsi="宋体" w:hint="eastAsia"/>
                <w:szCs w:val="21"/>
                <w:rPrChange w:id="697" w:author="程欣竹" w:date="2014-07-25T17:37:00Z">
                  <w:rPr>
                    <w:rFonts w:hint="eastAsia"/>
                    <w:szCs w:val="21"/>
                  </w:rPr>
                </w:rPrChange>
              </w:rPr>
              <w:t>币伍拾元</w:t>
            </w:r>
          </w:p>
        </w:tc>
        <w:tc>
          <w:tcPr>
            <w:tcW w:w="840" w:type="dxa"/>
            <w:vAlign w:val="center"/>
            <w:tcPrChange w:id="698" w:author="程欣竹" w:date="2014-07-25T17:48:00Z">
              <w:tcPr>
                <w:tcW w:w="840" w:type="dxa"/>
              </w:tcPr>
            </w:tcPrChange>
          </w:tcPr>
          <w:p w:rsidR="00E30A9F" w:rsidRPr="00175272" w:rsidRDefault="00E30A9F" w:rsidP="001A031F">
            <w:pPr>
              <w:jc w:val="center"/>
              <w:rPr>
                <w:rFonts w:ascii="宋体" w:hAnsi="宋体"/>
                <w:szCs w:val="21"/>
                <w:rPrChange w:id="699" w:author="程欣竹" w:date="2014-07-25T17:37:00Z">
                  <w:rPr>
                    <w:szCs w:val="21"/>
                  </w:rPr>
                </w:rPrChange>
              </w:rPr>
              <w:pPrChange w:id="700" w:author="程欣竹" w:date="2014-07-25T17:33:00Z">
                <w:pPr/>
              </w:pPrChange>
            </w:pPr>
            <w:r w:rsidRPr="00175272">
              <w:rPr>
                <w:rFonts w:ascii="宋体" w:hAnsi="宋体" w:hint="eastAsia"/>
                <w:szCs w:val="21"/>
                <w:rPrChange w:id="701" w:author="程欣竹" w:date="2014-07-25T17:37:00Z">
                  <w:rPr>
                    <w:rFonts w:hint="eastAsia"/>
                    <w:szCs w:val="21"/>
                  </w:rPr>
                </w:rPrChange>
              </w:rPr>
              <w:t>不约定存期</w:t>
            </w:r>
          </w:p>
        </w:tc>
        <w:tc>
          <w:tcPr>
            <w:tcW w:w="2520" w:type="dxa"/>
            <w:vAlign w:val="center"/>
            <w:tcPrChange w:id="702" w:author="程欣竹" w:date="2014-07-25T17:48:00Z">
              <w:tcPr>
                <w:tcW w:w="2520" w:type="dxa"/>
              </w:tcPr>
            </w:tcPrChange>
          </w:tcPr>
          <w:p w:rsidR="00E30A9F" w:rsidRPr="00614761" w:rsidRDefault="00E30A9F" w:rsidP="00614761">
            <w:pPr>
              <w:rPr>
                <w:rFonts w:ascii="宋体" w:hAnsi="宋体" w:hint="eastAsia"/>
                <w:rPrChange w:id="703" w:author="程欣竹" w:date="2014-07-25T17:48:00Z">
                  <w:rPr>
                    <w:rFonts w:hint="eastAsia"/>
                    <w:szCs w:val="21"/>
                  </w:rPr>
                </w:rPrChange>
              </w:rPr>
              <w:pPrChange w:id="704" w:author="程欣竹" w:date="2014-07-25T17:48:00Z">
                <w:pPr>
                  <w:ind w:firstLineChars="100" w:firstLine="210"/>
                </w:pPr>
              </w:pPrChange>
            </w:pPr>
            <w:r w:rsidRPr="00614761">
              <w:rPr>
                <w:rFonts w:ascii="宋体" w:hAnsi="宋体" w:hint="eastAsia"/>
                <w:rPrChange w:id="705" w:author="程欣竹" w:date="2014-07-25T17:48:00Z">
                  <w:rPr>
                    <w:rFonts w:hint="eastAsia"/>
                    <w:szCs w:val="21"/>
                  </w:rPr>
                </w:rPrChange>
              </w:rPr>
              <w:t>1</w:t>
            </w:r>
            <w:ins w:id="706" w:author="程欣竹" w:date="2014-07-25T17:48:00Z">
              <w:r w:rsidR="00614761">
                <w:rPr>
                  <w:rFonts w:ascii="宋体" w:hAnsi="宋体" w:hint="eastAsia"/>
                </w:rPr>
                <w:t>．</w:t>
              </w:r>
            </w:ins>
            <w:del w:id="707" w:author="程欣竹" w:date="2014-07-25T17:48:00Z">
              <w:r w:rsidRPr="00614761" w:rsidDel="00614761">
                <w:rPr>
                  <w:rFonts w:ascii="宋体" w:hAnsi="宋体" w:hint="eastAsia"/>
                  <w:rPrChange w:id="708" w:author="程欣竹" w:date="2014-07-25T17:48:00Z">
                    <w:rPr>
                      <w:rFonts w:hint="eastAsia"/>
                      <w:szCs w:val="21"/>
                    </w:rPr>
                  </w:rPrChange>
                </w:rPr>
                <w:delText>、</w:delText>
              </w:r>
            </w:del>
            <w:r w:rsidRPr="00614761">
              <w:rPr>
                <w:rFonts w:ascii="宋体" w:hAnsi="宋体" w:hint="eastAsia"/>
                <w:rPrChange w:id="709" w:author="程欣竹" w:date="2014-07-25T17:48:00Z">
                  <w:rPr>
                    <w:rFonts w:hint="eastAsia"/>
                    <w:szCs w:val="21"/>
                  </w:rPr>
                </w:rPrChange>
              </w:rPr>
              <w:t>办理时不约定存期。</w:t>
            </w:r>
          </w:p>
          <w:p w:rsidR="00E30A9F" w:rsidRPr="00614761" w:rsidRDefault="00E30A9F" w:rsidP="00614761">
            <w:pPr>
              <w:rPr>
                <w:rFonts w:ascii="宋体" w:hAnsi="宋体"/>
                <w:rPrChange w:id="710" w:author="程欣竹" w:date="2014-07-25T17:48:00Z">
                  <w:rPr>
                    <w:szCs w:val="21"/>
                  </w:rPr>
                </w:rPrChange>
              </w:rPr>
              <w:pPrChange w:id="711" w:author="程欣竹" w:date="2014-07-25T17:48:00Z">
                <w:pPr>
                  <w:ind w:firstLineChars="100" w:firstLine="210"/>
                </w:pPr>
              </w:pPrChange>
            </w:pPr>
            <w:r w:rsidRPr="00614761">
              <w:rPr>
                <w:rFonts w:ascii="宋体" w:hAnsi="宋体" w:hint="eastAsia"/>
                <w:rPrChange w:id="712" w:author="程欣竹" w:date="2014-07-25T17:48:00Z">
                  <w:rPr>
                    <w:rFonts w:hint="eastAsia"/>
                    <w:szCs w:val="21"/>
                  </w:rPr>
                </w:rPrChange>
              </w:rPr>
              <w:t>2</w:t>
            </w:r>
            <w:ins w:id="713" w:author="程欣竹" w:date="2014-07-25T17:48:00Z">
              <w:r w:rsidR="00614761">
                <w:rPr>
                  <w:rFonts w:ascii="宋体" w:hAnsi="宋体" w:hint="eastAsia"/>
                </w:rPr>
                <w:t>．</w:t>
              </w:r>
            </w:ins>
            <w:del w:id="714" w:author="程欣竹" w:date="2014-07-25T17:48:00Z">
              <w:r w:rsidRPr="00614761" w:rsidDel="00614761">
                <w:rPr>
                  <w:rFonts w:ascii="宋体" w:hAnsi="宋体" w:hint="eastAsia"/>
                  <w:rPrChange w:id="715" w:author="程欣竹" w:date="2014-07-25T17:48:00Z">
                    <w:rPr>
                      <w:rFonts w:hint="eastAsia"/>
                      <w:szCs w:val="21"/>
                    </w:rPr>
                  </w:rPrChange>
                </w:rPr>
                <w:delText>、</w:delText>
              </w:r>
            </w:del>
            <w:r w:rsidRPr="00614761">
              <w:rPr>
                <w:rFonts w:ascii="宋体" w:hAnsi="宋体" w:hint="eastAsia"/>
                <w:rPrChange w:id="716" w:author="程欣竹" w:date="2014-07-25T17:48:00Z">
                  <w:rPr>
                    <w:rFonts w:hint="eastAsia"/>
                    <w:szCs w:val="21"/>
                  </w:rPr>
                </w:rPrChange>
              </w:rPr>
              <w:t>本金一次性存入，支取时一次性支付本息（税后）。</w:t>
            </w:r>
          </w:p>
        </w:tc>
        <w:tc>
          <w:tcPr>
            <w:tcW w:w="1534" w:type="dxa"/>
            <w:vAlign w:val="center"/>
            <w:tcPrChange w:id="717" w:author="程欣竹" w:date="2014-07-25T17:48:00Z">
              <w:tcPr>
                <w:tcW w:w="1534" w:type="dxa"/>
              </w:tcPr>
            </w:tcPrChange>
          </w:tcPr>
          <w:p w:rsidR="00E30A9F" w:rsidRPr="00175272" w:rsidRDefault="00E30A9F" w:rsidP="00571F04">
            <w:pPr>
              <w:jc w:val="center"/>
              <w:rPr>
                <w:rFonts w:ascii="宋体" w:hAnsi="宋体" w:hint="eastAsia"/>
                <w:szCs w:val="21"/>
                <w:rPrChange w:id="718" w:author="程欣竹" w:date="2014-07-25T17:37:00Z">
                  <w:rPr>
                    <w:rFonts w:hint="eastAsia"/>
                    <w:szCs w:val="21"/>
                  </w:rPr>
                </w:rPrChange>
              </w:rPr>
              <w:pPrChange w:id="719" w:author="程欣竹" w:date="2014-07-25T17:48:00Z">
                <w:pPr/>
              </w:pPrChange>
            </w:pPr>
            <w:r w:rsidRPr="00175272">
              <w:rPr>
                <w:rFonts w:ascii="宋体" w:hAnsi="宋体" w:hint="eastAsia"/>
                <w:szCs w:val="21"/>
                <w:rPrChange w:id="720" w:author="程欣竹" w:date="2014-07-25T17:37:00Z">
                  <w:rPr>
                    <w:rFonts w:hint="eastAsia"/>
                    <w:szCs w:val="21"/>
                  </w:rPr>
                </w:rPrChange>
              </w:rPr>
              <w:t>定活两便存单</w:t>
            </w:r>
          </w:p>
          <w:p w:rsidR="00E30A9F" w:rsidRPr="00175272" w:rsidRDefault="00E30A9F" w:rsidP="00571F04">
            <w:pPr>
              <w:jc w:val="center"/>
              <w:rPr>
                <w:rFonts w:ascii="宋体" w:hAnsi="宋体"/>
                <w:szCs w:val="21"/>
                <w:rPrChange w:id="721" w:author="程欣竹" w:date="2014-07-25T17:37:00Z">
                  <w:rPr>
                    <w:szCs w:val="21"/>
                  </w:rPr>
                </w:rPrChange>
              </w:rPr>
              <w:pPrChange w:id="722" w:author="程欣竹" w:date="2014-07-25T17:48:00Z">
                <w:pPr/>
              </w:pPrChange>
            </w:pPr>
            <w:r w:rsidRPr="00175272">
              <w:rPr>
                <w:rFonts w:ascii="宋体" w:hAnsi="宋体" w:hint="eastAsia"/>
                <w:szCs w:val="21"/>
                <w:rPrChange w:id="723" w:author="程欣竹" w:date="2014-07-25T17:37:00Z">
                  <w:rPr>
                    <w:rFonts w:hint="eastAsia"/>
                    <w:szCs w:val="21"/>
                  </w:rPr>
                </w:rPrChange>
              </w:rPr>
              <w:t>梅花借记卡</w:t>
            </w:r>
          </w:p>
        </w:tc>
        <w:tc>
          <w:tcPr>
            <w:tcW w:w="3570" w:type="dxa"/>
            <w:tcPrChange w:id="724" w:author="程欣竹" w:date="2014-07-25T17:48:00Z">
              <w:tcPr>
                <w:tcW w:w="3570" w:type="dxa"/>
              </w:tcPr>
            </w:tcPrChange>
          </w:tcPr>
          <w:p w:rsidR="00E30A9F" w:rsidRPr="00571F04" w:rsidRDefault="00E30A9F" w:rsidP="00571F04">
            <w:pPr>
              <w:rPr>
                <w:rFonts w:ascii="宋体" w:hAnsi="宋体" w:hint="eastAsia"/>
                <w:rPrChange w:id="725" w:author="程欣竹" w:date="2014-07-25T17:48:00Z">
                  <w:rPr>
                    <w:rFonts w:hint="eastAsia"/>
                    <w:szCs w:val="21"/>
                  </w:rPr>
                </w:rPrChange>
              </w:rPr>
              <w:pPrChange w:id="726" w:author="程欣竹" w:date="2014-07-25T17:48:00Z">
                <w:pPr>
                  <w:ind w:firstLineChars="100" w:firstLine="210"/>
                </w:pPr>
              </w:pPrChange>
            </w:pPr>
            <w:r w:rsidRPr="00571F04">
              <w:rPr>
                <w:rFonts w:ascii="宋体" w:hAnsi="宋体" w:hint="eastAsia"/>
                <w:rPrChange w:id="727" w:author="程欣竹" w:date="2014-07-25T17:48:00Z">
                  <w:rPr>
                    <w:rFonts w:hint="eastAsia"/>
                    <w:szCs w:val="21"/>
                  </w:rPr>
                </w:rPrChange>
              </w:rPr>
              <w:t>1</w:t>
            </w:r>
            <w:ins w:id="728" w:author="程欣竹" w:date="2014-07-25T17:48:00Z">
              <w:r w:rsidR="00571F04">
                <w:rPr>
                  <w:rFonts w:ascii="宋体" w:hAnsi="宋体" w:hint="eastAsia"/>
                </w:rPr>
                <w:t>．</w:t>
              </w:r>
            </w:ins>
            <w:del w:id="729" w:author="程欣竹" w:date="2014-07-25T17:48:00Z">
              <w:r w:rsidRPr="00571F04" w:rsidDel="00571F04">
                <w:rPr>
                  <w:rFonts w:ascii="宋体" w:hAnsi="宋体" w:hint="eastAsia"/>
                  <w:rPrChange w:id="730" w:author="程欣竹" w:date="2014-07-25T17:48:00Z">
                    <w:rPr>
                      <w:rFonts w:hint="eastAsia"/>
                      <w:szCs w:val="21"/>
                    </w:rPr>
                  </w:rPrChange>
                </w:rPr>
                <w:delText>、</w:delText>
              </w:r>
            </w:del>
            <w:r w:rsidRPr="00571F04">
              <w:rPr>
                <w:rFonts w:ascii="宋体" w:hAnsi="宋体" w:hint="eastAsia"/>
                <w:rPrChange w:id="731" w:author="程欣竹" w:date="2014-07-25T17:48:00Z">
                  <w:rPr>
                    <w:rFonts w:hint="eastAsia"/>
                    <w:szCs w:val="21"/>
                  </w:rPr>
                </w:rPrChange>
              </w:rPr>
              <w:t>一年期以内（不含一年）按支取日挂牌公告的相应档次的定期整存整取利率打六折计息，打折后低于活期存款利率时，按活期存款利率计息。</w:t>
            </w:r>
          </w:p>
          <w:p w:rsidR="00E30A9F" w:rsidRPr="00571F04" w:rsidRDefault="00E30A9F" w:rsidP="00571F04">
            <w:pPr>
              <w:rPr>
                <w:rFonts w:ascii="宋体" w:hAnsi="宋体"/>
                <w:rPrChange w:id="732" w:author="程欣竹" w:date="2014-07-25T17:48:00Z">
                  <w:rPr>
                    <w:szCs w:val="21"/>
                  </w:rPr>
                </w:rPrChange>
              </w:rPr>
              <w:pPrChange w:id="733" w:author="程欣竹" w:date="2014-07-25T17:48:00Z">
                <w:pPr>
                  <w:ind w:firstLineChars="100" w:firstLine="210"/>
                </w:pPr>
              </w:pPrChange>
            </w:pPr>
            <w:r w:rsidRPr="00571F04">
              <w:rPr>
                <w:rFonts w:ascii="宋体" w:hAnsi="宋体" w:hint="eastAsia"/>
                <w:rPrChange w:id="734" w:author="程欣竹" w:date="2014-07-25T17:48:00Z">
                  <w:rPr>
                    <w:rFonts w:hint="eastAsia"/>
                    <w:szCs w:val="21"/>
                  </w:rPr>
                </w:rPrChange>
              </w:rPr>
              <w:t>2</w:t>
            </w:r>
            <w:ins w:id="735" w:author="程欣竹" w:date="2014-07-25T17:49:00Z">
              <w:r w:rsidR="00F33D6B">
                <w:rPr>
                  <w:rFonts w:ascii="宋体" w:hAnsi="宋体" w:hint="eastAsia"/>
                </w:rPr>
                <w:t>．</w:t>
              </w:r>
            </w:ins>
            <w:del w:id="736" w:author="程欣竹" w:date="2014-07-25T17:49:00Z">
              <w:r w:rsidRPr="00571F04" w:rsidDel="00F33D6B">
                <w:rPr>
                  <w:rFonts w:ascii="宋体" w:hAnsi="宋体" w:hint="eastAsia"/>
                  <w:rPrChange w:id="737" w:author="程欣竹" w:date="2014-07-25T17:48:00Z">
                    <w:rPr>
                      <w:rFonts w:hint="eastAsia"/>
                      <w:szCs w:val="21"/>
                    </w:rPr>
                  </w:rPrChange>
                </w:rPr>
                <w:delText>、</w:delText>
              </w:r>
            </w:del>
            <w:r w:rsidRPr="00571F04">
              <w:rPr>
                <w:rFonts w:ascii="宋体" w:hAnsi="宋体" w:hint="eastAsia"/>
                <w:rPrChange w:id="738" w:author="程欣竹" w:date="2014-07-25T17:48:00Z">
                  <w:rPr>
                    <w:rFonts w:hint="eastAsia"/>
                    <w:szCs w:val="21"/>
                  </w:rPr>
                </w:rPrChange>
              </w:rPr>
              <w:t>一年期以上（含一年），无论存期多长，整个存期一律按支取日人民币整存整取定期储蓄一年期存款利率打六折计息。</w:t>
            </w:r>
          </w:p>
        </w:tc>
      </w:tr>
      <w:tr w:rsidR="00E30A9F" w:rsidRPr="00E30A9F" w:rsidTr="00CB1410">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739" w:author="程欣竹" w:date="2014-07-25T17:54: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783"/>
          <w:jc w:val="center"/>
          <w:trPrChange w:id="740" w:author="程欣竹" w:date="2014-07-25T17:54:00Z">
            <w:trPr>
              <w:trHeight w:val="1783"/>
              <w:jc w:val="center"/>
            </w:trPr>
          </w:trPrChange>
        </w:trPr>
        <w:tc>
          <w:tcPr>
            <w:tcW w:w="423" w:type="dxa"/>
            <w:noWrap/>
            <w:vAlign w:val="center"/>
            <w:tcPrChange w:id="741" w:author="程欣竹" w:date="2014-07-25T17:54:00Z">
              <w:tcPr>
                <w:tcW w:w="423" w:type="dxa"/>
                <w:noWrap/>
              </w:tcPr>
            </w:tcPrChange>
          </w:tcPr>
          <w:p w:rsidR="00E30A9F" w:rsidRPr="00175272" w:rsidRDefault="00E30A9F" w:rsidP="001A031F">
            <w:pPr>
              <w:jc w:val="center"/>
              <w:rPr>
                <w:rFonts w:ascii="宋体" w:hAnsi="宋体"/>
                <w:szCs w:val="21"/>
                <w:rPrChange w:id="742" w:author="程欣竹" w:date="2014-07-25T17:37:00Z">
                  <w:rPr>
                    <w:szCs w:val="21"/>
                  </w:rPr>
                </w:rPrChange>
              </w:rPr>
              <w:pPrChange w:id="743" w:author="程欣竹" w:date="2014-07-25T17:33:00Z">
                <w:pPr/>
              </w:pPrChange>
            </w:pPr>
            <w:r w:rsidRPr="00175272">
              <w:rPr>
                <w:rFonts w:ascii="宋体" w:hAnsi="宋体" w:hint="eastAsia"/>
                <w:szCs w:val="21"/>
                <w:rPrChange w:id="744" w:author="程欣竹" w:date="2014-07-25T17:37:00Z">
                  <w:rPr>
                    <w:rFonts w:hint="eastAsia"/>
                    <w:szCs w:val="21"/>
                  </w:rPr>
                </w:rPrChange>
              </w:rPr>
              <w:t>8</w:t>
            </w:r>
          </w:p>
        </w:tc>
        <w:tc>
          <w:tcPr>
            <w:tcW w:w="735" w:type="dxa"/>
            <w:noWrap/>
            <w:vAlign w:val="center"/>
            <w:tcPrChange w:id="745" w:author="程欣竹" w:date="2014-07-25T17:54:00Z">
              <w:tcPr>
                <w:tcW w:w="735" w:type="dxa"/>
                <w:noWrap/>
              </w:tcPr>
            </w:tcPrChange>
          </w:tcPr>
          <w:p w:rsidR="00E30A9F" w:rsidRPr="00175272" w:rsidRDefault="00E30A9F" w:rsidP="001A031F">
            <w:pPr>
              <w:jc w:val="center"/>
              <w:rPr>
                <w:rFonts w:ascii="宋体" w:hAnsi="宋体"/>
                <w:szCs w:val="21"/>
                <w:rPrChange w:id="746" w:author="程欣竹" w:date="2014-07-25T17:37:00Z">
                  <w:rPr>
                    <w:szCs w:val="21"/>
                  </w:rPr>
                </w:rPrChange>
              </w:rPr>
              <w:pPrChange w:id="747" w:author="程欣竹" w:date="2014-07-25T17:33:00Z">
                <w:pPr/>
              </w:pPrChange>
            </w:pPr>
            <w:r w:rsidRPr="00175272">
              <w:rPr>
                <w:rFonts w:ascii="宋体" w:hAnsi="宋体" w:hint="eastAsia"/>
                <w:szCs w:val="21"/>
                <w:rPrChange w:id="748" w:author="程欣竹" w:date="2014-07-25T17:37:00Z">
                  <w:rPr>
                    <w:rFonts w:hint="eastAsia"/>
                    <w:szCs w:val="21"/>
                  </w:rPr>
                </w:rPrChange>
              </w:rPr>
              <w:t>通知存款储蓄</w:t>
            </w:r>
          </w:p>
        </w:tc>
        <w:tc>
          <w:tcPr>
            <w:tcW w:w="840" w:type="dxa"/>
            <w:noWrap/>
            <w:vAlign w:val="center"/>
            <w:tcPrChange w:id="749" w:author="程欣竹" w:date="2014-07-25T17:54:00Z">
              <w:tcPr>
                <w:tcW w:w="840" w:type="dxa"/>
                <w:noWrap/>
              </w:tcPr>
            </w:tcPrChange>
          </w:tcPr>
          <w:p w:rsidR="00E30A9F" w:rsidRPr="00F33D6B" w:rsidRDefault="00E30A9F" w:rsidP="00F33D6B">
            <w:pPr>
              <w:jc w:val="center"/>
              <w:rPr>
                <w:rFonts w:ascii="宋体" w:hAnsi="宋体"/>
                <w:szCs w:val="21"/>
                <w:rPrChange w:id="750" w:author="程欣竹" w:date="2014-07-25T17:49:00Z">
                  <w:rPr>
                    <w:sz w:val="15"/>
                    <w:szCs w:val="15"/>
                  </w:rPr>
                </w:rPrChange>
              </w:rPr>
              <w:pPrChange w:id="751" w:author="程欣竹" w:date="2014-07-25T17:49:00Z">
                <w:pPr>
                  <w:ind w:right="420"/>
                </w:pPr>
              </w:pPrChange>
            </w:pPr>
            <w:r w:rsidRPr="00175272">
              <w:rPr>
                <w:rFonts w:ascii="宋体" w:hAnsi="宋体" w:hint="eastAsia"/>
                <w:szCs w:val="21"/>
                <w:rPrChange w:id="752" w:author="程欣竹" w:date="2014-07-25T17:37:00Z">
                  <w:rPr>
                    <w:rFonts w:hint="eastAsia"/>
                    <w:szCs w:val="21"/>
                  </w:rPr>
                </w:rPrChange>
              </w:rPr>
              <w:t>人民币伍万元</w:t>
            </w:r>
          </w:p>
        </w:tc>
        <w:tc>
          <w:tcPr>
            <w:tcW w:w="840" w:type="dxa"/>
            <w:vAlign w:val="center"/>
            <w:tcPrChange w:id="753" w:author="程欣竹" w:date="2014-07-25T17:54:00Z">
              <w:tcPr>
                <w:tcW w:w="840" w:type="dxa"/>
              </w:tcPr>
            </w:tcPrChange>
          </w:tcPr>
          <w:p w:rsidR="00E30A9F" w:rsidRPr="00175272" w:rsidRDefault="00E30A9F" w:rsidP="001979CF">
            <w:pPr>
              <w:rPr>
                <w:rFonts w:ascii="宋体" w:hAnsi="宋体" w:hint="eastAsia"/>
                <w:szCs w:val="21"/>
                <w:rPrChange w:id="754" w:author="程欣竹" w:date="2014-07-25T17:37:00Z">
                  <w:rPr>
                    <w:rFonts w:hint="eastAsia"/>
                    <w:szCs w:val="21"/>
                  </w:rPr>
                </w:rPrChange>
              </w:rPr>
            </w:pPr>
            <w:r w:rsidRPr="00175272">
              <w:rPr>
                <w:rFonts w:ascii="宋体" w:hAnsi="宋体" w:hint="eastAsia"/>
                <w:szCs w:val="21"/>
                <w:rPrChange w:id="755" w:author="程欣竹" w:date="2014-07-25T17:37:00Z">
                  <w:rPr>
                    <w:rFonts w:hint="eastAsia"/>
                    <w:szCs w:val="21"/>
                  </w:rPr>
                </w:rPrChange>
              </w:rPr>
              <w:t>1</w:t>
            </w:r>
            <w:r w:rsidRPr="00175272">
              <w:rPr>
                <w:rFonts w:ascii="宋体" w:hAnsi="宋体" w:hint="eastAsia"/>
                <w:szCs w:val="21"/>
                <w:rPrChange w:id="756" w:author="程欣竹" w:date="2014-07-25T17:37:00Z">
                  <w:rPr>
                    <w:rFonts w:hint="eastAsia"/>
                    <w:szCs w:val="21"/>
                  </w:rPr>
                </w:rPrChange>
              </w:rPr>
              <w:t>天、</w:t>
            </w:r>
          </w:p>
          <w:p w:rsidR="00E30A9F" w:rsidRPr="00175272" w:rsidRDefault="00E30A9F" w:rsidP="001A06A8">
            <w:pPr>
              <w:rPr>
                <w:rFonts w:ascii="宋体" w:hAnsi="宋体"/>
                <w:szCs w:val="21"/>
                <w:rPrChange w:id="757" w:author="程欣竹" w:date="2014-07-25T17:37:00Z">
                  <w:rPr>
                    <w:szCs w:val="21"/>
                  </w:rPr>
                </w:rPrChange>
              </w:rPr>
              <w:pPrChange w:id="758" w:author="程欣竹" w:date="2014-07-25T17:50:00Z">
                <w:pPr/>
              </w:pPrChange>
            </w:pPr>
            <w:r w:rsidRPr="00175272">
              <w:rPr>
                <w:rFonts w:ascii="宋体" w:hAnsi="宋体" w:hint="eastAsia"/>
                <w:szCs w:val="21"/>
                <w:rPrChange w:id="759" w:author="程欣竹" w:date="2014-07-25T17:37:00Z">
                  <w:rPr>
                    <w:rFonts w:hint="eastAsia"/>
                    <w:szCs w:val="21"/>
                  </w:rPr>
                </w:rPrChange>
              </w:rPr>
              <w:t>7</w:t>
            </w:r>
            <w:r w:rsidRPr="00175272">
              <w:rPr>
                <w:rFonts w:ascii="宋体" w:hAnsi="宋体" w:hint="eastAsia"/>
                <w:szCs w:val="21"/>
                <w:rPrChange w:id="760" w:author="程欣竹" w:date="2014-07-25T17:37:00Z">
                  <w:rPr>
                    <w:rFonts w:hint="eastAsia"/>
                    <w:szCs w:val="21"/>
                  </w:rPr>
                </w:rPrChange>
              </w:rPr>
              <w:t>天</w:t>
            </w:r>
          </w:p>
        </w:tc>
        <w:tc>
          <w:tcPr>
            <w:tcW w:w="2520" w:type="dxa"/>
            <w:vAlign w:val="center"/>
            <w:tcPrChange w:id="761" w:author="程欣竹" w:date="2014-07-25T17:54:00Z">
              <w:tcPr>
                <w:tcW w:w="2520" w:type="dxa"/>
              </w:tcPr>
            </w:tcPrChange>
          </w:tcPr>
          <w:p w:rsidR="00E30A9F" w:rsidRPr="00175272" w:rsidRDefault="00E30A9F" w:rsidP="001A06A8">
            <w:pPr>
              <w:rPr>
                <w:rFonts w:ascii="宋体" w:hAnsi="宋体"/>
                <w:szCs w:val="21"/>
                <w:rPrChange w:id="762" w:author="程欣竹" w:date="2014-07-25T17:37:00Z">
                  <w:rPr>
                    <w:szCs w:val="21"/>
                  </w:rPr>
                </w:rPrChange>
              </w:rPr>
              <w:pPrChange w:id="763" w:author="程欣竹" w:date="2014-07-25T17:50:00Z">
                <w:pPr/>
              </w:pPrChange>
            </w:pPr>
            <w:r w:rsidRPr="00175272">
              <w:rPr>
                <w:rFonts w:ascii="宋体" w:hAnsi="宋体" w:hint="eastAsia"/>
                <w:szCs w:val="21"/>
                <w:rPrChange w:id="764" w:author="程欣竹" w:date="2014-07-25T17:37:00Z">
                  <w:rPr>
                    <w:rFonts w:hint="eastAsia"/>
                    <w:szCs w:val="21"/>
                  </w:rPr>
                </w:rPrChange>
              </w:rPr>
              <w:t>支取时需提前一定时间通知营业机构，约定支取日期和金额。</w:t>
            </w:r>
          </w:p>
        </w:tc>
        <w:tc>
          <w:tcPr>
            <w:tcW w:w="1534" w:type="dxa"/>
            <w:vAlign w:val="center"/>
            <w:tcPrChange w:id="765" w:author="程欣竹" w:date="2014-07-25T17:54:00Z">
              <w:tcPr>
                <w:tcW w:w="1534" w:type="dxa"/>
              </w:tcPr>
            </w:tcPrChange>
          </w:tcPr>
          <w:p w:rsidR="00E30A9F" w:rsidRPr="00175272" w:rsidRDefault="00E30A9F" w:rsidP="00CB1410">
            <w:pPr>
              <w:rPr>
                <w:rFonts w:ascii="宋体" w:hAnsi="宋体" w:hint="eastAsia"/>
                <w:szCs w:val="21"/>
                <w:rPrChange w:id="766" w:author="程欣竹" w:date="2014-07-25T17:37:00Z">
                  <w:rPr>
                    <w:rFonts w:hint="eastAsia"/>
                    <w:szCs w:val="21"/>
                  </w:rPr>
                </w:rPrChange>
              </w:rPr>
              <w:pPrChange w:id="767" w:author="程欣竹" w:date="2014-07-25T17:54:00Z">
                <w:pPr/>
              </w:pPrChange>
            </w:pPr>
            <w:r w:rsidRPr="00175272">
              <w:rPr>
                <w:rFonts w:ascii="宋体" w:hAnsi="宋体" w:hint="eastAsia"/>
                <w:szCs w:val="21"/>
                <w:rPrChange w:id="768" w:author="程欣竹" w:date="2014-07-25T17:37:00Z">
                  <w:rPr>
                    <w:rFonts w:hint="eastAsia"/>
                    <w:szCs w:val="21"/>
                  </w:rPr>
                </w:rPrChange>
              </w:rPr>
              <w:t>个人通知存款存单</w:t>
            </w:r>
            <w:ins w:id="769" w:author="程欣竹" w:date="2014-07-25T17:54:00Z">
              <w:r w:rsidR="00CB1410">
                <w:rPr>
                  <w:rFonts w:ascii="宋体" w:hAnsi="宋体" w:hint="eastAsia"/>
                  <w:szCs w:val="21"/>
                </w:rPr>
                <w:t>；</w:t>
              </w:r>
            </w:ins>
          </w:p>
          <w:p w:rsidR="00E30A9F" w:rsidRPr="00175272" w:rsidRDefault="00E30A9F" w:rsidP="00CB1410">
            <w:pPr>
              <w:rPr>
                <w:rFonts w:ascii="宋体" w:hAnsi="宋体"/>
                <w:szCs w:val="21"/>
                <w:rPrChange w:id="770" w:author="程欣竹" w:date="2014-07-25T17:37:00Z">
                  <w:rPr>
                    <w:szCs w:val="21"/>
                  </w:rPr>
                </w:rPrChange>
              </w:rPr>
              <w:pPrChange w:id="771" w:author="程欣竹" w:date="2014-07-25T17:54:00Z">
                <w:pPr/>
              </w:pPrChange>
            </w:pPr>
            <w:r w:rsidRPr="00175272">
              <w:rPr>
                <w:rFonts w:ascii="宋体" w:hAnsi="宋体" w:hint="eastAsia"/>
                <w:szCs w:val="21"/>
                <w:rPrChange w:id="772" w:author="程欣竹" w:date="2014-07-25T17:37:00Z">
                  <w:rPr>
                    <w:rFonts w:hint="eastAsia"/>
                    <w:szCs w:val="21"/>
                  </w:rPr>
                </w:rPrChange>
              </w:rPr>
              <w:t>梅花借记卡</w:t>
            </w:r>
          </w:p>
        </w:tc>
        <w:tc>
          <w:tcPr>
            <w:tcW w:w="3570" w:type="dxa"/>
            <w:vAlign w:val="center"/>
            <w:tcPrChange w:id="773" w:author="程欣竹" w:date="2014-07-25T17:54:00Z">
              <w:tcPr>
                <w:tcW w:w="3570" w:type="dxa"/>
              </w:tcPr>
            </w:tcPrChange>
          </w:tcPr>
          <w:p w:rsidR="00E30A9F" w:rsidRPr="00175272" w:rsidRDefault="00E30A9F" w:rsidP="00CB1410">
            <w:pPr>
              <w:rPr>
                <w:rFonts w:ascii="宋体" w:hAnsi="宋体"/>
                <w:szCs w:val="21"/>
                <w:rPrChange w:id="774" w:author="程欣竹" w:date="2014-07-25T17:37:00Z">
                  <w:rPr>
                    <w:szCs w:val="21"/>
                  </w:rPr>
                </w:rPrChange>
              </w:rPr>
              <w:pPrChange w:id="775" w:author="程欣竹" w:date="2014-07-25T17:54:00Z">
                <w:pPr>
                  <w:ind w:firstLineChars="100" w:firstLine="210"/>
                </w:pPr>
              </w:pPrChange>
            </w:pPr>
            <w:r w:rsidRPr="00175272">
              <w:rPr>
                <w:rFonts w:ascii="宋体" w:hAnsi="宋体" w:hint="eastAsia"/>
                <w:rPrChange w:id="776" w:author="程欣竹" w:date="2014-07-25T17:37:00Z">
                  <w:rPr>
                    <w:rFonts w:hint="eastAsia"/>
                  </w:rPr>
                </w:rPrChange>
              </w:rPr>
              <w:t>通知存款的计结息按支取日挂牌公告的相应利率水平和实际存期计息，利随本清。</w:t>
            </w:r>
          </w:p>
        </w:tc>
      </w:tr>
      <w:tr w:rsidR="00E30A9F" w:rsidRPr="00E30A9F" w:rsidTr="00045215">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777" w:author="程欣竹" w:date="2014-07-25T17:55:00Z">
            <w:tblPrEx>
              <w:tblW w:w="10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133"/>
          <w:jc w:val="center"/>
          <w:trPrChange w:id="778" w:author="程欣竹" w:date="2014-07-25T17:55:00Z">
            <w:trPr>
              <w:trHeight w:val="1783"/>
              <w:jc w:val="center"/>
            </w:trPr>
          </w:trPrChange>
        </w:trPr>
        <w:tc>
          <w:tcPr>
            <w:tcW w:w="423" w:type="dxa"/>
            <w:noWrap/>
            <w:vAlign w:val="center"/>
            <w:tcPrChange w:id="779" w:author="程欣竹" w:date="2014-07-25T17:55:00Z">
              <w:tcPr>
                <w:tcW w:w="423" w:type="dxa"/>
                <w:noWrap/>
              </w:tcPr>
            </w:tcPrChange>
          </w:tcPr>
          <w:p w:rsidR="00E30A9F" w:rsidRPr="00175272" w:rsidRDefault="00E30A9F" w:rsidP="00045215">
            <w:pPr>
              <w:jc w:val="center"/>
              <w:rPr>
                <w:rFonts w:ascii="宋体" w:hAnsi="宋体" w:hint="eastAsia"/>
                <w:szCs w:val="21"/>
                <w:rPrChange w:id="780" w:author="程欣竹" w:date="2014-07-25T17:37:00Z">
                  <w:rPr>
                    <w:rFonts w:hint="eastAsia"/>
                    <w:szCs w:val="21"/>
                  </w:rPr>
                </w:rPrChange>
              </w:rPr>
              <w:pPrChange w:id="781" w:author="程欣竹" w:date="2014-07-25T17:54:00Z">
                <w:pPr/>
              </w:pPrChange>
            </w:pPr>
            <w:r w:rsidRPr="00175272">
              <w:rPr>
                <w:rFonts w:ascii="宋体" w:hAnsi="宋体" w:hint="eastAsia"/>
                <w:szCs w:val="21"/>
                <w:rPrChange w:id="782" w:author="程欣竹" w:date="2014-07-25T17:37:00Z">
                  <w:rPr>
                    <w:rFonts w:hint="eastAsia"/>
                    <w:szCs w:val="21"/>
                  </w:rPr>
                </w:rPrChange>
              </w:rPr>
              <w:t>9</w:t>
            </w:r>
          </w:p>
        </w:tc>
        <w:tc>
          <w:tcPr>
            <w:tcW w:w="735" w:type="dxa"/>
            <w:noWrap/>
            <w:vAlign w:val="center"/>
            <w:tcPrChange w:id="783" w:author="程欣竹" w:date="2014-07-25T17:55:00Z">
              <w:tcPr>
                <w:tcW w:w="735" w:type="dxa"/>
                <w:noWrap/>
              </w:tcPr>
            </w:tcPrChange>
          </w:tcPr>
          <w:p w:rsidR="00E30A9F" w:rsidRPr="00175272" w:rsidRDefault="00E30A9F" w:rsidP="00045215">
            <w:pPr>
              <w:jc w:val="center"/>
              <w:rPr>
                <w:rFonts w:ascii="宋体" w:hAnsi="宋体" w:hint="eastAsia"/>
                <w:szCs w:val="21"/>
                <w:rPrChange w:id="784" w:author="程欣竹" w:date="2014-07-25T17:37:00Z">
                  <w:rPr>
                    <w:rFonts w:hint="eastAsia"/>
                    <w:szCs w:val="21"/>
                  </w:rPr>
                </w:rPrChange>
              </w:rPr>
              <w:pPrChange w:id="785" w:author="程欣竹" w:date="2014-07-25T17:54:00Z">
                <w:pPr/>
              </w:pPrChange>
            </w:pPr>
            <w:r w:rsidRPr="00175272">
              <w:rPr>
                <w:rFonts w:ascii="宋体" w:hAnsi="宋体" w:hint="eastAsia"/>
                <w:szCs w:val="21"/>
                <w:rPrChange w:id="786" w:author="程欣竹" w:date="2014-07-25T17:37:00Z">
                  <w:rPr>
                    <w:rFonts w:hint="eastAsia"/>
                    <w:szCs w:val="21"/>
                  </w:rPr>
                </w:rPrChange>
              </w:rPr>
              <w:t>易得利存款</w:t>
            </w:r>
          </w:p>
        </w:tc>
        <w:tc>
          <w:tcPr>
            <w:tcW w:w="840" w:type="dxa"/>
            <w:noWrap/>
            <w:vAlign w:val="center"/>
            <w:tcPrChange w:id="787" w:author="程欣竹" w:date="2014-07-25T17:55:00Z">
              <w:tcPr>
                <w:tcW w:w="840" w:type="dxa"/>
                <w:noWrap/>
              </w:tcPr>
            </w:tcPrChange>
          </w:tcPr>
          <w:p w:rsidR="00E30A9F" w:rsidRPr="00175272" w:rsidRDefault="00E30A9F" w:rsidP="00045215">
            <w:pPr>
              <w:jc w:val="center"/>
              <w:rPr>
                <w:rFonts w:ascii="宋体" w:hAnsi="宋体" w:hint="eastAsia"/>
                <w:szCs w:val="21"/>
                <w:rPrChange w:id="788" w:author="程欣竹" w:date="2014-07-25T17:37:00Z">
                  <w:rPr>
                    <w:rFonts w:hint="eastAsia"/>
                    <w:szCs w:val="21"/>
                  </w:rPr>
                </w:rPrChange>
              </w:rPr>
              <w:pPrChange w:id="789" w:author="程欣竹" w:date="2014-07-25T17:54:00Z">
                <w:pPr>
                  <w:ind w:right="420"/>
                </w:pPr>
              </w:pPrChange>
            </w:pPr>
            <w:r w:rsidRPr="00175272">
              <w:rPr>
                <w:rFonts w:ascii="宋体" w:hAnsi="宋体" w:hint="eastAsia"/>
                <w:szCs w:val="21"/>
                <w:rPrChange w:id="790" w:author="程欣竹" w:date="2014-07-25T17:37:00Z">
                  <w:rPr>
                    <w:rFonts w:hint="eastAsia"/>
                    <w:szCs w:val="21"/>
                  </w:rPr>
                </w:rPrChange>
              </w:rPr>
              <w:t>人民币伍万元</w:t>
            </w:r>
          </w:p>
        </w:tc>
        <w:tc>
          <w:tcPr>
            <w:tcW w:w="8464" w:type="dxa"/>
            <w:gridSpan w:val="4"/>
            <w:vAlign w:val="center"/>
            <w:tcPrChange w:id="791" w:author="程欣竹" w:date="2014-07-25T17:55:00Z">
              <w:tcPr>
                <w:tcW w:w="8464" w:type="dxa"/>
                <w:gridSpan w:val="4"/>
              </w:tcPr>
            </w:tcPrChange>
          </w:tcPr>
          <w:p w:rsidR="00E30A9F" w:rsidRPr="00175272" w:rsidRDefault="00E30A9F" w:rsidP="00045215">
            <w:pPr>
              <w:jc w:val="center"/>
              <w:rPr>
                <w:rFonts w:ascii="宋体" w:hAnsi="宋体" w:hint="eastAsia"/>
                <w:rPrChange w:id="792" w:author="程欣竹" w:date="2014-07-25T17:37:00Z">
                  <w:rPr>
                    <w:rFonts w:hint="eastAsia"/>
                  </w:rPr>
                </w:rPrChange>
              </w:rPr>
              <w:pPrChange w:id="793" w:author="程欣竹" w:date="2014-07-25T17:55:00Z">
                <w:pPr/>
              </w:pPrChange>
            </w:pPr>
            <w:r w:rsidRPr="00175272">
              <w:rPr>
                <w:rFonts w:ascii="宋体" w:hAnsi="宋体" w:hint="eastAsia"/>
                <w:rPrChange w:id="794" w:author="程欣竹" w:date="2014-07-25T17:37:00Z">
                  <w:rPr>
                    <w:rFonts w:hint="eastAsia"/>
                  </w:rPr>
                </w:rPrChange>
              </w:rPr>
              <w:t>按照《关于开办“易得利”存款业务的通知》（宁银发</w:t>
            </w:r>
            <w:r w:rsidRPr="00175272">
              <w:rPr>
                <w:rFonts w:ascii="宋体" w:hAnsi="宋体" w:hint="eastAsia"/>
                <w:rPrChange w:id="795" w:author="程欣竹" w:date="2014-07-25T17:37:00Z">
                  <w:rPr>
                    <w:rFonts w:hint="eastAsia"/>
                  </w:rPr>
                </w:rPrChange>
              </w:rPr>
              <w:t>[2009] 204</w:t>
            </w:r>
            <w:r w:rsidRPr="00175272">
              <w:rPr>
                <w:rFonts w:ascii="宋体" w:hAnsi="宋体" w:hint="eastAsia"/>
                <w:rPrChange w:id="796" w:author="程欣竹" w:date="2014-07-25T17:37:00Z">
                  <w:rPr>
                    <w:rFonts w:hint="eastAsia"/>
                  </w:rPr>
                </w:rPrChange>
              </w:rPr>
              <w:t>号）的相关规定办理</w:t>
            </w:r>
          </w:p>
        </w:tc>
      </w:tr>
    </w:tbl>
    <w:p w:rsidR="00E30A9F" w:rsidRPr="002A52E5" w:rsidRDefault="00E30A9F" w:rsidP="00E30A9F"/>
    <w:p w:rsidR="00E30A9F" w:rsidRPr="000E4E76" w:rsidRDefault="00E30A9F" w:rsidP="00E30A9F"/>
    <w:p w:rsidR="001B1669" w:rsidRPr="00E30A9F" w:rsidRDefault="001B1669"/>
    <w:sectPr w:rsidR="001B1669" w:rsidRPr="00E30A9F" w:rsidSect="00AD2C85">
      <w:footerReference w:type="even" r:id="rId8"/>
      <w:footerReference w:type="default" r:id="rId9"/>
      <w:pgSz w:w="11906" w:h="16838"/>
      <w:pgMar w:top="1247" w:right="1021" w:bottom="124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19E" w:rsidRDefault="0030019E">
      <w:r>
        <w:separator/>
      </w:r>
    </w:p>
  </w:endnote>
  <w:endnote w:type="continuationSeparator" w:id="0">
    <w:p w:rsidR="0030019E" w:rsidRDefault="0030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AC" w:rsidRDefault="00E070AC" w:rsidP="00AD2C8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E070AC" w:rsidRDefault="00E070A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AC" w:rsidRDefault="00E070AC" w:rsidP="00AD2C8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979CF">
      <w:rPr>
        <w:rStyle w:val="a5"/>
        <w:noProof/>
      </w:rPr>
      <w:t>1</w:t>
    </w:r>
    <w:r>
      <w:rPr>
        <w:rStyle w:val="a5"/>
      </w:rPr>
      <w:fldChar w:fldCharType="end"/>
    </w:r>
  </w:p>
  <w:p w:rsidR="00E070AC" w:rsidRDefault="00E070A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19E" w:rsidRDefault="0030019E">
      <w:r>
        <w:separator/>
      </w:r>
    </w:p>
  </w:footnote>
  <w:footnote w:type="continuationSeparator" w:id="0">
    <w:p w:rsidR="0030019E" w:rsidRDefault="00300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909CD"/>
    <w:multiLevelType w:val="hybridMultilevel"/>
    <w:tmpl w:val="62941B7C"/>
    <w:lvl w:ilvl="0" w:tplc="92AEBE20">
      <w:start w:val="1"/>
      <w:numFmt w:val="japaneseCounting"/>
      <w:lvlText w:val="（%1）"/>
      <w:lvlJc w:val="left"/>
      <w:pPr>
        <w:ind w:left="1445" w:hanging="88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ocPermission" w:val="&lt;?xml version=&quot;1.0&quot;?&gt;_x000d__x000a_&lt;Doc&gt;&lt;FileName value=&quot;C:\DOCUME~1\root\LOCALS~1\Temp\南BE3E~1.DOC&quot;&gt;&lt;ShowRevisionOperation value=&quot;true&quot;/&gt;&lt;EnablePrint value=&quot;true&quot;/&gt;&lt;EnableSaveAs value=&quot;true&quot;/&gt;&lt;EnableCopy value=&quot;true&quot;/&gt;&lt;EnablePaste value=&quot;true&quot;/&gt;&lt;/FileName&gt;&lt;/Doc&gt;_x000d__x000a_"/>
  </w:docVars>
  <w:rsids>
    <w:rsidRoot w:val="00E30A9F"/>
    <w:rsid w:val="000229F6"/>
    <w:rsid w:val="00030EE7"/>
    <w:rsid w:val="00045215"/>
    <w:rsid w:val="0006016B"/>
    <w:rsid w:val="000A32C4"/>
    <w:rsid w:val="000D591B"/>
    <w:rsid w:val="001359C0"/>
    <w:rsid w:val="00162737"/>
    <w:rsid w:val="00163C99"/>
    <w:rsid w:val="00175272"/>
    <w:rsid w:val="00191408"/>
    <w:rsid w:val="001979CF"/>
    <w:rsid w:val="001A031F"/>
    <w:rsid w:val="001A06A8"/>
    <w:rsid w:val="001B1669"/>
    <w:rsid w:val="001C01EB"/>
    <w:rsid w:val="001C3136"/>
    <w:rsid w:val="001D443B"/>
    <w:rsid w:val="00225D0F"/>
    <w:rsid w:val="00246409"/>
    <w:rsid w:val="002600CB"/>
    <w:rsid w:val="0026320C"/>
    <w:rsid w:val="002A1DC0"/>
    <w:rsid w:val="002A5818"/>
    <w:rsid w:val="002A6416"/>
    <w:rsid w:val="002B02A0"/>
    <w:rsid w:val="002B521C"/>
    <w:rsid w:val="002D0E99"/>
    <w:rsid w:val="002D1C6C"/>
    <w:rsid w:val="002F6D37"/>
    <w:rsid w:val="0030019E"/>
    <w:rsid w:val="00321759"/>
    <w:rsid w:val="0032460E"/>
    <w:rsid w:val="00336D99"/>
    <w:rsid w:val="00343E5C"/>
    <w:rsid w:val="00344250"/>
    <w:rsid w:val="00375588"/>
    <w:rsid w:val="00386D40"/>
    <w:rsid w:val="00391A10"/>
    <w:rsid w:val="003D5418"/>
    <w:rsid w:val="003E3E8B"/>
    <w:rsid w:val="0041527F"/>
    <w:rsid w:val="0045334C"/>
    <w:rsid w:val="00471D6F"/>
    <w:rsid w:val="0047596A"/>
    <w:rsid w:val="00490B35"/>
    <w:rsid w:val="004B51D5"/>
    <w:rsid w:val="004C0DF2"/>
    <w:rsid w:val="004E7866"/>
    <w:rsid w:val="00513DE0"/>
    <w:rsid w:val="005165DB"/>
    <w:rsid w:val="00535FD9"/>
    <w:rsid w:val="005545D5"/>
    <w:rsid w:val="00571F04"/>
    <w:rsid w:val="00571F53"/>
    <w:rsid w:val="005D495A"/>
    <w:rsid w:val="005E77E1"/>
    <w:rsid w:val="005F4C68"/>
    <w:rsid w:val="00614761"/>
    <w:rsid w:val="00624F6E"/>
    <w:rsid w:val="0062646C"/>
    <w:rsid w:val="006335B6"/>
    <w:rsid w:val="006460DE"/>
    <w:rsid w:val="006A3E5C"/>
    <w:rsid w:val="006C0891"/>
    <w:rsid w:val="006C0B71"/>
    <w:rsid w:val="00703F96"/>
    <w:rsid w:val="007414EA"/>
    <w:rsid w:val="0075174B"/>
    <w:rsid w:val="00755790"/>
    <w:rsid w:val="0077194D"/>
    <w:rsid w:val="007735BF"/>
    <w:rsid w:val="007E2D9D"/>
    <w:rsid w:val="007E37ED"/>
    <w:rsid w:val="00831F48"/>
    <w:rsid w:val="008570A9"/>
    <w:rsid w:val="0087639D"/>
    <w:rsid w:val="00885C17"/>
    <w:rsid w:val="008C3876"/>
    <w:rsid w:val="008D176B"/>
    <w:rsid w:val="008F3DA7"/>
    <w:rsid w:val="00911D1B"/>
    <w:rsid w:val="00962A5C"/>
    <w:rsid w:val="00995D52"/>
    <w:rsid w:val="009B35D9"/>
    <w:rsid w:val="009E4CF6"/>
    <w:rsid w:val="00A21667"/>
    <w:rsid w:val="00A301CA"/>
    <w:rsid w:val="00A32105"/>
    <w:rsid w:val="00A54303"/>
    <w:rsid w:val="00A71603"/>
    <w:rsid w:val="00A86E58"/>
    <w:rsid w:val="00AA570D"/>
    <w:rsid w:val="00AD2C85"/>
    <w:rsid w:val="00AE73EF"/>
    <w:rsid w:val="00AF3A85"/>
    <w:rsid w:val="00B01AE4"/>
    <w:rsid w:val="00B27D3A"/>
    <w:rsid w:val="00B35EE7"/>
    <w:rsid w:val="00B53430"/>
    <w:rsid w:val="00B73506"/>
    <w:rsid w:val="00B84BA2"/>
    <w:rsid w:val="00BC1402"/>
    <w:rsid w:val="00BD530A"/>
    <w:rsid w:val="00C07C21"/>
    <w:rsid w:val="00C32F3B"/>
    <w:rsid w:val="00C46D97"/>
    <w:rsid w:val="00C529E8"/>
    <w:rsid w:val="00CB0540"/>
    <w:rsid w:val="00CB1410"/>
    <w:rsid w:val="00CD52F2"/>
    <w:rsid w:val="00CE35AF"/>
    <w:rsid w:val="00D1318F"/>
    <w:rsid w:val="00D15099"/>
    <w:rsid w:val="00D34DFA"/>
    <w:rsid w:val="00D56507"/>
    <w:rsid w:val="00D82AB8"/>
    <w:rsid w:val="00D95121"/>
    <w:rsid w:val="00DF2EBE"/>
    <w:rsid w:val="00E070AC"/>
    <w:rsid w:val="00E1395A"/>
    <w:rsid w:val="00E20F1D"/>
    <w:rsid w:val="00E21C92"/>
    <w:rsid w:val="00E233C2"/>
    <w:rsid w:val="00E30A3B"/>
    <w:rsid w:val="00E30A9F"/>
    <w:rsid w:val="00E43F2E"/>
    <w:rsid w:val="00E509FD"/>
    <w:rsid w:val="00E56408"/>
    <w:rsid w:val="00E62330"/>
    <w:rsid w:val="00E87DC4"/>
    <w:rsid w:val="00E97489"/>
    <w:rsid w:val="00EC42EE"/>
    <w:rsid w:val="00ED29C0"/>
    <w:rsid w:val="00EE4836"/>
    <w:rsid w:val="00EE49AB"/>
    <w:rsid w:val="00F04FA0"/>
    <w:rsid w:val="00F26AB4"/>
    <w:rsid w:val="00F33D6B"/>
    <w:rsid w:val="00F57955"/>
    <w:rsid w:val="00F866BF"/>
    <w:rsid w:val="00FA0CF8"/>
    <w:rsid w:val="00FD0097"/>
    <w:rsid w:val="00FF3B8F"/>
    <w:rsid w:val="00FF5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972D2E-81C3-47EB-B0BA-36DBCDCE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66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E30A9F"/>
    <w:rPr>
      <w:rFonts w:ascii="宋体" w:hAnsi="Courier New" w:cs="Courier New"/>
      <w:szCs w:val="21"/>
    </w:rPr>
  </w:style>
  <w:style w:type="character" w:customStyle="1" w:styleId="Char">
    <w:name w:val="纯文本 Char"/>
    <w:link w:val="a3"/>
    <w:rsid w:val="00E30A9F"/>
    <w:rPr>
      <w:rFonts w:ascii="宋体" w:eastAsia="宋体" w:hAnsi="Courier New" w:cs="Courier New"/>
      <w:szCs w:val="21"/>
    </w:rPr>
  </w:style>
  <w:style w:type="paragraph" w:styleId="a4">
    <w:name w:val="footer"/>
    <w:basedOn w:val="a"/>
    <w:link w:val="Char0"/>
    <w:uiPriority w:val="99"/>
    <w:semiHidden/>
    <w:unhideWhenUsed/>
    <w:rsid w:val="00E30A9F"/>
    <w:pPr>
      <w:tabs>
        <w:tab w:val="center" w:pos="4153"/>
        <w:tab w:val="right" w:pos="8306"/>
      </w:tabs>
      <w:snapToGrid w:val="0"/>
      <w:jc w:val="left"/>
    </w:pPr>
    <w:rPr>
      <w:rFonts w:ascii="Times New Roman" w:hAnsi="Times New Roman"/>
      <w:sz w:val="18"/>
      <w:szCs w:val="18"/>
    </w:rPr>
  </w:style>
  <w:style w:type="character" w:customStyle="1" w:styleId="Char0">
    <w:name w:val="页脚 Char"/>
    <w:link w:val="a4"/>
    <w:uiPriority w:val="99"/>
    <w:semiHidden/>
    <w:rsid w:val="00E30A9F"/>
    <w:rPr>
      <w:rFonts w:ascii="Times New Roman" w:eastAsia="宋体" w:hAnsi="Times New Roman" w:cs="Times New Roman"/>
      <w:sz w:val="18"/>
      <w:szCs w:val="18"/>
    </w:rPr>
  </w:style>
  <w:style w:type="character" w:styleId="a5">
    <w:name w:val="page number"/>
    <w:basedOn w:val="a0"/>
    <w:rsid w:val="00E30A9F"/>
  </w:style>
  <w:style w:type="paragraph" w:styleId="a6">
    <w:name w:val="header"/>
    <w:basedOn w:val="a"/>
    <w:link w:val="Char1"/>
    <w:uiPriority w:val="99"/>
    <w:semiHidden/>
    <w:unhideWhenUsed/>
    <w:rsid w:val="00C46D97"/>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semiHidden/>
    <w:rsid w:val="00C46D97"/>
    <w:rPr>
      <w:kern w:val="2"/>
      <w:sz w:val="18"/>
      <w:szCs w:val="18"/>
    </w:rPr>
  </w:style>
  <w:style w:type="paragraph" w:styleId="a7">
    <w:name w:val="Balloon Text"/>
    <w:basedOn w:val="a"/>
    <w:semiHidden/>
    <w:rsid w:val="00E974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a.njcb.com.cn/weboa/wpublicdoc.nsf/vwAllPublicDocsearch/8BDB4141B7D6F3DD48257A1C00128DD4?open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1</TotalTime>
  <Pages>8</Pages>
  <Words>958</Words>
  <Characters>5462</Characters>
  <Application>Microsoft Office Word</Application>
  <DocSecurity>0</DocSecurity>
  <Lines>45</Lines>
  <Paragraphs>12</Paragraphs>
  <ScaleCrop>false</ScaleCrop>
  <Company>Microsoft</Company>
  <LinksUpToDate>false</LinksUpToDate>
  <CharactersWithSpaces>6408</CharactersWithSpaces>
  <SharedDoc>false</SharedDoc>
  <HLinks>
    <vt:vector size="6" baseType="variant">
      <vt:variant>
        <vt:i4>4456515</vt:i4>
      </vt:variant>
      <vt:variant>
        <vt:i4>0</vt:i4>
      </vt:variant>
      <vt:variant>
        <vt:i4>0</vt:i4>
      </vt:variant>
      <vt:variant>
        <vt:i4>5</vt:i4>
      </vt:variant>
      <vt:variant>
        <vt:lpwstr>http://oa.njcb.com.cn/weboa/wpublicdoc.nsf/vwAllPublicDocsearch/8BDB4141B7D6F3DD48257A1C00128DD4?opendocument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陈斐</dc:creator>
  <cp:keywords/>
  <cp:lastModifiedBy>albertwuxinyu</cp:lastModifiedBy>
  <cp:revision>2</cp:revision>
  <dcterms:created xsi:type="dcterms:W3CDTF">2017-06-26T06:37:00Z</dcterms:created>
  <dcterms:modified xsi:type="dcterms:W3CDTF">2017-06-26T06:37:00Z</dcterms:modified>
</cp:coreProperties>
</file>