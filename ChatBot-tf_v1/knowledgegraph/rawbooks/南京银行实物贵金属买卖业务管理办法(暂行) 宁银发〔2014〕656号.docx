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F51" w:rsidRDefault="00893F51" w:rsidP="001C336E">
      <w:pPr>
        <w:spacing w:after="0" w:line="240" w:lineRule="auto"/>
        <w:ind w:left="0"/>
        <w:rPr>
          <w:rFonts w:ascii="黑体" w:eastAsia="黑体" w:hint="eastAsia"/>
          <w:bCs/>
          <w:sz w:val="28"/>
          <w:szCs w:val="28"/>
          <w:lang w:eastAsia="zh-CN"/>
        </w:rPr>
        <w:pPrChange w:id="0" w:author="夏灵芝" w:date="2014-08-04T09:47:00Z">
          <w:pPr>
            <w:ind w:left="0"/>
          </w:pPr>
        </w:pPrChange>
      </w:pPr>
      <w:bookmarkStart w:id="1" w:name="_Toc151721507"/>
      <w:bookmarkStart w:id="2" w:name="_Toc151971478"/>
      <w:bookmarkStart w:id="3" w:name="_Toc162065351"/>
      <w:bookmarkStart w:id="4" w:name="_Toc189470274"/>
      <w:bookmarkStart w:id="5" w:name="_Toc296351884"/>
      <w:bookmarkStart w:id="6" w:name="_Toc306176848"/>
      <w:bookmarkStart w:id="7" w:name="_GoBack"/>
      <w:bookmarkEnd w:id="7"/>
      <w:r>
        <w:rPr>
          <w:rFonts w:ascii="黑体" w:eastAsia="黑体" w:hint="eastAsia"/>
          <w:bCs/>
          <w:sz w:val="28"/>
          <w:szCs w:val="28"/>
          <w:lang w:eastAsia="zh-CN"/>
        </w:rPr>
        <w:t>附件</w:t>
      </w:r>
      <w:del w:id="8" w:author="夏灵芝" w:date="2014-08-01T10:50:00Z">
        <w:r w:rsidDel="00E55FBE">
          <w:rPr>
            <w:rFonts w:ascii="黑体" w:eastAsia="黑体" w:hint="eastAsia"/>
            <w:bCs/>
            <w:sz w:val="28"/>
            <w:szCs w:val="28"/>
            <w:lang w:eastAsia="zh-CN"/>
          </w:rPr>
          <w:delText>:</w:delText>
        </w:r>
      </w:del>
      <w:ins w:id="9" w:author="夏灵芝" w:date="2014-08-01T10:50:00Z">
        <w:r w:rsidR="00E55FBE">
          <w:rPr>
            <w:rFonts w:ascii="黑体" w:eastAsia="黑体" w:hint="eastAsia"/>
            <w:bCs/>
            <w:sz w:val="28"/>
            <w:szCs w:val="28"/>
            <w:lang w:eastAsia="zh-CN"/>
          </w:rPr>
          <w:t>：</w:t>
        </w:r>
      </w:ins>
    </w:p>
    <w:p w:rsidR="00893F51" w:rsidRPr="001C336E" w:rsidRDefault="00893F51" w:rsidP="001C336E">
      <w:pPr>
        <w:spacing w:after="0" w:line="240" w:lineRule="auto"/>
        <w:ind w:left="0"/>
        <w:jc w:val="center"/>
        <w:rPr>
          <w:rFonts w:ascii="黑体" w:eastAsia="黑体" w:hint="eastAsia"/>
          <w:b/>
          <w:sz w:val="36"/>
          <w:szCs w:val="36"/>
          <w:lang w:eastAsia="zh-CN"/>
          <w:rPrChange w:id="10" w:author="夏灵芝" w:date="2014-08-04T09:47:00Z">
            <w:rPr>
              <w:rFonts w:hint="eastAsia"/>
              <w:lang w:eastAsia="zh-CN"/>
            </w:rPr>
          </w:rPrChange>
        </w:rPr>
        <w:pPrChange w:id="11" w:author="夏灵芝" w:date="2014-08-04T09:47:00Z">
          <w:pPr>
            <w:pStyle w:val="1"/>
            <w:numPr>
              <w:numId w:val="0"/>
            </w:numPr>
            <w:spacing w:beforeLines="100" w:before="312" w:afterLines="100" w:after="312" w:line="360" w:lineRule="auto"/>
            <w:ind w:left="0" w:firstLine="0"/>
            <w:jc w:val="center"/>
          </w:pPr>
        </w:pPrChange>
      </w:pPr>
      <w:r w:rsidRPr="001C336E">
        <w:rPr>
          <w:rFonts w:ascii="黑体" w:eastAsia="黑体" w:hint="eastAsia"/>
          <w:b/>
          <w:sz w:val="36"/>
          <w:szCs w:val="36"/>
          <w:lang w:eastAsia="zh-CN"/>
          <w:rPrChange w:id="12" w:author="夏灵芝" w:date="2014-08-04T09:47:00Z">
            <w:rPr>
              <w:rFonts w:hint="eastAsia"/>
              <w:lang w:eastAsia="zh-CN"/>
            </w:rPr>
          </w:rPrChange>
        </w:rPr>
        <w:t>南京银行实物贵金属买卖业务管理办法</w:t>
      </w:r>
      <w:r w:rsidRPr="001C336E">
        <w:rPr>
          <w:rFonts w:ascii="黑体" w:eastAsia="黑体" w:hint="eastAsia"/>
          <w:b/>
          <w:sz w:val="36"/>
          <w:szCs w:val="36"/>
          <w:lang w:eastAsia="zh-CN"/>
          <w:rPrChange w:id="13" w:author="夏灵芝" w:date="2014-08-04T09:47:00Z">
            <w:rPr>
              <w:rFonts w:hint="eastAsia"/>
              <w:lang w:eastAsia="zh-CN"/>
            </w:rPr>
          </w:rPrChange>
        </w:rPr>
        <w:t>(</w:t>
      </w:r>
      <w:r w:rsidRPr="001C336E">
        <w:rPr>
          <w:rFonts w:ascii="黑体" w:eastAsia="黑体" w:hint="eastAsia"/>
          <w:b/>
          <w:sz w:val="36"/>
          <w:szCs w:val="36"/>
          <w:lang w:eastAsia="zh-CN"/>
          <w:rPrChange w:id="14" w:author="夏灵芝" w:date="2014-08-04T09:47:00Z">
            <w:rPr>
              <w:rFonts w:hint="eastAsia"/>
              <w:lang w:eastAsia="zh-CN"/>
            </w:rPr>
          </w:rPrChange>
        </w:rPr>
        <w:t>暂行</w:t>
      </w:r>
      <w:r w:rsidRPr="001C336E">
        <w:rPr>
          <w:rFonts w:ascii="黑体" w:eastAsia="黑体" w:hint="eastAsia"/>
          <w:b/>
          <w:sz w:val="36"/>
          <w:szCs w:val="36"/>
          <w:lang w:eastAsia="zh-CN"/>
          <w:rPrChange w:id="15" w:author="夏灵芝" w:date="2014-08-04T09:47:00Z">
            <w:rPr>
              <w:rFonts w:hint="eastAsia"/>
              <w:lang w:eastAsia="zh-CN"/>
            </w:rPr>
          </w:rPrChange>
        </w:rPr>
        <w:t>)</w:t>
      </w:r>
    </w:p>
    <w:p w:rsidR="001C336E" w:rsidRDefault="001C336E" w:rsidP="001C336E">
      <w:pPr>
        <w:numPr>
          <w:ins w:id="16" w:author="夏灵芝" w:date="2014-08-04T09:47:00Z"/>
        </w:numPr>
        <w:spacing w:after="0" w:line="240" w:lineRule="auto"/>
        <w:ind w:left="0"/>
        <w:jc w:val="center"/>
        <w:rPr>
          <w:ins w:id="17" w:author="夏灵芝" w:date="2014-08-04T09:47:00Z"/>
          <w:rFonts w:ascii="黑体" w:eastAsia="黑体" w:hint="eastAsia"/>
          <w:sz w:val="24"/>
          <w:szCs w:val="24"/>
          <w:lang w:eastAsia="zh-CN"/>
        </w:rPr>
        <w:pPrChange w:id="18" w:author="夏灵芝" w:date="2014-08-04T09:47:00Z">
          <w:pPr>
            <w:pStyle w:val="1"/>
            <w:numPr>
              <w:numId w:val="2"/>
            </w:numPr>
            <w:tabs>
              <w:tab w:val="num" w:pos="1155"/>
            </w:tabs>
            <w:spacing w:beforeLines="100" w:before="312" w:afterLines="100" w:after="312" w:line="360" w:lineRule="auto"/>
            <w:ind w:left="1155" w:hanging="1155"/>
            <w:jc w:val="center"/>
          </w:pPr>
        </w:pPrChange>
      </w:pPr>
    </w:p>
    <w:p w:rsidR="00893F51" w:rsidRPr="001C336E" w:rsidRDefault="001C336E" w:rsidP="00C50F07">
      <w:pPr>
        <w:numPr>
          <w:numberingChange w:id="19" w:author="强制办结" w:date="2014-08-04T09:46:00Z" w:original="第%1:1:39:章"/>
        </w:numPr>
        <w:spacing w:after="0" w:line="360" w:lineRule="auto"/>
        <w:ind w:left="0"/>
        <w:jc w:val="center"/>
        <w:rPr>
          <w:rFonts w:ascii="黑体" w:eastAsia="黑体" w:hint="eastAsia"/>
          <w:sz w:val="24"/>
          <w:szCs w:val="24"/>
          <w:lang w:eastAsia="zh-CN"/>
          <w:rPrChange w:id="20" w:author="夏灵芝" w:date="2014-08-04T09:47:00Z">
            <w:rPr>
              <w:rFonts w:hint="eastAsia"/>
              <w:b w:val="0"/>
              <w:lang w:eastAsia="zh-CN"/>
            </w:rPr>
          </w:rPrChange>
        </w:rPr>
        <w:pPrChange w:id="21" w:author="夏灵芝" w:date="2014-08-04T10:05:00Z">
          <w:pPr>
            <w:pStyle w:val="1"/>
            <w:numPr>
              <w:numId w:val="2"/>
            </w:numPr>
            <w:tabs>
              <w:tab w:val="num" w:pos="1155"/>
            </w:tabs>
            <w:spacing w:beforeLines="100" w:before="312" w:afterLines="100" w:after="312" w:line="360" w:lineRule="auto"/>
            <w:ind w:left="1155" w:hanging="1155"/>
            <w:jc w:val="center"/>
          </w:pPr>
        </w:pPrChange>
      </w:pPr>
      <w:ins w:id="22" w:author="夏灵芝" w:date="2014-08-04T09:47:00Z">
        <w:r w:rsidRPr="001C336E">
          <w:rPr>
            <w:rFonts w:ascii="黑体" w:eastAsia="黑体" w:hint="eastAsia"/>
            <w:sz w:val="24"/>
            <w:szCs w:val="24"/>
            <w:lang w:eastAsia="zh-CN"/>
            <w:rPrChange w:id="23" w:author="夏灵芝" w:date="2014-08-04T09:47:00Z">
              <w:rPr>
                <w:rFonts w:hint="eastAsia"/>
                <w:lang w:eastAsia="zh-CN"/>
              </w:rPr>
            </w:rPrChange>
          </w:rPr>
          <w:t>第一章</w:t>
        </w:r>
        <w:r w:rsidRPr="001C336E">
          <w:rPr>
            <w:rFonts w:ascii="黑体" w:eastAsia="黑体" w:hint="eastAsia"/>
            <w:sz w:val="24"/>
            <w:szCs w:val="24"/>
            <w:lang w:eastAsia="zh-CN"/>
            <w:rPrChange w:id="24" w:author="夏灵芝" w:date="2014-08-04T09:47:00Z">
              <w:rPr>
                <w:rFonts w:hint="eastAsia"/>
                <w:lang w:eastAsia="zh-CN"/>
              </w:rPr>
            </w:rPrChange>
          </w:rPr>
          <w:t xml:space="preserve">  </w:t>
        </w:r>
      </w:ins>
      <w:r w:rsidR="00893F51" w:rsidRPr="001C336E">
        <w:rPr>
          <w:rFonts w:ascii="黑体" w:eastAsia="黑体" w:hint="eastAsia"/>
          <w:sz w:val="24"/>
          <w:szCs w:val="24"/>
          <w:lang w:eastAsia="zh-CN"/>
          <w:rPrChange w:id="25" w:author="夏灵芝" w:date="2014-08-04T09:47:00Z">
            <w:rPr>
              <w:rFonts w:hint="eastAsia"/>
              <w:b w:val="0"/>
              <w:lang w:eastAsia="zh-CN"/>
            </w:rPr>
          </w:rPrChange>
        </w:rPr>
        <w:t>总</w:t>
      </w:r>
      <w:del w:id="26" w:author="夏灵芝" w:date="2014-08-04T09:47:00Z">
        <w:r w:rsidR="00893F51" w:rsidRPr="001C336E" w:rsidDel="001C336E">
          <w:rPr>
            <w:rFonts w:ascii="黑体" w:eastAsia="黑体" w:hint="eastAsia"/>
            <w:sz w:val="24"/>
            <w:szCs w:val="24"/>
            <w:lang w:eastAsia="zh-CN"/>
            <w:rPrChange w:id="27" w:author="夏灵芝" w:date="2014-08-04T09:47:00Z">
              <w:rPr>
                <w:rFonts w:hint="eastAsia"/>
                <w:b w:val="0"/>
                <w:lang w:eastAsia="zh-CN"/>
              </w:rPr>
            </w:rPrChange>
          </w:rPr>
          <w:delText xml:space="preserve">  </w:delText>
        </w:r>
      </w:del>
      <w:r w:rsidR="00893F51" w:rsidRPr="001C336E">
        <w:rPr>
          <w:rFonts w:ascii="黑体" w:eastAsia="黑体" w:hint="eastAsia"/>
          <w:sz w:val="24"/>
          <w:szCs w:val="24"/>
          <w:lang w:eastAsia="zh-CN"/>
          <w:rPrChange w:id="28" w:author="夏灵芝" w:date="2014-08-04T09:47:00Z">
            <w:rPr>
              <w:rFonts w:hint="eastAsia"/>
              <w:b w:val="0"/>
              <w:lang w:eastAsia="zh-CN"/>
            </w:rPr>
          </w:rPrChange>
        </w:rPr>
        <w:t>则</w:t>
      </w:r>
      <w:bookmarkEnd w:id="1"/>
      <w:bookmarkEnd w:id="2"/>
      <w:bookmarkEnd w:id="3"/>
      <w:bookmarkEnd w:id="4"/>
      <w:bookmarkEnd w:id="5"/>
      <w:bookmarkEnd w:id="6"/>
    </w:p>
    <w:p w:rsidR="00893F51" w:rsidRDefault="001C336E" w:rsidP="00C50F07">
      <w:pPr>
        <w:pStyle w:val="a5"/>
        <w:widowControl w:val="0"/>
        <w:numPr>
          <w:numberingChange w:id="29" w:author="强制办结" w:date="2014-08-04T09:46:00Z" w:original="第%1:1:39:条"/>
        </w:numPr>
        <w:snapToGrid w:val="0"/>
        <w:spacing w:before="0" w:after="0" w:line="360" w:lineRule="auto"/>
        <w:ind w:firstLineChars="200" w:firstLine="482"/>
        <w:jc w:val="both"/>
        <w:rPr>
          <w:rFonts w:ascii="宋体" w:hAnsi="宋体" w:hint="eastAsia"/>
          <w:color w:val="auto"/>
          <w:szCs w:val="24"/>
        </w:rPr>
        <w:pPrChange w:id="30"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31" w:author="夏灵芝" w:date="2014-08-04T09:50:00Z">
        <w:r w:rsidRPr="001C336E">
          <w:rPr>
            <w:rFonts w:ascii="宋体" w:hAnsi="宋体" w:hint="eastAsia"/>
            <w:b/>
            <w:color w:val="auto"/>
            <w:szCs w:val="24"/>
            <w:rPrChange w:id="32" w:author="夏灵芝" w:date="2014-08-04T09:50:00Z">
              <w:rPr>
                <w:rFonts w:ascii="宋体" w:hAnsi="宋体" w:hint="eastAsia"/>
                <w:color w:val="auto"/>
                <w:szCs w:val="24"/>
              </w:rPr>
            </w:rPrChange>
          </w:rPr>
          <w:t>第一条</w:t>
        </w:r>
        <w:r>
          <w:rPr>
            <w:rFonts w:ascii="宋体" w:hAnsi="宋体" w:hint="eastAsia"/>
            <w:color w:val="auto"/>
            <w:szCs w:val="24"/>
          </w:rPr>
          <w:t xml:space="preserve"> </w:t>
        </w:r>
      </w:ins>
      <w:r w:rsidR="00893F51">
        <w:rPr>
          <w:rFonts w:ascii="宋体" w:hAnsi="宋体" w:hint="eastAsia"/>
          <w:color w:val="auto"/>
          <w:szCs w:val="24"/>
        </w:rPr>
        <w:t>为加强</w:t>
      </w:r>
      <w:r w:rsidR="00893F51">
        <w:rPr>
          <w:rFonts w:ascii="宋体" w:hAnsi="宋体" w:hint="eastAsia"/>
          <w:szCs w:val="24"/>
        </w:rPr>
        <w:t>南京银行股份有限公司（以下简称“本行”）的</w:t>
      </w:r>
      <w:r w:rsidR="00893F51">
        <w:rPr>
          <w:rFonts w:ascii="宋体" w:hAnsi="宋体" w:hint="eastAsia"/>
          <w:color w:val="auto"/>
          <w:szCs w:val="24"/>
        </w:rPr>
        <w:t>实物贵金属买卖业务管理，丰富本行代理业务品种，完善服务功能，增加本行中间业务收入，根据中国人民银行相关法规和要求，结合我行实际情况，制定本办法。</w:t>
      </w:r>
    </w:p>
    <w:p w:rsidR="00893F51" w:rsidRPr="0090537B" w:rsidRDefault="001C336E" w:rsidP="00C50F07">
      <w:pPr>
        <w:pStyle w:val="a5"/>
        <w:widowControl w:val="0"/>
        <w:numPr>
          <w:numberingChange w:id="33" w:author="强制办结" w:date="2014-08-04T09:46:00Z" w:original="第%1:2:39:条"/>
        </w:numPr>
        <w:snapToGrid w:val="0"/>
        <w:spacing w:before="0" w:after="0" w:line="360" w:lineRule="auto"/>
        <w:ind w:firstLineChars="200" w:firstLine="482"/>
        <w:jc w:val="both"/>
        <w:rPr>
          <w:rFonts w:ascii="宋体" w:hAnsi="宋体" w:hint="eastAsia"/>
          <w:color w:val="auto"/>
          <w:szCs w:val="24"/>
        </w:rPr>
        <w:pPrChange w:id="34"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35" w:author="夏灵芝" w:date="2014-08-04T09:50:00Z">
        <w:r w:rsidRPr="001C336E">
          <w:rPr>
            <w:rFonts w:ascii="宋体" w:hAnsi="宋体" w:hint="eastAsia"/>
            <w:b/>
            <w:color w:val="auto"/>
            <w:szCs w:val="24"/>
            <w:rPrChange w:id="36" w:author="夏灵芝" w:date="2014-08-04T09:50:00Z">
              <w:rPr>
                <w:rFonts w:ascii="宋体" w:hAnsi="宋体" w:hint="eastAsia"/>
                <w:color w:val="auto"/>
                <w:szCs w:val="24"/>
              </w:rPr>
            </w:rPrChange>
          </w:rPr>
          <w:t>第二条</w:t>
        </w:r>
        <w:r>
          <w:rPr>
            <w:rFonts w:ascii="宋体" w:hAnsi="宋体" w:hint="eastAsia"/>
            <w:color w:val="auto"/>
            <w:szCs w:val="24"/>
          </w:rPr>
          <w:t xml:space="preserve"> </w:t>
        </w:r>
      </w:ins>
      <w:r w:rsidR="00893F51" w:rsidRPr="0090537B">
        <w:rPr>
          <w:rFonts w:ascii="宋体" w:hAnsi="宋体" w:hint="eastAsia"/>
          <w:color w:val="auto"/>
          <w:szCs w:val="24"/>
        </w:rPr>
        <w:t>本行实物贵金属是指</w:t>
      </w:r>
      <w:r w:rsidR="0090537B" w:rsidRPr="0090537B">
        <w:rPr>
          <w:rFonts w:ascii="宋体" w:hAnsi="宋体" w:hint="eastAsia"/>
          <w:snapToGrid w:val="0"/>
        </w:rPr>
        <w:t>符合国家有关规定、冠以本行品牌，由本行委托指定</w:t>
      </w:r>
      <w:r w:rsidR="0090537B" w:rsidRPr="00316233">
        <w:rPr>
          <w:rFonts w:ascii="宋体" w:hAnsi="宋体" w:hint="eastAsia"/>
          <w:snapToGrid w:val="0"/>
          <w:highlight w:val="yellow"/>
          <w:rPrChange w:id="37" w:author="姚东金" w:date="2015-12-30T08:50:00Z">
            <w:rPr>
              <w:rFonts w:ascii="宋体" w:hAnsi="宋体" w:hint="eastAsia"/>
              <w:snapToGrid w:val="0"/>
            </w:rPr>
          </w:rPrChange>
        </w:rPr>
        <w:t>的贵金属加工厂家加工的黄金、白银等贵金属产品</w:t>
      </w:r>
      <w:r w:rsidR="0090537B" w:rsidRPr="0090537B">
        <w:rPr>
          <w:rFonts w:ascii="宋体" w:hAnsi="宋体" w:hint="eastAsia"/>
          <w:snapToGrid w:val="0"/>
        </w:rPr>
        <w:t>，以及本行</w:t>
      </w:r>
      <w:del w:id="38" w:author="夏灵芝" w:date="2014-08-04T09:51:00Z">
        <w:r w:rsidR="0090537B" w:rsidRPr="0090537B" w:rsidDel="001C336E">
          <w:rPr>
            <w:rFonts w:ascii="宋体" w:hAnsi="宋体" w:hint="eastAsia"/>
            <w:snapToGrid w:val="0"/>
          </w:rPr>
          <w:delText>接收</w:delText>
        </w:r>
      </w:del>
      <w:ins w:id="39" w:author="夏灵芝" w:date="2014-08-04T09:51:00Z">
        <w:r w:rsidRPr="0090537B">
          <w:rPr>
            <w:rFonts w:ascii="宋体" w:hAnsi="宋体" w:hint="eastAsia"/>
            <w:snapToGrid w:val="0"/>
          </w:rPr>
          <w:t>接</w:t>
        </w:r>
        <w:r>
          <w:rPr>
            <w:rFonts w:ascii="宋体" w:hAnsi="宋体" w:hint="eastAsia"/>
            <w:snapToGrid w:val="0"/>
          </w:rPr>
          <w:t>受</w:t>
        </w:r>
      </w:ins>
      <w:r w:rsidR="0090537B" w:rsidRPr="0090537B">
        <w:rPr>
          <w:rFonts w:ascii="宋体" w:hAnsi="宋体" w:hint="eastAsia"/>
          <w:snapToGrid w:val="0"/>
        </w:rPr>
        <w:t>实物贵金属合作机构的委托，按照双方签订的合作协议，在本行网点代理销售的实物贵金属产品</w:t>
      </w:r>
      <w:r w:rsidR="00F33D38">
        <w:rPr>
          <w:rFonts w:ascii="宋体" w:hAnsi="宋体" w:hint="eastAsia"/>
          <w:snapToGrid w:val="0"/>
        </w:rPr>
        <w:t>(含工艺金)</w:t>
      </w:r>
      <w:r w:rsidR="0090537B" w:rsidRPr="0090537B">
        <w:rPr>
          <w:rFonts w:ascii="宋体" w:hAnsi="宋体" w:hint="eastAsia"/>
          <w:snapToGrid w:val="0"/>
        </w:rPr>
        <w:t>。</w:t>
      </w:r>
      <w:r w:rsidR="00893F51" w:rsidRPr="0090537B">
        <w:rPr>
          <w:rFonts w:ascii="宋体" w:hAnsi="宋体" w:hint="eastAsia"/>
          <w:color w:val="auto"/>
          <w:szCs w:val="24"/>
        </w:rPr>
        <w:t>本行实物贵金属品牌名称为“聚福金”、“聚福银”。</w:t>
      </w:r>
    </w:p>
    <w:p w:rsidR="00893F51" w:rsidRDefault="001C336E" w:rsidP="00C50F07">
      <w:pPr>
        <w:pStyle w:val="a5"/>
        <w:widowControl w:val="0"/>
        <w:numPr>
          <w:numberingChange w:id="40" w:author="强制办结" w:date="2014-08-04T09:46:00Z" w:original="第%1:3:39:条"/>
        </w:numPr>
        <w:snapToGrid w:val="0"/>
        <w:spacing w:before="0" w:after="0" w:line="360" w:lineRule="auto"/>
        <w:ind w:firstLineChars="200" w:firstLine="482"/>
        <w:jc w:val="both"/>
        <w:rPr>
          <w:rFonts w:ascii="宋体" w:hAnsi="宋体" w:hint="eastAsia"/>
          <w:color w:val="auto"/>
          <w:szCs w:val="24"/>
        </w:rPr>
        <w:pPrChange w:id="41"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42" w:author="夏灵芝" w:date="2014-08-04T09:50:00Z">
        <w:r w:rsidRPr="001C336E">
          <w:rPr>
            <w:rFonts w:ascii="宋体" w:hAnsi="宋体" w:hint="eastAsia"/>
            <w:b/>
            <w:color w:val="auto"/>
            <w:szCs w:val="24"/>
            <w:rPrChange w:id="43" w:author="夏灵芝" w:date="2014-08-04T09:50:00Z">
              <w:rPr>
                <w:rFonts w:ascii="宋体" w:hAnsi="宋体" w:hint="eastAsia"/>
                <w:color w:val="auto"/>
                <w:szCs w:val="24"/>
              </w:rPr>
            </w:rPrChange>
          </w:rPr>
          <w:t>第三条</w:t>
        </w:r>
        <w:r>
          <w:rPr>
            <w:rFonts w:ascii="宋体" w:hAnsi="宋体" w:hint="eastAsia"/>
            <w:color w:val="auto"/>
            <w:szCs w:val="24"/>
          </w:rPr>
          <w:t xml:space="preserve"> </w:t>
        </w:r>
      </w:ins>
      <w:r w:rsidR="00893F51">
        <w:rPr>
          <w:rFonts w:ascii="宋体" w:hAnsi="宋体" w:hint="eastAsia"/>
          <w:color w:val="auto"/>
          <w:szCs w:val="24"/>
        </w:rPr>
        <w:t>实物贵金属买卖业务是指本行向客户出售或回购实物贵金属，办理实物</w:t>
      </w:r>
      <w:r w:rsidR="00703FEB">
        <w:rPr>
          <w:rFonts w:ascii="宋体" w:hAnsi="宋体" w:hint="eastAsia"/>
          <w:color w:val="auto"/>
          <w:szCs w:val="24"/>
        </w:rPr>
        <w:t>提取</w:t>
      </w:r>
      <w:r w:rsidR="00893F51">
        <w:rPr>
          <w:rFonts w:ascii="宋体" w:hAnsi="宋体" w:hint="eastAsia"/>
          <w:color w:val="auto"/>
          <w:szCs w:val="24"/>
        </w:rPr>
        <w:t>、代保管等相关服务。</w:t>
      </w:r>
    </w:p>
    <w:p w:rsidR="00893F51" w:rsidRDefault="001C336E" w:rsidP="00C50F07">
      <w:pPr>
        <w:pStyle w:val="a5"/>
        <w:widowControl w:val="0"/>
        <w:numPr>
          <w:numberingChange w:id="44" w:author="强制办结" w:date="2014-08-04T09:46:00Z" w:original="第%1:4:39:条"/>
        </w:numPr>
        <w:snapToGrid w:val="0"/>
        <w:spacing w:before="0" w:after="0" w:line="360" w:lineRule="auto"/>
        <w:ind w:firstLineChars="200" w:firstLine="482"/>
        <w:jc w:val="both"/>
        <w:rPr>
          <w:rFonts w:ascii="宋体" w:hAnsi="宋体" w:hint="eastAsia"/>
          <w:color w:val="auto"/>
          <w:szCs w:val="24"/>
        </w:rPr>
        <w:pPrChange w:id="45"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46" w:author="夏灵芝" w:date="2014-08-04T09:50:00Z">
        <w:r w:rsidRPr="001C336E">
          <w:rPr>
            <w:rFonts w:ascii="宋体" w:hAnsi="宋体" w:hint="eastAsia"/>
            <w:b/>
            <w:color w:val="auto"/>
            <w:szCs w:val="24"/>
            <w:rPrChange w:id="47" w:author="夏灵芝" w:date="2014-08-04T09:50:00Z">
              <w:rPr>
                <w:rFonts w:ascii="宋体" w:hAnsi="宋体" w:hint="eastAsia"/>
                <w:color w:val="auto"/>
                <w:szCs w:val="24"/>
              </w:rPr>
            </w:rPrChange>
          </w:rPr>
          <w:t>第四条</w:t>
        </w:r>
        <w:r>
          <w:rPr>
            <w:rFonts w:ascii="宋体" w:hAnsi="宋体" w:hint="eastAsia"/>
            <w:color w:val="auto"/>
            <w:szCs w:val="24"/>
          </w:rPr>
          <w:t xml:space="preserve"> </w:t>
        </w:r>
      </w:ins>
      <w:r w:rsidR="00893F51">
        <w:rPr>
          <w:rFonts w:ascii="宋体" w:hAnsi="宋体" w:hint="eastAsia"/>
          <w:color w:val="auto"/>
          <w:szCs w:val="24"/>
        </w:rPr>
        <w:t>本办法适用于本行开办实物贵金属买卖业务的各级分支机构。</w:t>
      </w:r>
    </w:p>
    <w:p w:rsidR="001C336E" w:rsidRDefault="001C336E" w:rsidP="00C50F07">
      <w:pPr>
        <w:numPr>
          <w:ins w:id="48" w:author="夏灵芝" w:date="2014-08-04T09:47:00Z"/>
        </w:numPr>
        <w:spacing w:after="0" w:line="360" w:lineRule="auto"/>
        <w:ind w:left="0"/>
        <w:jc w:val="center"/>
        <w:rPr>
          <w:ins w:id="49" w:author="夏灵芝" w:date="2014-08-04T09:47:00Z"/>
          <w:rFonts w:ascii="黑体" w:eastAsia="黑体" w:hint="eastAsia"/>
          <w:sz w:val="24"/>
          <w:szCs w:val="24"/>
          <w:lang w:eastAsia="zh-CN"/>
        </w:rPr>
        <w:pPrChange w:id="50" w:author="夏灵芝" w:date="2014-08-04T10:05:00Z">
          <w:pPr>
            <w:pStyle w:val="1"/>
            <w:numPr>
              <w:numId w:val="2"/>
            </w:numPr>
            <w:tabs>
              <w:tab w:val="num" w:pos="1155"/>
            </w:tabs>
            <w:spacing w:beforeLines="100" w:before="312" w:afterLines="100" w:after="312" w:line="360" w:lineRule="auto"/>
            <w:ind w:left="1155" w:hanging="1155"/>
            <w:jc w:val="center"/>
          </w:pPr>
        </w:pPrChange>
      </w:pPr>
      <w:bookmarkStart w:id="51" w:name="_Toc296351885"/>
      <w:bookmarkStart w:id="52" w:name="_Toc306176849"/>
    </w:p>
    <w:p w:rsidR="00893F51" w:rsidRPr="001C336E" w:rsidRDefault="001C336E" w:rsidP="00C50F07">
      <w:pPr>
        <w:numPr>
          <w:numberingChange w:id="53" w:author="强制办结" w:date="2014-08-04T09:46:00Z" w:original="第%1:2:39:章"/>
        </w:numPr>
        <w:spacing w:after="0" w:line="360" w:lineRule="auto"/>
        <w:ind w:left="0"/>
        <w:jc w:val="center"/>
        <w:rPr>
          <w:rFonts w:ascii="黑体" w:eastAsia="黑体" w:hint="eastAsia"/>
          <w:sz w:val="24"/>
          <w:szCs w:val="24"/>
          <w:lang w:eastAsia="zh-CN"/>
          <w:rPrChange w:id="54" w:author="夏灵芝" w:date="2014-08-04T09:47:00Z">
            <w:rPr>
              <w:rFonts w:ascii="黑体" w:eastAsia="黑体" w:hAnsi="宋体" w:hint="eastAsia"/>
              <w:b w:val="0"/>
              <w:sz w:val="24"/>
              <w:szCs w:val="24"/>
              <w:lang w:eastAsia="zh-CN"/>
            </w:rPr>
          </w:rPrChange>
        </w:rPr>
        <w:pPrChange w:id="55" w:author="夏灵芝" w:date="2014-08-04T10:05:00Z">
          <w:pPr>
            <w:pStyle w:val="1"/>
            <w:numPr>
              <w:numId w:val="2"/>
            </w:numPr>
            <w:tabs>
              <w:tab w:val="num" w:pos="1155"/>
            </w:tabs>
            <w:spacing w:beforeLines="100" w:before="312" w:afterLines="100" w:after="312" w:line="360" w:lineRule="auto"/>
            <w:ind w:left="1155" w:hanging="1155"/>
            <w:jc w:val="center"/>
          </w:pPr>
        </w:pPrChange>
      </w:pPr>
      <w:ins w:id="56" w:author="夏灵芝" w:date="2014-08-04T09:47:00Z">
        <w:r>
          <w:rPr>
            <w:rFonts w:ascii="黑体" w:eastAsia="黑体" w:hint="eastAsia"/>
            <w:sz w:val="24"/>
            <w:szCs w:val="24"/>
            <w:lang w:eastAsia="zh-CN"/>
          </w:rPr>
          <w:t xml:space="preserve">第二章  </w:t>
        </w:r>
      </w:ins>
      <w:r w:rsidR="00893F51" w:rsidRPr="001C336E">
        <w:rPr>
          <w:rFonts w:ascii="黑体" w:eastAsia="黑体" w:hint="eastAsia"/>
          <w:sz w:val="24"/>
          <w:szCs w:val="24"/>
          <w:lang w:eastAsia="zh-CN"/>
          <w:rPrChange w:id="57" w:author="夏灵芝" w:date="2014-08-04T09:47:00Z">
            <w:rPr>
              <w:rFonts w:ascii="黑体" w:eastAsia="黑体" w:hAnsi="宋体" w:hint="eastAsia"/>
              <w:b w:val="0"/>
              <w:sz w:val="24"/>
              <w:szCs w:val="24"/>
              <w:lang w:eastAsia="zh-CN"/>
            </w:rPr>
          </w:rPrChange>
        </w:rPr>
        <w:t>组织职责</w:t>
      </w:r>
      <w:bookmarkEnd w:id="51"/>
      <w:bookmarkEnd w:id="52"/>
    </w:p>
    <w:p w:rsidR="00893F51" w:rsidRDefault="001C336E" w:rsidP="00C50F07">
      <w:pPr>
        <w:pStyle w:val="a5"/>
        <w:widowControl w:val="0"/>
        <w:numPr>
          <w:numberingChange w:id="58" w:author="强制办结" w:date="2014-08-04T09:46:00Z" w:original="第%1:5:39:条"/>
        </w:numPr>
        <w:snapToGrid w:val="0"/>
        <w:spacing w:before="0" w:after="0" w:line="360" w:lineRule="auto"/>
        <w:ind w:firstLineChars="200" w:firstLine="482"/>
        <w:jc w:val="both"/>
        <w:rPr>
          <w:rFonts w:ascii="宋体" w:hAnsi="宋体" w:hint="eastAsia"/>
          <w:color w:val="auto"/>
          <w:szCs w:val="24"/>
        </w:rPr>
        <w:pPrChange w:id="59"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60" w:author="夏灵芝" w:date="2014-08-04T09:52:00Z">
        <w:r w:rsidRPr="001C336E">
          <w:rPr>
            <w:rFonts w:ascii="宋体" w:hAnsi="宋体" w:hint="eastAsia"/>
            <w:b/>
            <w:color w:val="auto"/>
            <w:szCs w:val="24"/>
            <w:rPrChange w:id="61" w:author="夏灵芝" w:date="2014-08-04T09:52:00Z">
              <w:rPr>
                <w:rFonts w:ascii="宋体" w:hAnsi="宋体" w:hint="eastAsia"/>
                <w:color w:val="auto"/>
                <w:szCs w:val="24"/>
              </w:rPr>
            </w:rPrChange>
          </w:rPr>
          <w:t>第五条</w:t>
        </w:r>
        <w:r>
          <w:rPr>
            <w:rFonts w:ascii="宋体" w:hAnsi="宋体" w:hint="eastAsia"/>
            <w:color w:val="auto"/>
            <w:szCs w:val="24"/>
          </w:rPr>
          <w:t xml:space="preserve"> </w:t>
        </w:r>
      </w:ins>
      <w:r w:rsidR="00893F51">
        <w:rPr>
          <w:rFonts w:ascii="宋体" w:hAnsi="宋体" w:hint="eastAsia"/>
          <w:color w:val="auto"/>
          <w:szCs w:val="24"/>
        </w:rPr>
        <w:t>实物贵金属买卖业务涉及</w:t>
      </w:r>
      <w:ins w:id="62" w:author="夏灵芝" w:date="2014-08-04T09:52:00Z">
        <w:r>
          <w:rPr>
            <w:rFonts w:ascii="宋体" w:hAnsi="宋体" w:hint="eastAsia"/>
            <w:color w:val="auto"/>
            <w:szCs w:val="24"/>
          </w:rPr>
          <w:t>总行</w:t>
        </w:r>
      </w:ins>
      <w:r w:rsidR="000059D5">
        <w:rPr>
          <w:rFonts w:ascii="宋体" w:hAnsi="宋体" w:hint="eastAsia"/>
          <w:color w:val="auto"/>
          <w:szCs w:val="24"/>
        </w:rPr>
        <w:t>个人业务部、</w:t>
      </w:r>
      <w:r w:rsidR="00893F51">
        <w:rPr>
          <w:rFonts w:ascii="宋体" w:hAnsi="宋体" w:hint="eastAsia"/>
          <w:color w:val="auto"/>
          <w:szCs w:val="24"/>
        </w:rPr>
        <w:t>计划财务部、会计结算部、</w:t>
      </w:r>
      <w:r w:rsidR="000059D5">
        <w:rPr>
          <w:rFonts w:ascii="宋体" w:hAnsi="宋体" w:hint="eastAsia"/>
          <w:color w:val="auto"/>
          <w:szCs w:val="24"/>
        </w:rPr>
        <w:t>营运管理部、</w:t>
      </w:r>
      <w:r w:rsidR="00893F51">
        <w:rPr>
          <w:rFonts w:ascii="宋体" w:hAnsi="宋体" w:hint="eastAsia"/>
          <w:color w:val="auto"/>
          <w:szCs w:val="24"/>
        </w:rPr>
        <w:t>信息技术部、安全保卫部、电子银行部等相关</w:t>
      </w:r>
      <w:del w:id="63" w:author="夏灵芝" w:date="2014-08-04T09:52:00Z">
        <w:r w:rsidR="00893F51" w:rsidDel="001C336E">
          <w:rPr>
            <w:rFonts w:ascii="宋体" w:hAnsi="宋体" w:hint="eastAsia"/>
            <w:color w:val="auto"/>
            <w:szCs w:val="24"/>
          </w:rPr>
          <w:delText>部门</w:delText>
        </w:r>
      </w:del>
      <w:ins w:id="64" w:author="夏灵芝" w:date="2014-08-04T09:52:00Z">
        <w:r>
          <w:rPr>
            <w:rFonts w:ascii="宋体" w:hAnsi="宋体" w:hint="eastAsia"/>
            <w:color w:val="auto"/>
            <w:szCs w:val="24"/>
          </w:rPr>
          <w:t>部室</w:t>
        </w:r>
      </w:ins>
      <w:r w:rsidR="00893F51">
        <w:rPr>
          <w:rFonts w:ascii="宋体" w:hAnsi="宋体" w:hint="eastAsia"/>
          <w:color w:val="auto"/>
          <w:szCs w:val="24"/>
        </w:rPr>
        <w:t>及各经营分支机构。各单位应分工协作、密切配合，共同促进业务发展。总行各</w:t>
      </w:r>
      <w:del w:id="65" w:author="夏灵芝" w:date="2014-08-04T09:52:00Z">
        <w:r w:rsidR="00893F51" w:rsidDel="001C336E">
          <w:rPr>
            <w:rFonts w:ascii="宋体" w:hAnsi="宋体" w:hint="eastAsia"/>
            <w:color w:val="auto"/>
            <w:szCs w:val="24"/>
          </w:rPr>
          <w:delText>部门</w:delText>
        </w:r>
      </w:del>
      <w:ins w:id="66" w:author="夏灵芝" w:date="2014-08-04T09:52:00Z">
        <w:r>
          <w:rPr>
            <w:rFonts w:ascii="宋体" w:hAnsi="宋体" w:hint="eastAsia"/>
            <w:color w:val="auto"/>
            <w:szCs w:val="24"/>
          </w:rPr>
          <w:t>部室</w:t>
        </w:r>
      </w:ins>
      <w:r w:rsidR="00893F51">
        <w:rPr>
          <w:rFonts w:ascii="宋体" w:hAnsi="宋体" w:hint="eastAsia"/>
          <w:color w:val="auto"/>
          <w:szCs w:val="24"/>
        </w:rPr>
        <w:t>主要职责：</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67"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（一）</w:t>
      </w:r>
      <w:ins w:id="68" w:author="夏灵芝" w:date="2014-08-04T09:52:00Z">
        <w:r w:rsidR="001C336E">
          <w:rPr>
            <w:rFonts w:ascii="宋体" w:hAnsi="宋体" w:hint="eastAsia"/>
            <w:color w:val="auto"/>
            <w:szCs w:val="24"/>
          </w:rPr>
          <w:t>总行</w:t>
        </w:r>
      </w:ins>
      <w:r>
        <w:rPr>
          <w:rFonts w:ascii="宋体" w:hAnsi="宋体" w:hint="eastAsia"/>
          <w:color w:val="auto"/>
          <w:szCs w:val="24"/>
        </w:rPr>
        <w:t>个人业务部</w:t>
      </w:r>
      <w:ins w:id="69" w:author="夏灵芝" w:date="2014-08-04T09:56:00Z">
        <w:r w:rsidR="001C336E">
          <w:rPr>
            <w:rFonts w:ascii="宋体" w:hAnsi="宋体" w:hint="eastAsia"/>
            <w:color w:val="auto"/>
            <w:szCs w:val="24"/>
          </w:rPr>
          <w:t>。</w:t>
        </w:r>
      </w:ins>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70" w:author="夏灵芝" w:date="2014-08-04T10:05:00Z">
          <w:pPr>
            <w:pStyle w:val="a5"/>
            <w:widowControl w:val="0"/>
            <w:snapToGrid w:val="0"/>
            <w:spacing w:beforeLines="50" w:before="156" w:afterLines="50" w:after="156" w:line="360" w:lineRule="auto"/>
            <w:ind w:firstLineChars="225" w:firstLine="540"/>
            <w:jc w:val="both"/>
          </w:pPr>
        </w:pPrChange>
      </w:pPr>
      <w:r>
        <w:rPr>
          <w:rFonts w:ascii="宋体" w:hAnsi="宋体" w:hint="eastAsia"/>
          <w:color w:val="auto"/>
          <w:szCs w:val="24"/>
        </w:rPr>
        <w:t>1．负责</w:t>
      </w:r>
      <w:r w:rsidR="00703FEB">
        <w:rPr>
          <w:rFonts w:ascii="宋体" w:hAnsi="宋体" w:hint="eastAsia"/>
          <w:color w:val="auto"/>
          <w:szCs w:val="24"/>
        </w:rPr>
        <w:t>管理</w:t>
      </w:r>
      <w:r>
        <w:rPr>
          <w:rFonts w:ascii="宋体" w:hAnsi="宋体" w:hint="eastAsia"/>
          <w:color w:val="auto"/>
          <w:szCs w:val="24"/>
        </w:rPr>
        <w:t>全行个人客户实物贵金属买卖业务</w:t>
      </w:r>
      <w:r w:rsidR="00A7713F">
        <w:rPr>
          <w:rFonts w:ascii="宋体" w:hAnsi="宋体" w:hint="eastAsia"/>
          <w:color w:val="auto"/>
          <w:szCs w:val="24"/>
        </w:rPr>
        <w:t>，制定本行实物贵金属买卖业务相关管理制度；</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71"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2．负责选择实物贵金属买卖业务合作方并商洽业务合作协议；</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72"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3．负责对本行分支机构实物贵金属买卖业务经营情况进行管理、考核和奖惩；</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73"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 xml:space="preserve">4．负责提出全行实物贵金属业务的经营规模、下达分支机构实物贵金属经营计划； </w:t>
      </w:r>
    </w:p>
    <w:p w:rsidR="00893F51" w:rsidRDefault="00A7713F" w:rsidP="00C50F07">
      <w:pPr>
        <w:pStyle w:val="a5"/>
        <w:widowControl w:val="0"/>
        <w:snapToGrid w:val="0"/>
        <w:spacing w:before="0" w:after="0" w:line="360" w:lineRule="auto"/>
        <w:ind w:firstLineChars="200" w:firstLine="480"/>
        <w:jc w:val="both"/>
        <w:rPr>
          <w:rFonts w:ascii="宋体" w:hAnsi="宋体" w:hint="eastAsia"/>
          <w:color w:val="auto"/>
          <w:szCs w:val="24"/>
        </w:rPr>
        <w:pPrChange w:id="74"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5</w:t>
      </w:r>
      <w:r w:rsidR="00893F51">
        <w:rPr>
          <w:rFonts w:ascii="宋体" w:hAnsi="宋体" w:hint="eastAsia"/>
          <w:color w:val="auto"/>
          <w:szCs w:val="24"/>
        </w:rPr>
        <w:t>．依据本行与实物贵金属买卖业务合作方订购合同，办理实物贵金属产品的货款支付；</w:t>
      </w:r>
    </w:p>
    <w:p w:rsidR="00893F51" w:rsidRDefault="00A7713F" w:rsidP="00C50F07">
      <w:pPr>
        <w:pStyle w:val="a5"/>
        <w:widowControl w:val="0"/>
        <w:snapToGrid w:val="0"/>
        <w:spacing w:before="0" w:after="0" w:line="360" w:lineRule="auto"/>
        <w:ind w:firstLineChars="200" w:firstLine="480"/>
        <w:jc w:val="both"/>
        <w:rPr>
          <w:rFonts w:ascii="宋体" w:hAnsi="宋体" w:hint="eastAsia"/>
          <w:color w:val="auto"/>
          <w:szCs w:val="24"/>
        </w:rPr>
        <w:pPrChange w:id="75"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6</w:t>
      </w:r>
      <w:del w:id="76" w:author="夏灵芝" w:date="2014-08-04T10:13:00Z">
        <w:r w:rsidR="00893F51" w:rsidDel="008745B6">
          <w:rPr>
            <w:rFonts w:ascii="宋体" w:hAnsi="宋体" w:hint="eastAsia"/>
            <w:color w:val="auto"/>
            <w:szCs w:val="24"/>
          </w:rPr>
          <w:delText>．</w:delText>
        </w:r>
      </w:del>
      <w:ins w:id="77" w:author="夏灵芝" w:date="2014-08-04T10:13:00Z">
        <w:r w:rsidR="008745B6">
          <w:rPr>
            <w:rFonts w:ascii="宋体" w:hAnsi="宋体" w:hint="eastAsia"/>
            <w:color w:val="auto"/>
            <w:szCs w:val="24"/>
          </w:rPr>
          <w:t>．</w:t>
        </w:r>
      </w:ins>
      <w:r w:rsidR="00893F51">
        <w:rPr>
          <w:rFonts w:ascii="宋体" w:hAnsi="宋体" w:hint="eastAsia"/>
          <w:color w:val="auto"/>
          <w:szCs w:val="24"/>
        </w:rPr>
        <w:t>负责本行实物贵金属产品市场信息研究和市场营销推动；</w:t>
      </w:r>
    </w:p>
    <w:p w:rsidR="00893F51" w:rsidRDefault="00A7713F" w:rsidP="00C50F07">
      <w:pPr>
        <w:pStyle w:val="a5"/>
        <w:widowControl w:val="0"/>
        <w:snapToGrid w:val="0"/>
        <w:spacing w:before="0" w:after="0" w:line="360" w:lineRule="auto"/>
        <w:ind w:firstLineChars="200" w:firstLine="480"/>
        <w:jc w:val="both"/>
        <w:rPr>
          <w:rFonts w:ascii="宋体" w:hAnsi="宋体" w:hint="eastAsia"/>
          <w:color w:val="auto"/>
          <w:szCs w:val="24"/>
        </w:rPr>
        <w:pPrChange w:id="78"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7</w:t>
      </w:r>
      <w:r w:rsidR="00893F51">
        <w:rPr>
          <w:rFonts w:ascii="宋体" w:hAnsi="宋体" w:hint="eastAsia"/>
          <w:color w:val="auto"/>
          <w:szCs w:val="24"/>
        </w:rPr>
        <w:t>．</w:t>
      </w:r>
      <w:r>
        <w:rPr>
          <w:rFonts w:ascii="宋体" w:hAnsi="宋体" w:hint="eastAsia"/>
          <w:color w:val="auto"/>
          <w:szCs w:val="24"/>
        </w:rPr>
        <w:t>负责</w:t>
      </w:r>
      <w:r w:rsidR="00893F51">
        <w:rPr>
          <w:rFonts w:ascii="宋体" w:hAnsi="宋体" w:hint="eastAsia"/>
          <w:color w:val="auto"/>
          <w:szCs w:val="24"/>
        </w:rPr>
        <w:t>实物贵金属买卖业务宣传、推广和培训工作；</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79"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lastRenderedPageBreak/>
        <w:t>（</w:t>
      </w:r>
      <w:r w:rsidR="00C8275A">
        <w:rPr>
          <w:rFonts w:ascii="宋体" w:hAnsi="宋体" w:hint="eastAsia"/>
          <w:color w:val="auto"/>
          <w:szCs w:val="24"/>
        </w:rPr>
        <w:t>二</w:t>
      </w:r>
      <w:r>
        <w:rPr>
          <w:rFonts w:ascii="宋体" w:hAnsi="宋体" w:hint="eastAsia"/>
          <w:color w:val="auto"/>
          <w:szCs w:val="24"/>
        </w:rPr>
        <w:t>）</w:t>
      </w:r>
      <w:ins w:id="80" w:author="夏灵芝" w:date="2014-08-04T09:53:00Z">
        <w:r w:rsidR="001C336E">
          <w:rPr>
            <w:rFonts w:ascii="宋体" w:hAnsi="宋体" w:hint="eastAsia"/>
            <w:color w:val="auto"/>
            <w:szCs w:val="24"/>
          </w:rPr>
          <w:t>总行</w:t>
        </w:r>
      </w:ins>
      <w:r>
        <w:rPr>
          <w:rFonts w:ascii="宋体" w:hAnsi="宋体" w:hint="eastAsia"/>
          <w:color w:val="auto"/>
          <w:szCs w:val="24"/>
        </w:rPr>
        <w:t>计划财务部</w:t>
      </w:r>
      <w:ins w:id="81" w:author="夏灵芝" w:date="2014-08-04T09:56:00Z">
        <w:r w:rsidR="00B7034C">
          <w:rPr>
            <w:rFonts w:ascii="宋体" w:hAnsi="宋体" w:hint="eastAsia"/>
            <w:color w:val="auto"/>
            <w:szCs w:val="24"/>
          </w:rPr>
          <w:t>。</w:t>
        </w:r>
      </w:ins>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82"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1．负责制定本行实物贵金属买卖业务会计核算办法；</w:t>
      </w:r>
    </w:p>
    <w:p w:rsidR="00800EF3" w:rsidDel="00800EF3" w:rsidRDefault="00893F51" w:rsidP="00C50F07">
      <w:pPr>
        <w:pStyle w:val="a5"/>
        <w:widowControl w:val="0"/>
        <w:snapToGrid w:val="0"/>
        <w:spacing w:before="0" w:after="0" w:line="360" w:lineRule="auto"/>
        <w:ind w:firstLineChars="200" w:firstLine="480"/>
        <w:jc w:val="both"/>
        <w:rPr>
          <w:rFonts w:ascii="宋体" w:hAnsi="宋体"/>
          <w:color w:val="auto"/>
          <w:szCs w:val="24"/>
        </w:rPr>
        <w:pPrChange w:id="83"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2．</w:t>
      </w:r>
      <w:r w:rsidR="00800EF3">
        <w:rPr>
          <w:rFonts w:ascii="宋体" w:hAnsi="宋体" w:hint="eastAsia"/>
          <w:color w:val="auto"/>
          <w:szCs w:val="24"/>
        </w:rPr>
        <w:t>负责设置会计科目和核算账户。</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84"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w:t>
      </w:r>
      <w:r w:rsidR="00C8275A">
        <w:rPr>
          <w:rFonts w:ascii="宋体" w:hAnsi="宋体" w:hint="eastAsia"/>
          <w:color w:val="auto"/>
          <w:szCs w:val="24"/>
        </w:rPr>
        <w:t>三</w:t>
      </w:r>
      <w:r>
        <w:rPr>
          <w:rFonts w:ascii="宋体" w:hAnsi="宋体" w:hint="eastAsia"/>
          <w:color w:val="auto"/>
          <w:szCs w:val="24"/>
        </w:rPr>
        <w:t>）</w:t>
      </w:r>
      <w:ins w:id="85" w:author="夏灵芝" w:date="2014-08-04T09:53:00Z">
        <w:r w:rsidR="001C336E">
          <w:rPr>
            <w:rFonts w:ascii="宋体" w:hAnsi="宋体" w:hint="eastAsia"/>
            <w:color w:val="auto"/>
            <w:szCs w:val="24"/>
          </w:rPr>
          <w:t>总行</w:t>
        </w:r>
      </w:ins>
      <w:r>
        <w:rPr>
          <w:rFonts w:ascii="宋体" w:hAnsi="宋体" w:hint="eastAsia"/>
          <w:color w:val="auto"/>
          <w:szCs w:val="24"/>
        </w:rPr>
        <w:t>会计结算部</w:t>
      </w:r>
      <w:ins w:id="86" w:author="夏灵芝" w:date="2014-08-04T09:56:00Z">
        <w:r w:rsidR="00B7034C">
          <w:rPr>
            <w:rFonts w:ascii="宋体" w:hAnsi="宋体" w:hint="eastAsia"/>
            <w:color w:val="auto"/>
            <w:szCs w:val="24"/>
          </w:rPr>
          <w:t>。</w:t>
        </w:r>
      </w:ins>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87"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1．负责实物贵金属买卖业务库存情况的监督检查；</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88"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2．负责与实物贵金属买卖业务有关的重要单证、业务凭证的管理。</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89"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w:t>
      </w:r>
      <w:r w:rsidR="00C8275A">
        <w:rPr>
          <w:rFonts w:ascii="宋体" w:hAnsi="宋体" w:hint="eastAsia"/>
          <w:color w:val="auto"/>
          <w:szCs w:val="24"/>
        </w:rPr>
        <w:t>四</w:t>
      </w:r>
      <w:r>
        <w:rPr>
          <w:rFonts w:ascii="宋体" w:hAnsi="宋体" w:hint="eastAsia"/>
          <w:color w:val="auto"/>
          <w:szCs w:val="24"/>
        </w:rPr>
        <w:t>）</w:t>
      </w:r>
      <w:ins w:id="90" w:author="夏灵芝" w:date="2014-08-04T09:54:00Z">
        <w:r w:rsidR="001C336E">
          <w:rPr>
            <w:rFonts w:ascii="宋体" w:hAnsi="宋体" w:hint="eastAsia"/>
            <w:color w:val="auto"/>
            <w:szCs w:val="24"/>
          </w:rPr>
          <w:t>总行</w:t>
        </w:r>
      </w:ins>
      <w:r>
        <w:rPr>
          <w:rFonts w:ascii="宋体" w:hAnsi="宋体" w:hint="eastAsia"/>
          <w:color w:val="auto"/>
          <w:szCs w:val="24"/>
        </w:rPr>
        <w:t>营运管理部</w:t>
      </w:r>
      <w:ins w:id="91" w:author="夏灵芝" w:date="2014-08-04T09:56:00Z">
        <w:r w:rsidR="00B7034C">
          <w:rPr>
            <w:rFonts w:ascii="宋体" w:hAnsi="宋体" w:hint="eastAsia"/>
            <w:color w:val="auto"/>
            <w:szCs w:val="24"/>
          </w:rPr>
          <w:t>。</w:t>
        </w:r>
      </w:ins>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92"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1．负责实物贵金属买卖业务的行内资金清算；</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93"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2．负责全行实物贵金属产品的寄库管理工作；</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94"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3．负责辖内实物贵金属的出入库、领用、上缴及尾箱等业务；</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95" w:author="夏灵芝" w:date="2014-08-04T10:05:00Z">
          <w:pPr>
            <w:pStyle w:val="a5"/>
            <w:widowControl w:val="0"/>
            <w:snapToGrid w:val="0"/>
            <w:spacing w:beforeLines="50" w:before="156" w:afterLines="50" w:after="156" w:line="360" w:lineRule="auto"/>
            <w:ind w:firstLineChars="200" w:firstLine="480"/>
            <w:jc w:val="both"/>
          </w:pPr>
        </w:pPrChange>
      </w:pPr>
      <w:r w:rsidRPr="00655C68">
        <w:rPr>
          <w:rFonts w:ascii="宋体" w:hAnsi="宋体" w:hint="eastAsia"/>
          <w:color w:val="auto"/>
          <w:szCs w:val="24"/>
        </w:rPr>
        <w:t>4．负责按照总行个人业务部划款指令，实施实物贵金属货款划付工作。</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96"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w:t>
      </w:r>
      <w:r w:rsidR="00C8275A">
        <w:rPr>
          <w:rFonts w:ascii="宋体" w:hAnsi="宋体" w:hint="eastAsia"/>
          <w:color w:val="auto"/>
          <w:szCs w:val="24"/>
        </w:rPr>
        <w:t>五</w:t>
      </w:r>
      <w:r>
        <w:rPr>
          <w:rFonts w:ascii="宋体" w:hAnsi="宋体" w:hint="eastAsia"/>
          <w:color w:val="auto"/>
          <w:szCs w:val="24"/>
        </w:rPr>
        <w:t>）</w:t>
      </w:r>
      <w:ins w:id="97" w:author="夏灵芝" w:date="2014-08-04T09:54:00Z">
        <w:r w:rsidR="001C336E">
          <w:rPr>
            <w:rFonts w:ascii="宋体" w:hAnsi="宋体" w:hint="eastAsia"/>
            <w:color w:val="auto"/>
            <w:szCs w:val="24"/>
          </w:rPr>
          <w:t>总行</w:t>
        </w:r>
      </w:ins>
      <w:r>
        <w:rPr>
          <w:rFonts w:ascii="宋体" w:hAnsi="宋体" w:hint="eastAsia"/>
          <w:color w:val="auto"/>
          <w:szCs w:val="24"/>
        </w:rPr>
        <w:t>信息技术部</w:t>
      </w:r>
      <w:ins w:id="98" w:author="夏灵芝" w:date="2014-08-04T09:56:00Z">
        <w:r w:rsidR="00B7034C">
          <w:rPr>
            <w:rFonts w:ascii="宋体" w:hAnsi="宋体" w:hint="eastAsia"/>
            <w:color w:val="auto"/>
            <w:szCs w:val="24"/>
          </w:rPr>
          <w:t>。</w:t>
        </w:r>
      </w:ins>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99"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负责实物贵金属买卖业务系统开发、升级与技术维护。</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00"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w:t>
      </w:r>
      <w:r w:rsidR="00C8275A">
        <w:rPr>
          <w:rFonts w:ascii="宋体" w:hAnsi="宋体" w:hint="eastAsia"/>
          <w:color w:val="auto"/>
          <w:szCs w:val="24"/>
        </w:rPr>
        <w:t>六</w:t>
      </w:r>
      <w:r>
        <w:rPr>
          <w:rFonts w:ascii="宋体" w:hAnsi="宋体" w:hint="eastAsia"/>
          <w:color w:val="auto"/>
          <w:szCs w:val="24"/>
        </w:rPr>
        <w:t>）</w:t>
      </w:r>
      <w:ins w:id="101" w:author="夏灵芝" w:date="2014-08-04T09:54:00Z">
        <w:r w:rsidR="001C336E">
          <w:rPr>
            <w:rFonts w:ascii="宋体" w:hAnsi="宋体" w:hint="eastAsia"/>
            <w:color w:val="auto"/>
            <w:szCs w:val="24"/>
          </w:rPr>
          <w:t>总行</w:t>
        </w:r>
      </w:ins>
      <w:r>
        <w:rPr>
          <w:rFonts w:ascii="宋体" w:hAnsi="宋体" w:hint="eastAsia"/>
          <w:color w:val="auto"/>
          <w:szCs w:val="24"/>
        </w:rPr>
        <w:t>安全保卫部</w:t>
      </w:r>
      <w:ins w:id="102" w:author="夏灵芝" w:date="2014-08-04T09:56:00Z">
        <w:r w:rsidR="00B7034C">
          <w:rPr>
            <w:rFonts w:ascii="宋体" w:hAnsi="宋体" w:hint="eastAsia"/>
            <w:color w:val="auto"/>
            <w:szCs w:val="24"/>
          </w:rPr>
          <w:t>。</w:t>
        </w:r>
      </w:ins>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03"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负责监督、检查实物贵金属买卖业务安全保卫工作的管理和执行情况。</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04"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w:t>
      </w:r>
      <w:r w:rsidR="00C8275A">
        <w:rPr>
          <w:rFonts w:ascii="宋体" w:hAnsi="宋体" w:hint="eastAsia"/>
          <w:color w:val="auto"/>
          <w:szCs w:val="24"/>
        </w:rPr>
        <w:t>七</w:t>
      </w:r>
      <w:r>
        <w:rPr>
          <w:rFonts w:ascii="宋体" w:hAnsi="宋体" w:hint="eastAsia"/>
          <w:color w:val="auto"/>
          <w:szCs w:val="24"/>
        </w:rPr>
        <w:t>）</w:t>
      </w:r>
      <w:ins w:id="105" w:author="夏灵芝" w:date="2014-08-04T09:54:00Z">
        <w:r w:rsidR="001C336E">
          <w:rPr>
            <w:rFonts w:ascii="宋体" w:hAnsi="宋体" w:hint="eastAsia"/>
            <w:color w:val="auto"/>
            <w:szCs w:val="24"/>
          </w:rPr>
          <w:t>总行</w:t>
        </w:r>
      </w:ins>
      <w:r>
        <w:rPr>
          <w:rFonts w:ascii="宋体" w:hAnsi="宋体" w:hint="eastAsia"/>
          <w:color w:val="auto"/>
          <w:szCs w:val="24"/>
        </w:rPr>
        <w:t>电子银行部</w:t>
      </w:r>
      <w:ins w:id="106" w:author="夏灵芝" w:date="2014-08-04T09:56:00Z">
        <w:r w:rsidR="00B7034C">
          <w:rPr>
            <w:rFonts w:ascii="宋体" w:hAnsi="宋体" w:hint="eastAsia"/>
            <w:color w:val="auto"/>
            <w:szCs w:val="24"/>
          </w:rPr>
          <w:t>。</w:t>
        </w:r>
      </w:ins>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07"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负责实物贵金属买卖业务在网上银行、电话银行等电子渠道的交易部署、业务管理和营销推动。</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08"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w:t>
      </w:r>
      <w:r w:rsidR="00C8275A">
        <w:rPr>
          <w:rFonts w:ascii="宋体" w:hAnsi="宋体" w:hint="eastAsia"/>
          <w:color w:val="auto"/>
          <w:szCs w:val="24"/>
        </w:rPr>
        <w:t>八</w:t>
      </w:r>
      <w:r>
        <w:rPr>
          <w:rFonts w:ascii="宋体" w:hAnsi="宋体" w:hint="eastAsia"/>
          <w:color w:val="auto"/>
          <w:szCs w:val="24"/>
        </w:rPr>
        <w:t>）各分支机构</w:t>
      </w:r>
      <w:ins w:id="109" w:author="夏灵芝" w:date="2014-08-04T09:56:00Z">
        <w:r w:rsidR="00B7034C">
          <w:rPr>
            <w:rFonts w:ascii="宋体" w:hAnsi="宋体" w:hint="eastAsia"/>
            <w:color w:val="auto"/>
            <w:szCs w:val="24"/>
          </w:rPr>
          <w:t>。</w:t>
        </w:r>
      </w:ins>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10"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1．具体负责实物贵金属买卖业务需求提出、相关业务受理、客户服务、市场营销、人员培训、安全保卫等工作；</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11"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2．具体负责实物贵金属买卖业务开办地点选择及人员配备、按照总行统一标准制作实物贵金属产品展示柜等工作；</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12"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3．异地分行根据总行授权，具体负责本辖区实物贵金属业务的纳税、增值税发票使用和管理工作。</w:t>
      </w:r>
    </w:p>
    <w:p w:rsidR="001C336E" w:rsidRDefault="001C336E" w:rsidP="00C50F07">
      <w:pPr>
        <w:numPr>
          <w:ins w:id="113" w:author="夏灵芝" w:date="2014-08-04T09:48:00Z"/>
        </w:numPr>
        <w:spacing w:after="0" w:line="360" w:lineRule="auto"/>
        <w:ind w:left="0"/>
        <w:jc w:val="center"/>
        <w:rPr>
          <w:ins w:id="114" w:author="夏灵芝" w:date="2014-08-04T09:48:00Z"/>
          <w:rFonts w:ascii="黑体" w:eastAsia="黑体" w:hint="eastAsia"/>
          <w:sz w:val="24"/>
          <w:szCs w:val="24"/>
          <w:lang w:eastAsia="zh-CN"/>
        </w:rPr>
        <w:pPrChange w:id="115" w:author="夏灵芝" w:date="2014-08-04T10:05:00Z">
          <w:pPr>
            <w:pStyle w:val="1"/>
            <w:numPr>
              <w:numId w:val="2"/>
            </w:numPr>
            <w:tabs>
              <w:tab w:val="num" w:pos="1155"/>
            </w:tabs>
            <w:spacing w:beforeLines="100" w:before="312" w:afterLines="100" w:after="312" w:line="360" w:lineRule="auto"/>
            <w:ind w:left="1155" w:hanging="1155"/>
            <w:jc w:val="center"/>
          </w:pPr>
        </w:pPrChange>
      </w:pPr>
      <w:bookmarkStart w:id="116" w:name="_Toc237340153"/>
      <w:bookmarkStart w:id="117" w:name="_Toc237340281"/>
      <w:bookmarkStart w:id="118" w:name="_Toc296351892"/>
      <w:bookmarkStart w:id="119" w:name="_Toc306176850"/>
    </w:p>
    <w:p w:rsidR="00893F51" w:rsidRPr="001C336E" w:rsidRDefault="001C336E" w:rsidP="00C50F07">
      <w:pPr>
        <w:numPr>
          <w:numberingChange w:id="120" w:author="强制办结" w:date="2014-08-04T09:46:00Z" w:original="第%1:3:39:章"/>
        </w:numPr>
        <w:spacing w:after="0" w:line="360" w:lineRule="auto"/>
        <w:ind w:left="0"/>
        <w:jc w:val="center"/>
        <w:rPr>
          <w:rFonts w:ascii="黑体" w:eastAsia="黑体" w:hint="eastAsia"/>
          <w:sz w:val="24"/>
          <w:szCs w:val="24"/>
          <w:lang w:eastAsia="zh-CN"/>
          <w:rPrChange w:id="121" w:author="夏灵芝" w:date="2014-08-04T09:48:00Z">
            <w:rPr>
              <w:rFonts w:hint="eastAsia"/>
              <w:b w:val="0"/>
              <w:szCs w:val="24"/>
              <w:lang w:eastAsia="zh-CN"/>
            </w:rPr>
          </w:rPrChange>
        </w:rPr>
        <w:pPrChange w:id="122" w:author="夏灵芝" w:date="2014-08-04T10:05:00Z">
          <w:pPr>
            <w:pStyle w:val="1"/>
            <w:numPr>
              <w:numId w:val="2"/>
            </w:numPr>
            <w:tabs>
              <w:tab w:val="num" w:pos="1155"/>
            </w:tabs>
            <w:spacing w:beforeLines="100" w:before="312" w:afterLines="100" w:after="312" w:line="360" w:lineRule="auto"/>
            <w:ind w:left="1155" w:hanging="1155"/>
            <w:jc w:val="center"/>
          </w:pPr>
        </w:pPrChange>
      </w:pPr>
      <w:ins w:id="123" w:author="夏灵芝" w:date="2014-08-04T09:48:00Z">
        <w:r w:rsidRPr="001C336E">
          <w:rPr>
            <w:rFonts w:ascii="黑体" w:eastAsia="黑体" w:hint="eastAsia"/>
            <w:sz w:val="24"/>
            <w:szCs w:val="24"/>
            <w:lang w:eastAsia="zh-CN"/>
            <w:rPrChange w:id="124" w:author="夏灵芝" w:date="2014-08-04T09:48:00Z">
              <w:rPr>
                <w:rFonts w:hint="eastAsia"/>
                <w:lang w:eastAsia="zh-CN"/>
              </w:rPr>
            </w:rPrChange>
          </w:rPr>
          <w:t>第三章</w:t>
        </w:r>
        <w:r w:rsidRPr="001C336E">
          <w:rPr>
            <w:rFonts w:ascii="黑体" w:eastAsia="黑体" w:hint="eastAsia"/>
            <w:sz w:val="24"/>
            <w:szCs w:val="24"/>
            <w:lang w:eastAsia="zh-CN"/>
            <w:rPrChange w:id="125" w:author="夏灵芝" w:date="2014-08-04T09:48:00Z">
              <w:rPr>
                <w:rFonts w:hint="eastAsia"/>
                <w:lang w:eastAsia="zh-CN"/>
              </w:rPr>
            </w:rPrChange>
          </w:rPr>
          <w:t xml:space="preserve">  </w:t>
        </w:r>
      </w:ins>
      <w:r w:rsidR="00893F51" w:rsidRPr="001C336E">
        <w:rPr>
          <w:rFonts w:ascii="黑体" w:eastAsia="黑体" w:hint="eastAsia"/>
          <w:sz w:val="24"/>
          <w:szCs w:val="24"/>
          <w:lang w:eastAsia="zh-CN"/>
          <w:rPrChange w:id="126" w:author="夏灵芝" w:date="2014-08-04T09:48:00Z">
            <w:rPr>
              <w:rFonts w:hint="eastAsia"/>
              <w:b w:val="0"/>
              <w:snapToGrid w:val="0"/>
            </w:rPr>
          </w:rPrChange>
        </w:rPr>
        <w:t>机构设置及开办条件</w:t>
      </w:r>
      <w:bookmarkEnd w:id="119"/>
    </w:p>
    <w:p w:rsidR="00893F51" w:rsidRPr="00D305B9" w:rsidRDefault="001C336E" w:rsidP="00C50F07">
      <w:pPr>
        <w:pStyle w:val="a5"/>
        <w:widowControl w:val="0"/>
        <w:numPr>
          <w:numberingChange w:id="127" w:author="强制办结" w:date="2014-08-04T09:46:00Z" w:original="第%1:6:39:条"/>
        </w:numPr>
        <w:snapToGrid w:val="0"/>
        <w:spacing w:before="0" w:after="0" w:line="360" w:lineRule="auto"/>
        <w:ind w:firstLineChars="200" w:firstLine="482"/>
        <w:jc w:val="both"/>
        <w:rPr>
          <w:rFonts w:ascii="宋体" w:hAnsi="宋体" w:hint="eastAsia"/>
          <w:color w:val="auto"/>
          <w:szCs w:val="24"/>
        </w:rPr>
        <w:pPrChange w:id="128" w:author="夏灵芝" w:date="2014-08-04T10:05:00Z">
          <w:pPr>
            <w:pStyle w:val="a5"/>
            <w:widowControl w:val="0"/>
            <w:numPr>
              <w:numId w:val="3"/>
            </w:numPr>
            <w:tabs>
              <w:tab w:val="num" w:pos="1520"/>
            </w:tabs>
            <w:snapToGrid w:val="0"/>
            <w:spacing w:beforeLines="50" w:before="156" w:afterLines="50" w:after="156" w:line="360" w:lineRule="auto"/>
            <w:ind w:firstLineChars="200" w:firstLine="480"/>
            <w:jc w:val="both"/>
          </w:pPr>
        </w:pPrChange>
      </w:pPr>
      <w:ins w:id="129" w:author="夏灵芝" w:date="2014-08-04T09:55:00Z">
        <w:r w:rsidRPr="001C336E">
          <w:rPr>
            <w:rFonts w:ascii="宋体" w:hAnsi="宋体" w:hint="eastAsia"/>
            <w:b/>
            <w:color w:val="auto"/>
            <w:szCs w:val="24"/>
            <w:rPrChange w:id="130" w:author="夏灵芝" w:date="2014-08-04T09:55:00Z">
              <w:rPr>
                <w:rFonts w:ascii="宋体" w:hAnsi="宋体" w:hint="eastAsia"/>
                <w:color w:val="auto"/>
                <w:szCs w:val="24"/>
              </w:rPr>
            </w:rPrChange>
          </w:rPr>
          <w:t>第六条</w:t>
        </w:r>
        <w:r>
          <w:rPr>
            <w:rFonts w:ascii="宋体" w:hAnsi="宋体" w:hint="eastAsia"/>
            <w:color w:val="auto"/>
            <w:szCs w:val="24"/>
          </w:rPr>
          <w:t xml:space="preserve"> </w:t>
        </w:r>
      </w:ins>
      <w:r w:rsidR="00893F51" w:rsidRPr="00D305B9">
        <w:rPr>
          <w:rFonts w:ascii="宋体" w:hAnsi="宋体" w:hint="eastAsia"/>
          <w:color w:val="auto"/>
          <w:szCs w:val="24"/>
        </w:rPr>
        <w:t>开办实物贵金属业务的</w:t>
      </w:r>
      <w:r w:rsidR="00C44DE6">
        <w:rPr>
          <w:rFonts w:ascii="宋体" w:hAnsi="宋体" w:hint="eastAsia"/>
          <w:color w:val="auto"/>
          <w:szCs w:val="24"/>
        </w:rPr>
        <w:t>渠道包括</w:t>
      </w:r>
      <w:r w:rsidR="00F93DB8">
        <w:rPr>
          <w:rFonts w:ascii="宋体" w:hAnsi="宋体" w:hint="eastAsia"/>
          <w:color w:val="auto"/>
          <w:szCs w:val="24"/>
        </w:rPr>
        <w:t>物理</w:t>
      </w:r>
      <w:r w:rsidR="00C44DE6">
        <w:rPr>
          <w:rFonts w:ascii="宋体" w:hAnsi="宋体" w:hint="eastAsia"/>
          <w:color w:val="auto"/>
          <w:szCs w:val="24"/>
        </w:rPr>
        <w:t>网点</w:t>
      </w:r>
      <w:del w:id="131" w:author="夏灵芝" w:date="2014-08-04T09:55:00Z">
        <w:r w:rsidR="00C44DE6" w:rsidDel="001C336E">
          <w:rPr>
            <w:rFonts w:ascii="宋体" w:hAnsi="宋体" w:hint="eastAsia"/>
            <w:color w:val="auto"/>
            <w:szCs w:val="24"/>
          </w:rPr>
          <w:delText>以</w:delText>
        </w:r>
      </w:del>
      <w:r w:rsidR="00C44DE6">
        <w:rPr>
          <w:rFonts w:ascii="宋体" w:hAnsi="宋体" w:hint="eastAsia"/>
          <w:color w:val="auto"/>
          <w:szCs w:val="24"/>
        </w:rPr>
        <w:t>及电子渠道。</w:t>
      </w:r>
      <w:r w:rsidR="00F93DB8">
        <w:rPr>
          <w:rFonts w:ascii="宋体" w:hAnsi="宋体" w:hint="eastAsia"/>
          <w:color w:val="auto"/>
          <w:szCs w:val="24"/>
        </w:rPr>
        <w:t>物理</w:t>
      </w:r>
      <w:r w:rsidR="00893F51" w:rsidRPr="00D305B9">
        <w:rPr>
          <w:rFonts w:ascii="宋体" w:hAnsi="宋体" w:hint="eastAsia"/>
          <w:color w:val="auto"/>
          <w:szCs w:val="24"/>
        </w:rPr>
        <w:t>网点分为提金网点和</w:t>
      </w:r>
      <w:r w:rsidR="00032122">
        <w:rPr>
          <w:rFonts w:ascii="宋体" w:hAnsi="宋体" w:hint="eastAsia"/>
          <w:color w:val="auto"/>
          <w:szCs w:val="24"/>
        </w:rPr>
        <w:t>非提金</w:t>
      </w:r>
      <w:r w:rsidR="00893F51" w:rsidRPr="00D305B9">
        <w:rPr>
          <w:rFonts w:ascii="宋体" w:hAnsi="宋体" w:hint="eastAsia"/>
          <w:color w:val="auto"/>
          <w:szCs w:val="24"/>
        </w:rPr>
        <w:t>网点。提金网点</w:t>
      </w:r>
      <w:ins w:id="132" w:author="夏灵芝" w:date="2014-08-04T10:14:00Z">
        <w:r w:rsidR="008745B6">
          <w:rPr>
            <w:rFonts w:ascii="宋体" w:hAnsi="宋体" w:hint="eastAsia"/>
            <w:color w:val="auto"/>
            <w:szCs w:val="24"/>
          </w:rPr>
          <w:t>是</w:t>
        </w:r>
      </w:ins>
      <w:r w:rsidR="00893F51" w:rsidRPr="00D305B9">
        <w:rPr>
          <w:rFonts w:ascii="宋体" w:hAnsi="宋体" w:hint="eastAsia"/>
          <w:color w:val="auto"/>
          <w:szCs w:val="24"/>
        </w:rPr>
        <w:t>指拥有实物贵金属库存，可</w:t>
      </w:r>
      <w:r w:rsidR="00D305B9" w:rsidRPr="00D305B9">
        <w:rPr>
          <w:rFonts w:ascii="宋体" w:hAnsi="宋体" w:hint="eastAsia"/>
          <w:color w:val="auto"/>
          <w:szCs w:val="24"/>
        </w:rPr>
        <w:t>为客户办理</w:t>
      </w:r>
      <w:r w:rsidR="00D305B9" w:rsidRPr="00D305B9">
        <w:rPr>
          <w:rFonts w:ascii="宋体" w:hAnsi="宋体" w:hint="eastAsia"/>
          <w:szCs w:val="24"/>
        </w:rPr>
        <w:t>实物贵金属销售、代保管、回购、提金等所有实物贵金属买卖相关业务的本行网点</w:t>
      </w:r>
      <w:r w:rsidR="00893F51" w:rsidRPr="00D305B9">
        <w:rPr>
          <w:rFonts w:ascii="宋体" w:hAnsi="宋体" w:hint="eastAsia"/>
          <w:color w:val="auto"/>
          <w:szCs w:val="24"/>
        </w:rPr>
        <w:t>；非提金网</w:t>
      </w:r>
      <w:r w:rsidR="00893F51" w:rsidRPr="00D305B9">
        <w:rPr>
          <w:rFonts w:ascii="宋体" w:hAnsi="宋体" w:hint="eastAsia"/>
          <w:color w:val="auto"/>
          <w:szCs w:val="24"/>
        </w:rPr>
        <w:lastRenderedPageBreak/>
        <w:t>点</w:t>
      </w:r>
      <w:ins w:id="133" w:author="夏灵芝" w:date="2014-08-04T10:14:00Z">
        <w:r w:rsidR="008745B6">
          <w:rPr>
            <w:rFonts w:ascii="宋体" w:hAnsi="宋体" w:hint="eastAsia"/>
            <w:color w:val="auto"/>
            <w:szCs w:val="24"/>
          </w:rPr>
          <w:t>是</w:t>
        </w:r>
      </w:ins>
      <w:r w:rsidR="00893F51" w:rsidRPr="00D305B9">
        <w:rPr>
          <w:rFonts w:ascii="宋体" w:hAnsi="宋体" w:hint="eastAsia"/>
          <w:color w:val="auto"/>
          <w:szCs w:val="24"/>
        </w:rPr>
        <w:t>指没有实物贵金属库存</w:t>
      </w:r>
      <w:r w:rsidR="00683B55">
        <w:rPr>
          <w:rFonts w:ascii="宋体" w:hAnsi="宋体" w:hint="eastAsia"/>
          <w:color w:val="auto"/>
          <w:szCs w:val="24"/>
        </w:rPr>
        <w:t>，</w:t>
      </w:r>
      <w:r w:rsidR="00D305B9" w:rsidRPr="00D305B9">
        <w:rPr>
          <w:rFonts w:ascii="宋体" w:hAnsi="宋体" w:hint="eastAsia"/>
          <w:color w:val="auto"/>
          <w:szCs w:val="24"/>
        </w:rPr>
        <w:t>可为客户</w:t>
      </w:r>
      <w:r w:rsidR="00D305B9" w:rsidRPr="00D305B9">
        <w:rPr>
          <w:rFonts w:ascii="宋体" w:hAnsi="宋体" w:hint="eastAsia"/>
          <w:szCs w:val="24"/>
        </w:rPr>
        <w:t>办理实物贵金属销售业务的本行网点</w:t>
      </w:r>
      <w:r w:rsidR="00893F51" w:rsidRPr="00D305B9">
        <w:rPr>
          <w:rFonts w:ascii="宋体" w:hAnsi="宋体" w:hint="eastAsia"/>
          <w:color w:val="auto"/>
          <w:szCs w:val="24"/>
        </w:rPr>
        <w:t>。</w:t>
      </w:r>
    </w:p>
    <w:p w:rsidR="00893F51" w:rsidRDefault="001C336E" w:rsidP="00C50F07">
      <w:pPr>
        <w:pStyle w:val="a5"/>
        <w:widowControl w:val="0"/>
        <w:numPr>
          <w:numberingChange w:id="134" w:author="强制办结" w:date="2014-08-04T09:46:00Z" w:original="第%1:7:39:条"/>
        </w:numPr>
        <w:snapToGrid w:val="0"/>
        <w:spacing w:before="0" w:after="0" w:line="360" w:lineRule="auto"/>
        <w:ind w:firstLineChars="200" w:firstLine="482"/>
        <w:jc w:val="both"/>
        <w:rPr>
          <w:rFonts w:ascii="宋体" w:hAnsi="宋体" w:hint="eastAsia"/>
          <w:color w:val="auto"/>
          <w:szCs w:val="24"/>
        </w:rPr>
        <w:pPrChange w:id="135"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136" w:author="夏灵芝" w:date="2014-08-04T09:55:00Z">
        <w:r w:rsidRPr="001C336E">
          <w:rPr>
            <w:rFonts w:ascii="宋体" w:hAnsi="宋体" w:hint="eastAsia"/>
            <w:b/>
            <w:color w:val="auto"/>
            <w:szCs w:val="24"/>
            <w:rPrChange w:id="137" w:author="夏灵芝" w:date="2014-08-04T09:55:00Z">
              <w:rPr>
                <w:rFonts w:ascii="宋体" w:hAnsi="宋体" w:hint="eastAsia"/>
                <w:color w:val="auto"/>
                <w:szCs w:val="24"/>
              </w:rPr>
            </w:rPrChange>
          </w:rPr>
          <w:t>第七条</w:t>
        </w:r>
        <w:r>
          <w:rPr>
            <w:rFonts w:ascii="宋体" w:hAnsi="宋体" w:hint="eastAsia"/>
            <w:color w:val="auto"/>
            <w:szCs w:val="24"/>
          </w:rPr>
          <w:t xml:space="preserve"> </w:t>
        </w:r>
      </w:ins>
      <w:r w:rsidR="00893F51">
        <w:rPr>
          <w:rFonts w:ascii="宋体" w:hAnsi="宋体" w:hint="eastAsia"/>
          <w:color w:val="auto"/>
          <w:szCs w:val="24"/>
        </w:rPr>
        <w:t>开办条件</w:t>
      </w:r>
      <w:ins w:id="138" w:author="夏灵芝" w:date="2014-08-04T09:56:00Z">
        <w:r w:rsidR="00B7034C">
          <w:rPr>
            <w:rFonts w:ascii="宋体" w:hAnsi="宋体" w:hint="eastAsia"/>
            <w:color w:val="auto"/>
            <w:szCs w:val="24"/>
          </w:rPr>
          <w:t>。</w:t>
        </w:r>
      </w:ins>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39" w:author="夏灵芝" w:date="2014-08-04T10:05:00Z">
          <w:pPr>
            <w:pStyle w:val="a5"/>
            <w:widowControl w:val="0"/>
            <w:snapToGrid w:val="0"/>
            <w:spacing w:beforeLines="50" w:before="156" w:afterLines="50" w:after="156" w:line="360" w:lineRule="auto"/>
            <w:ind w:firstLineChars="250" w:firstLine="600"/>
            <w:jc w:val="both"/>
          </w:pPr>
        </w:pPrChange>
      </w:pPr>
      <w:r>
        <w:rPr>
          <w:rFonts w:ascii="宋体" w:hAnsi="宋体" w:hint="eastAsia"/>
          <w:color w:val="auto"/>
          <w:szCs w:val="24"/>
        </w:rPr>
        <w:t>（一）分支机构开办实物贵金属买卖业务须上报总行备案；</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40" w:author="夏灵芝" w:date="2014-08-04T10:05:00Z">
          <w:pPr>
            <w:pStyle w:val="a5"/>
            <w:widowControl w:val="0"/>
            <w:snapToGrid w:val="0"/>
            <w:spacing w:beforeLines="50" w:before="156" w:afterLines="50" w:after="156" w:line="360" w:lineRule="auto"/>
            <w:ind w:firstLineChars="250" w:firstLine="600"/>
            <w:jc w:val="both"/>
          </w:pPr>
        </w:pPrChange>
      </w:pPr>
      <w:r>
        <w:rPr>
          <w:rFonts w:ascii="宋体" w:hAnsi="宋体" w:hint="eastAsia"/>
          <w:color w:val="auto"/>
          <w:szCs w:val="24"/>
        </w:rPr>
        <w:t>（二）</w:t>
      </w:r>
      <w:r w:rsidR="0097087B">
        <w:rPr>
          <w:rFonts w:ascii="宋体" w:hAnsi="宋体" w:hint="eastAsia"/>
          <w:color w:val="auto"/>
          <w:szCs w:val="24"/>
        </w:rPr>
        <w:t>开办实物贵金属买卖业务的分支机构须具有较强的业务管理水平及风险防范能力；</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41" w:author="夏灵芝" w:date="2014-08-04T10:05:00Z">
          <w:pPr>
            <w:pStyle w:val="a5"/>
            <w:widowControl w:val="0"/>
            <w:snapToGrid w:val="0"/>
            <w:spacing w:beforeLines="50" w:before="156" w:afterLines="50" w:after="156" w:line="360" w:lineRule="auto"/>
            <w:ind w:firstLineChars="250" w:firstLine="600"/>
            <w:jc w:val="both"/>
          </w:pPr>
        </w:pPrChange>
      </w:pPr>
      <w:r>
        <w:rPr>
          <w:rFonts w:ascii="宋体" w:hAnsi="宋体" w:hint="eastAsia"/>
          <w:color w:val="auto"/>
          <w:szCs w:val="24"/>
        </w:rPr>
        <w:t>（三）分支机构对提金网点的选择应综合考虑地理位置、客户资源、业务量、网点硬件设施、安全保卫等因素；</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42" w:author="夏灵芝" w:date="2014-08-04T10:05:00Z">
          <w:pPr>
            <w:pStyle w:val="a5"/>
            <w:widowControl w:val="0"/>
            <w:snapToGrid w:val="0"/>
            <w:spacing w:beforeLines="50" w:before="156" w:afterLines="50" w:after="156" w:line="360" w:lineRule="auto"/>
            <w:ind w:firstLineChars="250" w:firstLine="600"/>
            <w:jc w:val="both"/>
          </w:pPr>
        </w:pPrChange>
      </w:pPr>
      <w:r>
        <w:rPr>
          <w:rFonts w:ascii="宋体" w:hAnsi="宋体" w:hint="eastAsia"/>
          <w:color w:val="auto"/>
          <w:szCs w:val="24"/>
        </w:rPr>
        <w:t>（四）</w:t>
      </w:r>
      <w:r w:rsidR="0097087B">
        <w:rPr>
          <w:rFonts w:ascii="宋体" w:hAnsi="宋体" w:hint="eastAsia"/>
          <w:color w:val="auto"/>
          <w:szCs w:val="24"/>
        </w:rPr>
        <w:t>分支机构从事实物贵金属买卖业务的各类经办人员须在开办前经过必要的业务培训。</w:t>
      </w:r>
    </w:p>
    <w:p w:rsidR="001C336E" w:rsidRDefault="001C336E" w:rsidP="00C50F07">
      <w:pPr>
        <w:numPr>
          <w:ins w:id="143" w:author="夏灵芝" w:date="2014-08-04T09:48:00Z"/>
        </w:numPr>
        <w:spacing w:after="0" w:line="360" w:lineRule="auto"/>
        <w:ind w:left="0"/>
        <w:rPr>
          <w:ins w:id="144" w:author="夏灵芝" w:date="2014-08-04T09:48:00Z"/>
          <w:rFonts w:ascii="黑体" w:eastAsia="黑体" w:hint="eastAsia"/>
          <w:sz w:val="24"/>
          <w:szCs w:val="24"/>
          <w:lang w:eastAsia="zh-CN"/>
        </w:rPr>
        <w:pPrChange w:id="145" w:author="夏灵芝" w:date="2014-08-04T10:05:00Z">
          <w:pPr>
            <w:pStyle w:val="1"/>
            <w:numPr>
              <w:numId w:val="2"/>
            </w:numPr>
            <w:tabs>
              <w:tab w:val="num" w:pos="1155"/>
            </w:tabs>
            <w:spacing w:beforeLines="100" w:before="312" w:afterLines="100" w:after="312" w:line="360" w:lineRule="auto"/>
            <w:ind w:left="1155" w:hanging="1155"/>
            <w:jc w:val="center"/>
          </w:pPr>
        </w:pPrChange>
      </w:pPr>
      <w:bookmarkStart w:id="146" w:name="_Toc306176851"/>
    </w:p>
    <w:p w:rsidR="00893F51" w:rsidRPr="001C336E" w:rsidRDefault="001C336E" w:rsidP="00C50F07">
      <w:pPr>
        <w:numPr>
          <w:numberingChange w:id="147" w:author="强制办结" w:date="2014-08-04T09:46:00Z" w:original="第%1:4:39:章"/>
        </w:numPr>
        <w:spacing w:after="0" w:line="360" w:lineRule="auto"/>
        <w:ind w:left="0"/>
        <w:jc w:val="center"/>
        <w:rPr>
          <w:rFonts w:ascii="黑体" w:eastAsia="黑体" w:hint="eastAsia"/>
          <w:sz w:val="24"/>
          <w:szCs w:val="24"/>
          <w:lang w:eastAsia="zh-CN"/>
          <w:rPrChange w:id="148" w:author="夏灵芝" w:date="2014-08-04T09:48:00Z">
            <w:rPr>
              <w:rFonts w:hint="eastAsia"/>
              <w:b w:val="0"/>
              <w:bCs/>
              <w:lang w:eastAsia="zh-CN"/>
            </w:rPr>
          </w:rPrChange>
        </w:rPr>
        <w:pPrChange w:id="149" w:author="夏灵芝" w:date="2014-08-04T10:05:00Z">
          <w:pPr>
            <w:pStyle w:val="1"/>
            <w:numPr>
              <w:numId w:val="2"/>
            </w:numPr>
            <w:tabs>
              <w:tab w:val="num" w:pos="1155"/>
            </w:tabs>
            <w:spacing w:beforeLines="100" w:before="312" w:afterLines="100" w:after="312" w:line="360" w:lineRule="auto"/>
            <w:ind w:left="1155" w:hanging="1155"/>
            <w:jc w:val="center"/>
          </w:pPr>
        </w:pPrChange>
      </w:pPr>
      <w:ins w:id="150" w:author="夏灵芝" w:date="2014-08-04T09:48:00Z">
        <w:r>
          <w:rPr>
            <w:rFonts w:ascii="黑体" w:eastAsia="黑体" w:hint="eastAsia"/>
            <w:sz w:val="24"/>
            <w:szCs w:val="24"/>
            <w:lang w:eastAsia="zh-CN"/>
          </w:rPr>
          <w:t xml:space="preserve">第四章  </w:t>
        </w:r>
      </w:ins>
      <w:r w:rsidR="00D73FA0" w:rsidRPr="001C336E">
        <w:rPr>
          <w:rFonts w:ascii="黑体" w:eastAsia="黑体" w:hint="eastAsia"/>
          <w:sz w:val="24"/>
          <w:szCs w:val="24"/>
          <w:lang w:eastAsia="zh-CN"/>
          <w:rPrChange w:id="151" w:author="夏灵芝" w:date="2014-08-04T09:48:00Z">
            <w:rPr>
              <w:rFonts w:hint="eastAsia"/>
              <w:b w:val="0"/>
              <w:lang w:eastAsia="zh-CN"/>
            </w:rPr>
          </w:rPrChange>
        </w:rPr>
        <w:t>业务管理</w:t>
      </w:r>
      <w:bookmarkEnd w:id="146"/>
    </w:p>
    <w:p w:rsidR="00893F51" w:rsidRDefault="00B7034C" w:rsidP="00C50F07">
      <w:pPr>
        <w:pStyle w:val="a5"/>
        <w:widowControl w:val="0"/>
        <w:numPr>
          <w:numberingChange w:id="152" w:author="强制办结" w:date="2014-08-04T09:46:00Z" w:original="第%1:8:39:条"/>
        </w:numPr>
        <w:snapToGrid w:val="0"/>
        <w:spacing w:before="0" w:after="0" w:line="360" w:lineRule="auto"/>
        <w:ind w:firstLineChars="200" w:firstLine="482"/>
        <w:jc w:val="both"/>
        <w:rPr>
          <w:rFonts w:ascii="宋体" w:hAnsi="宋体" w:hint="eastAsia"/>
          <w:color w:val="auto"/>
          <w:szCs w:val="24"/>
        </w:rPr>
        <w:pPrChange w:id="153"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154" w:author="夏灵芝" w:date="2014-08-04T09:57:00Z">
        <w:r w:rsidRPr="00B7034C">
          <w:rPr>
            <w:rFonts w:ascii="宋体" w:hAnsi="宋体" w:hint="eastAsia"/>
            <w:b/>
            <w:color w:val="auto"/>
            <w:szCs w:val="24"/>
            <w:rPrChange w:id="155" w:author="夏灵芝" w:date="2014-08-04T09:57:00Z">
              <w:rPr>
                <w:rFonts w:ascii="宋体" w:hAnsi="宋体" w:hint="eastAsia"/>
                <w:color w:val="auto"/>
                <w:szCs w:val="24"/>
              </w:rPr>
            </w:rPrChange>
          </w:rPr>
          <w:t>第八条</w:t>
        </w:r>
      </w:ins>
      <w:r w:rsidR="00893F51">
        <w:rPr>
          <w:rFonts w:ascii="宋体" w:hAnsi="宋体" w:hint="eastAsia"/>
          <w:color w:val="auto"/>
          <w:szCs w:val="24"/>
        </w:rPr>
        <w:t xml:space="preserve"> 本行对实物贵金属买卖业务的规模、年度经营计划和</w:t>
      </w:r>
      <w:r w:rsidR="00893F51" w:rsidRPr="00D73FA0">
        <w:rPr>
          <w:rFonts w:ascii="宋体" w:hAnsi="宋体" w:hint="eastAsia"/>
          <w:color w:val="auto"/>
          <w:szCs w:val="24"/>
        </w:rPr>
        <w:t>库存数量</w:t>
      </w:r>
      <w:r w:rsidR="00893F51">
        <w:rPr>
          <w:rFonts w:ascii="宋体" w:hAnsi="宋体" w:hint="eastAsia"/>
          <w:color w:val="auto"/>
          <w:szCs w:val="24"/>
        </w:rPr>
        <w:t>等业务指标实行额度管理，各分支机构须在总行核定的额度范围内开展实物贵金属买卖业务。</w:t>
      </w:r>
    </w:p>
    <w:p w:rsidR="00893F51" w:rsidRDefault="00B7034C" w:rsidP="00C50F07">
      <w:pPr>
        <w:pStyle w:val="a5"/>
        <w:widowControl w:val="0"/>
        <w:numPr>
          <w:numberingChange w:id="156" w:author="强制办结" w:date="2014-08-04T09:46:00Z" w:original="第%1:9:39:条"/>
        </w:numPr>
        <w:snapToGrid w:val="0"/>
        <w:spacing w:before="0" w:after="0" w:line="360" w:lineRule="auto"/>
        <w:ind w:firstLineChars="200" w:firstLine="482"/>
        <w:jc w:val="both"/>
        <w:rPr>
          <w:rFonts w:ascii="宋体" w:hAnsi="宋体" w:hint="eastAsia"/>
          <w:color w:val="auto"/>
          <w:szCs w:val="24"/>
        </w:rPr>
        <w:pPrChange w:id="157"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158" w:author="夏灵芝" w:date="2014-08-04T09:57:00Z">
        <w:r w:rsidRPr="00B7034C">
          <w:rPr>
            <w:rFonts w:ascii="宋体" w:hAnsi="宋体" w:hint="eastAsia"/>
            <w:b/>
            <w:color w:val="auto"/>
            <w:szCs w:val="24"/>
            <w:rPrChange w:id="159" w:author="夏灵芝" w:date="2014-08-04T09:57:00Z">
              <w:rPr>
                <w:rFonts w:ascii="宋体" w:hAnsi="宋体" w:hint="eastAsia"/>
                <w:color w:val="auto"/>
                <w:szCs w:val="24"/>
              </w:rPr>
            </w:rPrChange>
          </w:rPr>
          <w:t>第九条</w:t>
        </w:r>
        <w:r>
          <w:rPr>
            <w:rFonts w:ascii="宋体" w:hAnsi="宋体" w:hint="eastAsia"/>
            <w:color w:val="auto"/>
            <w:szCs w:val="24"/>
          </w:rPr>
          <w:t xml:space="preserve"> </w:t>
        </w:r>
      </w:ins>
      <w:r w:rsidR="00893F51">
        <w:rPr>
          <w:rFonts w:ascii="宋体" w:hAnsi="宋体" w:hint="eastAsia"/>
          <w:color w:val="auto"/>
          <w:szCs w:val="24"/>
        </w:rPr>
        <w:t>实物贵金属买卖业务的数量统计分为出售数量和回购数量，以克为统计单位。出售数量是</w:t>
      </w:r>
      <w:ins w:id="160" w:author="夏灵芝" w:date="2014-08-04T09:58:00Z">
        <w:r>
          <w:rPr>
            <w:rFonts w:ascii="宋体" w:hAnsi="宋体" w:hint="eastAsia"/>
            <w:color w:val="auto"/>
            <w:szCs w:val="24"/>
          </w:rPr>
          <w:t>由</w:t>
        </w:r>
      </w:ins>
      <w:r w:rsidR="00893F51">
        <w:rPr>
          <w:rFonts w:ascii="宋体" w:hAnsi="宋体" w:hint="eastAsia"/>
          <w:color w:val="auto"/>
          <w:szCs w:val="24"/>
        </w:rPr>
        <w:t>分支机构对客户出售实物贵金属所产生；回购数量是</w:t>
      </w:r>
      <w:ins w:id="161" w:author="夏灵芝" w:date="2014-08-04T09:58:00Z">
        <w:r>
          <w:rPr>
            <w:rFonts w:ascii="宋体" w:hAnsi="宋体" w:hint="eastAsia"/>
            <w:color w:val="auto"/>
            <w:szCs w:val="24"/>
          </w:rPr>
          <w:t>由</w:t>
        </w:r>
      </w:ins>
      <w:r w:rsidR="00893F51">
        <w:rPr>
          <w:rFonts w:ascii="宋体" w:hAnsi="宋体" w:hint="eastAsia"/>
          <w:color w:val="auto"/>
          <w:szCs w:val="24"/>
        </w:rPr>
        <w:t>分支机构对客户买入实物贵金属所产生。</w:t>
      </w:r>
    </w:p>
    <w:p w:rsidR="00800EF3" w:rsidRDefault="00B7034C" w:rsidP="00C50F07">
      <w:pPr>
        <w:pStyle w:val="a5"/>
        <w:widowControl w:val="0"/>
        <w:numPr>
          <w:numberingChange w:id="162" w:author="强制办结" w:date="2014-08-04T09:46:00Z" w:original="第%1:10:39:条"/>
        </w:numPr>
        <w:snapToGrid w:val="0"/>
        <w:spacing w:before="0" w:after="0" w:line="360" w:lineRule="auto"/>
        <w:ind w:firstLineChars="200" w:firstLine="482"/>
        <w:jc w:val="both"/>
        <w:rPr>
          <w:rFonts w:ascii="宋体" w:hAnsi="宋体" w:hint="eastAsia"/>
          <w:color w:val="auto"/>
          <w:szCs w:val="24"/>
        </w:rPr>
        <w:pPrChange w:id="163"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164" w:author="夏灵芝" w:date="2014-08-04T09:57:00Z">
        <w:r w:rsidRPr="00B7034C">
          <w:rPr>
            <w:rFonts w:ascii="宋体" w:hAnsi="宋体" w:hint="eastAsia"/>
            <w:b/>
            <w:color w:val="auto"/>
            <w:szCs w:val="24"/>
            <w:rPrChange w:id="165" w:author="夏灵芝" w:date="2014-08-04T09:57:00Z">
              <w:rPr>
                <w:rFonts w:ascii="宋体" w:hAnsi="宋体" w:hint="eastAsia"/>
                <w:color w:val="auto"/>
                <w:szCs w:val="24"/>
              </w:rPr>
            </w:rPrChange>
          </w:rPr>
          <w:t>第十条</w:t>
        </w:r>
        <w:r>
          <w:rPr>
            <w:rFonts w:ascii="宋体" w:hAnsi="宋体" w:hint="eastAsia"/>
            <w:color w:val="auto"/>
            <w:szCs w:val="24"/>
          </w:rPr>
          <w:t xml:space="preserve"> </w:t>
        </w:r>
      </w:ins>
      <w:r w:rsidR="00800EF3">
        <w:rPr>
          <w:rFonts w:ascii="宋体" w:hAnsi="宋体" w:hint="eastAsia"/>
          <w:color w:val="auto"/>
          <w:szCs w:val="24"/>
        </w:rPr>
        <w:t>各分支机构</w:t>
      </w:r>
      <w:ins w:id="166" w:author="夏灵芝" w:date="2014-08-04T10:14:00Z">
        <w:r w:rsidR="008745B6">
          <w:rPr>
            <w:rFonts w:ascii="宋体" w:hAnsi="宋体" w:hint="eastAsia"/>
            <w:color w:val="auto"/>
            <w:szCs w:val="24"/>
          </w:rPr>
          <w:t>须</w:t>
        </w:r>
      </w:ins>
      <w:r w:rsidR="00800EF3">
        <w:rPr>
          <w:rFonts w:ascii="宋体" w:hAnsi="宋体" w:hint="eastAsia"/>
          <w:color w:val="auto"/>
          <w:szCs w:val="24"/>
        </w:rPr>
        <w:t>按照《南京银行税务管理办法》</w:t>
      </w:r>
      <w:r w:rsidR="00CA0A46">
        <w:rPr>
          <w:rFonts w:ascii="宋体" w:hAnsi="宋体" w:hint="eastAsia"/>
          <w:color w:val="auto"/>
          <w:szCs w:val="24"/>
        </w:rPr>
        <w:t>处理实物贵金属买卖业务相关纳税事宜，并</w:t>
      </w:r>
      <w:r w:rsidR="00800EF3">
        <w:rPr>
          <w:rFonts w:ascii="宋体" w:hAnsi="宋体" w:hint="eastAsia"/>
          <w:color w:val="auto"/>
          <w:szCs w:val="24"/>
        </w:rPr>
        <w:t>对增值税发票使用实施管理。</w:t>
      </w:r>
    </w:p>
    <w:p w:rsidR="00893F51" w:rsidRDefault="00B7034C" w:rsidP="00C50F07">
      <w:pPr>
        <w:pStyle w:val="a5"/>
        <w:widowControl w:val="0"/>
        <w:numPr>
          <w:numberingChange w:id="167" w:author="强制办结" w:date="2014-08-04T09:46:00Z" w:original="第%1:11:39:条"/>
        </w:numPr>
        <w:snapToGrid w:val="0"/>
        <w:spacing w:before="0" w:after="0" w:line="360" w:lineRule="auto"/>
        <w:ind w:firstLineChars="200" w:firstLine="482"/>
        <w:jc w:val="both"/>
        <w:rPr>
          <w:rFonts w:ascii="宋体" w:hAnsi="宋体" w:hint="eastAsia"/>
          <w:color w:val="auto"/>
          <w:szCs w:val="24"/>
        </w:rPr>
        <w:pPrChange w:id="168"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169" w:author="夏灵芝" w:date="2014-08-04T09:57:00Z">
        <w:r w:rsidRPr="00B7034C">
          <w:rPr>
            <w:rFonts w:ascii="宋体" w:hAnsi="宋体" w:hint="eastAsia"/>
            <w:b/>
            <w:color w:val="auto"/>
            <w:szCs w:val="24"/>
            <w:rPrChange w:id="170" w:author="夏灵芝" w:date="2014-08-04T09:57:00Z">
              <w:rPr>
                <w:rFonts w:ascii="宋体" w:hAnsi="宋体" w:hint="eastAsia"/>
                <w:color w:val="auto"/>
                <w:szCs w:val="24"/>
              </w:rPr>
            </w:rPrChange>
          </w:rPr>
          <w:t>第十一条</w:t>
        </w:r>
        <w:r>
          <w:rPr>
            <w:rFonts w:ascii="宋体" w:hAnsi="宋体" w:hint="eastAsia"/>
            <w:color w:val="auto"/>
            <w:szCs w:val="24"/>
          </w:rPr>
          <w:t xml:space="preserve"> </w:t>
        </w:r>
      </w:ins>
      <w:r w:rsidR="00893F51">
        <w:rPr>
          <w:rFonts w:ascii="宋体" w:hAnsi="宋体" w:hint="eastAsia"/>
          <w:color w:val="auto"/>
          <w:szCs w:val="24"/>
        </w:rPr>
        <w:t>库存与调拨</w:t>
      </w:r>
      <w:ins w:id="171" w:author="夏灵芝" w:date="2014-08-04T09:59:00Z">
        <w:r>
          <w:rPr>
            <w:rFonts w:ascii="宋体" w:hAnsi="宋体" w:hint="eastAsia"/>
            <w:color w:val="auto"/>
            <w:szCs w:val="24"/>
          </w:rPr>
          <w:t>。</w:t>
        </w:r>
      </w:ins>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72" w:author="夏灵芝" w:date="2014-08-04T10:05:00Z">
          <w:pPr>
            <w:pStyle w:val="a5"/>
            <w:widowControl w:val="0"/>
            <w:snapToGrid w:val="0"/>
            <w:spacing w:beforeLines="50" w:before="156" w:afterLines="50" w:after="156" w:line="360" w:lineRule="auto"/>
            <w:ind w:firstLineChars="150" w:firstLine="360"/>
            <w:jc w:val="both"/>
          </w:pPr>
        </w:pPrChange>
      </w:pPr>
      <w:r>
        <w:rPr>
          <w:rFonts w:ascii="宋体" w:hAnsi="宋体" w:hint="eastAsia"/>
          <w:color w:val="auto"/>
          <w:szCs w:val="24"/>
        </w:rPr>
        <w:t>（一）</w:t>
      </w:r>
      <w:r w:rsidR="00A105D5">
        <w:rPr>
          <w:rFonts w:ascii="宋体" w:hAnsi="宋体" w:hint="eastAsia"/>
          <w:color w:val="auto"/>
          <w:szCs w:val="24"/>
        </w:rPr>
        <w:t>实物贵金属产品交接须在指定库房进行，并由指定监交人负责监督交接的全过程；实物贵金属产品交接过程须有视频记录，须严格遵守《南京银行金库业务管理办法》和《南京银行营业网点安全管理办法》的有关规定保存图像资料；</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73" w:author="夏灵芝" w:date="2014-08-04T10:05:00Z">
          <w:pPr>
            <w:pStyle w:val="a5"/>
            <w:widowControl w:val="0"/>
            <w:snapToGrid w:val="0"/>
            <w:spacing w:beforeLines="50" w:before="156" w:afterLines="50" w:after="156" w:line="360" w:lineRule="auto"/>
            <w:ind w:firstLineChars="150" w:firstLine="360"/>
            <w:jc w:val="both"/>
          </w:pPr>
        </w:pPrChange>
      </w:pPr>
      <w:r>
        <w:rPr>
          <w:rFonts w:ascii="宋体" w:hAnsi="宋体" w:hint="eastAsia"/>
          <w:color w:val="auto"/>
          <w:szCs w:val="24"/>
        </w:rPr>
        <w:t>（二）</w:t>
      </w:r>
      <w:r w:rsidR="00A105D5">
        <w:rPr>
          <w:rFonts w:ascii="宋体" w:hAnsi="宋体" w:hint="eastAsia"/>
          <w:color w:val="auto"/>
          <w:szCs w:val="24"/>
        </w:rPr>
        <w:t>调拨须严格遵守南京银行运钞安全工作的有关规定及相关会计出纳业务制度；</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74" w:author="夏灵芝" w:date="2014-08-04T10:05:00Z">
          <w:pPr>
            <w:pStyle w:val="a5"/>
            <w:widowControl w:val="0"/>
            <w:snapToGrid w:val="0"/>
            <w:spacing w:beforeLines="50" w:before="156" w:afterLines="50" w:after="156" w:line="360" w:lineRule="auto"/>
            <w:ind w:firstLineChars="150" w:firstLine="360"/>
            <w:jc w:val="both"/>
          </w:pPr>
        </w:pPrChange>
      </w:pPr>
      <w:r>
        <w:rPr>
          <w:rFonts w:ascii="宋体" w:hAnsi="宋体" w:hint="eastAsia"/>
          <w:color w:val="auto"/>
          <w:szCs w:val="24"/>
        </w:rPr>
        <w:t>（三）</w:t>
      </w:r>
      <w:r w:rsidR="00A105D5">
        <w:rPr>
          <w:rFonts w:ascii="宋体" w:hAnsi="宋体" w:hint="eastAsia"/>
          <w:color w:val="auto"/>
          <w:szCs w:val="24"/>
        </w:rPr>
        <w:t>各分支机构实物贵金属产品管理参照南京银行现金管理的业务操作规程执行。</w:t>
      </w:r>
    </w:p>
    <w:p w:rsidR="00893F51" w:rsidRDefault="00B7034C" w:rsidP="00C50F07">
      <w:pPr>
        <w:pStyle w:val="a5"/>
        <w:widowControl w:val="0"/>
        <w:numPr>
          <w:numberingChange w:id="175" w:author="强制办结" w:date="2014-08-04T09:46:00Z" w:original="第%1:12:39:条"/>
        </w:numPr>
        <w:snapToGrid w:val="0"/>
        <w:spacing w:before="0" w:after="0" w:line="360" w:lineRule="auto"/>
        <w:ind w:firstLineChars="200" w:firstLine="482"/>
        <w:jc w:val="both"/>
        <w:rPr>
          <w:rFonts w:ascii="宋体" w:hAnsi="宋体" w:hint="eastAsia"/>
          <w:color w:val="auto"/>
          <w:szCs w:val="24"/>
        </w:rPr>
        <w:pPrChange w:id="176"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177" w:author="夏灵芝" w:date="2014-08-04T09:57:00Z">
        <w:r w:rsidRPr="00B7034C">
          <w:rPr>
            <w:rFonts w:ascii="宋体" w:hAnsi="宋体" w:hint="eastAsia"/>
            <w:b/>
            <w:color w:val="auto"/>
            <w:szCs w:val="24"/>
            <w:rPrChange w:id="178" w:author="夏灵芝" w:date="2014-08-04T09:57:00Z">
              <w:rPr>
                <w:rFonts w:ascii="宋体" w:hAnsi="宋体" w:hint="eastAsia"/>
                <w:color w:val="auto"/>
                <w:szCs w:val="24"/>
              </w:rPr>
            </w:rPrChange>
          </w:rPr>
          <w:t>第十二条</w:t>
        </w:r>
        <w:r>
          <w:rPr>
            <w:rFonts w:ascii="宋体" w:hAnsi="宋体" w:hint="eastAsia"/>
            <w:color w:val="auto"/>
            <w:szCs w:val="24"/>
          </w:rPr>
          <w:t xml:space="preserve"> </w:t>
        </w:r>
      </w:ins>
      <w:r w:rsidR="00893F51">
        <w:rPr>
          <w:rFonts w:ascii="宋体" w:hAnsi="宋体" w:hint="eastAsia"/>
          <w:color w:val="auto"/>
          <w:szCs w:val="24"/>
        </w:rPr>
        <w:t>贵金属出售</w:t>
      </w:r>
      <w:ins w:id="179" w:author="夏灵芝" w:date="2014-08-04T09:59:00Z">
        <w:r>
          <w:rPr>
            <w:rFonts w:ascii="宋体" w:hAnsi="宋体" w:hint="eastAsia"/>
            <w:color w:val="auto"/>
            <w:szCs w:val="24"/>
          </w:rPr>
          <w:t>。</w:t>
        </w:r>
      </w:ins>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80" w:author="夏灵芝" w:date="2014-08-04T10:05:00Z">
          <w:pPr>
            <w:pStyle w:val="a5"/>
            <w:widowControl w:val="0"/>
            <w:snapToGrid w:val="0"/>
            <w:spacing w:beforeLines="50" w:before="156" w:afterLines="50" w:after="156" w:line="360" w:lineRule="auto"/>
            <w:ind w:firstLineChars="250" w:firstLine="600"/>
            <w:jc w:val="both"/>
          </w:pPr>
        </w:pPrChange>
      </w:pPr>
      <w:r>
        <w:rPr>
          <w:rFonts w:ascii="宋体" w:hAnsi="宋体" w:hint="eastAsia"/>
          <w:color w:val="auto"/>
          <w:szCs w:val="24"/>
        </w:rPr>
        <w:t>投资者按照本行公布的销售价全额付款后，</w:t>
      </w:r>
      <w:r w:rsidR="00932952">
        <w:rPr>
          <w:rFonts w:ascii="宋体" w:hAnsi="宋体" w:hint="eastAsia"/>
          <w:color w:val="auto"/>
          <w:szCs w:val="24"/>
        </w:rPr>
        <w:t>销售</w:t>
      </w:r>
      <w:r>
        <w:rPr>
          <w:rFonts w:ascii="宋体" w:hAnsi="宋体" w:hint="eastAsia"/>
          <w:color w:val="auto"/>
          <w:szCs w:val="24"/>
        </w:rPr>
        <w:t>网点</w:t>
      </w:r>
      <w:r w:rsidR="00932952">
        <w:rPr>
          <w:rFonts w:ascii="宋体" w:hAnsi="宋体" w:hint="eastAsia"/>
          <w:color w:val="auto"/>
          <w:szCs w:val="24"/>
        </w:rPr>
        <w:t>须</w:t>
      </w:r>
      <w:r>
        <w:rPr>
          <w:rFonts w:ascii="宋体" w:hAnsi="宋体" w:hint="eastAsia"/>
          <w:color w:val="auto"/>
          <w:szCs w:val="24"/>
        </w:rPr>
        <w:t>提供交易凭证。</w:t>
      </w:r>
    </w:p>
    <w:p w:rsidR="00893F51" w:rsidRDefault="00B7034C" w:rsidP="00C50F07">
      <w:pPr>
        <w:pStyle w:val="a5"/>
        <w:widowControl w:val="0"/>
        <w:numPr>
          <w:numberingChange w:id="181" w:author="强制办结" w:date="2014-08-04T09:46:00Z" w:original="第%1:13:39:条"/>
        </w:numPr>
        <w:snapToGrid w:val="0"/>
        <w:spacing w:before="0" w:after="0" w:line="360" w:lineRule="auto"/>
        <w:ind w:firstLineChars="200" w:firstLine="482"/>
        <w:jc w:val="both"/>
        <w:rPr>
          <w:rFonts w:ascii="宋体" w:hAnsi="宋体" w:hint="eastAsia"/>
          <w:color w:val="auto"/>
          <w:szCs w:val="24"/>
        </w:rPr>
        <w:pPrChange w:id="182"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183" w:author="夏灵芝" w:date="2014-08-04T09:57:00Z">
        <w:r w:rsidRPr="00B7034C">
          <w:rPr>
            <w:rFonts w:ascii="宋体" w:hAnsi="宋体" w:hint="eastAsia"/>
            <w:b/>
            <w:color w:val="auto"/>
            <w:szCs w:val="24"/>
            <w:rPrChange w:id="184" w:author="夏灵芝" w:date="2014-08-04T09:57:00Z">
              <w:rPr>
                <w:rFonts w:ascii="宋体" w:hAnsi="宋体" w:hint="eastAsia"/>
                <w:color w:val="auto"/>
                <w:szCs w:val="24"/>
              </w:rPr>
            </w:rPrChange>
          </w:rPr>
          <w:t>第十三条</w:t>
        </w:r>
      </w:ins>
      <w:r w:rsidR="00893F51">
        <w:rPr>
          <w:rFonts w:ascii="宋体" w:hAnsi="宋体" w:hint="eastAsia"/>
          <w:color w:val="auto"/>
          <w:szCs w:val="24"/>
        </w:rPr>
        <w:t xml:space="preserve"> 贵金属代保管</w:t>
      </w:r>
      <w:ins w:id="185" w:author="夏灵芝" w:date="2014-08-04T09:59:00Z">
        <w:r>
          <w:rPr>
            <w:rFonts w:ascii="宋体" w:hAnsi="宋体" w:hint="eastAsia"/>
            <w:color w:val="auto"/>
            <w:szCs w:val="24"/>
          </w:rPr>
          <w:t>。</w:t>
        </w:r>
      </w:ins>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86" w:author="夏灵芝" w:date="2014-08-04T10:05:00Z">
          <w:pPr>
            <w:pStyle w:val="a5"/>
            <w:widowControl w:val="0"/>
            <w:snapToGrid w:val="0"/>
            <w:spacing w:beforeLines="50" w:before="156" w:afterLines="50" w:after="156" w:line="360" w:lineRule="auto"/>
            <w:ind w:firstLineChars="250" w:firstLine="600"/>
            <w:jc w:val="both"/>
          </w:pPr>
        </w:pPrChange>
      </w:pPr>
      <w:r>
        <w:rPr>
          <w:rFonts w:ascii="宋体" w:hAnsi="宋体" w:hint="eastAsia"/>
          <w:color w:val="auto"/>
          <w:szCs w:val="24"/>
        </w:rPr>
        <w:lastRenderedPageBreak/>
        <w:t>投资者在本行购买且未办理</w:t>
      </w:r>
      <w:r w:rsidR="00932952" w:rsidRPr="006E1D97">
        <w:rPr>
          <w:rFonts w:ascii="宋体" w:hAnsi="宋体" w:hint="eastAsia"/>
          <w:szCs w:val="24"/>
        </w:rPr>
        <w:t>提金业务</w:t>
      </w:r>
      <w:r>
        <w:rPr>
          <w:rFonts w:ascii="宋体" w:hAnsi="宋体" w:hint="eastAsia"/>
          <w:color w:val="auto"/>
          <w:szCs w:val="24"/>
        </w:rPr>
        <w:t>的贵金属可申请代保管服务，并提供交易凭证。</w:t>
      </w:r>
    </w:p>
    <w:p w:rsidR="00893F51" w:rsidRDefault="00B7034C" w:rsidP="00C50F07">
      <w:pPr>
        <w:pStyle w:val="a5"/>
        <w:widowControl w:val="0"/>
        <w:numPr>
          <w:numberingChange w:id="187" w:author="强制办结" w:date="2014-08-04T09:46:00Z" w:original="第%1:14:39:条"/>
        </w:numPr>
        <w:snapToGrid w:val="0"/>
        <w:spacing w:before="0" w:after="0" w:line="360" w:lineRule="auto"/>
        <w:ind w:firstLineChars="200" w:firstLine="482"/>
        <w:jc w:val="both"/>
        <w:rPr>
          <w:rFonts w:ascii="宋体" w:hAnsi="宋体" w:hint="eastAsia"/>
          <w:color w:val="auto"/>
          <w:szCs w:val="24"/>
        </w:rPr>
        <w:pPrChange w:id="188"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189" w:author="夏灵芝" w:date="2014-08-04T09:57:00Z">
        <w:r w:rsidRPr="00B7034C">
          <w:rPr>
            <w:rFonts w:ascii="宋体" w:hAnsi="宋体" w:hint="eastAsia"/>
            <w:b/>
            <w:color w:val="auto"/>
            <w:szCs w:val="24"/>
            <w:rPrChange w:id="190" w:author="夏灵芝" w:date="2014-08-04T09:57:00Z">
              <w:rPr>
                <w:rFonts w:ascii="宋体" w:hAnsi="宋体" w:hint="eastAsia"/>
                <w:color w:val="auto"/>
                <w:szCs w:val="24"/>
              </w:rPr>
            </w:rPrChange>
          </w:rPr>
          <w:t>第十四条</w:t>
        </w:r>
      </w:ins>
      <w:r w:rsidR="00893F51">
        <w:rPr>
          <w:rFonts w:ascii="宋体" w:hAnsi="宋体" w:hint="eastAsia"/>
          <w:color w:val="auto"/>
          <w:szCs w:val="24"/>
        </w:rPr>
        <w:t xml:space="preserve"> 贵金属回购</w:t>
      </w:r>
      <w:ins w:id="191" w:author="夏灵芝" w:date="2014-08-04T09:59:00Z">
        <w:r>
          <w:rPr>
            <w:rFonts w:ascii="宋体" w:hAnsi="宋体" w:hint="eastAsia"/>
            <w:color w:val="auto"/>
            <w:szCs w:val="24"/>
          </w:rPr>
          <w:t>。</w:t>
        </w:r>
      </w:ins>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92"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投资者可按照本行公布的回购价办理实物贵金属</w:t>
      </w:r>
      <w:del w:id="193" w:author="夏灵芝" w:date="2014-08-04T10:00:00Z">
        <w:r w:rsidDel="00B7034C">
          <w:rPr>
            <w:rFonts w:ascii="宋体" w:hAnsi="宋体" w:hint="eastAsia"/>
            <w:color w:val="auto"/>
            <w:szCs w:val="24"/>
          </w:rPr>
          <w:delText>的</w:delText>
        </w:r>
      </w:del>
      <w:r>
        <w:rPr>
          <w:rFonts w:ascii="宋体" w:hAnsi="宋体" w:hint="eastAsia"/>
          <w:color w:val="auto"/>
          <w:szCs w:val="24"/>
        </w:rPr>
        <w:t>回购，实物贵金属的回购仅限于本行指定提金网点办理。</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94"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（一）回购的实物贵金属产品必须按照业务合作方规定的鉴定流程进行鉴定，鉴定合格的予以回购</w:t>
      </w:r>
      <w:r w:rsidR="004F58FF">
        <w:rPr>
          <w:rFonts w:ascii="宋体" w:hAnsi="宋体" w:hint="eastAsia"/>
          <w:color w:val="auto"/>
          <w:szCs w:val="24"/>
        </w:rPr>
        <w:t>，与业务合作方约定无需鉴定的除外</w:t>
      </w:r>
      <w:r>
        <w:rPr>
          <w:rFonts w:ascii="宋体" w:hAnsi="宋体" w:hint="eastAsia"/>
          <w:color w:val="auto"/>
          <w:szCs w:val="24"/>
        </w:rPr>
        <w:t>；</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95"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（二）回购的实物贵金属产品原则上不得再对外销售，与业务合作方约定可以销售的除外；</w:t>
      </w:r>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196"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（三）非我行代理卖出的实物贵金属产品暂不予以回购，与业务合作方约定可以回购的除外；</w:t>
      </w:r>
    </w:p>
    <w:p w:rsidR="00893F51" w:rsidRDefault="00B7034C" w:rsidP="00C50F07">
      <w:pPr>
        <w:pStyle w:val="a5"/>
        <w:widowControl w:val="0"/>
        <w:numPr>
          <w:numberingChange w:id="197" w:author="强制办结" w:date="2014-08-04T09:46:00Z" w:original="第%1:15:39:条"/>
        </w:numPr>
        <w:snapToGrid w:val="0"/>
        <w:spacing w:before="0" w:after="0" w:line="360" w:lineRule="auto"/>
        <w:ind w:firstLineChars="200" w:firstLine="482"/>
        <w:jc w:val="both"/>
        <w:rPr>
          <w:rFonts w:ascii="宋体" w:hAnsi="宋体" w:hint="eastAsia"/>
          <w:color w:val="auto"/>
          <w:szCs w:val="24"/>
        </w:rPr>
        <w:pPrChange w:id="198"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199" w:author="夏灵芝" w:date="2014-08-04T09:57:00Z">
        <w:r w:rsidRPr="00B7034C">
          <w:rPr>
            <w:rFonts w:ascii="宋体" w:hAnsi="宋体" w:hint="eastAsia"/>
            <w:b/>
            <w:color w:val="auto"/>
            <w:szCs w:val="24"/>
            <w:rPrChange w:id="200" w:author="夏灵芝" w:date="2014-08-04T09:57:00Z">
              <w:rPr>
                <w:rFonts w:ascii="宋体" w:hAnsi="宋体" w:hint="eastAsia"/>
                <w:color w:val="auto"/>
                <w:szCs w:val="24"/>
              </w:rPr>
            </w:rPrChange>
          </w:rPr>
          <w:t>第十五条</w:t>
        </w:r>
      </w:ins>
      <w:r w:rsidR="00893F51">
        <w:rPr>
          <w:rFonts w:ascii="宋体" w:hAnsi="宋体" w:hint="eastAsia"/>
          <w:color w:val="auto"/>
          <w:szCs w:val="24"/>
        </w:rPr>
        <w:t xml:space="preserve"> 破损金处置</w:t>
      </w:r>
      <w:ins w:id="201" w:author="夏灵芝" w:date="2014-08-04T09:59:00Z">
        <w:r>
          <w:rPr>
            <w:rFonts w:ascii="宋体" w:hAnsi="宋体" w:hint="eastAsia"/>
            <w:color w:val="auto"/>
            <w:szCs w:val="24"/>
          </w:rPr>
          <w:t>。</w:t>
        </w:r>
      </w:ins>
    </w:p>
    <w:p w:rsidR="00893F51" w:rsidRDefault="00893F51" w:rsidP="00C50F07">
      <w:pPr>
        <w:pStyle w:val="a5"/>
        <w:widowControl w:val="0"/>
        <w:snapToGrid w:val="0"/>
        <w:spacing w:before="0" w:after="0" w:line="360" w:lineRule="auto"/>
        <w:ind w:firstLineChars="200" w:firstLine="480"/>
        <w:jc w:val="both"/>
        <w:rPr>
          <w:rFonts w:ascii="宋体" w:hAnsi="宋体" w:hint="eastAsia"/>
          <w:color w:val="auto"/>
          <w:szCs w:val="24"/>
        </w:rPr>
        <w:pPrChange w:id="202" w:author="夏灵芝" w:date="2014-08-04T10:05:00Z">
          <w:pPr>
            <w:pStyle w:val="a5"/>
            <w:widowControl w:val="0"/>
            <w:snapToGrid w:val="0"/>
            <w:spacing w:beforeLines="50" w:before="156" w:afterLines="50" w:after="156" w:line="360" w:lineRule="auto"/>
            <w:ind w:firstLineChars="200" w:firstLine="480"/>
            <w:jc w:val="both"/>
          </w:pPr>
        </w:pPrChange>
      </w:pPr>
      <w:r>
        <w:rPr>
          <w:rFonts w:ascii="宋体" w:hAnsi="宋体" w:hint="eastAsia"/>
          <w:color w:val="auto"/>
          <w:szCs w:val="24"/>
        </w:rPr>
        <w:t>实物贵金属产品因外观变形、包装破损等情况，不能继续对外销售的，必须逐级上缴至各分支机构指定金库，由业务合作方统一收回。</w:t>
      </w:r>
    </w:p>
    <w:p w:rsidR="001C336E" w:rsidRDefault="001C336E" w:rsidP="00C50F07">
      <w:pPr>
        <w:numPr>
          <w:ins w:id="203" w:author="夏灵芝" w:date="2014-08-04T09:49:00Z"/>
        </w:numPr>
        <w:spacing w:after="0" w:line="360" w:lineRule="auto"/>
        <w:ind w:left="0"/>
        <w:jc w:val="center"/>
        <w:rPr>
          <w:ins w:id="204" w:author="夏灵芝" w:date="2014-08-04T09:49:00Z"/>
          <w:rFonts w:ascii="黑体" w:eastAsia="黑体" w:hint="eastAsia"/>
          <w:sz w:val="24"/>
          <w:szCs w:val="24"/>
          <w:lang w:eastAsia="zh-CN"/>
        </w:rPr>
        <w:pPrChange w:id="205" w:author="夏灵芝" w:date="2014-08-04T10:05:00Z">
          <w:pPr>
            <w:pStyle w:val="1"/>
            <w:numPr>
              <w:numId w:val="2"/>
            </w:numPr>
            <w:tabs>
              <w:tab w:val="num" w:pos="1155"/>
            </w:tabs>
            <w:spacing w:beforeLines="100" w:before="312" w:afterLines="100" w:after="312" w:line="360" w:lineRule="auto"/>
            <w:ind w:left="1155" w:hanging="1155"/>
            <w:jc w:val="center"/>
          </w:pPr>
        </w:pPrChange>
      </w:pPr>
      <w:bookmarkStart w:id="206" w:name="_Toc306176853"/>
    </w:p>
    <w:p w:rsidR="00893F51" w:rsidRPr="001C336E" w:rsidRDefault="001C336E" w:rsidP="00C50F07">
      <w:pPr>
        <w:numPr>
          <w:numberingChange w:id="207" w:author="强制办结" w:date="2014-08-04T09:46:00Z" w:original="第%1:5:39:章"/>
        </w:numPr>
        <w:spacing w:after="0" w:line="360" w:lineRule="auto"/>
        <w:ind w:left="0"/>
        <w:jc w:val="center"/>
        <w:rPr>
          <w:rFonts w:ascii="黑体" w:eastAsia="黑体" w:hint="eastAsia"/>
          <w:sz w:val="24"/>
          <w:szCs w:val="24"/>
          <w:lang w:eastAsia="zh-CN"/>
          <w:rPrChange w:id="208" w:author="夏灵芝" w:date="2014-08-04T09:48:00Z">
            <w:rPr>
              <w:rFonts w:hint="eastAsia"/>
              <w:b w:val="0"/>
              <w:lang w:eastAsia="zh-CN"/>
            </w:rPr>
          </w:rPrChange>
        </w:rPr>
        <w:pPrChange w:id="209" w:author="夏灵芝" w:date="2014-08-04T10:05:00Z">
          <w:pPr>
            <w:pStyle w:val="1"/>
            <w:numPr>
              <w:numId w:val="2"/>
            </w:numPr>
            <w:tabs>
              <w:tab w:val="num" w:pos="1155"/>
            </w:tabs>
            <w:spacing w:beforeLines="100" w:before="312" w:afterLines="100" w:after="312" w:line="360" w:lineRule="auto"/>
            <w:ind w:left="1155" w:hanging="1155"/>
            <w:jc w:val="center"/>
          </w:pPr>
        </w:pPrChange>
      </w:pPr>
      <w:ins w:id="210" w:author="夏灵芝" w:date="2014-08-04T09:48:00Z">
        <w:r w:rsidRPr="001C336E">
          <w:rPr>
            <w:rFonts w:ascii="黑体" w:eastAsia="黑体" w:hint="eastAsia"/>
            <w:sz w:val="24"/>
            <w:szCs w:val="24"/>
            <w:lang w:eastAsia="zh-CN"/>
            <w:rPrChange w:id="211" w:author="夏灵芝" w:date="2014-08-04T09:48:00Z">
              <w:rPr>
                <w:rFonts w:hint="eastAsia"/>
                <w:lang w:eastAsia="zh-CN"/>
              </w:rPr>
            </w:rPrChange>
          </w:rPr>
          <w:t>第五章</w:t>
        </w:r>
        <w:r w:rsidRPr="001C336E">
          <w:rPr>
            <w:rFonts w:ascii="黑体" w:eastAsia="黑体" w:hint="eastAsia"/>
            <w:sz w:val="24"/>
            <w:szCs w:val="24"/>
            <w:lang w:eastAsia="zh-CN"/>
            <w:rPrChange w:id="212" w:author="夏灵芝" w:date="2014-08-04T09:48:00Z">
              <w:rPr>
                <w:rFonts w:hint="eastAsia"/>
                <w:lang w:eastAsia="zh-CN"/>
              </w:rPr>
            </w:rPrChange>
          </w:rPr>
          <w:t xml:space="preserve">  </w:t>
        </w:r>
      </w:ins>
      <w:r w:rsidR="00893F51" w:rsidRPr="001C336E">
        <w:rPr>
          <w:rFonts w:ascii="黑体" w:eastAsia="黑体" w:hint="eastAsia"/>
          <w:sz w:val="24"/>
          <w:szCs w:val="24"/>
          <w:lang w:eastAsia="zh-CN"/>
          <w:rPrChange w:id="213" w:author="夏灵芝" w:date="2014-08-04T09:48:00Z">
            <w:rPr>
              <w:rFonts w:hint="eastAsia"/>
              <w:b w:val="0"/>
              <w:lang w:eastAsia="zh-CN"/>
            </w:rPr>
          </w:rPrChange>
        </w:rPr>
        <w:t>风险防范</w:t>
      </w:r>
      <w:bookmarkEnd w:id="206"/>
    </w:p>
    <w:p w:rsidR="00893F51" w:rsidRDefault="00B7034C" w:rsidP="00C50F07">
      <w:pPr>
        <w:pStyle w:val="a5"/>
        <w:widowControl w:val="0"/>
        <w:numPr>
          <w:numberingChange w:id="214" w:author="强制办结" w:date="2014-08-04T09:46:00Z" w:original="第%1:16:39:条"/>
        </w:numPr>
        <w:snapToGrid w:val="0"/>
        <w:spacing w:before="0" w:after="0" w:line="360" w:lineRule="auto"/>
        <w:ind w:firstLineChars="200" w:firstLine="482"/>
        <w:jc w:val="both"/>
        <w:rPr>
          <w:rFonts w:ascii="宋体" w:hAnsi="宋体" w:hint="eastAsia"/>
          <w:color w:val="auto"/>
          <w:szCs w:val="24"/>
        </w:rPr>
        <w:pPrChange w:id="215"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216" w:author="夏灵芝" w:date="2014-08-04T10:00:00Z">
        <w:r w:rsidRPr="00B7034C">
          <w:rPr>
            <w:rFonts w:ascii="宋体" w:hAnsi="宋体" w:hint="eastAsia"/>
            <w:b/>
            <w:color w:val="auto"/>
            <w:szCs w:val="24"/>
            <w:rPrChange w:id="217" w:author="夏灵芝" w:date="2014-08-04T10:01:00Z">
              <w:rPr>
                <w:rFonts w:ascii="宋体" w:hAnsi="宋体" w:hint="eastAsia"/>
                <w:color w:val="auto"/>
                <w:szCs w:val="24"/>
              </w:rPr>
            </w:rPrChange>
          </w:rPr>
          <w:t>第十六条</w:t>
        </w:r>
      </w:ins>
      <w:r w:rsidR="00893F51">
        <w:rPr>
          <w:rFonts w:ascii="宋体" w:hAnsi="宋体" w:hint="eastAsia"/>
          <w:color w:val="auto"/>
          <w:szCs w:val="24"/>
        </w:rPr>
        <w:t xml:space="preserve"> 各分支机构须严格按照规定办理贵金属买卖业务，健全贵金属买卖业务内部控制制度，防范经营风险、交易风险、道德风险和系统风险。</w:t>
      </w:r>
    </w:p>
    <w:p w:rsidR="00893F51" w:rsidRDefault="00B7034C" w:rsidP="00C50F07">
      <w:pPr>
        <w:pStyle w:val="a5"/>
        <w:widowControl w:val="0"/>
        <w:numPr>
          <w:numberingChange w:id="218" w:author="强制办结" w:date="2014-08-04T09:46:00Z" w:original="第%1:17:39:条"/>
        </w:numPr>
        <w:snapToGrid w:val="0"/>
        <w:spacing w:before="0" w:after="0" w:line="360" w:lineRule="auto"/>
        <w:ind w:firstLineChars="200" w:firstLine="482"/>
        <w:jc w:val="both"/>
        <w:rPr>
          <w:rFonts w:ascii="宋体" w:hAnsi="宋体" w:hint="eastAsia"/>
          <w:color w:val="auto"/>
          <w:szCs w:val="24"/>
        </w:rPr>
        <w:pPrChange w:id="219"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220" w:author="夏灵芝" w:date="2014-08-04T10:00:00Z">
        <w:r w:rsidRPr="00B7034C">
          <w:rPr>
            <w:rFonts w:ascii="宋体" w:hAnsi="宋体" w:hint="eastAsia"/>
            <w:b/>
            <w:color w:val="auto"/>
            <w:szCs w:val="24"/>
            <w:rPrChange w:id="221" w:author="夏灵芝" w:date="2014-08-04T10:01:00Z">
              <w:rPr>
                <w:rFonts w:ascii="宋体" w:hAnsi="宋体" w:hint="eastAsia"/>
                <w:color w:val="auto"/>
                <w:szCs w:val="24"/>
              </w:rPr>
            </w:rPrChange>
          </w:rPr>
          <w:t>第十七条</w:t>
        </w:r>
      </w:ins>
      <w:r w:rsidR="00893F51">
        <w:rPr>
          <w:rFonts w:ascii="宋体" w:hAnsi="宋体" w:hint="eastAsia"/>
          <w:color w:val="auto"/>
          <w:szCs w:val="24"/>
        </w:rPr>
        <w:t xml:space="preserve"> 各分支机构须建立市场分析决策制度，根据市场需求合理确定代销的实物贵金属产品和库存，有效防范经营风险。</w:t>
      </w:r>
    </w:p>
    <w:p w:rsidR="00893F51" w:rsidRDefault="00B7034C" w:rsidP="00C50F07">
      <w:pPr>
        <w:pStyle w:val="a5"/>
        <w:widowControl w:val="0"/>
        <w:numPr>
          <w:numberingChange w:id="222" w:author="强制办结" w:date="2014-08-04T09:46:00Z" w:original="第%1:18:39:条"/>
        </w:numPr>
        <w:snapToGrid w:val="0"/>
        <w:spacing w:before="0" w:after="0" w:line="360" w:lineRule="auto"/>
        <w:ind w:firstLineChars="200" w:firstLine="482"/>
        <w:jc w:val="both"/>
        <w:rPr>
          <w:rFonts w:ascii="宋体" w:hAnsi="宋体" w:hint="eastAsia"/>
          <w:color w:val="auto"/>
          <w:szCs w:val="24"/>
        </w:rPr>
        <w:pPrChange w:id="223"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224" w:author="夏灵芝" w:date="2014-08-04T10:00:00Z">
        <w:r w:rsidRPr="00B7034C">
          <w:rPr>
            <w:rFonts w:ascii="宋体" w:hAnsi="宋体" w:hint="eastAsia"/>
            <w:b/>
            <w:color w:val="auto"/>
            <w:szCs w:val="24"/>
            <w:rPrChange w:id="225" w:author="夏灵芝" w:date="2014-08-04T10:01:00Z">
              <w:rPr>
                <w:rFonts w:ascii="宋体" w:hAnsi="宋体" w:hint="eastAsia"/>
                <w:color w:val="auto"/>
                <w:szCs w:val="24"/>
              </w:rPr>
            </w:rPrChange>
          </w:rPr>
          <w:t>第十八条</w:t>
        </w:r>
      </w:ins>
      <w:r w:rsidR="00893F51">
        <w:rPr>
          <w:rFonts w:ascii="宋体" w:hAnsi="宋体" w:hint="eastAsia"/>
          <w:color w:val="auto"/>
          <w:szCs w:val="24"/>
        </w:rPr>
        <w:t xml:space="preserve"> 各分支机构须建立完善的系统应急机制，确保系统正常运行。制定应急方案、建立故障恢复制度，以应对通讯异常、系统异常等情况，有效防范系统风险。</w:t>
      </w:r>
    </w:p>
    <w:p w:rsidR="00893F51" w:rsidRDefault="00B7034C" w:rsidP="00C50F07">
      <w:pPr>
        <w:pStyle w:val="a5"/>
        <w:widowControl w:val="0"/>
        <w:numPr>
          <w:numberingChange w:id="226" w:author="强制办结" w:date="2014-08-04T09:46:00Z" w:original="第%1:19:39:条"/>
        </w:numPr>
        <w:snapToGrid w:val="0"/>
        <w:spacing w:before="0" w:after="0" w:line="360" w:lineRule="auto"/>
        <w:ind w:firstLineChars="200" w:firstLine="482"/>
        <w:jc w:val="both"/>
        <w:rPr>
          <w:rFonts w:ascii="宋体" w:hAnsi="宋体" w:hint="eastAsia"/>
          <w:color w:val="auto"/>
          <w:szCs w:val="24"/>
        </w:rPr>
        <w:pPrChange w:id="227"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228" w:author="夏灵芝" w:date="2014-08-04T10:00:00Z">
        <w:r w:rsidRPr="00B7034C">
          <w:rPr>
            <w:rFonts w:ascii="宋体" w:hAnsi="宋体" w:hint="eastAsia"/>
            <w:b/>
            <w:color w:val="auto"/>
            <w:szCs w:val="24"/>
            <w:rPrChange w:id="229" w:author="夏灵芝" w:date="2014-08-04T10:01:00Z">
              <w:rPr>
                <w:rFonts w:ascii="宋体" w:hAnsi="宋体" w:hint="eastAsia"/>
                <w:color w:val="auto"/>
                <w:szCs w:val="24"/>
              </w:rPr>
            </w:rPrChange>
          </w:rPr>
          <w:t>第十九条</w:t>
        </w:r>
      </w:ins>
      <w:r w:rsidR="00893F51">
        <w:rPr>
          <w:rFonts w:ascii="宋体" w:hAnsi="宋体" w:hint="eastAsia"/>
          <w:color w:val="auto"/>
          <w:szCs w:val="24"/>
        </w:rPr>
        <w:t xml:space="preserve"> 各分支机构须建立健全岗位权限管理、岗位程序制约、岗位监督。加强定期和不定期检查，有效防范道德风险。</w:t>
      </w:r>
    </w:p>
    <w:p w:rsidR="001C336E" w:rsidRDefault="001C336E" w:rsidP="00C50F07">
      <w:pPr>
        <w:numPr>
          <w:ins w:id="230" w:author="夏灵芝" w:date="2014-08-04T09:49:00Z"/>
        </w:numPr>
        <w:spacing w:after="0" w:line="360" w:lineRule="auto"/>
        <w:ind w:left="0"/>
        <w:jc w:val="center"/>
        <w:rPr>
          <w:ins w:id="231" w:author="夏灵芝" w:date="2014-08-04T09:49:00Z"/>
          <w:rFonts w:ascii="黑体" w:eastAsia="黑体" w:hint="eastAsia"/>
          <w:sz w:val="24"/>
          <w:szCs w:val="24"/>
          <w:lang w:eastAsia="zh-CN"/>
        </w:rPr>
        <w:pPrChange w:id="232" w:author="夏灵芝" w:date="2014-08-04T10:05:00Z">
          <w:pPr>
            <w:pStyle w:val="1"/>
            <w:numPr>
              <w:numId w:val="2"/>
            </w:numPr>
            <w:tabs>
              <w:tab w:val="num" w:pos="1155"/>
            </w:tabs>
            <w:spacing w:beforeLines="100" w:before="312" w:afterLines="100" w:after="312" w:line="360" w:lineRule="auto"/>
            <w:ind w:left="1155" w:hanging="1155"/>
            <w:jc w:val="center"/>
          </w:pPr>
        </w:pPrChange>
      </w:pPr>
      <w:bookmarkStart w:id="233" w:name="_Toc306176854"/>
    </w:p>
    <w:p w:rsidR="00893F51" w:rsidRPr="001C336E" w:rsidRDefault="001C336E" w:rsidP="00C50F07">
      <w:pPr>
        <w:numPr>
          <w:numberingChange w:id="234" w:author="强制办结" w:date="2014-08-04T09:46:00Z" w:original="第%1:6:39:章"/>
        </w:numPr>
        <w:spacing w:after="0" w:line="360" w:lineRule="auto"/>
        <w:ind w:left="0"/>
        <w:jc w:val="center"/>
        <w:rPr>
          <w:rFonts w:ascii="黑体" w:eastAsia="黑体" w:hint="eastAsia"/>
          <w:sz w:val="24"/>
          <w:szCs w:val="24"/>
          <w:lang w:eastAsia="zh-CN"/>
          <w:rPrChange w:id="235" w:author="夏灵芝" w:date="2014-08-04T09:49:00Z">
            <w:rPr>
              <w:rFonts w:hint="eastAsia"/>
              <w:b w:val="0"/>
              <w:lang w:eastAsia="zh-CN"/>
            </w:rPr>
          </w:rPrChange>
        </w:rPr>
        <w:pPrChange w:id="236" w:author="夏灵芝" w:date="2014-08-04T10:05:00Z">
          <w:pPr>
            <w:pStyle w:val="1"/>
            <w:numPr>
              <w:numId w:val="2"/>
            </w:numPr>
            <w:tabs>
              <w:tab w:val="num" w:pos="1155"/>
            </w:tabs>
            <w:spacing w:beforeLines="100" w:before="312" w:afterLines="100" w:after="312" w:line="360" w:lineRule="auto"/>
            <w:ind w:left="1155" w:hanging="1155"/>
            <w:jc w:val="center"/>
          </w:pPr>
        </w:pPrChange>
      </w:pPr>
      <w:ins w:id="237" w:author="夏灵芝" w:date="2014-08-04T09:49:00Z">
        <w:r w:rsidRPr="001C336E">
          <w:rPr>
            <w:rFonts w:ascii="黑体" w:eastAsia="黑体" w:hint="eastAsia"/>
            <w:sz w:val="24"/>
            <w:szCs w:val="24"/>
            <w:lang w:eastAsia="zh-CN"/>
            <w:rPrChange w:id="238" w:author="夏灵芝" w:date="2014-08-04T09:49:00Z">
              <w:rPr>
                <w:rFonts w:hint="eastAsia"/>
                <w:lang w:eastAsia="zh-CN"/>
              </w:rPr>
            </w:rPrChange>
          </w:rPr>
          <w:t>第六章</w:t>
        </w:r>
        <w:r w:rsidRPr="001C336E">
          <w:rPr>
            <w:rFonts w:ascii="黑体" w:eastAsia="黑体" w:hint="eastAsia"/>
            <w:sz w:val="24"/>
            <w:szCs w:val="24"/>
            <w:lang w:eastAsia="zh-CN"/>
            <w:rPrChange w:id="239" w:author="夏灵芝" w:date="2014-08-04T09:49:00Z">
              <w:rPr>
                <w:rFonts w:hint="eastAsia"/>
                <w:lang w:eastAsia="zh-CN"/>
              </w:rPr>
            </w:rPrChange>
          </w:rPr>
          <w:t xml:space="preserve">  </w:t>
        </w:r>
      </w:ins>
      <w:r w:rsidR="00893F51" w:rsidRPr="001C336E">
        <w:rPr>
          <w:rFonts w:ascii="黑体" w:eastAsia="黑体" w:hint="eastAsia"/>
          <w:sz w:val="24"/>
          <w:szCs w:val="24"/>
          <w:lang w:eastAsia="zh-CN"/>
          <w:rPrChange w:id="240" w:author="夏灵芝" w:date="2014-08-04T09:49:00Z">
            <w:rPr>
              <w:rFonts w:hint="eastAsia"/>
              <w:b w:val="0"/>
              <w:lang w:eastAsia="zh-CN"/>
            </w:rPr>
          </w:rPrChange>
        </w:rPr>
        <w:t>奖惩措施</w:t>
      </w:r>
      <w:bookmarkEnd w:id="233"/>
    </w:p>
    <w:p w:rsidR="00893F51" w:rsidRDefault="00B7034C" w:rsidP="00C50F07">
      <w:pPr>
        <w:pStyle w:val="a5"/>
        <w:widowControl w:val="0"/>
        <w:numPr>
          <w:numberingChange w:id="241" w:author="强制办结" w:date="2014-08-04T09:46:00Z" w:original="第%1:20:39:条"/>
        </w:numPr>
        <w:snapToGrid w:val="0"/>
        <w:spacing w:before="0" w:after="0" w:line="360" w:lineRule="auto"/>
        <w:ind w:firstLineChars="200" w:firstLine="482"/>
        <w:jc w:val="both"/>
        <w:rPr>
          <w:rFonts w:ascii="宋体" w:hAnsi="宋体" w:hint="eastAsia"/>
          <w:color w:val="auto"/>
          <w:szCs w:val="24"/>
        </w:rPr>
        <w:pPrChange w:id="242"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243" w:author="夏灵芝" w:date="2014-08-04T10:01:00Z">
        <w:r w:rsidRPr="00B7034C">
          <w:rPr>
            <w:rFonts w:ascii="宋体" w:hAnsi="宋体" w:hint="eastAsia"/>
            <w:b/>
            <w:color w:val="auto"/>
            <w:szCs w:val="24"/>
            <w:rPrChange w:id="244" w:author="夏灵芝" w:date="2014-08-04T10:02:00Z">
              <w:rPr>
                <w:rFonts w:ascii="宋体" w:hAnsi="宋体" w:hint="eastAsia"/>
                <w:color w:val="auto"/>
                <w:szCs w:val="24"/>
              </w:rPr>
            </w:rPrChange>
          </w:rPr>
          <w:t xml:space="preserve">第二十条 </w:t>
        </w:r>
      </w:ins>
      <w:r w:rsidR="00893F51">
        <w:rPr>
          <w:rFonts w:ascii="宋体" w:hAnsi="宋体" w:hint="eastAsia"/>
          <w:color w:val="auto"/>
          <w:szCs w:val="24"/>
        </w:rPr>
        <w:t>各分支机构须建立贵金属买卖业务综合考评机制和营销激励措施，对开展贵金属买卖业务业绩突出的单位和个人予以表彰和奖励。</w:t>
      </w:r>
    </w:p>
    <w:p w:rsidR="00893F51" w:rsidRDefault="00B7034C" w:rsidP="00C50F07">
      <w:pPr>
        <w:pStyle w:val="a5"/>
        <w:widowControl w:val="0"/>
        <w:numPr>
          <w:numberingChange w:id="245" w:author="强制办结" w:date="2014-08-04T09:46:00Z" w:original="第%1:21:39:条"/>
        </w:numPr>
        <w:snapToGrid w:val="0"/>
        <w:spacing w:before="0" w:after="0" w:line="360" w:lineRule="auto"/>
        <w:ind w:firstLineChars="200" w:firstLine="482"/>
        <w:jc w:val="both"/>
        <w:rPr>
          <w:rFonts w:ascii="宋体" w:hAnsi="宋体" w:hint="eastAsia"/>
          <w:color w:val="auto"/>
          <w:szCs w:val="24"/>
        </w:rPr>
        <w:pPrChange w:id="246"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247" w:author="夏灵芝" w:date="2014-08-04T10:02:00Z">
        <w:r w:rsidRPr="00B7034C">
          <w:rPr>
            <w:rFonts w:ascii="宋体" w:hAnsi="宋体" w:hint="eastAsia"/>
            <w:b/>
            <w:color w:val="auto"/>
            <w:szCs w:val="24"/>
            <w:rPrChange w:id="248" w:author="夏灵芝" w:date="2014-08-04T10:02:00Z">
              <w:rPr>
                <w:rFonts w:ascii="宋体" w:hAnsi="宋体" w:hint="eastAsia"/>
                <w:color w:val="auto"/>
                <w:szCs w:val="24"/>
              </w:rPr>
            </w:rPrChange>
          </w:rPr>
          <w:t>第二十一条</w:t>
        </w:r>
        <w:r>
          <w:rPr>
            <w:rFonts w:ascii="宋体" w:hAnsi="宋体" w:hint="eastAsia"/>
            <w:color w:val="auto"/>
            <w:szCs w:val="24"/>
          </w:rPr>
          <w:t xml:space="preserve"> </w:t>
        </w:r>
      </w:ins>
      <w:r w:rsidR="00893F51">
        <w:rPr>
          <w:rFonts w:ascii="宋体" w:hAnsi="宋体" w:hint="eastAsia"/>
          <w:color w:val="auto"/>
          <w:szCs w:val="24"/>
        </w:rPr>
        <w:t>各分支机构须加强实物贵金属产品管理，因人为原因导致</w:t>
      </w:r>
      <w:r w:rsidR="00893F51">
        <w:rPr>
          <w:rFonts w:ascii="宋体" w:hAnsi="宋体" w:hint="eastAsia"/>
          <w:color w:val="auto"/>
          <w:szCs w:val="24"/>
        </w:rPr>
        <w:lastRenderedPageBreak/>
        <w:t>实物贵金属产品破损，造成损失的，相关人员</w:t>
      </w:r>
      <w:ins w:id="249" w:author="夏灵芝" w:date="2014-08-04T10:02:00Z">
        <w:r>
          <w:rPr>
            <w:rFonts w:ascii="宋体" w:hAnsi="宋体" w:hint="eastAsia"/>
            <w:color w:val="auto"/>
            <w:szCs w:val="24"/>
          </w:rPr>
          <w:t>应</w:t>
        </w:r>
      </w:ins>
      <w:r w:rsidR="00893F51">
        <w:rPr>
          <w:rFonts w:ascii="宋体" w:hAnsi="宋体" w:hint="eastAsia"/>
          <w:color w:val="auto"/>
          <w:szCs w:val="24"/>
        </w:rPr>
        <w:t>承担责任。</w:t>
      </w:r>
    </w:p>
    <w:p w:rsidR="00893F51" w:rsidRDefault="00B7034C" w:rsidP="00C50F07">
      <w:pPr>
        <w:pStyle w:val="a5"/>
        <w:widowControl w:val="0"/>
        <w:numPr>
          <w:numberingChange w:id="250" w:author="强制办结" w:date="2014-08-04T09:46:00Z" w:original="第%1:22:39:条"/>
        </w:numPr>
        <w:snapToGrid w:val="0"/>
        <w:spacing w:before="0" w:after="0" w:line="360" w:lineRule="auto"/>
        <w:ind w:firstLineChars="200" w:firstLine="482"/>
        <w:jc w:val="both"/>
        <w:rPr>
          <w:rFonts w:ascii="宋体" w:hAnsi="宋体" w:hint="eastAsia"/>
          <w:color w:val="auto"/>
          <w:szCs w:val="24"/>
        </w:rPr>
        <w:pPrChange w:id="251"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252" w:author="夏灵芝" w:date="2014-08-04T10:02:00Z">
        <w:r w:rsidRPr="00B7034C">
          <w:rPr>
            <w:rFonts w:ascii="宋体" w:hAnsi="宋体" w:hint="eastAsia"/>
            <w:b/>
            <w:color w:val="auto"/>
            <w:szCs w:val="24"/>
            <w:rPrChange w:id="253" w:author="夏灵芝" w:date="2014-08-04T10:02:00Z">
              <w:rPr>
                <w:rFonts w:ascii="宋体" w:hAnsi="宋体" w:hint="eastAsia"/>
                <w:color w:val="auto"/>
                <w:szCs w:val="24"/>
              </w:rPr>
            </w:rPrChange>
          </w:rPr>
          <w:t>第二十二条</w:t>
        </w:r>
        <w:r>
          <w:rPr>
            <w:rFonts w:ascii="宋体" w:hAnsi="宋体" w:hint="eastAsia"/>
            <w:color w:val="auto"/>
            <w:szCs w:val="24"/>
          </w:rPr>
          <w:t xml:space="preserve"> </w:t>
        </w:r>
      </w:ins>
      <w:r w:rsidR="00893F51">
        <w:rPr>
          <w:rFonts w:ascii="宋体" w:hAnsi="宋体" w:hint="eastAsia"/>
          <w:color w:val="auto"/>
          <w:szCs w:val="24"/>
        </w:rPr>
        <w:t>对在办理贵金属买卖业务过程中违反规定，给本行造成损失的，比照《南京银行员工尽职调查与问责管理办法》等有关规定，对当事人和责任人进行处罚。情节严重的，对经办机构给予暂停贵金属买卖业务，直至取消业务开办资格的处罚。</w:t>
      </w:r>
    </w:p>
    <w:p w:rsidR="001C336E" w:rsidRDefault="001C336E" w:rsidP="00C50F07">
      <w:pPr>
        <w:numPr>
          <w:ins w:id="254" w:author="夏灵芝" w:date="2014-08-04T09:49:00Z"/>
        </w:numPr>
        <w:spacing w:after="0" w:line="360" w:lineRule="auto"/>
        <w:ind w:left="0"/>
        <w:jc w:val="center"/>
        <w:rPr>
          <w:ins w:id="255" w:author="夏灵芝" w:date="2014-08-04T09:49:00Z"/>
          <w:rFonts w:ascii="黑体" w:eastAsia="黑体" w:hint="eastAsia"/>
          <w:sz w:val="24"/>
          <w:szCs w:val="24"/>
          <w:lang w:eastAsia="zh-CN"/>
        </w:rPr>
        <w:pPrChange w:id="256" w:author="夏灵芝" w:date="2014-08-04T10:05:00Z">
          <w:pPr>
            <w:pStyle w:val="1"/>
            <w:numPr>
              <w:numId w:val="2"/>
            </w:numPr>
            <w:tabs>
              <w:tab w:val="num" w:pos="1155"/>
            </w:tabs>
            <w:spacing w:beforeLines="100" w:before="312" w:afterLines="100" w:after="312" w:line="360" w:lineRule="auto"/>
            <w:ind w:left="1155" w:hanging="1155"/>
            <w:jc w:val="center"/>
          </w:pPr>
        </w:pPrChange>
      </w:pPr>
      <w:bookmarkStart w:id="257" w:name="_Toc306176855"/>
    </w:p>
    <w:p w:rsidR="00893F51" w:rsidRPr="001C336E" w:rsidRDefault="001C336E" w:rsidP="00C50F07">
      <w:pPr>
        <w:numPr>
          <w:numberingChange w:id="258" w:author="强制办结" w:date="2014-08-04T09:46:00Z" w:original="第%1:7:39:章"/>
        </w:numPr>
        <w:spacing w:after="0" w:line="360" w:lineRule="auto"/>
        <w:ind w:left="0"/>
        <w:jc w:val="center"/>
        <w:rPr>
          <w:rFonts w:ascii="黑体" w:eastAsia="黑体" w:hint="eastAsia"/>
          <w:sz w:val="24"/>
          <w:szCs w:val="24"/>
          <w:lang w:eastAsia="zh-CN"/>
          <w:rPrChange w:id="259" w:author="夏灵芝" w:date="2014-08-04T09:49:00Z">
            <w:rPr>
              <w:rFonts w:hint="eastAsia"/>
              <w:b w:val="0"/>
              <w:lang w:eastAsia="zh-CN"/>
            </w:rPr>
          </w:rPrChange>
        </w:rPr>
        <w:pPrChange w:id="260" w:author="夏灵芝" w:date="2014-08-04T10:05:00Z">
          <w:pPr>
            <w:pStyle w:val="1"/>
            <w:numPr>
              <w:numId w:val="2"/>
            </w:numPr>
            <w:tabs>
              <w:tab w:val="num" w:pos="1155"/>
            </w:tabs>
            <w:spacing w:beforeLines="100" w:before="312" w:afterLines="100" w:after="312" w:line="360" w:lineRule="auto"/>
            <w:ind w:left="1155" w:hanging="1155"/>
            <w:jc w:val="center"/>
          </w:pPr>
        </w:pPrChange>
      </w:pPr>
      <w:ins w:id="261" w:author="夏灵芝" w:date="2014-08-04T09:49:00Z">
        <w:r>
          <w:rPr>
            <w:rFonts w:ascii="黑体" w:eastAsia="黑体" w:hint="eastAsia"/>
            <w:sz w:val="24"/>
            <w:szCs w:val="24"/>
            <w:lang w:eastAsia="zh-CN"/>
          </w:rPr>
          <w:t xml:space="preserve">第七章  </w:t>
        </w:r>
      </w:ins>
      <w:r w:rsidR="00893F51" w:rsidRPr="001C336E">
        <w:rPr>
          <w:rFonts w:ascii="黑体" w:eastAsia="黑体" w:hint="eastAsia"/>
          <w:sz w:val="24"/>
          <w:szCs w:val="24"/>
          <w:lang w:eastAsia="zh-CN"/>
          <w:rPrChange w:id="262" w:author="夏灵芝" w:date="2014-08-04T09:49:00Z">
            <w:rPr>
              <w:rFonts w:hint="eastAsia"/>
              <w:b w:val="0"/>
              <w:lang w:eastAsia="zh-CN"/>
            </w:rPr>
          </w:rPrChange>
        </w:rPr>
        <w:t>附</w:t>
      </w:r>
      <w:del w:id="263" w:author="夏灵芝" w:date="2014-08-04T09:49:00Z">
        <w:r w:rsidR="00893F51" w:rsidRPr="001C336E" w:rsidDel="001C336E">
          <w:rPr>
            <w:rFonts w:ascii="黑体" w:eastAsia="黑体" w:hint="eastAsia"/>
            <w:sz w:val="24"/>
            <w:szCs w:val="24"/>
            <w:lang w:eastAsia="zh-CN"/>
            <w:rPrChange w:id="264" w:author="夏灵芝" w:date="2014-08-04T09:49:00Z">
              <w:rPr>
                <w:rFonts w:hint="eastAsia"/>
                <w:b w:val="0"/>
                <w:lang w:eastAsia="zh-CN"/>
              </w:rPr>
            </w:rPrChange>
          </w:rPr>
          <w:delText xml:space="preserve">  </w:delText>
        </w:r>
      </w:del>
      <w:r w:rsidR="00893F51" w:rsidRPr="001C336E">
        <w:rPr>
          <w:rFonts w:ascii="黑体" w:eastAsia="黑体" w:hint="eastAsia"/>
          <w:sz w:val="24"/>
          <w:szCs w:val="24"/>
          <w:lang w:eastAsia="zh-CN"/>
          <w:rPrChange w:id="265" w:author="夏灵芝" w:date="2014-08-04T09:49:00Z">
            <w:rPr>
              <w:rFonts w:hint="eastAsia"/>
              <w:b w:val="0"/>
              <w:lang w:eastAsia="zh-CN"/>
            </w:rPr>
          </w:rPrChange>
        </w:rPr>
        <w:t>则</w:t>
      </w:r>
      <w:bookmarkEnd w:id="116"/>
      <w:bookmarkEnd w:id="117"/>
      <w:bookmarkEnd w:id="118"/>
      <w:bookmarkEnd w:id="257"/>
    </w:p>
    <w:p w:rsidR="00893F51" w:rsidRDefault="00B7034C" w:rsidP="00C50F07">
      <w:pPr>
        <w:pStyle w:val="a5"/>
        <w:widowControl w:val="0"/>
        <w:numPr>
          <w:numberingChange w:id="266" w:author="强制办结" w:date="2014-08-04T09:46:00Z" w:original="第%1:23:39:条"/>
        </w:numPr>
        <w:snapToGrid w:val="0"/>
        <w:spacing w:before="0" w:after="0" w:line="360" w:lineRule="auto"/>
        <w:ind w:firstLineChars="200" w:firstLine="482"/>
        <w:jc w:val="both"/>
        <w:rPr>
          <w:rFonts w:ascii="宋体" w:hAnsi="宋体" w:hint="eastAsia"/>
          <w:color w:val="auto"/>
          <w:szCs w:val="24"/>
        </w:rPr>
        <w:pPrChange w:id="267"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268" w:author="夏灵芝" w:date="2014-08-04T10:03:00Z">
        <w:r w:rsidRPr="00C50F07">
          <w:rPr>
            <w:rFonts w:ascii="宋体" w:hAnsi="宋体" w:hint="eastAsia"/>
            <w:b/>
            <w:color w:val="auto"/>
            <w:szCs w:val="24"/>
            <w:rPrChange w:id="269" w:author="夏灵芝" w:date="2014-08-04T10:05:00Z">
              <w:rPr>
                <w:rFonts w:ascii="宋体" w:hAnsi="宋体" w:hint="eastAsia"/>
                <w:color w:val="auto"/>
                <w:szCs w:val="24"/>
              </w:rPr>
            </w:rPrChange>
          </w:rPr>
          <w:t>第二十三条</w:t>
        </w:r>
        <w:r>
          <w:rPr>
            <w:rFonts w:ascii="宋体" w:hAnsi="宋体" w:hint="eastAsia"/>
            <w:color w:val="auto"/>
            <w:szCs w:val="24"/>
          </w:rPr>
          <w:t xml:space="preserve"> </w:t>
        </w:r>
      </w:ins>
      <w:r w:rsidR="00893F51">
        <w:rPr>
          <w:rFonts w:ascii="宋体" w:hAnsi="宋体" w:hint="eastAsia"/>
          <w:color w:val="auto"/>
          <w:szCs w:val="24"/>
        </w:rPr>
        <w:t>本办法由</w:t>
      </w:r>
      <w:del w:id="270" w:author="夏灵芝" w:date="2014-08-04T10:03:00Z">
        <w:r w:rsidR="00893F51" w:rsidDel="00B7034C">
          <w:rPr>
            <w:rFonts w:ascii="宋体" w:hAnsi="宋体" w:hint="eastAsia"/>
            <w:color w:val="auto"/>
            <w:szCs w:val="24"/>
          </w:rPr>
          <w:delText>南京银行股份有限公司</w:delText>
        </w:r>
      </w:del>
      <w:ins w:id="271" w:author="夏灵芝" w:date="2014-08-04T10:03:00Z">
        <w:r>
          <w:rPr>
            <w:rFonts w:ascii="宋体" w:hAnsi="宋体" w:hint="eastAsia"/>
            <w:color w:val="auto"/>
            <w:szCs w:val="24"/>
          </w:rPr>
          <w:t>南京银行总行</w:t>
        </w:r>
      </w:ins>
      <w:r w:rsidR="00893F51">
        <w:rPr>
          <w:rFonts w:ascii="宋体" w:hAnsi="宋体" w:hint="eastAsia"/>
          <w:color w:val="auto"/>
          <w:szCs w:val="24"/>
        </w:rPr>
        <w:t>负责制定、解释和修改。</w:t>
      </w:r>
    </w:p>
    <w:p w:rsidR="00893F51" w:rsidRDefault="00B7034C" w:rsidP="00C50F07">
      <w:pPr>
        <w:pStyle w:val="a5"/>
        <w:widowControl w:val="0"/>
        <w:numPr>
          <w:numberingChange w:id="272" w:author="强制办结" w:date="2014-08-04T09:46:00Z" w:original="第%1:24:39:条"/>
        </w:numPr>
        <w:snapToGrid w:val="0"/>
        <w:spacing w:before="0" w:after="0" w:line="360" w:lineRule="auto"/>
        <w:ind w:firstLineChars="200" w:firstLine="482"/>
        <w:jc w:val="both"/>
        <w:rPr>
          <w:rFonts w:ascii="宋体" w:hAnsi="宋体" w:hint="eastAsia"/>
          <w:color w:val="auto"/>
          <w:szCs w:val="24"/>
        </w:rPr>
        <w:pPrChange w:id="273" w:author="夏灵芝" w:date="2014-08-04T10:05:00Z">
          <w:pPr>
            <w:pStyle w:val="a5"/>
            <w:widowControl w:val="0"/>
            <w:numPr>
              <w:numId w:val="3"/>
            </w:numPr>
            <w:tabs>
              <w:tab w:val="num" w:pos="1520"/>
            </w:tabs>
            <w:snapToGrid w:val="0"/>
            <w:spacing w:beforeLines="50" w:before="156" w:afterLines="50" w:after="156" w:line="360" w:lineRule="auto"/>
            <w:ind w:firstLine="624"/>
            <w:jc w:val="both"/>
          </w:pPr>
        </w:pPrChange>
      </w:pPr>
      <w:ins w:id="274" w:author="夏灵芝" w:date="2014-08-04T10:03:00Z">
        <w:r w:rsidRPr="00C50F07">
          <w:rPr>
            <w:rFonts w:ascii="宋体" w:hAnsi="宋体" w:hint="eastAsia"/>
            <w:b/>
            <w:color w:val="auto"/>
            <w:szCs w:val="24"/>
            <w:rPrChange w:id="275" w:author="夏灵芝" w:date="2014-08-04T10:05:00Z">
              <w:rPr>
                <w:rFonts w:ascii="宋体" w:hAnsi="宋体" w:hint="eastAsia"/>
                <w:color w:val="auto"/>
                <w:szCs w:val="24"/>
              </w:rPr>
            </w:rPrChange>
          </w:rPr>
          <w:t>第二十四条</w:t>
        </w:r>
        <w:r>
          <w:rPr>
            <w:rFonts w:ascii="宋体" w:hAnsi="宋体" w:hint="eastAsia"/>
            <w:color w:val="auto"/>
            <w:szCs w:val="24"/>
          </w:rPr>
          <w:t xml:space="preserve"> </w:t>
        </w:r>
      </w:ins>
      <w:r w:rsidR="00893F51">
        <w:rPr>
          <w:rFonts w:ascii="宋体" w:hAnsi="宋体" w:hint="eastAsia"/>
          <w:color w:val="auto"/>
          <w:szCs w:val="24"/>
        </w:rPr>
        <w:t>本办法自</w:t>
      </w:r>
      <w:del w:id="276" w:author="夏灵芝" w:date="2014-08-01T10:55:00Z">
        <w:r w:rsidR="00893F51" w:rsidDel="00825C0F">
          <w:rPr>
            <w:rFonts w:ascii="宋体" w:hAnsi="宋体" w:hint="eastAsia"/>
            <w:color w:val="auto"/>
            <w:szCs w:val="24"/>
          </w:rPr>
          <w:delText>发布</w:delText>
        </w:r>
      </w:del>
      <w:ins w:id="277" w:author="夏灵芝" w:date="2014-08-01T10:55:00Z">
        <w:r w:rsidR="00825C0F">
          <w:rPr>
            <w:rFonts w:ascii="宋体" w:hAnsi="宋体" w:hint="eastAsia"/>
            <w:color w:val="auto"/>
            <w:szCs w:val="24"/>
          </w:rPr>
          <w:t>公布</w:t>
        </w:r>
      </w:ins>
      <w:r w:rsidR="00893F51">
        <w:rPr>
          <w:rFonts w:ascii="宋体" w:hAnsi="宋体" w:hint="eastAsia"/>
          <w:color w:val="auto"/>
          <w:szCs w:val="24"/>
        </w:rPr>
        <w:t>之日起施行。</w:t>
      </w:r>
      <w:ins w:id="278" w:author="夏灵芝" w:date="2014-08-04T10:03:00Z">
        <w:r w:rsidR="00723C77">
          <w:rPr>
            <w:rFonts w:ascii="宋体" w:hAnsi="宋体" w:hint="eastAsia"/>
            <w:color w:val="auto"/>
            <w:szCs w:val="24"/>
          </w:rPr>
          <w:t>原《</w:t>
        </w:r>
        <w:r w:rsidR="00723C77" w:rsidRPr="00723C77">
          <w:rPr>
            <w:rFonts w:ascii="宋体" w:hAnsi="宋体" w:hint="eastAsia"/>
            <w:color w:val="auto"/>
            <w:szCs w:val="24"/>
            <w:rPrChange w:id="279" w:author="夏灵芝" w:date="2014-08-04T10:03:00Z">
              <w:rPr>
                <w:rFonts w:ascii="黑体" w:eastAsia="黑体" w:hint="eastAsia"/>
                <w:b/>
                <w:sz w:val="36"/>
                <w:szCs w:val="36"/>
              </w:rPr>
            </w:rPrChange>
          </w:rPr>
          <w:t>南京银行实物贵金属买卖业务管理办法(暂行)</w:t>
        </w:r>
        <w:r w:rsidR="00723C77">
          <w:rPr>
            <w:rFonts w:ascii="宋体" w:hAnsi="宋体" w:hint="eastAsia"/>
            <w:color w:val="auto"/>
            <w:szCs w:val="24"/>
          </w:rPr>
          <w:t>》</w:t>
        </w:r>
      </w:ins>
      <w:ins w:id="280" w:author="夏灵芝" w:date="2014-08-04T10:04:00Z">
        <w:r w:rsidR="00C50F07" w:rsidRPr="00C50F07">
          <w:rPr>
            <w:rFonts w:ascii="宋体" w:hAnsi="宋体" w:hint="eastAsia"/>
            <w:color w:val="auto"/>
            <w:szCs w:val="24"/>
            <w:rPrChange w:id="281" w:author="夏灵芝" w:date="2014-08-04T10:04:00Z">
              <w:rPr>
                <w:rFonts w:ascii="仿宋_GB2312" w:eastAsia="仿宋_GB2312" w:hAnsi="宋体" w:hint="eastAsia"/>
                <w:snapToGrid w:val="0"/>
                <w:sz w:val="30"/>
                <w:szCs w:val="30"/>
              </w:rPr>
            </w:rPrChange>
          </w:rPr>
          <w:t>（宁银发〔2011〕787号）</w:t>
        </w:r>
      </w:ins>
      <w:ins w:id="282" w:author="夏灵芝" w:date="2014-08-04T10:03:00Z">
        <w:r w:rsidR="00723C77">
          <w:rPr>
            <w:rFonts w:ascii="宋体" w:hAnsi="宋体" w:hint="eastAsia"/>
            <w:color w:val="auto"/>
            <w:szCs w:val="24"/>
          </w:rPr>
          <w:t>同时废止。</w:t>
        </w:r>
      </w:ins>
    </w:p>
    <w:sectPr w:rsidR="00893F51">
      <w:headerReference w:type="default" r:id="rId7"/>
      <w:footerReference w:type="even" r:id="rId8"/>
      <w:footerReference w:type="default" r:id="rId9"/>
      <w:pgSz w:w="11906" w:h="16838" w:code="9"/>
      <w:pgMar w:top="1440" w:right="1440" w:bottom="1440"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D3D" w:rsidRDefault="00DE2D3D">
      <w:r>
        <w:separator/>
      </w:r>
    </w:p>
  </w:endnote>
  <w:endnote w:type="continuationSeparator" w:id="0">
    <w:p w:rsidR="00DE2D3D" w:rsidRDefault="00DE2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C77" w:rsidRDefault="00723C77" w:rsidP="008E718B">
    <w:pPr>
      <w:pStyle w:val="a4"/>
      <w:framePr w:wrap="around" w:vAnchor="text" w:hAnchor="margin" w:xAlign="center" w:y="1"/>
      <w:numPr>
        <w:ins w:id="283" w:author="夏灵芝" w:date="2014-08-01T10:51:00Z"/>
      </w:numPr>
      <w:rPr>
        <w:ins w:id="284" w:author="夏灵芝" w:date="2014-08-01T10:51:00Z"/>
        <w:rStyle w:val="a8"/>
      </w:rPr>
    </w:pPr>
    <w:ins w:id="285" w:author="夏灵芝" w:date="2014-08-01T10:51:00Z">
      <w:r>
        <w:rPr>
          <w:rStyle w:val="a8"/>
        </w:rPr>
        <w:fldChar w:fldCharType="begin"/>
      </w:r>
      <w:r>
        <w:rPr>
          <w:rStyle w:val="a8"/>
        </w:rPr>
        <w:instrText xml:space="preserve">PAGE  </w:instrText>
      </w:r>
      <w:r>
        <w:rPr>
          <w:rStyle w:val="a8"/>
        </w:rPr>
        <w:fldChar w:fldCharType="end"/>
      </w:r>
    </w:ins>
  </w:p>
  <w:p w:rsidR="00723C77" w:rsidRDefault="00723C7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C77" w:rsidRDefault="00723C77" w:rsidP="008E718B">
    <w:pPr>
      <w:pStyle w:val="a4"/>
      <w:framePr w:wrap="around" w:vAnchor="text" w:hAnchor="margin" w:xAlign="center" w:y="1"/>
      <w:numPr>
        <w:ins w:id="286" w:author="夏灵芝" w:date="2014-08-01T10:51:00Z"/>
      </w:numPr>
      <w:rPr>
        <w:ins w:id="287" w:author="夏灵芝" w:date="2014-08-01T10:51:00Z"/>
        <w:rStyle w:val="a8"/>
      </w:rPr>
    </w:pPr>
    <w:ins w:id="288" w:author="夏灵芝" w:date="2014-08-01T10:51:00Z">
      <w:r>
        <w:rPr>
          <w:rStyle w:val="a8"/>
        </w:rPr>
        <w:fldChar w:fldCharType="begin"/>
      </w:r>
      <w:r>
        <w:rPr>
          <w:rStyle w:val="a8"/>
        </w:rPr>
        <w:instrText xml:space="preserve">PAGE  </w:instrText>
      </w:r>
    </w:ins>
    <w:r>
      <w:rPr>
        <w:rStyle w:val="a8"/>
      </w:rPr>
      <w:fldChar w:fldCharType="separate"/>
    </w:r>
    <w:r w:rsidR="005825C5">
      <w:rPr>
        <w:rStyle w:val="a8"/>
        <w:noProof/>
      </w:rPr>
      <w:t>5</w:t>
    </w:r>
    <w:ins w:id="289" w:author="夏灵芝" w:date="2014-08-01T10:51:00Z">
      <w:r>
        <w:rPr>
          <w:rStyle w:val="a8"/>
        </w:rPr>
        <w:fldChar w:fldCharType="end"/>
      </w:r>
    </w:ins>
  </w:p>
  <w:p w:rsidR="00723C77" w:rsidRDefault="00723C7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D3D" w:rsidRDefault="00DE2D3D">
      <w:r>
        <w:separator/>
      </w:r>
    </w:p>
  </w:footnote>
  <w:footnote w:type="continuationSeparator" w:id="0">
    <w:p w:rsidR="00DE2D3D" w:rsidRDefault="00DE2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C77" w:rsidRDefault="00723C77">
    <w:pPr>
      <w:ind w:left="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6C923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68DC4D6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FB2EEA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020A65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95A184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724701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D288C6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A0E5A9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3462B0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E3E326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CBC0C8E"/>
    <w:multiLevelType w:val="multilevel"/>
    <w:tmpl w:val="88441E2C"/>
    <w:lvl w:ilvl="0">
      <w:start w:val="1"/>
      <w:numFmt w:val="chineseCountingThousand"/>
      <w:pStyle w:val="1"/>
      <w:suff w:val="space"/>
      <w:lvlText w:val="第%1章"/>
      <w:lvlJc w:val="left"/>
      <w:pPr>
        <w:ind w:left="170" w:hanging="170"/>
      </w:pPr>
      <w:rPr>
        <w:rFonts w:ascii="宋体" w:eastAsia="宋体" w:hAnsi="宋体" w:hint="eastAsia"/>
        <w:b/>
        <w:i w:val="0"/>
        <w:caps w:val="0"/>
        <w:strike w:val="0"/>
        <w:dstrike w:val="0"/>
        <w:outline w:val="0"/>
        <w:shadow w:val="0"/>
        <w:emboss w:val="0"/>
        <w:imprint w:val="0"/>
        <w:snapToGrid w:val="0"/>
        <w:vanish w:val="0"/>
        <w:color w:val="auto"/>
        <w:spacing w:val="0"/>
        <w:w w:val="100"/>
        <w:kern w:val="0"/>
        <w:position w:val="0"/>
        <w:sz w:val="28"/>
        <w:szCs w:val="28"/>
        <w:u w:val="none"/>
        <w:vertAlign w:val="baseline"/>
        <w:em w:val="none"/>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 w15:restartNumberingAfterBreak="0">
    <w:nsid w:val="2E744F52"/>
    <w:multiLevelType w:val="hybridMultilevel"/>
    <w:tmpl w:val="B00EB81A"/>
    <w:lvl w:ilvl="0" w:tplc="3FC48ED6">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8374970"/>
    <w:multiLevelType w:val="multilevel"/>
    <w:tmpl w:val="11C06052"/>
    <w:lvl w:ilvl="0">
      <w:start w:val="1"/>
      <w:numFmt w:val="chineseCountingThousand"/>
      <w:lvlText w:val="第%1章"/>
      <w:lvlJc w:val="left"/>
      <w:pPr>
        <w:tabs>
          <w:tab w:val="num" w:pos="1155"/>
        </w:tabs>
        <w:ind w:left="1155" w:hanging="1155"/>
      </w:pPr>
      <w:rPr>
        <w:rFonts w:eastAsia="黑体" w:hint="eastAsia"/>
        <w:b w:val="0"/>
        <w:i w:val="0"/>
        <w:sz w:val="24"/>
        <w:szCs w:val="24"/>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japaneseCounting"/>
      <w:lvlText w:val="第%4条"/>
      <w:lvlJc w:val="left"/>
      <w:pPr>
        <w:tabs>
          <w:tab w:val="num" w:pos="2340"/>
        </w:tabs>
        <w:ind w:left="2340" w:hanging="1080"/>
      </w:pPr>
      <w:rPr>
        <w:rFonts w:hint="default"/>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3" w15:restartNumberingAfterBreak="0">
    <w:nsid w:val="7EEB42AC"/>
    <w:multiLevelType w:val="hybridMultilevel"/>
    <w:tmpl w:val="4B58F18C"/>
    <w:lvl w:ilvl="0" w:tplc="50763246">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12"/>
  </w:num>
  <w:num w:numId="3">
    <w:abstractNumId w:val="13"/>
  </w:num>
  <w:num w:numId="4">
    <w:abstractNumId w:val="11"/>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ttachedTemplate r:id="rId1"/>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314A"/>
    <w:rsid w:val="000059D5"/>
    <w:rsid w:val="00026DCE"/>
    <w:rsid w:val="00032122"/>
    <w:rsid w:val="000650C8"/>
    <w:rsid w:val="00070F6A"/>
    <w:rsid w:val="000B4CF4"/>
    <w:rsid w:val="000D4848"/>
    <w:rsid w:val="0011314A"/>
    <w:rsid w:val="00131534"/>
    <w:rsid w:val="00142AD7"/>
    <w:rsid w:val="001B345A"/>
    <w:rsid w:val="001C336E"/>
    <w:rsid w:val="0028758E"/>
    <w:rsid w:val="00316233"/>
    <w:rsid w:val="003E0FFF"/>
    <w:rsid w:val="00411B69"/>
    <w:rsid w:val="00497462"/>
    <w:rsid w:val="004E67F4"/>
    <w:rsid w:val="004E7B50"/>
    <w:rsid w:val="004F58FF"/>
    <w:rsid w:val="00565352"/>
    <w:rsid w:val="005669A7"/>
    <w:rsid w:val="005825C5"/>
    <w:rsid w:val="00655C68"/>
    <w:rsid w:val="006569B7"/>
    <w:rsid w:val="00683B55"/>
    <w:rsid w:val="006D2E15"/>
    <w:rsid w:val="006E7736"/>
    <w:rsid w:val="00703FEB"/>
    <w:rsid w:val="00710937"/>
    <w:rsid w:val="00723C77"/>
    <w:rsid w:val="007515AC"/>
    <w:rsid w:val="007B203A"/>
    <w:rsid w:val="007C535F"/>
    <w:rsid w:val="007E2551"/>
    <w:rsid w:val="00800EF3"/>
    <w:rsid w:val="00825C0F"/>
    <w:rsid w:val="008416BF"/>
    <w:rsid w:val="008745B6"/>
    <w:rsid w:val="00893F51"/>
    <w:rsid w:val="00896238"/>
    <w:rsid w:val="008B7029"/>
    <w:rsid w:val="008C6FFE"/>
    <w:rsid w:val="008E718B"/>
    <w:rsid w:val="00901BAF"/>
    <w:rsid w:val="0090537B"/>
    <w:rsid w:val="00932952"/>
    <w:rsid w:val="009427AD"/>
    <w:rsid w:val="0096597E"/>
    <w:rsid w:val="0097087B"/>
    <w:rsid w:val="00A105D5"/>
    <w:rsid w:val="00A7713F"/>
    <w:rsid w:val="00A97EF7"/>
    <w:rsid w:val="00AA22AD"/>
    <w:rsid w:val="00AA70DC"/>
    <w:rsid w:val="00B25849"/>
    <w:rsid w:val="00B7034C"/>
    <w:rsid w:val="00C34642"/>
    <w:rsid w:val="00C44DE6"/>
    <w:rsid w:val="00C50F07"/>
    <w:rsid w:val="00C8275A"/>
    <w:rsid w:val="00C96586"/>
    <w:rsid w:val="00CA0A46"/>
    <w:rsid w:val="00CC6C49"/>
    <w:rsid w:val="00D305B9"/>
    <w:rsid w:val="00D73FA0"/>
    <w:rsid w:val="00DE036C"/>
    <w:rsid w:val="00DE2D3D"/>
    <w:rsid w:val="00E07B41"/>
    <w:rsid w:val="00E16F5D"/>
    <w:rsid w:val="00E55FBE"/>
    <w:rsid w:val="00EC0399"/>
    <w:rsid w:val="00ED40D2"/>
    <w:rsid w:val="00F33D38"/>
    <w:rsid w:val="00F93DB8"/>
    <w:rsid w:val="00FB3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041777E-3933-4B9F-99E5-EA1EB78C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40" w:line="240" w:lineRule="atLeast"/>
      <w:ind w:left="1080"/>
    </w:pPr>
    <w:rPr>
      <w:rFonts w:ascii="Arial" w:hAnsi="Arial"/>
      <w:spacing w:val="-5"/>
      <w:lang w:eastAsia="en-US"/>
    </w:rPr>
  </w:style>
  <w:style w:type="paragraph" w:styleId="1">
    <w:name w:val="heading 1"/>
    <w:basedOn w:val="a"/>
    <w:next w:val="a"/>
    <w:qFormat/>
    <w:pPr>
      <w:keepNext/>
      <w:numPr>
        <w:numId w:val="1"/>
      </w:numPr>
      <w:outlineLvl w:val="0"/>
    </w:pPr>
    <w:rPr>
      <w:b/>
      <w:sz w:val="40"/>
    </w:rPr>
  </w:style>
  <w:style w:type="paragraph" w:styleId="2">
    <w:name w:val="heading 2"/>
    <w:basedOn w:val="a"/>
    <w:next w:val="a"/>
    <w:qFormat/>
    <w:pPr>
      <w:keepNext/>
      <w:numPr>
        <w:ilvl w:val="1"/>
        <w:numId w:val="1"/>
      </w:numPr>
      <w:spacing w:before="240"/>
      <w:outlineLvl w:val="1"/>
    </w:pPr>
    <w:rPr>
      <w:b/>
      <w:sz w:val="32"/>
    </w:rPr>
  </w:style>
  <w:style w:type="paragraph" w:styleId="3">
    <w:name w:val="heading 3"/>
    <w:basedOn w:val="2"/>
    <w:next w:val="a"/>
    <w:qFormat/>
    <w:pPr>
      <w:numPr>
        <w:ilvl w:val="2"/>
      </w:numPr>
      <w:outlineLvl w:val="2"/>
    </w:pPr>
    <w:rPr>
      <w:i/>
      <w:sz w:val="24"/>
    </w:rPr>
  </w:style>
  <w:style w:type="paragraph" w:styleId="4">
    <w:name w:val="heading 4"/>
    <w:basedOn w:val="3"/>
    <w:next w:val="a"/>
    <w:qFormat/>
    <w:pPr>
      <w:numPr>
        <w:ilvl w:val="3"/>
      </w:numPr>
      <w:spacing w:after="60"/>
      <w:outlineLvl w:val="3"/>
    </w:pPr>
    <w:rPr>
      <w:rFonts w:ascii="Times New Roman" w:hAnsi="Times New Roman"/>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pPr>
    <w:rPr>
      <w:sz w:val="18"/>
      <w:szCs w:val="18"/>
    </w:rPr>
  </w:style>
  <w:style w:type="paragraph" w:styleId="a5">
    <w:name w:val="Normal (Web)"/>
    <w:basedOn w:val="a"/>
    <w:semiHidden/>
    <w:pPr>
      <w:spacing w:before="102" w:after="102" w:line="1099" w:lineRule="atLeast"/>
      <w:ind w:left="0" w:firstLine="419"/>
      <w:textAlignment w:val="baseline"/>
    </w:pPr>
    <w:rPr>
      <w:rFonts w:ascii="Times New Roman" w:hAnsi="Times New Roman"/>
      <w:color w:val="000000"/>
      <w:spacing w:val="0"/>
      <w:sz w:val="24"/>
      <w:u w:color="000000"/>
      <w:lang w:eastAsia="zh-CN"/>
    </w:rPr>
  </w:style>
  <w:style w:type="paragraph" w:styleId="a6">
    <w:name w:val="Balloon Text"/>
    <w:basedOn w:val="a"/>
    <w:link w:val="Char"/>
    <w:uiPriority w:val="99"/>
    <w:semiHidden/>
    <w:unhideWhenUsed/>
    <w:rsid w:val="0011314A"/>
    <w:pPr>
      <w:spacing w:after="0" w:line="240" w:lineRule="auto"/>
    </w:pPr>
    <w:rPr>
      <w:sz w:val="18"/>
      <w:szCs w:val="18"/>
    </w:rPr>
  </w:style>
  <w:style w:type="character" w:customStyle="1" w:styleId="Char">
    <w:name w:val="批注框文本 Char"/>
    <w:link w:val="a6"/>
    <w:uiPriority w:val="99"/>
    <w:semiHidden/>
    <w:rsid w:val="0011314A"/>
    <w:rPr>
      <w:rFonts w:ascii="Arial" w:hAnsi="Arial"/>
      <w:spacing w:val="-5"/>
      <w:sz w:val="18"/>
      <w:szCs w:val="18"/>
      <w:lang w:eastAsia="en-US"/>
    </w:rPr>
  </w:style>
  <w:style w:type="paragraph" w:styleId="a7">
    <w:name w:val="Document Map"/>
    <w:basedOn w:val="a"/>
    <w:link w:val="Char0"/>
    <w:uiPriority w:val="99"/>
    <w:semiHidden/>
    <w:unhideWhenUsed/>
    <w:rsid w:val="00703FEB"/>
    <w:rPr>
      <w:rFonts w:ascii="宋体"/>
      <w:sz w:val="18"/>
      <w:szCs w:val="18"/>
    </w:rPr>
  </w:style>
  <w:style w:type="character" w:customStyle="1" w:styleId="Char0">
    <w:name w:val="文档结构图 Char"/>
    <w:link w:val="a7"/>
    <w:uiPriority w:val="99"/>
    <w:semiHidden/>
    <w:rsid w:val="00703FEB"/>
    <w:rPr>
      <w:rFonts w:ascii="宋体" w:hAnsi="Arial"/>
      <w:spacing w:val="-5"/>
      <w:sz w:val="18"/>
      <w:szCs w:val="18"/>
      <w:lang w:eastAsia="en-US"/>
    </w:rPr>
  </w:style>
  <w:style w:type="character" w:styleId="a8">
    <w:name w:val="page number"/>
    <w:basedOn w:val="a0"/>
    <w:rsid w:val="00825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5</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刘孟祺</dc:creator>
  <cp:keywords/>
  <cp:lastModifiedBy>albertwuxinyu</cp:lastModifiedBy>
  <cp:revision>2</cp:revision>
  <dcterms:created xsi:type="dcterms:W3CDTF">2017-06-26T06:39:00Z</dcterms:created>
  <dcterms:modified xsi:type="dcterms:W3CDTF">2017-06-26T06:39:00Z</dcterms:modified>
</cp:coreProperties>
</file>