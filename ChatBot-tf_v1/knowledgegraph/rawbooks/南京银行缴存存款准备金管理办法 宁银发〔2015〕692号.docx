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512" w:rsidRPr="00712512" w:rsidRDefault="00712512" w:rsidP="00712512">
      <w:pPr>
        <w:numPr>
          <w:ins w:id="0" w:author="夏灵芝" w:date="2015-09-29T10:24:00Z"/>
        </w:numPr>
        <w:rPr>
          <w:ins w:id="1" w:author="夏灵芝" w:date="2015-09-29T10:24:00Z"/>
          <w:rFonts w:ascii="黑体" w:eastAsia="黑体" w:hAnsi="宋体" w:hint="eastAsia"/>
          <w:bCs/>
          <w:sz w:val="28"/>
          <w:szCs w:val="28"/>
          <w:rPrChange w:id="2" w:author="夏灵芝" w:date="2015-09-29T10:24:00Z">
            <w:rPr>
              <w:ins w:id="3" w:author="夏灵芝" w:date="2015-09-29T10:24:00Z"/>
              <w:rFonts w:ascii="黑体" w:eastAsia="黑体" w:hAnsi="宋体" w:hint="eastAsia"/>
              <w:b/>
              <w:bCs/>
              <w:sz w:val="36"/>
              <w:szCs w:val="36"/>
            </w:rPr>
          </w:rPrChange>
        </w:rPr>
        <w:pPrChange w:id="4" w:author="夏灵芝" w:date="2015-09-29T10:24:00Z">
          <w:pPr>
            <w:adjustRightInd w:val="0"/>
            <w:snapToGrid w:val="0"/>
            <w:spacing w:line="360" w:lineRule="auto"/>
            <w:jc w:val="center"/>
          </w:pPr>
        </w:pPrChange>
      </w:pPr>
      <w:bookmarkStart w:id="5" w:name="_GoBack"/>
      <w:bookmarkEnd w:id="5"/>
      <w:ins w:id="6" w:author="夏灵芝" w:date="2015-09-29T10:24:00Z">
        <w:r w:rsidRPr="00712512">
          <w:rPr>
            <w:rFonts w:ascii="黑体" w:eastAsia="黑体" w:hAnsi="宋体" w:hint="eastAsia"/>
            <w:bCs/>
            <w:sz w:val="28"/>
            <w:szCs w:val="28"/>
            <w:rPrChange w:id="7" w:author="夏灵芝" w:date="2015-09-29T10:24:00Z">
              <w:rPr>
                <w:rFonts w:ascii="黑体" w:eastAsia="黑体" w:hAnsi="宋体" w:hint="eastAsia"/>
                <w:b/>
                <w:bCs/>
                <w:sz w:val="36"/>
                <w:szCs w:val="36"/>
              </w:rPr>
            </w:rPrChange>
          </w:rPr>
          <w:t>附件：</w:t>
        </w:r>
      </w:ins>
    </w:p>
    <w:p w:rsidR="000C68E6" w:rsidRPr="00F24AC3" w:rsidRDefault="00F24AC3" w:rsidP="00712512">
      <w:pPr>
        <w:jc w:val="center"/>
        <w:rPr>
          <w:rFonts w:ascii="黑体" w:eastAsia="黑体" w:hAnsi="宋体" w:hint="eastAsia"/>
          <w:b/>
          <w:bCs/>
          <w:sz w:val="36"/>
          <w:szCs w:val="36"/>
        </w:rPr>
        <w:pPrChange w:id="8" w:author="夏灵芝" w:date="2015-09-29T10:24:00Z">
          <w:pPr>
            <w:adjustRightInd w:val="0"/>
            <w:snapToGrid w:val="0"/>
            <w:spacing w:line="360" w:lineRule="auto"/>
            <w:jc w:val="center"/>
          </w:pPr>
        </w:pPrChange>
      </w:pPr>
      <w:r w:rsidRPr="00F24AC3">
        <w:rPr>
          <w:rFonts w:ascii="黑体" w:eastAsia="黑体" w:hAnsi="宋体" w:hint="eastAsia"/>
          <w:b/>
          <w:bCs/>
          <w:sz w:val="36"/>
          <w:szCs w:val="36"/>
        </w:rPr>
        <w:t>南京银行缴存存款准备金管理办法</w:t>
      </w:r>
    </w:p>
    <w:p w:rsidR="00F24AC3" w:rsidRDefault="00F24AC3" w:rsidP="00712512">
      <w:pPr>
        <w:jc w:val="center"/>
        <w:rPr>
          <w:rFonts w:ascii="黑体" w:eastAsia="黑体" w:hAnsi="宋体" w:hint="eastAsia"/>
          <w:bCs/>
          <w:sz w:val="24"/>
        </w:rPr>
        <w:pPrChange w:id="9" w:author="夏灵芝" w:date="2015-09-29T10:24:00Z">
          <w:pPr>
            <w:adjustRightInd w:val="0"/>
            <w:snapToGrid w:val="0"/>
            <w:spacing w:line="360" w:lineRule="auto"/>
            <w:jc w:val="center"/>
          </w:pPr>
        </w:pPrChange>
      </w:pPr>
    </w:p>
    <w:p w:rsidR="000C68E6" w:rsidRPr="00F24AC3" w:rsidRDefault="000C68E6" w:rsidP="009E530C">
      <w:pPr>
        <w:spacing w:line="360" w:lineRule="auto"/>
        <w:jc w:val="center"/>
        <w:rPr>
          <w:rFonts w:ascii="黑体" w:eastAsia="黑体" w:hAnsi="宋体" w:hint="eastAsia"/>
          <w:bCs/>
          <w:sz w:val="24"/>
        </w:rPr>
        <w:pPrChange w:id="10" w:author="夏灵芝" w:date="2015-09-29T11:02:00Z">
          <w:pPr>
            <w:adjustRightInd w:val="0"/>
            <w:snapToGrid w:val="0"/>
            <w:spacing w:line="360" w:lineRule="auto"/>
            <w:ind w:firstLine="480"/>
            <w:jc w:val="center"/>
          </w:pPr>
        </w:pPrChange>
      </w:pPr>
      <w:r w:rsidRPr="00F24AC3">
        <w:rPr>
          <w:rFonts w:ascii="黑体" w:eastAsia="黑体" w:hAnsi="宋体" w:hint="eastAsia"/>
          <w:bCs/>
          <w:sz w:val="24"/>
        </w:rPr>
        <w:t>第一章  总</w:t>
      </w:r>
      <w:del w:id="11" w:author="夏灵芝" w:date="2015-09-29T10:24:00Z">
        <w:r w:rsidR="00F24AC3" w:rsidDel="00712512">
          <w:rPr>
            <w:rFonts w:ascii="黑体" w:eastAsia="黑体" w:hAnsi="宋体" w:hint="eastAsia"/>
            <w:bCs/>
            <w:sz w:val="24"/>
          </w:rPr>
          <w:delText xml:space="preserve">  </w:delText>
        </w:r>
      </w:del>
      <w:r w:rsidRPr="00F24AC3">
        <w:rPr>
          <w:rFonts w:ascii="黑体" w:eastAsia="黑体" w:hAnsi="宋体" w:hint="eastAsia"/>
          <w:bCs/>
          <w:sz w:val="24"/>
        </w:rPr>
        <w:t>则</w:t>
      </w:r>
    </w:p>
    <w:p w:rsidR="000C68E6" w:rsidRPr="00044E55" w:rsidRDefault="000C68E6" w:rsidP="00810B01">
      <w:pPr>
        <w:spacing w:line="360" w:lineRule="auto"/>
        <w:ind w:firstLineChars="200" w:firstLine="482"/>
        <w:rPr>
          <w:rFonts w:ascii="宋体" w:hAnsi="宋体" w:hint="eastAsia"/>
          <w:sz w:val="24"/>
          <w:rPrChange w:id="12" w:author="夏灵芝" w:date="2015-09-29T11:26:00Z">
            <w:rPr>
              <w:rFonts w:hint="eastAsia"/>
            </w:rPr>
          </w:rPrChange>
        </w:rPr>
        <w:pPrChange w:id="13" w:author="夏灵芝" w:date="2015-09-29T11:28:00Z">
          <w:pPr>
            <w:pStyle w:val="a3"/>
            <w:ind w:firstLineChars="200" w:firstLine="640"/>
            <w:jc w:val="both"/>
          </w:pPr>
        </w:pPrChange>
      </w:pPr>
      <w:r w:rsidRPr="00044E55">
        <w:rPr>
          <w:rFonts w:ascii="宋体" w:hAnsi="宋体" w:hint="eastAsia"/>
          <w:b/>
          <w:sz w:val="24"/>
          <w:rPrChange w:id="14" w:author="夏灵芝" w:date="2015-09-29T11:28:00Z">
            <w:rPr>
              <w:rFonts w:hint="eastAsia"/>
              <w:b/>
              <w:bCs/>
            </w:rPr>
          </w:rPrChange>
        </w:rPr>
        <w:t>第一条</w:t>
      </w:r>
      <w:del w:id="15" w:author="夏灵芝" w:date="2015-09-29T11:25:00Z">
        <w:r w:rsidRPr="00044E55" w:rsidDel="00086DB2">
          <w:rPr>
            <w:rFonts w:ascii="宋体" w:hAnsi="宋体" w:hint="eastAsia"/>
            <w:sz w:val="24"/>
            <w:rPrChange w:id="16" w:author="夏灵芝" w:date="2015-09-29T11:26:00Z">
              <w:rPr>
                <w:rFonts w:hint="eastAsia"/>
              </w:rPr>
            </w:rPrChange>
          </w:rPr>
          <w:delText xml:space="preserve"> </w:delText>
        </w:r>
      </w:del>
      <w:ins w:id="17" w:author="夏灵芝" w:date="2015-09-29T11:25:00Z">
        <w:r w:rsidR="00086DB2" w:rsidRPr="00044E55">
          <w:rPr>
            <w:rFonts w:ascii="宋体" w:hAnsi="宋体" w:hint="eastAsia"/>
            <w:sz w:val="24"/>
            <w:rPrChange w:id="18" w:author="夏灵芝" w:date="2015-09-29T11:26:00Z">
              <w:rPr>
                <w:rFonts w:hint="eastAsia"/>
              </w:rPr>
            </w:rPrChange>
          </w:rPr>
          <w:t xml:space="preserve"> </w:t>
        </w:r>
      </w:ins>
      <w:r w:rsidRPr="00044E55">
        <w:rPr>
          <w:rFonts w:ascii="宋体" w:hAnsi="宋体" w:hint="eastAsia"/>
          <w:sz w:val="24"/>
          <w:rPrChange w:id="19" w:author="夏灵芝" w:date="2015-09-29T11:26:00Z">
            <w:rPr>
              <w:rFonts w:hint="eastAsia"/>
            </w:rPr>
          </w:rPrChange>
        </w:rPr>
        <w:t>为</w:t>
      </w:r>
      <w:del w:id="20" w:author="夏灵芝" w:date="2015-09-29T11:01:00Z">
        <w:r w:rsidRPr="00044E55" w:rsidDel="009E530C">
          <w:rPr>
            <w:rFonts w:ascii="宋体" w:hAnsi="宋体" w:hint="eastAsia"/>
            <w:sz w:val="24"/>
            <w:rPrChange w:id="21" w:author="夏灵芝" w:date="2015-09-29T11:26:00Z">
              <w:rPr>
                <w:rFonts w:hint="eastAsia"/>
              </w:rPr>
            </w:rPrChange>
          </w:rPr>
          <w:delText>了</w:delText>
        </w:r>
      </w:del>
      <w:r w:rsidRPr="00044E55">
        <w:rPr>
          <w:rFonts w:ascii="宋体" w:hAnsi="宋体" w:hint="eastAsia"/>
          <w:sz w:val="24"/>
          <w:rPrChange w:id="22" w:author="夏灵芝" w:date="2015-09-29T11:26:00Z">
            <w:rPr>
              <w:rFonts w:hint="eastAsia"/>
            </w:rPr>
          </w:rPrChange>
        </w:rPr>
        <w:t>进一步加强和完善</w:t>
      </w:r>
      <w:del w:id="23" w:author="夏灵芝" w:date="2015-09-29T11:01:00Z">
        <w:r w:rsidR="00001A98" w:rsidRPr="00044E55" w:rsidDel="009E530C">
          <w:rPr>
            <w:rFonts w:ascii="宋体" w:hAnsi="宋体" w:hint="eastAsia"/>
            <w:sz w:val="24"/>
            <w:rPrChange w:id="24" w:author="夏灵芝" w:date="2015-09-29T11:26:00Z">
              <w:rPr>
                <w:rFonts w:hint="eastAsia"/>
              </w:rPr>
            </w:rPrChange>
          </w:rPr>
          <w:delText>我</w:delText>
        </w:r>
      </w:del>
      <w:ins w:id="25" w:author="夏灵芝" w:date="2015-09-29T11:01:00Z">
        <w:r w:rsidR="009E530C" w:rsidRPr="00044E55">
          <w:rPr>
            <w:rFonts w:ascii="宋体" w:hAnsi="宋体" w:hint="eastAsia"/>
            <w:sz w:val="24"/>
            <w:rPrChange w:id="26" w:author="夏灵芝" w:date="2015-09-29T11:26:00Z">
              <w:rPr>
                <w:rFonts w:hint="eastAsia"/>
              </w:rPr>
            </w:rPrChange>
          </w:rPr>
          <w:t>本</w:t>
        </w:r>
      </w:ins>
      <w:r w:rsidR="00001A98" w:rsidRPr="00044E55">
        <w:rPr>
          <w:rFonts w:ascii="宋体" w:hAnsi="宋体" w:hint="eastAsia"/>
          <w:sz w:val="24"/>
          <w:rPrChange w:id="27" w:author="夏灵芝" w:date="2015-09-29T11:26:00Z">
            <w:rPr>
              <w:rFonts w:hint="eastAsia"/>
            </w:rPr>
          </w:rPrChange>
        </w:rPr>
        <w:t>行</w:t>
      </w:r>
      <w:r w:rsidRPr="00044E55">
        <w:rPr>
          <w:rFonts w:ascii="宋体" w:hAnsi="宋体" w:hint="eastAsia"/>
          <w:sz w:val="24"/>
          <w:rPrChange w:id="28" w:author="夏灵芝" w:date="2015-09-29T11:26:00Z">
            <w:rPr>
              <w:rFonts w:hint="eastAsia"/>
            </w:rPr>
          </w:rPrChange>
        </w:rPr>
        <w:t>存款准备金缴纳工作，根据</w:t>
      </w:r>
      <w:r w:rsidR="00001A98" w:rsidRPr="00044E55">
        <w:rPr>
          <w:rFonts w:ascii="宋体" w:hAnsi="宋体" w:hint="eastAsia"/>
          <w:sz w:val="24"/>
          <w:rPrChange w:id="29" w:author="夏灵芝" w:date="2015-09-29T11:26:00Z">
            <w:rPr>
              <w:rFonts w:hint="eastAsia"/>
            </w:rPr>
          </w:rPrChange>
        </w:rPr>
        <w:t>《中国人民银行关于实施平均法考核存款准备金的通知》（银发[2015]289号）及《中国人民银行南京分行办公室关于调整南京银行缴存财政存款和一般存款准备金范围的通知》（南银办[2015]154号）的相关要求，</w:t>
      </w:r>
      <w:r w:rsidRPr="00044E55">
        <w:rPr>
          <w:rFonts w:ascii="宋体" w:hAnsi="宋体" w:hint="eastAsia"/>
          <w:sz w:val="24"/>
          <w:rPrChange w:id="30" w:author="夏灵芝" w:date="2015-09-29T11:26:00Z">
            <w:rPr>
              <w:rFonts w:hint="eastAsia"/>
            </w:rPr>
          </w:rPrChange>
        </w:rPr>
        <w:t>结合我行实际，</w:t>
      </w:r>
      <w:r w:rsidR="005D2552" w:rsidRPr="00044E55">
        <w:rPr>
          <w:rFonts w:ascii="宋体" w:hAnsi="宋体" w:hint="eastAsia"/>
          <w:sz w:val="24"/>
          <w:rPrChange w:id="31" w:author="夏灵芝" w:date="2015-09-29T11:26:00Z">
            <w:rPr>
              <w:rFonts w:hint="eastAsia"/>
            </w:rPr>
          </w:rPrChange>
        </w:rPr>
        <w:t>制定</w:t>
      </w:r>
      <w:r w:rsidR="00942F25" w:rsidRPr="00044E55">
        <w:rPr>
          <w:rFonts w:ascii="宋体" w:hAnsi="宋体" w:hint="eastAsia"/>
          <w:sz w:val="24"/>
          <w:rPrChange w:id="32" w:author="夏灵芝" w:date="2015-09-29T11:26:00Z">
            <w:rPr>
              <w:rFonts w:hint="eastAsia"/>
            </w:rPr>
          </w:rPrChange>
        </w:rPr>
        <w:t>本办法</w:t>
      </w:r>
      <w:r w:rsidRPr="00044E55">
        <w:rPr>
          <w:rFonts w:ascii="宋体" w:hAnsi="宋体" w:hint="eastAsia"/>
          <w:sz w:val="24"/>
          <w:rPrChange w:id="33" w:author="夏灵芝" w:date="2015-09-29T11:26:00Z">
            <w:rPr>
              <w:rFonts w:hint="eastAsia"/>
            </w:rPr>
          </w:rPrChange>
        </w:rPr>
        <w:t>。</w:t>
      </w:r>
    </w:p>
    <w:p w:rsidR="000C68E6" w:rsidRPr="0055011C" w:rsidRDefault="000C68E6" w:rsidP="00044E55">
      <w:pPr>
        <w:spacing w:line="360" w:lineRule="auto"/>
        <w:ind w:firstLineChars="200" w:firstLine="482"/>
        <w:rPr>
          <w:rFonts w:ascii="宋体" w:hAnsi="宋体" w:hint="eastAsia"/>
          <w:sz w:val="24"/>
        </w:rPr>
        <w:pPrChange w:id="34" w:author="夏灵芝" w:date="2015-09-29T11:28:00Z">
          <w:pPr>
            <w:adjustRightInd w:val="0"/>
            <w:snapToGrid w:val="0"/>
            <w:spacing w:line="360" w:lineRule="auto"/>
            <w:ind w:firstLineChars="200" w:firstLine="482"/>
          </w:pPr>
        </w:pPrChange>
      </w:pPr>
      <w:r w:rsidRPr="00044E55">
        <w:rPr>
          <w:rFonts w:ascii="宋体" w:hAnsi="宋体" w:hint="eastAsia"/>
          <w:b/>
          <w:sz w:val="24"/>
        </w:rPr>
        <w:t>第</w:t>
      </w:r>
      <w:r w:rsidR="00A047C7" w:rsidRPr="00044E55">
        <w:rPr>
          <w:rFonts w:ascii="宋体" w:hAnsi="宋体" w:hint="eastAsia"/>
          <w:b/>
          <w:sz w:val="24"/>
        </w:rPr>
        <w:t>二</w:t>
      </w:r>
      <w:r w:rsidRPr="00044E55">
        <w:rPr>
          <w:rFonts w:ascii="宋体" w:hAnsi="宋体" w:hint="eastAsia"/>
          <w:b/>
          <w:sz w:val="24"/>
        </w:rPr>
        <w:t>条</w:t>
      </w:r>
      <w:del w:id="35" w:author="夏灵芝" w:date="2015-09-29T11:25:00Z">
        <w:r w:rsidRPr="00F24AC3" w:rsidDel="00086DB2">
          <w:rPr>
            <w:rFonts w:ascii="宋体" w:hAnsi="宋体" w:hint="eastAsia"/>
            <w:sz w:val="24"/>
          </w:rPr>
          <w:delText xml:space="preserve"> </w:delText>
        </w:r>
      </w:del>
      <w:ins w:id="36" w:author="夏灵芝" w:date="2015-09-29T11:25:00Z">
        <w:r w:rsidR="00086DB2">
          <w:rPr>
            <w:rFonts w:ascii="宋体" w:hAnsi="宋体" w:hint="eastAsia"/>
            <w:sz w:val="24"/>
          </w:rPr>
          <w:t xml:space="preserve"> </w:t>
        </w:r>
      </w:ins>
      <w:r w:rsidRPr="0055011C">
        <w:rPr>
          <w:rFonts w:ascii="宋体" w:hAnsi="宋体" w:hint="eastAsia"/>
          <w:sz w:val="24"/>
        </w:rPr>
        <w:t>人民币存款准备金</w:t>
      </w:r>
      <w:r w:rsidR="00942F25" w:rsidRPr="0055011C">
        <w:rPr>
          <w:rFonts w:ascii="宋体" w:hAnsi="宋体" w:hint="eastAsia"/>
          <w:sz w:val="24"/>
        </w:rPr>
        <w:t>分为一般存款准备金和财政存款准备金，均</w:t>
      </w:r>
      <w:r w:rsidRPr="0055011C">
        <w:rPr>
          <w:rFonts w:ascii="宋体" w:hAnsi="宋体" w:hint="eastAsia"/>
          <w:sz w:val="24"/>
        </w:rPr>
        <w:t>以人民币为记账币种</w:t>
      </w:r>
      <w:r w:rsidR="00942F25" w:rsidRPr="0055011C">
        <w:rPr>
          <w:rFonts w:ascii="宋体" w:hAnsi="宋体" w:hint="eastAsia"/>
          <w:sz w:val="24"/>
        </w:rPr>
        <w:t>进行核算</w:t>
      </w:r>
      <w:r w:rsidRPr="0055011C">
        <w:rPr>
          <w:rFonts w:ascii="宋体" w:hAnsi="宋体" w:hint="eastAsia"/>
          <w:sz w:val="24"/>
        </w:rPr>
        <w:t>，外币存款准备金的核算</w:t>
      </w:r>
      <w:r w:rsidR="00A047C7" w:rsidRPr="0055011C">
        <w:rPr>
          <w:rFonts w:ascii="宋体" w:hAnsi="宋体" w:hint="eastAsia"/>
          <w:sz w:val="24"/>
        </w:rPr>
        <w:t>分别</w:t>
      </w:r>
      <w:r w:rsidRPr="0055011C">
        <w:rPr>
          <w:rFonts w:ascii="宋体" w:hAnsi="宋体" w:hint="eastAsia"/>
          <w:sz w:val="24"/>
        </w:rPr>
        <w:t>以港币、美元为记账币种。</w:t>
      </w:r>
      <w:r w:rsidR="00A047C7" w:rsidRPr="0055011C">
        <w:rPr>
          <w:rFonts w:ascii="宋体" w:hAnsi="宋体" w:hint="eastAsia"/>
          <w:sz w:val="24"/>
        </w:rPr>
        <w:t>其中，</w:t>
      </w:r>
      <w:r w:rsidRPr="0055011C">
        <w:rPr>
          <w:rFonts w:ascii="宋体" w:hAnsi="宋体" w:hint="eastAsia"/>
          <w:sz w:val="24"/>
        </w:rPr>
        <w:t>港币存款准备金核算以港币为记账币种</w:t>
      </w:r>
      <w:r w:rsidR="00A047C7" w:rsidRPr="0055011C">
        <w:rPr>
          <w:rFonts w:ascii="宋体" w:hAnsi="宋体" w:hint="eastAsia"/>
          <w:sz w:val="24"/>
        </w:rPr>
        <w:t>，</w:t>
      </w:r>
      <w:r w:rsidRPr="0055011C">
        <w:rPr>
          <w:rFonts w:ascii="宋体" w:hAnsi="宋体" w:hint="eastAsia"/>
          <w:sz w:val="24"/>
        </w:rPr>
        <w:t>美元</w:t>
      </w:r>
      <w:r w:rsidR="00A047C7" w:rsidRPr="0055011C">
        <w:rPr>
          <w:rFonts w:ascii="宋体" w:hAnsi="宋体" w:hint="eastAsia"/>
          <w:sz w:val="24"/>
        </w:rPr>
        <w:t>存款准备金</w:t>
      </w:r>
      <w:r w:rsidRPr="0055011C">
        <w:rPr>
          <w:rFonts w:ascii="宋体" w:hAnsi="宋体" w:hint="eastAsia"/>
          <w:sz w:val="24"/>
        </w:rPr>
        <w:t>核算以美元为记账币种，</w:t>
      </w:r>
      <w:r w:rsidR="00A047C7" w:rsidRPr="0055011C">
        <w:rPr>
          <w:rFonts w:ascii="宋体" w:hAnsi="宋体" w:hint="eastAsia"/>
          <w:sz w:val="24"/>
        </w:rPr>
        <w:t>除港币以外的</w:t>
      </w:r>
      <w:r w:rsidRPr="0055011C">
        <w:rPr>
          <w:rFonts w:ascii="宋体" w:hAnsi="宋体" w:hint="eastAsia"/>
          <w:sz w:val="24"/>
        </w:rPr>
        <w:t>非美元币种</w:t>
      </w:r>
      <w:r w:rsidR="00A047C7" w:rsidRPr="0055011C">
        <w:rPr>
          <w:rFonts w:ascii="宋体" w:hAnsi="宋体" w:hint="eastAsia"/>
          <w:sz w:val="24"/>
        </w:rPr>
        <w:t>存款准备金</w:t>
      </w:r>
      <w:r w:rsidRPr="0055011C">
        <w:rPr>
          <w:rFonts w:ascii="宋体" w:hAnsi="宋体" w:hint="eastAsia"/>
          <w:sz w:val="24"/>
        </w:rPr>
        <w:t>核算按</w:t>
      </w:r>
      <w:r w:rsidR="0047499B" w:rsidRPr="0055011C">
        <w:rPr>
          <w:rFonts w:ascii="宋体" w:hAnsi="宋体" w:hint="eastAsia"/>
          <w:sz w:val="24"/>
        </w:rPr>
        <w:t>国</w:t>
      </w:r>
      <w:r w:rsidR="00693A91">
        <w:rPr>
          <w:rFonts w:ascii="宋体" w:hAnsi="宋体" w:hint="eastAsia"/>
          <w:sz w:val="24"/>
        </w:rPr>
        <w:t>家</w:t>
      </w:r>
      <w:r w:rsidR="0047499B" w:rsidRPr="0055011C">
        <w:rPr>
          <w:rFonts w:ascii="宋体" w:hAnsi="宋体" w:hint="eastAsia"/>
          <w:sz w:val="24"/>
        </w:rPr>
        <w:t>外汇管理局公布的</w:t>
      </w:r>
      <w:r w:rsidRPr="0055011C">
        <w:rPr>
          <w:rFonts w:ascii="宋体" w:hAnsi="宋体" w:hint="eastAsia"/>
          <w:sz w:val="24"/>
        </w:rPr>
        <w:t>汇率折合成美元后以美元为记账币种。</w:t>
      </w:r>
    </w:p>
    <w:p w:rsidR="000C68E6" w:rsidRPr="00044E55" w:rsidRDefault="000C68E6" w:rsidP="00044E55">
      <w:pPr>
        <w:spacing w:line="360" w:lineRule="auto"/>
        <w:ind w:firstLineChars="200" w:firstLine="482"/>
        <w:rPr>
          <w:rFonts w:ascii="宋体" w:hAnsi="宋体" w:hint="eastAsia"/>
          <w:sz w:val="24"/>
          <w:rPrChange w:id="37" w:author="夏灵芝" w:date="2015-09-29T11:26:00Z">
            <w:rPr>
              <w:rFonts w:ascii="宋体" w:hAnsi="宋体" w:hint="eastAsia"/>
              <w:spacing w:val="10"/>
              <w:sz w:val="24"/>
            </w:rPr>
          </w:rPrChange>
        </w:rPr>
        <w:pPrChange w:id="38" w:author="夏灵芝" w:date="2015-09-29T11:28:00Z">
          <w:pPr>
            <w:adjustRightInd w:val="0"/>
            <w:snapToGrid w:val="0"/>
            <w:spacing w:line="360" w:lineRule="auto"/>
            <w:ind w:firstLineChars="200" w:firstLine="482"/>
          </w:pPr>
        </w:pPrChange>
      </w:pPr>
      <w:r w:rsidRPr="00044E55">
        <w:rPr>
          <w:rFonts w:ascii="宋体" w:hAnsi="宋体" w:hint="eastAsia"/>
          <w:b/>
          <w:sz w:val="24"/>
        </w:rPr>
        <w:t>第</w:t>
      </w:r>
      <w:r w:rsidR="00942F25" w:rsidRPr="00044E55">
        <w:rPr>
          <w:rFonts w:ascii="宋体" w:hAnsi="宋体" w:hint="eastAsia"/>
          <w:b/>
          <w:sz w:val="24"/>
        </w:rPr>
        <w:t>三</w:t>
      </w:r>
      <w:r w:rsidRPr="00044E55">
        <w:rPr>
          <w:rFonts w:ascii="宋体" w:hAnsi="宋体" w:hint="eastAsia"/>
          <w:b/>
          <w:sz w:val="24"/>
        </w:rPr>
        <w:t>条</w:t>
      </w:r>
      <w:r w:rsidRPr="00044E55">
        <w:rPr>
          <w:rFonts w:ascii="宋体" w:hAnsi="宋体" w:hint="eastAsia"/>
          <w:b/>
          <w:sz w:val="24"/>
          <w:rPrChange w:id="39" w:author="夏灵芝" w:date="2015-09-29T11:28:00Z">
            <w:rPr>
              <w:rFonts w:ascii="宋体" w:hAnsi="宋体" w:hint="eastAsia"/>
              <w:sz w:val="24"/>
            </w:rPr>
          </w:rPrChange>
        </w:rPr>
        <w:t xml:space="preserve"> </w:t>
      </w:r>
      <w:r w:rsidRPr="0055011C">
        <w:rPr>
          <w:rFonts w:ascii="宋体" w:hAnsi="宋体" w:hint="eastAsia"/>
          <w:sz w:val="24"/>
        </w:rPr>
        <w:t>外币存款准备金与人民币存款准备金分别缴纳，不得将应缴纳的外</w:t>
      </w:r>
      <w:r w:rsidR="00E86822" w:rsidRPr="0055011C">
        <w:rPr>
          <w:rFonts w:ascii="宋体" w:hAnsi="宋体" w:hint="eastAsia"/>
          <w:sz w:val="24"/>
        </w:rPr>
        <w:t>币</w:t>
      </w:r>
      <w:r w:rsidRPr="0055011C">
        <w:rPr>
          <w:rFonts w:ascii="宋体" w:hAnsi="宋体" w:hint="eastAsia"/>
          <w:sz w:val="24"/>
        </w:rPr>
        <w:t>存款准备金折算成人民币缴纳。</w:t>
      </w:r>
    </w:p>
    <w:p w:rsidR="00A047C7" w:rsidRPr="00044E55" w:rsidRDefault="00E86822" w:rsidP="00044E55">
      <w:pPr>
        <w:spacing w:line="360" w:lineRule="auto"/>
        <w:ind w:firstLineChars="200" w:firstLine="482"/>
        <w:rPr>
          <w:rFonts w:ascii="宋体" w:hAnsi="宋体" w:hint="eastAsia"/>
          <w:sz w:val="24"/>
          <w:rPrChange w:id="40" w:author="夏灵芝" w:date="2015-09-29T11:26:00Z">
            <w:rPr>
              <w:rFonts w:ascii="宋体" w:hAnsi="宋体" w:hint="eastAsia"/>
              <w:spacing w:val="10"/>
              <w:sz w:val="24"/>
            </w:rPr>
          </w:rPrChange>
        </w:rPr>
        <w:pPrChange w:id="41" w:author="夏灵芝" w:date="2015-09-29T11:28:00Z">
          <w:pPr>
            <w:adjustRightInd w:val="0"/>
            <w:snapToGrid w:val="0"/>
            <w:spacing w:line="360" w:lineRule="auto"/>
            <w:ind w:firstLineChars="200" w:firstLine="482"/>
          </w:pPr>
        </w:pPrChange>
      </w:pPr>
      <w:r w:rsidRPr="00044E55">
        <w:rPr>
          <w:rFonts w:ascii="宋体" w:hAnsi="宋体" w:hint="eastAsia"/>
          <w:b/>
          <w:sz w:val="24"/>
        </w:rPr>
        <w:t>第</w:t>
      </w:r>
      <w:r w:rsidR="00942F25" w:rsidRPr="00044E55">
        <w:rPr>
          <w:rFonts w:ascii="宋体" w:hAnsi="宋体" w:hint="eastAsia"/>
          <w:b/>
          <w:sz w:val="24"/>
        </w:rPr>
        <w:t>四</w:t>
      </w:r>
      <w:r w:rsidR="00A047C7" w:rsidRPr="00044E55">
        <w:rPr>
          <w:rFonts w:ascii="宋体" w:hAnsi="宋体" w:hint="eastAsia"/>
          <w:b/>
          <w:sz w:val="24"/>
        </w:rPr>
        <w:t>条</w:t>
      </w:r>
      <w:r w:rsidR="00A047C7" w:rsidRPr="00F24AC3">
        <w:rPr>
          <w:rFonts w:ascii="宋体" w:hAnsi="宋体" w:hint="eastAsia"/>
          <w:sz w:val="24"/>
        </w:rPr>
        <w:t xml:space="preserve"> </w:t>
      </w:r>
      <w:r w:rsidR="00A047C7" w:rsidRPr="0055011C">
        <w:rPr>
          <w:rFonts w:ascii="宋体" w:hAnsi="宋体" w:hint="eastAsia"/>
          <w:sz w:val="24"/>
        </w:rPr>
        <w:t>本办法适用</w:t>
      </w:r>
      <w:r w:rsidR="00D84D46">
        <w:rPr>
          <w:rFonts w:ascii="宋体" w:hAnsi="宋体" w:hint="eastAsia"/>
          <w:sz w:val="24"/>
        </w:rPr>
        <w:t>于</w:t>
      </w:r>
      <w:r w:rsidRPr="0055011C">
        <w:rPr>
          <w:rFonts w:ascii="宋体" w:hAnsi="宋体" w:hint="eastAsia"/>
          <w:sz w:val="24"/>
        </w:rPr>
        <w:t>全行</w:t>
      </w:r>
      <w:r w:rsidR="00A047C7" w:rsidRPr="0055011C">
        <w:rPr>
          <w:rFonts w:ascii="宋体" w:hAnsi="宋体" w:hint="eastAsia"/>
          <w:sz w:val="24"/>
        </w:rPr>
        <w:t>人民币、外币</w:t>
      </w:r>
      <w:r w:rsidRPr="0055011C">
        <w:rPr>
          <w:rFonts w:ascii="宋体" w:hAnsi="宋体" w:hint="eastAsia"/>
          <w:sz w:val="24"/>
        </w:rPr>
        <w:t>存款</w:t>
      </w:r>
      <w:r w:rsidR="00A047C7" w:rsidRPr="0055011C">
        <w:rPr>
          <w:rFonts w:ascii="宋体" w:hAnsi="宋体" w:hint="eastAsia"/>
          <w:sz w:val="24"/>
        </w:rPr>
        <w:t>准备金的缴纳工作。</w:t>
      </w:r>
    </w:p>
    <w:p w:rsidR="00712512" w:rsidRDefault="00712512" w:rsidP="005D2552">
      <w:pPr>
        <w:numPr>
          <w:ins w:id="42" w:author="夏灵芝" w:date="2015-09-29T10:24:00Z"/>
        </w:numPr>
        <w:adjustRightInd w:val="0"/>
        <w:snapToGrid w:val="0"/>
        <w:spacing w:line="360" w:lineRule="auto"/>
        <w:jc w:val="center"/>
        <w:rPr>
          <w:ins w:id="43" w:author="夏灵芝" w:date="2015-09-29T10:24:00Z"/>
          <w:rFonts w:ascii="黑体" w:eastAsia="黑体" w:hAnsi="宋体" w:hint="eastAsia"/>
          <w:bCs/>
          <w:sz w:val="24"/>
        </w:rPr>
      </w:pPr>
    </w:p>
    <w:p w:rsidR="000C68E6" w:rsidRPr="005D2552" w:rsidRDefault="005D2552" w:rsidP="009E530C">
      <w:pPr>
        <w:spacing w:line="360" w:lineRule="auto"/>
        <w:jc w:val="center"/>
        <w:rPr>
          <w:rFonts w:ascii="黑体" w:eastAsia="黑体" w:hAnsi="宋体" w:hint="eastAsia"/>
          <w:bCs/>
          <w:sz w:val="24"/>
        </w:rPr>
        <w:pPrChange w:id="44" w:author="夏灵芝" w:date="2015-09-29T11:02:00Z">
          <w:pPr>
            <w:adjustRightInd w:val="0"/>
            <w:snapToGrid w:val="0"/>
            <w:spacing w:line="360" w:lineRule="auto"/>
            <w:jc w:val="center"/>
          </w:pPr>
        </w:pPrChange>
      </w:pPr>
      <w:r w:rsidRPr="005D2552">
        <w:rPr>
          <w:rFonts w:ascii="黑体" w:eastAsia="黑体" w:hAnsi="宋体" w:hint="eastAsia"/>
          <w:bCs/>
          <w:sz w:val="24"/>
        </w:rPr>
        <w:t xml:space="preserve">第二章  </w:t>
      </w:r>
      <w:r w:rsidR="000C68E6" w:rsidRPr="005D2552">
        <w:rPr>
          <w:rFonts w:ascii="黑体" w:eastAsia="黑体" w:hAnsi="宋体" w:hint="eastAsia"/>
          <w:bCs/>
          <w:sz w:val="24"/>
        </w:rPr>
        <w:t>组织职责</w:t>
      </w:r>
    </w:p>
    <w:p w:rsidR="000C68E6" w:rsidRPr="00044E55" w:rsidRDefault="000C68E6" w:rsidP="00044E55">
      <w:pPr>
        <w:spacing w:line="360" w:lineRule="auto"/>
        <w:ind w:firstLineChars="200" w:firstLine="482"/>
        <w:rPr>
          <w:rFonts w:ascii="宋体" w:hAnsi="宋体" w:hint="eastAsia"/>
          <w:sz w:val="24"/>
          <w:rPrChange w:id="45" w:author="夏灵芝" w:date="2015-09-29T11:26:00Z">
            <w:rPr>
              <w:rFonts w:ascii="宋体" w:hAnsi="宋体" w:hint="eastAsia"/>
              <w:b/>
              <w:bCs/>
              <w:sz w:val="24"/>
            </w:rPr>
          </w:rPrChange>
        </w:rPr>
        <w:pPrChange w:id="46" w:author="夏灵芝" w:date="2015-09-29T11:28:00Z">
          <w:pPr>
            <w:adjustRightInd w:val="0"/>
            <w:snapToGrid w:val="0"/>
            <w:spacing w:line="360" w:lineRule="auto"/>
            <w:ind w:firstLineChars="200" w:firstLine="482"/>
          </w:pPr>
        </w:pPrChange>
      </w:pPr>
      <w:r w:rsidRPr="00044E55">
        <w:rPr>
          <w:rFonts w:ascii="宋体" w:hAnsi="宋体" w:hint="eastAsia"/>
          <w:b/>
          <w:sz w:val="24"/>
        </w:rPr>
        <w:t>第</w:t>
      </w:r>
      <w:r w:rsidR="00772C6F" w:rsidRPr="00044E55">
        <w:rPr>
          <w:rFonts w:ascii="宋体" w:hAnsi="宋体" w:hint="eastAsia"/>
          <w:b/>
          <w:sz w:val="24"/>
        </w:rPr>
        <w:t>五</w:t>
      </w:r>
      <w:r w:rsidRPr="00044E55">
        <w:rPr>
          <w:rFonts w:ascii="宋体" w:hAnsi="宋体" w:hint="eastAsia"/>
          <w:b/>
          <w:sz w:val="24"/>
        </w:rPr>
        <w:t>条</w:t>
      </w:r>
      <w:r w:rsidRPr="00F24AC3">
        <w:rPr>
          <w:rFonts w:ascii="宋体" w:hAnsi="宋体" w:hint="eastAsia"/>
          <w:sz w:val="24"/>
        </w:rPr>
        <w:t xml:space="preserve"> </w:t>
      </w:r>
      <w:r w:rsidR="00020F60" w:rsidRPr="00F24AC3">
        <w:rPr>
          <w:rFonts w:ascii="宋体" w:hAnsi="宋体" w:hint="eastAsia"/>
          <w:sz w:val="24"/>
        </w:rPr>
        <w:t>总行</w:t>
      </w:r>
      <w:r w:rsidR="004D470F">
        <w:rPr>
          <w:rFonts w:ascii="宋体" w:hAnsi="宋体" w:hint="eastAsia"/>
          <w:sz w:val="24"/>
        </w:rPr>
        <w:t>资产负债管理部是</w:t>
      </w:r>
      <w:r w:rsidRPr="00F24AC3">
        <w:rPr>
          <w:rFonts w:ascii="宋体" w:hAnsi="宋体" w:hint="eastAsia"/>
          <w:sz w:val="24"/>
        </w:rPr>
        <w:t>本行存款准备金的</w:t>
      </w:r>
      <w:r w:rsidR="008E15C9">
        <w:rPr>
          <w:rFonts w:ascii="宋体" w:hAnsi="宋体" w:hint="eastAsia"/>
          <w:sz w:val="24"/>
        </w:rPr>
        <w:t>牵头</w:t>
      </w:r>
      <w:r w:rsidRPr="00F24AC3">
        <w:rPr>
          <w:rFonts w:ascii="宋体" w:hAnsi="宋体" w:hint="eastAsia"/>
          <w:sz w:val="24"/>
        </w:rPr>
        <w:t>管理部门</w:t>
      </w:r>
      <w:r w:rsidR="000B46F4">
        <w:rPr>
          <w:rFonts w:ascii="宋体" w:hAnsi="宋体" w:hint="eastAsia"/>
          <w:sz w:val="24"/>
        </w:rPr>
        <w:t>，主要职责包括</w:t>
      </w:r>
      <w:r w:rsidRPr="00F24AC3">
        <w:rPr>
          <w:rFonts w:ascii="宋体" w:hAnsi="宋体" w:hint="eastAsia"/>
          <w:sz w:val="24"/>
        </w:rPr>
        <w:t>：</w:t>
      </w:r>
    </w:p>
    <w:p w:rsidR="000C68E6" w:rsidRPr="00F24AC3" w:rsidRDefault="000D487B" w:rsidP="00044E55">
      <w:pPr>
        <w:spacing w:line="360" w:lineRule="auto"/>
        <w:ind w:firstLineChars="200" w:firstLine="480"/>
        <w:rPr>
          <w:rFonts w:ascii="宋体" w:hAnsi="宋体" w:hint="eastAsia"/>
          <w:sz w:val="24"/>
        </w:rPr>
        <w:pPrChange w:id="47" w:author="夏灵芝" w:date="2015-09-29T11:26:00Z">
          <w:pPr>
            <w:adjustRightInd w:val="0"/>
            <w:snapToGrid w:val="0"/>
            <w:spacing w:line="360" w:lineRule="auto"/>
            <w:ind w:firstLine="480"/>
          </w:pPr>
        </w:pPrChange>
      </w:pPr>
      <w:r>
        <w:rPr>
          <w:rFonts w:ascii="宋体" w:hAnsi="宋体" w:hint="eastAsia"/>
          <w:sz w:val="24"/>
        </w:rPr>
        <w:t>（一）</w:t>
      </w:r>
      <w:r w:rsidR="000C68E6" w:rsidRPr="00F24AC3">
        <w:rPr>
          <w:rFonts w:ascii="宋体" w:hAnsi="宋体" w:hint="eastAsia"/>
          <w:sz w:val="24"/>
        </w:rPr>
        <w:t>负责全行各项存款准备金缴存</w:t>
      </w:r>
      <w:r>
        <w:rPr>
          <w:rFonts w:ascii="宋体" w:hAnsi="宋体" w:hint="eastAsia"/>
          <w:sz w:val="24"/>
        </w:rPr>
        <w:t>的</w:t>
      </w:r>
      <w:r w:rsidR="000C68E6" w:rsidRPr="00F24AC3">
        <w:rPr>
          <w:rFonts w:ascii="宋体" w:hAnsi="宋体" w:hint="eastAsia"/>
          <w:sz w:val="24"/>
        </w:rPr>
        <w:t>管理</w:t>
      </w:r>
      <w:del w:id="48" w:author="夏灵芝" w:date="2015-09-29T11:22:00Z">
        <w:r w:rsidR="00C459AD" w:rsidDel="00086DB2">
          <w:rPr>
            <w:rFonts w:ascii="宋体" w:hAnsi="宋体" w:hint="eastAsia"/>
            <w:sz w:val="24"/>
          </w:rPr>
          <w:delText>。</w:delText>
        </w:r>
      </w:del>
      <w:ins w:id="49" w:author="夏灵芝" w:date="2015-09-29T11:22:00Z">
        <w:r w:rsidR="00086DB2">
          <w:rPr>
            <w:rFonts w:ascii="宋体" w:hAnsi="宋体" w:hint="eastAsia"/>
            <w:sz w:val="24"/>
          </w:rPr>
          <w:t>；</w:t>
        </w:r>
      </w:ins>
    </w:p>
    <w:p w:rsidR="000C68E6" w:rsidRPr="00F24AC3" w:rsidRDefault="000D487B" w:rsidP="00044E55">
      <w:pPr>
        <w:spacing w:line="360" w:lineRule="auto"/>
        <w:ind w:firstLineChars="200" w:firstLine="480"/>
        <w:rPr>
          <w:rFonts w:ascii="宋体" w:hAnsi="宋体" w:hint="eastAsia"/>
          <w:sz w:val="24"/>
        </w:rPr>
        <w:pPrChange w:id="50" w:author="夏灵芝" w:date="2015-09-29T11:26:00Z">
          <w:pPr>
            <w:adjustRightInd w:val="0"/>
            <w:snapToGrid w:val="0"/>
            <w:spacing w:line="360" w:lineRule="auto"/>
            <w:ind w:firstLine="480"/>
          </w:pPr>
        </w:pPrChange>
      </w:pPr>
      <w:r>
        <w:rPr>
          <w:rFonts w:ascii="宋体" w:hAnsi="宋体" w:hint="eastAsia"/>
          <w:sz w:val="24"/>
        </w:rPr>
        <w:t>（二）</w:t>
      </w:r>
      <w:r w:rsidR="000C68E6" w:rsidRPr="00F24AC3">
        <w:rPr>
          <w:rFonts w:ascii="宋体" w:hAnsi="宋体" w:hint="eastAsia"/>
          <w:sz w:val="24"/>
        </w:rPr>
        <w:t>负责全行人民币</w:t>
      </w:r>
      <w:r w:rsidR="00C459AD">
        <w:rPr>
          <w:rFonts w:ascii="宋体" w:hAnsi="宋体" w:hint="eastAsia"/>
          <w:sz w:val="24"/>
        </w:rPr>
        <w:t>一般</w:t>
      </w:r>
      <w:r w:rsidR="000C68E6" w:rsidRPr="00F24AC3">
        <w:rPr>
          <w:rFonts w:ascii="宋体" w:hAnsi="宋体" w:hint="eastAsia"/>
          <w:sz w:val="24"/>
        </w:rPr>
        <w:t>存款准备金</w:t>
      </w:r>
      <w:r w:rsidR="00C459AD">
        <w:rPr>
          <w:rFonts w:ascii="宋体" w:hAnsi="宋体" w:hint="eastAsia"/>
          <w:sz w:val="24"/>
        </w:rPr>
        <w:t>和外币存款准备金的</w:t>
      </w:r>
      <w:r w:rsidR="000C68E6" w:rsidRPr="00F24AC3">
        <w:rPr>
          <w:rFonts w:ascii="宋体" w:hAnsi="宋体" w:hint="eastAsia"/>
          <w:sz w:val="24"/>
        </w:rPr>
        <w:t>缴存</w:t>
      </w:r>
      <w:del w:id="51" w:author="夏灵芝" w:date="2015-09-29T11:22:00Z">
        <w:r w:rsidR="00C459AD" w:rsidDel="00086DB2">
          <w:rPr>
            <w:rFonts w:ascii="宋体" w:hAnsi="宋体" w:hint="eastAsia"/>
            <w:sz w:val="24"/>
          </w:rPr>
          <w:delText>。</w:delText>
        </w:r>
      </w:del>
      <w:ins w:id="52" w:author="夏灵芝" w:date="2015-09-29T11:22:00Z">
        <w:r w:rsidR="00086DB2">
          <w:rPr>
            <w:rFonts w:ascii="宋体" w:hAnsi="宋体" w:hint="eastAsia"/>
            <w:sz w:val="24"/>
          </w:rPr>
          <w:t>；</w:t>
        </w:r>
      </w:ins>
    </w:p>
    <w:p w:rsidR="000C68E6" w:rsidRPr="00F24AC3" w:rsidRDefault="00E553C9" w:rsidP="00044E55">
      <w:pPr>
        <w:spacing w:line="360" w:lineRule="auto"/>
        <w:ind w:firstLineChars="200" w:firstLine="480"/>
        <w:rPr>
          <w:rFonts w:ascii="宋体" w:hAnsi="宋体" w:hint="eastAsia"/>
          <w:sz w:val="24"/>
        </w:rPr>
        <w:pPrChange w:id="53" w:author="夏灵芝" w:date="2015-09-29T11:26:00Z">
          <w:pPr>
            <w:adjustRightInd w:val="0"/>
            <w:snapToGrid w:val="0"/>
            <w:spacing w:line="360" w:lineRule="auto"/>
            <w:ind w:firstLineChars="200" w:firstLine="480"/>
          </w:pPr>
        </w:pPrChange>
      </w:pPr>
      <w:r>
        <w:rPr>
          <w:rFonts w:ascii="宋体" w:hAnsi="宋体" w:hint="eastAsia"/>
          <w:sz w:val="24"/>
        </w:rPr>
        <w:t>（</w:t>
      </w:r>
      <w:r w:rsidR="00227FAB">
        <w:rPr>
          <w:rFonts w:ascii="宋体" w:hAnsi="宋体" w:hint="eastAsia"/>
          <w:sz w:val="24"/>
        </w:rPr>
        <w:t>三</w:t>
      </w:r>
      <w:r w:rsidR="00C459AD">
        <w:rPr>
          <w:rFonts w:ascii="宋体" w:hAnsi="宋体" w:hint="eastAsia"/>
          <w:sz w:val="24"/>
        </w:rPr>
        <w:t>）向</w:t>
      </w:r>
      <w:r w:rsidR="000C68E6" w:rsidRPr="00F24AC3">
        <w:rPr>
          <w:rFonts w:ascii="宋体" w:hAnsi="宋体" w:hint="eastAsia"/>
          <w:sz w:val="24"/>
        </w:rPr>
        <w:t>存款准备金的外部检查</w:t>
      </w:r>
      <w:r w:rsidR="00C459AD">
        <w:rPr>
          <w:rFonts w:ascii="宋体" w:hAnsi="宋体" w:hint="eastAsia"/>
          <w:sz w:val="24"/>
        </w:rPr>
        <w:t>机构</w:t>
      </w:r>
      <w:r w:rsidR="000C68E6" w:rsidRPr="00F24AC3">
        <w:rPr>
          <w:rFonts w:ascii="宋体" w:hAnsi="宋体" w:hint="eastAsia"/>
          <w:sz w:val="24"/>
        </w:rPr>
        <w:t>提供报表资料</w:t>
      </w:r>
      <w:del w:id="54" w:author="夏灵芝" w:date="2015-09-29T11:22:00Z">
        <w:r w:rsidR="000C68E6" w:rsidRPr="00F24AC3" w:rsidDel="00086DB2">
          <w:rPr>
            <w:rFonts w:ascii="宋体" w:hAnsi="宋体" w:hint="eastAsia"/>
            <w:sz w:val="24"/>
          </w:rPr>
          <w:delText>。</w:delText>
        </w:r>
      </w:del>
      <w:ins w:id="55" w:author="夏灵芝" w:date="2015-09-29T11:22:00Z">
        <w:r w:rsidR="00086DB2">
          <w:rPr>
            <w:rFonts w:ascii="宋体" w:hAnsi="宋体" w:hint="eastAsia"/>
            <w:sz w:val="24"/>
          </w:rPr>
          <w:t>；</w:t>
        </w:r>
      </w:ins>
    </w:p>
    <w:p w:rsidR="000C68E6" w:rsidRDefault="00E553C9" w:rsidP="00044E55">
      <w:pPr>
        <w:spacing w:line="360" w:lineRule="auto"/>
        <w:ind w:firstLineChars="200" w:firstLine="480"/>
        <w:rPr>
          <w:rFonts w:ascii="宋体" w:hAnsi="宋体" w:hint="eastAsia"/>
          <w:sz w:val="24"/>
        </w:rPr>
        <w:pPrChange w:id="56" w:author="夏灵芝" w:date="2015-09-29T11:26:00Z">
          <w:pPr>
            <w:adjustRightInd w:val="0"/>
            <w:snapToGrid w:val="0"/>
            <w:spacing w:line="360" w:lineRule="auto"/>
            <w:ind w:firstLineChars="200" w:firstLine="480"/>
          </w:pPr>
        </w:pPrChange>
      </w:pPr>
      <w:r>
        <w:rPr>
          <w:rFonts w:ascii="宋体" w:hAnsi="宋体" w:hint="eastAsia"/>
          <w:sz w:val="24"/>
        </w:rPr>
        <w:t>（</w:t>
      </w:r>
      <w:r w:rsidR="00227FAB">
        <w:rPr>
          <w:rFonts w:ascii="宋体" w:hAnsi="宋体" w:hint="eastAsia"/>
          <w:sz w:val="24"/>
        </w:rPr>
        <w:t>四</w:t>
      </w:r>
      <w:r w:rsidR="00C459AD">
        <w:rPr>
          <w:rFonts w:ascii="宋体" w:hAnsi="宋体" w:hint="eastAsia"/>
          <w:sz w:val="24"/>
        </w:rPr>
        <w:t>）</w:t>
      </w:r>
      <w:r w:rsidR="000C68E6" w:rsidRPr="00F24AC3">
        <w:rPr>
          <w:rFonts w:ascii="宋体" w:hAnsi="宋体" w:hint="eastAsia"/>
          <w:sz w:val="24"/>
        </w:rPr>
        <w:t>定期对异地分行及下属支行的财政存款准备金</w:t>
      </w:r>
      <w:r w:rsidR="00C459AD">
        <w:rPr>
          <w:rFonts w:ascii="宋体" w:hAnsi="宋体" w:hint="eastAsia"/>
          <w:sz w:val="24"/>
        </w:rPr>
        <w:t>缴</w:t>
      </w:r>
      <w:r w:rsidR="000C68E6" w:rsidRPr="00F24AC3">
        <w:rPr>
          <w:rFonts w:ascii="宋体" w:hAnsi="宋体" w:hint="eastAsia"/>
          <w:sz w:val="24"/>
        </w:rPr>
        <w:t>存情况进行检查。</w:t>
      </w:r>
    </w:p>
    <w:p w:rsidR="00A84090" w:rsidRDefault="00A84090" w:rsidP="00044E55">
      <w:pPr>
        <w:spacing w:line="360" w:lineRule="auto"/>
        <w:ind w:firstLineChars="200" w:firstLine="482"/>
        <w:rPr>
          <w:rFonts w:ascii="宋体" w:hAnsi="宋体" w:hint="eastAsia"/>
          <w:sz w:val="24"/>
        </w:rPr>
        <w:pPrChange w:id="57" w:author="夏灵芝" w:date="2015-09-29T11:28:00Z">
          <w:pPr>
            <w:adjustRightInd w:val="0"/>
            <w:snapToGrid w:val="0"/>
            <w:spacing w:line="360" w:lineRule="auto"/>
            <w:ind w:firstLineChars="200" w:firstLine="482"/>
          </w:pPr>
        </w:pPrChange>
      </w:pPr>
      <w:r w:rsidRPr="00044E55">
        <w:rPr>
          <w:rFonts w:ascii="宋体" w:hAnsi="宋体" w:hint="eastAsia"/>
          <w:b/>
          <w:sz w:val="24"/>
        </w:rPr>
        <w:t>第六</w:t>
      </w:r>
      <w:r w:rsidR="00D14366" w:rsidRPr="00044E55">
        <w:rPr>
          <w:rFonts w:ascii="宋体" w:hAnsi="宋体" w:hint="eastAsia"/>
          <w:b/>
          <w:sz w:val="24"/>
        </w:rPr>
        <w:t>条</w:t>
      </w:r>
      <w:r w:rsidR="00D14366" w:rsidRPr="00044E55">
        <w:rPr>
          <w:rFonts w:ascii="宋体" w:hAnsi="宋体" w:hint="eastAsia"/>
          <w:b/>
          <w:sz w:val="24"/>
          <w:rPrChange w:id="58" w:author="夏灵芝" w:date="2015-09-29T11:28:00Z">
            <w:rPr>
              <w:rFonts w:ascii="宋体" w:hAnsi="宋体" w:hint="eastAsia"/>
              <w:sz w:val="24"/>
            </w:rPr>
          </w:rPrChange>
        </w:rPr>
        <w:t xml:space="preserve"> </w:t>
      </w:r>
      <w:r w:rsidR="00D14366">
        <w:rPr>
          <w:rFonts w:ascii="宋体" w:hAnsi="宋体" w:hint="eastAsia"/>
          <w:sz w:val="24"/>
        </w:rPr>
        <w:t>总行贸易金融与现金管理部</w:t>
      </w:r>
      <w:del w:id="59" w:author="夏灵芝" w:date="2015-09-29T11:22:00Z">
        <w:r w:rsidR="00D14366" w:rsidDel="00086DB2">
          <w:rPr>
            <w:rFonts w:ascii="宋体" w:hAnsi="宋体" w:hint="eastAsia"/>
            <w:sz w:val="24"/>
          </w:rPr>
          <w:delText>负责</w:delText>
        </w:r>
      </w:del>
      <w:ins w:id="60" w:author="夏灵芝" w:date="2015-09-29T11:22:00Z">
        <w:r w:rsidR="00086DB2">
          <w:rPr>
            <w:rFonts w:ascii="宋体" w:hAnsi="宋体" w:hint="eastAsia"/>
            <w:sz w:val="24"/>
          </w:rPr>
          <w:t>职责</w:t>
        </w:r>
      </w:ins>
      <w:del w:id="61" w:author="夏灵芝" w:date="2015-09-29T11:22:00Z">
        <w:r w:rsidDel="00086DB2">
          <w:rPr>
            <w:rFonts w:ascii="宋体" w:hAnsi="宋体" w:hint="eastAsia"/>
            <w:sz w:val="24"/>
          </w:rPr>
          <w:delText>：</w:delText>
        </w:r>
      </w:del>
      <w:ins w:id="62" w:author="夏灵芝" w:date="2015-09-29T11:22:00Z">
        <w:r w:rsidR="00086DB2">
          <w:rPr>
            <w:rFonts w:ascii="宋体" w:hAnsi="宋体" w:hint="eastAsia"/>
            <w:sz w:val="24"/>
          </w:rPr>
          <w:t>。</w:t>
        </w:r>
      </w:ins>
    </w:p>
    <w:p w:rsidR="00A84090" w:rsidRDefault="00A84090" w:rsidP="00044E55">
      <w:pPr>
        <w:spacing w:line="360" w:lineRule="auto"/>
        <w:ind w:firstLineChars="200" w:firstLine="480"/>
        <w:rPr>
          <w:rFonts w:ascii="宋体" w:hAnsi="宋体" w:hint="eastAsia"/>
          <w:sz w:val="24"/>
        </w:rPr>
        <w:pPrChange w:id="63" w:author="夏灵芝" w:date="2015-09-29T11:26:00Z">
          <w:pPr>
            <w:adjustRightInd w:val="0"/>
            <w:snapToGrid w:val="0"/>
            <w:spacing w:line="360" w:lineRule="auto"/>
            <w:ind w:firstLineChars="200" w:firstLine="480"/>
          </w:pPr>
        </w:pPrChange>
      </w:pPr>
      <w:r>
        <w:rPr>
          <w:rFonts w:ascii="宋体" w:hAnsi="宋体" w:hint="eastAsia"/>
          <w:sz w:val="24"/>
        </w:rPr>
        <w:t>（一）</w:t>
      </w:r>
      <w:r w:rsidR="00252506">
        <w:rPr>
          <w:rFonts w:ascii="宋体" w:hAnsi="宋体" w:hint="eastAsia"/>
          <w:sz w:val="24"/>
        </w:rPr>
        <w:t>外币备付金账户的管理，</w:t>
      </w:r>
      <w:r w:rsidR="00D14366">
        <w:rPr>
          <w:rFonts w:ascii="宋体" w:hAnsi="宋体" w:hint="eastAsia"/>
          <w:sz w:val="24"/>
        </w:rPr>
        <w:t>监测外币备付金账户</w:t>
      </w:r>
      <w:r>
        <w:rPr>
          <w:rFonts w:ascii="宋体" w:hAnsi="宋体" w:hint="eastAsia"/>
          <w:sz w:val="24"/>
        </w:rPr>
        <w:t>余额</w:t>
      </w:r>
      <w:del w:id="64" w:author="夏灵芝" w:date="2015-09-29T11:22:00Z">
        <w:r w:rsidDel="00086DB2">
          <w:rPr>
            <w:rFonts w:ascii="宋体" w:hAnsi="宋体" w:hint="eastAsia"/>
            <w:sz w:val="24"/>
          </w:rPr>
          <w:delText>。</w:delText>
        </w:r>
      </w:del>
      <w:ins w:id="65" w:author="夏灵芝" w:date="2015-09-29T11:22:00Z">
        <w:r w:rsidR="00086DB2">
          <w:rPr>
            <w:rFonts w:ascii="宋体" w:hAnsi="宋体" w:hint="eastAsia"/>
            <w:sz w:val="24"/>
          </w:rPr>
          <w:t>；</w:t>
        </w:r>
      </w:ins>
    </w:p>
    <w:p w:rsidR="00D14366" w:rsidRDefault="00A84090" w:rsidP="00044E55">
      <w:pPr>
        <w:spacing w:line="360" w:lineRule="auto"/>
        <w:ind w:firstLineChars="200" w:firstLine="480"/>
        <w:rPr>
          <w:rFonts w:ascii="宋体" w:hAnsi="宋体" w:hint="eastAsia"/>
          <w:sz w:val="24"/>
        </w:rPr>
        <w:pPrChange w:id="66" w:author="夏灵芝" w:date="2015-09-29T11:26:00Z">
          <w:pPr>
            <w:adjustRightInd w:val="0"/>
            <w:snapToGrid w:val="0"/>
            <w:spacing w:line="360" w:lineRule="auto"/>
            <w:ind w:firstLineChars="200" w:firstLine="480"/>
          </w:pPr>
        </w:pPrChange>
      </w:pPr>
      <w:r>
        <w:rPr>
          <w:rFonts w:ascii="宋体" w:hAnsi="宋体" w:hint="eastAsia"/>
          <w:sz w:val="24"/>
        </w:rPr>
        <w:t>（二）</w:t>
      </w:r>
      <w:r w:rsidR="00D14366">
        <w:rPr>
          <w:rFonts w:ascii="宋体" w:hAnsi="宋体" w:hint="eastAsia"/>
          <w:sz w:val="24"/>
        </w:rPr>
        <w:t>根据总行资产负债管理部的外币存款准备金缴存单据调拨外币资金头寸</w:t>
      </w:r>
      <w:r w:rsidR="00D75C0D">
        <w:rPr>
          <w:rFonts w:ascii="宋体" w:hAnsi="宋体" w:hint="eastAsia"/>
          <w:sz w:val="24"/>
        </w:rPr>
        <w:t>至</w:t>
      </w:r>
      <w:r w:rsidR="001C0E45" w:rsidRPr="001C0E45">
        <w:rPr>
          <w:rFonts w:ascii="宋体" w:hAnsi="宋体" w:hint="eastAsia"/>
          <w:sz w:val="24"/>
        </w:rPr>
        <w:t>中国人民银行南京分行营业管理部指定的账户</w:t>
      </w:r>
      <w:r w:rsidR="00D75C0D">
        <w:rPr>
          <w:rFonts w:ascii="宋体" w:hAnsi="宋体" w:hint="eastAsia"/>
          <w:sz w:val="24"/>
        </w:rPr>
        <w:t>，确保本行及时、足额缴纳外币存款准备金</w:t>
      </w:r>
      <w:del w:id="67" w:author="夏灵芝" w:date="2015-09-29T11:22:00Z">
        <w:r w:rsidR="00D14366" w:rsidDel="00086DB2">
          <w:rPr>
            <w:rFonts w:ascii="宋体" w:hAnsi="宋体" w:hint="eastAsia"/>
            <w:sz w:val="24"/>
          </w:rPr>
          <w:delText>。</w:delText>
        </w:r>
      </w:del>
      <w:ins w:id="68" w:author="夏灵芝" w:date="2015-09-29T11:22:00Z">
        <w:r w:rsidR="00086DB2">
          <w:rPr>
            <w:rFonts w:ascii="宋体" w:hAnsi="宋体" w:hint="eastAsia"/>
            <w:sz w:val="24"/>
          </w:rPr>
          <w:t>；</w:t>
        </w:r>
      </w:ins>
    </w:p>
    <w:p w:rsidR="00A84090" w:rsidRDefault="00A84090" w:rsidP="00044E55">
      <w:pPr>
        <w:spacing w:line="360" w:lineRule="auto"/>
        <w:ind w:firstLineChars="200" w:firstLine="480"/>
        <w:rPr>
          <w:rFonts w:ascii="宋体" w:hAnsi="宋体" w:hint="eastAsia"/>
          <w:sz w:val="24"/>
        </w:rPr>
        <w:pPrChange w:id="69" w:author="夏灵芝" w:date="2015-09-29T11:26:00Z">
          <w:pPr>
            <w:adjustRightInd w:val="0"/>
            <w:snapToGrid w:val="0"/>
            <w:spacing w:line="360" w:lineRule="auto"/>
            <w:ind w:firstLineChars="200" w:firstLine="480"/>
          </w:pPr>
        </w:pPrChange>
      </w:pPr>
      <w:r>
        <w:rPr>
          <w:rFonts w:ascii="宋体" w:hAnsi="宋体" w:hint="eastAsia"/>
          <w:sz w:val="24"/>
        </w:rPr>
        <w:lastRenderedPageBreak/>
        <w:t>（三）</w:t>
      </w:r>
      <w:r w:rsidR="001C7B41">
        <w:rPr>
          <w:rFonts w:ascii="宋体" w:hAnsi="宋体" w:hint="eastAsia"/>
          <w:sz w:val="24"/>
        </w:rPr>
        <w:t>根据外币存款准备金回单进行账务处理。</w:t>
      </w:r>
    </w:p>
    <w:p w:rsidR="007364E6" w:rsidRDefault="00A84090" w:rsidP="00044E55">
      <w:pPr>
        <w:spacing w:line="360" w:lineRule="auto"/>
        <w:ind w:firstLineChars="200" w:firstLine="482"/>
        <w:rPr>
          <w:rFonts w:ascii="宋体" w:hAnsi="宋体" w:hint="eastAsia"/>
          <w:sz w:val="24"/>
        </w:rPr>
        <w:pPrChange w:id="70" w:author="夏灵芝" w:date="2015-09-29T11:28:00Z">
          <w:pPr>
            <w:adjustRightInd w:val="0"/>
            <w:snapToGrid w:val="0"/>
            <w:spacing w:line="360" w:lineRule="auto"/>
            <w:ind w:firstLineChars="200" w:firstLine="482"/>
          </w:pPr>
        </w:pPrChange>
      </w:pPr>
      <w:r w:rsidRPr="00044E55">
        <w:rPr>
          <w:rFonts w:ascii="宋体" w:hAnsi="宋体" w:hint="eastAsia"/>
          <w:b/>
          <w:sz w:val="24"/>
        </w:rPr>
        <w:t>第七条</w:t>
      </w:r>
      <w:r w:rsidRPr="00044E55">
        <w:rPr>
          <w:rFonts w:ascii="宋体" w:hAnsi="宋体" w:hint="eastAsia"/>
          <w:sz w:val="24"/>
          <w:rPrChange w:id="71" w:author="夏灵芝" w:date="2015-09-29T11:26:00Z">
            <w:rPr>
              <w:rFonts w:ascii="宋体" w:hAnsi="宋体" w:hint="eastAsia"/>
              <w:b/>
              <w:sz w:val="24"/>
            </w:rPr>
          </w:rPrChange>
        </w:rPr>
        <w:t xml:space="preserve"> </w:t>
      </w:r>
      <w:r w:rsidR="00E262D2">
        <w:rPr>
          <w:rFonts w:ascii="宋体" w:hAnsi="宋体" w:hint="eastAsia"/>
          <w:sz w:val="24"/>
        </w:rPr>
        <w:t>总行会计结算部</w:t>
      </w:r>
      <w:r w:rsidR="00227FAB">
        <w:rPr>
          <w:rFonts w:ascii="宋体" w:hAnsi="宋体" w:hint="eastAsia"/>
          <w:sz w:val="24"/>
        </w:rPr>
        <w:t>负责</w:t>
      </w:r>
      <w:r w:rsidR="00E262D2" w:rsidRPr="00E262D2">
        <w:rPr>
          <w:rFonts w:ascii="宋体" w:hAnsi="宋体" w:hint="eastAsia"/>
          <w:sz w:val="24"/>
        </w:rPr>
        <w:t>总行</w:t>
      </w:r>
      <w:r w:rsidR="00227FAB">
        <w:rPr>
          <w:rFonts w:ascii="宋体" w:hAnsi="宋体" w:hint="eastAsia"/>
          <w:sz w:val="24"/>
        </w:rPr>
        <w:t>人民币</w:t>
      </w:r>
      <w:r w:rsidR="009E3565" w:rsidRPr="009E3565">
        <w:rPr>
          <w:rFonts w:ascii="宋体" w:hAnsi="宋体"/>
          <w:sz w:val="24"/>
        </w:rPr>
        <w:t>存款准备金清算柜面操作指导</w:t>
      </w:r>
      <w:r w:rsidR="007364E6">
        <w:rPr>
          <w:rFonts w:ascii="宋体" w:hAnsi="宋体" w:hint="eastAsia"/>
          <w:sz w:val="24"/>
        </w:rPr>
        <w:t>。</w:t>
      </w:r>
    </w:p>
    <w:p w:rsidR="000C68E6" w:rsidRPr="00252506" w:rsidRDefault="007364E6" w:rsidP="00044E55">
      <w:pPr>
        <w:spacing w:line="360" w:lineRule="auto"/>
        <w:ind w:firstLineChars="200" w:firstLine="482"/>
        <w:rPr>
          <w:rFonts w:ascii="宋体" w:hAnsi="宋体" w:hint="eastAsia"/>
          <w:sz w:val="24"/>
        </w:rPr>
        <w:pPrChange w:id="72" w:author="夏灵芝" w:date="2015-09-29T11:28:00Z">
          <w:pPr>
            <w:adjustRightInd w:val="0"/>
            <w:snapToGrid w:val="0"/>
            <w:spacing w:line="360" w:lineRule="auto"/>
            <w:ind w:firstLineChars="200" w:firstLine="482"/>
          </w:pPr>
        </w:pPrChange>
      </w:pPr>
      <w:r w:rsidRPr="00044E55">
        <w:rPr>
          <w:rFonts w:ascii="宋体" w:hAnsi="宋体" w:hint="eastAsia"/>
          <w:b/>
          <w:sz w:val="24"/>
        </w:rPr>
        <w:t>第八条</w:t>
      </w:r>
      <w:r>
        <w:rPr>
          <w:rFonts w:ascii="宋体" w:hAnsi="宋体" w:hint="eastAsia"/>
          <w:sz w:val="24"/>
        </w:rPr>
        <w:t xml:space="preserve"> </w:t>
      </w:r>
      <w:r w:rsidR="00252506">
        <w:rPr>
          <w:rFonts w:ascii="宋体" w:hAnsi="宋体" w:hint="eastAsia"/>
          <w:sz w:val="24"/>
        </w:rPr>
        <w:t>总行</w:t>
      </w:r>
      <w:r w:rsidR="000C68E6" w:rsidRPr="00252506">
        <w:rPr>
          <w:rFonts w:ascii="宋体" w:hAnsi="宋体" w:hint="eastAsia"/>
          <w:sz w:val="24"/>
        </w:rPr>
        <w:t>营运管理部</w:t>
      </w:r>
      <w:del w:id="73" w:author="夏灵芝" w:date="2015-09-29T11:23:00Z">
        <w:r w:rsidR="00252506" w:rsidDel="00086DB2">
          <w:rPr>
            <w:rFonts w:ascii="宋体" w:hAnsi="宋体" w:hint="eastAsia"/>
            <w:sz w:val="24"/>
          </w:rPr>
          <w:delText>负责</w:delText>
        </w:r>
      </w:del>
      <w:ins w:id="74" w:author="夏灵芝" w:date="2015-09-29T11:23:00Z">
        <w:r w:rsidR="00086DB2">
          <w:rPr>
            <w:rFonts w:ascii="宋体" w:hAnsi="宋体" w:hint="eastAsia"/>
            <w:sz w:val="24"/>
          </w:rPr>
          <w:t>职责</w:t>
        </w:r>
      </w:ins>
      <w:del w:id="75" w:author="夏灵芝" w:date="2015-09-29T11:23:00Z">
        <w:r w:rsidR="00252506" w:rsidDel="00086DB2">
          <w:rPr>
            <w:rFonts w:ascii="宋体" w:hAnsi="宋体" w:hint="eastAsia"/>
            <w:sz w:val="24"/>
          </w:rPr>
          <w:delText>：</w:delText>
        </w:r>
      </w:del>
      <w:ins w:id="76" w:author="夏灵芝" w:date="2015-09-29T11:23:00Z">
        <w:r w:rsidR="00086DB2">
          <w:rPr>
            <w:rFonts w:ascii="宋体" w:hAnsi="宋体" w:hint="eastAsia"/>
            <w:sz w:val="24"/>
          </w:rPr>
          <w:t>。</w:t>
        </w:r>
      </w:ins>
    </w:p>
    <w:p w:rsidR="00252506" w:rsidRDefault="00252506" w:rsidP="00044E55">
      <w:pPr>
        <w:spacing w:line="360" w:lineRule="auto"/>
        <w:ind w:firstLineChars="200" w:firstLine="480"/>
        <w:rPr>
          <w:rFonts w:ascii="宋体" w:hAnsi="宋体" w:hint="eastAsia"/>
          <w:sz w:val="24"/>
        </w:rPr>
        <w:pPrChange w:id="77" w:author="夏灵芝" w:date="2015-09-29T11:26:00Z">
          <w:pPr>
            <w:adjustRightInd w:val="0"/>
            <w:snapToGrid w:val="0"/>
            <w:spacing w:line="360" w:lineRule="auto"/>
            <w:ind w:firstLineChars="200" w:firstLine="480"/>
          </w:pPr>
        </w:pPrChange>
      </w:pPr>
      <w:r>
        <w:rPr>
          <w:rFonts w:ascii="宋体" w:hAnsi="宋体" w:hint="eastAsia"/>
          <w:sz w:val="24"/>
        </w:rPr>
        <w:t>（一）人民币一般存款准备金缴存的</w:t>
      </w:r>
      <w:r w:rsidR="00DF4823">
        <w:rPr>
          <w:rFonts w:ascii="宋体" w:hAnsi="宋体" w:hint="eastAsia"/>
          <w:sz w:val="24"/>
        </w:rPr>
        <w:t>资金清算和</w:t>
      </w:r>
      <w:r>
        <w:rPr>
          <w:rFonts w:ascii="宋体" w:hAnsi="宋体" w:hint="eastAsia"/>
          <w:sz w:val="24"/>
        </w:rPr>
        <w:t>账务处理</w:t>
      </w:r>
      <w:del w:id="78" w:author="夏灵芝" w:date="2015-09-29T11:23:00Z">
        <w:r w:rsidDel="00086DB2">
          <w:rPr>
            <w:rFonts w:ascii="宋体" w:hAnsi="宋体" w:hint="eastAsia"/>
            <w:sz w:val="24"/>
          </w:rPr>
          <w:delText>。</w:delText>
        </w:r>
      </w:del>
      <w:ins w:id="79" w:author="夏灵芝" w:date="2015-09-29T11:23:00Z">
        <w:r w:rsidR="00086DB2">
          <w:rPr>
            <w:rFonts w:ascii="宋体" w:hAnsi="宋体" w:hint="eastAsia"/>
            <w:sz w:val="24"/>
          </w:rPr>
          <w:t>；</w:t>
        </w:r>
      </w:ins>
    </w:p>
    <w:p w:rsidR="00252506" w:rsidRPr="00252506" w:rsidRDefault="00252506" w:rsidP="00044E55">
      <w:pPr>
        <w:spacing w:line="360" w:lineRule="auto"/>
        <w:ind w:firstLineChars="200" w:firstLine="480"/>
        <w:rPr>
          <w:rFonts w:ascii="宋体" w:hAnsi="宋体" w:hint="eastAsia"/>
          <w:sz w:val="24"/>
        </w:rPr>
        <w:pPrChange w:id="80" w:author="夏灵芝" w:date="2015-09-29T11:26:00Z">
          <w:pPr>
            <w:adjustRightInd w:val="0"/>
            <w:snapToGrid w:val="0"/>
            <w:spacing w:line="360" w:lineRule="auto"/>
            <w:ind w:firstLineChars="200" w:firstLine="480"/>
          </w:pPr>
        </w:pPrChange>
      </w:pPr>
      <w:r>
        <w:rPr>
          <w:rFonts w:ascii="宋体" w:hAnsi="宋体" w:hint="eastAsia"/>
          <w:sz w:val="24"/>
        </w:rPr>
        <w:t>（二）总行人民币存款准备金账户的对账。</w:t>
      </w:r>
    </w:p>
    <w:p w:rsidR="003932F6" w:rsidRPr="00044E55" w:rsidRDefault="007364E6" w:rsidP="00044E55">
      <w:pPr>
        <w:spacing w:line="360" w:lineRule="auto"/>
        <w:ind w:firstLineChars="200" w:firstLine="482"/>
        <w:rPr>
          <w:rFonts w:ascii="宋体" w:hAnsi="宋体" w:hint="eastAsia"/>
          <w:sz w:val="24"/>
          <w:rPrChange w:id="81" w:author="夏灵芝" w:date="2015-09-29T11:26:00Z">
            <w:rPr>
              <w:rFonts w:ascii="宋体" w:hAnsi="宋体" w:hint="eastAsia"/>
              <w:b/>
              <w:bCs/>
              <w:sz w:val="24"/>
            </w:rPr>
          </w:rPrChange>
        </w:rPr>
        <w:pPrChange w:id="82" w:author="夏灵芝" w:date="2015-09-29T11:28:00Z">
          <w:pPr>
            <w:adjustRightInd w:val="0"/>
            <w:snapToGrid w:val="0"/>
            <w:spacing w:line="360" w:lineRule="auto"/>
            <w:ind w:firstLineChars="200" w:firstLine="482"/>
          </w:pPr>
        </w:pPrChange>
      </w:pPr>
      <w:r w:rsidRPr="00044E55">
        <w:rPr>
          <w:rFonts w:ascii="宋体" w:hAnsi="宋体" w:hint="eastAsia"/>
          <w:b/>
          <w:sz w:val="24"/>
        </w:rPr>
        <w:t>第九</w:t>
      </w:r>
      <w:r w:rsidR="008E6722" w:rsidRPr="00044E55">
        <w:rPr>
          <w:rFonts w:ascii="宋体" w:hAnsi="宋体" w:hint="eastAsia"/>
          <w:b/>
          <w:sz w:val="24"/>
        </w:rPr>
        <w:t>条</w:t>
      </w:r>
      <w:r w:rsidR="008E6722">
        <w:rPr>
          <w:rFonts w:ascii="宋体" w:hAnsi="宋体" w:hint="eastAsia"/>
          <w:sz w:val="24"/>
        </w:rPr>
        <w:t xml:space="preserve"> </w:t>
      </w:r>
      <w:r w:rsidR="00B26A18">
        <w:rPr>
          <w:rFonts w:ascii="宋体" w:hAnsi="宋体" w:hint="eastAsia"/>
          <w:sz w:val="24"/>
        </w:rPr>
        <w:t>各</w:t>
      </w:r>
      <w:r w:rsidR="000C68E6" w:rsidRPr="00F24AC3">
        <w:rPr>
          <w:rFonts w:ascii="宋体" w:hAnsi="宋体" w:hint="eastAsia"/>
          <w:sz w:val="24"/>
        </w:rPr>
        <w:t>分行</w:t>
      </w:r>
      <w:r w:rsidR="00B26A18">
        <w:rPr>
          <w:rFonts w:ascii="宋体" w:hAnsi="宋体" w:hint="eastAsia"/>
          <w:sz w:val="24"/>
        </w:rPr>
        <w:t>负责</w:t>
      </w:r>
      <w:r w:rsidR="000C68E6" w:rsidRPr="00F24AC3">
        <w:rPr>
          <w:rFonts w:ascii="宋体" w:hAnsi="宋体" w:hint="eastAsia"/>
          <w:sz w:val="24"/>
        </w:rPr>
        <w:t>辖区内</w:t>
      </w:r>
      <w:r w:rsidR="00B26A18">
        <w:rPr>
          <w:rFonts w:ascii="宋体" w:hAnsi="宋体" w:hint="eastAsia"/>
          <w:sz w:val="24"/>
        </w:rPr>
        <w:t>人民币</w:t>
      </w:r>
      <w:r w:rsidR="000C68E6" w:rsidRPr="00F24AC3">
        <w:rPr>
          <w:rFonts w:ascii="宋体" w:hAnsi="宋体" w:hint="eastAsia"/>
          <w:sz w:val="24"/>
        </w:rPr>
        <w:t>财政存款准备金</w:t>
      </w:r>
      <w:r w:rsidR="00B26A18">
        <w:rPr>
          <w:rFonts w:ascii="宋体" w:hAnsi="宋体" w:hint="eastAsia"/>
          <w:sz w:val="24"/>
        </w:rPr>
        <w:t>的</w:t>
      </w:r>
      <w:r w:rsidR="000C68E6" w:rsidRPr="00F24AC3">
        <w:rPr>
          <w:rFonts w:ascii="宋体" w:hAnsi="宋体" w:hint="eastAsia"/>
          <w:sz w:val="24"/>
        </w:rPr>
        <w:t>缴存、管理</w:t>
      </w:r>
      <w:r w:rsidR="00C930D9">
        <w:rPr>
          <w:rFonts w:ascii="宋体" w:hAnsi="宋体" w:hint="eastAsia"/>
          <w:sz w:val="24"/>
        </w:rPr>
        <w:t>、</w:t>
      </w:r>
      <w:r w:rsidR="000C68E6" w:rsidRPr="00F24AC3">
        <w:rPr>
          <w:rFonts w:ascii="宋体" w:hAnsi="宋体" w:hint="eastAsia"/>
          <w:sz w:val="24"/>
        </w:rPr>
        <w:t>核算</w:t>
      </w:r>
      <w:r w:rsidR="00C930D9">
        <w:rPr>
          <w:rFonts w:ascii="宋体" w:hAnsi="宋体" w:hint="eastAsia"/>
          <w:sz w:val="24"/>
        </w:rPr>
        <w:t>、账务处理</w:t>
      </w:r>
      <w:r w:rsidR="000C68E6" w:rsidRPr="00F24AC3">
        <w:rPr>
          <w:rFonts w:ascii="宋体" w:hAnsi="宋体" w:hint="eastAsia"/>
          <w:sz w:val="24"/>
        </w:rPr>
        <w:t>等工作</w:t>
      </w:r>
      <w:r w:rsidR="00B26A18">
        <w:rPr>
          <w:rFonts w:ascii="宋体" w:hAnsi="宋体" w:hint="eastAsia"/>
          <w:sz w:val="24"/>
        </w:rPr>
        <w:t>，</w:t>
      </w:r>
      <w:r w:rsidR="000C68E6" w:rsidRPr="00F24AC3">
        <w:rPr>
          <w:rFonts w:ascii="宋体" w:hAnsi="宋体" w:hint="eastAsia"/>
          <w:sz w:val="24"/>
        </w:rPr>
        <w:t>按时、足额向当地人民银行</w:t>
      </w:r>
      <w:r w:rsidR="00B26A18">
        <w:rPr>
          <w:rFonts w:ascii="宋体" w:hAnsi="宋体" w:hint="eastAsia"/>
          <w:sz w:val="24"/>
        </w:rPr>
        <w:t>缴存人民币</w:t>
      </w:r>
      <w:r w:rsidR="000C68E6" w:rsidRPr="00F24AC3">
        <w:rPr>
          <w:rFonts w:ascii="宋体" w:hAnsi="宋体" w:hint="eastAsia"/>
          <w:sz w:val="24"/>
        </w:rPr>
        <w:t>财政存款准备金</w:t>
      </w:r>
      <w:r w:rsidR="00B26A18">
        <w:rPr>
          <w:rFonts w:ascii="宋体" w:hAnsi="宋体" w:hint="eastAsia"/>
          <w:sz w:val="24"/>
        </w:rPr>
        <w:t>，</w:t>
      </w:r>
      <w:r w:rsidR="000C68E6" w:rsidRPr="00F24AC3">
        <w:rPr>
          <w:rFonts w:ascii="宋体" w:hAnsi="宋体" w:hint="eastAsia"/>
          <w:sz w:val="24"/>
        </w:rPr>
        <w:t>及</w:t>
      </w:r>
      <w:r w:rsidR="00B26A18">
        <w:rPr>
          <w:rFonts w:ascii="宋体" w:hAnsi="宋体" w:hint="eastAsia"/>
          <w:sz w:val="24"/>
        </w:rPr>
        <w:t>时报送</w:t>
      </w:r>
      <w:r w:rsidR="000C68E6" w:rsidRPr="00F24AC3">
        <w:rPr>
          <w:rFonts w:ascii="宋体" w:hAnsi="宋体" w:hint="eastAsia"/>
          <w:sz w:val="24"/>
        </w:rPr>
        <w:t>相关报表</w:t>
      </w:r>
      <w:r w:rsidR="00B26A18">
        <w:rPr>
          <w:rFonts w:ascii="宋体" w:hAnsi="宋体" w:hint="eastAsia"/>
          <w:sz w:val="24"/>
        </w:rPr>
        <w:t>。</w:t>
      </w:r>
    </w:p>
    <w:p w:rsidR="00712512" w:rsidRDefault="00712512" w:rsidP="009118D1">
      <w:pPr>
        <w:numPr>
          <w:ins w:id="83" w:author="夏灵芝" w:date="2015-09-29T10:24:00Z"/>
        </w:numPr>
        <w:adjustRightInd w:val="0"/>
        <w:snapToGrid w:val="0"/>
        <w:spacing w:line="360" w:lineRule="auto"/>
        <w:ind w:firstLine="480"/>
        <w:jc w:val="center"/>
        <w:rPr>
          <w:ins w:id="84" w:author="夏灵芝" w:date="2015-09-29T10:24:00Z"/>
          <w:rFonts w:ascii="黑体" w:eastAsia="黑体" w:hAnsi="宋体" w:hint="eastAsia"/>
          <w:bCs/>
          <w:sz w:val="24"/>
        </w:rPr>
      </w:pPr>
    </w:p>
    <w:p w:rsidR="000C68E6" w:rsidRPr="003932F6" w:rsidRDefault="000C68E6" w:rsidP="009E530C">
      <w:pPr>
        <w:spacing w:line="360" w:lineRule="auto"/>
        <w:jc w:val="center"/>
        <w:rPr>
          <w:rFonts w:ascii="黑体" w:eastAsia="黑体" w:hAnsi="宋体" w:hint="eastAsia"/>
          <w:bCs/>
          <w:sz w:val="24"/>
        </w:rPr>
        <w:pPrChange w:id="85" w:author="夏灵芝" w:date="2015-09-29T11:02:00Z">
          <w:pPr>
            <w:adjustRightInd w:val="0"/>
            <w:snapToGrid w:val="0"/>
            <w:spacing w:line="360" w:lineRule="auto"/>
            <w:ind w:firstLine="480"/>
            <w:jc w:val="center"/>
          </w:pPr>
        </w:pPrChange>
      </w:pPr>
      <w:r w:rsidRPr="003932F6">
        <w:rPr>
          <w:rFonts w:ascii="黑体" w:eastAsia="黑体" w:hAnsi="宋体" w:hint="eastAsia"/>
          <w:bCs/>
          <w:sz w:val="24"/>
        </w:rPr>
        <w:t xml:space="preserve">第三章 </w:t>
      </w:r>
      <w:r w:rsidR="003932F6" w:rsidRPr="003932F6">
        <w:rPr>
          <w:rFonts w:ascii="黑体" w:eastAsia="黑体" w:hAnsi="宋体" w:hint="eastAsia"/>
          <w:bCs/>
          <w:sz w:val="24"/>
        </w:rPr>
        <w:t xml:space="preserve"> </w:t>
      </w:r>
      <w:r w:rsidR="00AA2822">
        <w:rPr>
          <w:rFonts w:ascii="黑体" w:eastAsia="黑体" w:hAnsi="宋体" w:hint="eastAsia"/>
          <w:bCs/>
          <w:sz w:val="24"/>
        </w:rPr>
        <w:t>缴</w:t>
      </w:r>
      <w:r w:rsidRPr="003932F6">
        <w:rPr>
          <w:rFonts w:ascii="黑体" w:eastAsia="黑体" w:hAnsi="宋体" w:hint="eastAsia"/>
          <w:bCs/>
          <w:sz w:val="24"/>
        </w:rPr>
        <w:t>存方式</w:t>
      </w:r>
    </w:p>
    <w:p w:rsidR="000C68E6" w:rsidRPr="00F24AC3" w:rsidRDefault="000C68E6" w:rsidP="00044E55">
      <w:pPr>
        <w:spacing w:line="360" w:lineRule="auto"/>
        <w:ind w:firstLineChars="200" w:firstLine="482"/>
        <w:rPr>
          <w:rFonts w:ascii="宋体" w:hAnsi="宋体" w:hint="eastAsia"/>
          <w:sz w:val="24"/>
        </w:rPr>
        <w:pPrChange w:id="86" w:author="夏灵芝" w:date="2015-09-29T11:27:00Z">
          <w:pPr>
            <w:adjustRightInd w:val="0"/>
            <w:snapToGrid w:val="0"/>
            <w:spacing w:line="360" w:lineRule="auto"/>
            <w:ind w:firstLineChars="200" w:firstLine="482"/>
          </w:pPr>
        </w:pPrChange>
      </w:pPr>
      <w:r w:rsidRPr="00044E55">
        <w:rPr>
          <w:rFonts w:ascii="宋体" w:hAnsi="宋体" w:hint="eastAsia"/>
          <w:b/>
          <w:sz w:val="24"/>
        </w:rPr>
        <w:t>第</w:t>
      </w:r>
      <w:r w:rsidR="00D7485C" w:rsidRPr="00044E55">
        <w:rPr>
          <w:rFonts w:ascii="宋体" w:hAnsi="宋体" w:hint="eastAsia"/>
          <w:b/>
          <w:sz w:val="24"/>
        </w:rPr>
        <w:t>十</w:t>
      </w:r>
      <w:r w:rsidRPr="00791CE1">
        <w:rPr>
          <w:rFonts w:ascii="宋体" w:hAnsi="宋体" w:hint="eastAsia"/>
          <w:b/>
          <w:sz w:val="24"/>
        </w:rPr>
        <w:t>条</w:t>
      </w:r>
      <w:r w:rsidRPr="00044E55">
        <w:rPr>
          <w:rFonts w:ascii="宋体" w:hAnsi="宋体" w:hint="eastAsia"/>
          <w:sz w:val="24"/>
          <w:rPrChange w:id="87" w:author="夏灵芝" w:date="2015-09-29T11:26:00Z">
            <w:rPr>
              <w:rFonts w:ascii="宋体" w:hAnsi="宋体" w:hint="eastAsia"/>
              <w:b/>
              <w:bCs/>
              <w:sz w:val="24"/>
            </w:rPr>
          </w:rPrChange>
        </w:rPr>
        <w:t xml:space="preserve"> </w:t>
      </w:r>
      <w:r w:rsidRPr="00F24AC3">
        <w:rPr>
          <w:rFonts w:ascii="宋体" w:hAnsi="宋体" w:hint="eastAsia"/>
          <w:sz w:val="24"/>
        </w:rPr>
        <w:t>人民币</w:t>
      </w:r>
      <w:r w:rsidR="00AA2822">
        <w:rPr>
          <w:rFonts w:ascii="宋体" w:hAnsi="宋体" w:hint="eastAsia"/>
          <w:sz w:val="24"/>
        </w:rPr>
        <w:t>一般</w:t>
      </w:r>
      <w:r w:rsidRPr="00F24AC3">
        <w:rPr>
          <w:rFonts w:ascii="宋体" w:hAnsi="宋体" w:hint="eastAsia"/>
          <w:sz w:val="24"/>
        </w:rPr>
        <w:t>存款准备金</w:t>
      </w:r>
      <w:r w:rsidR="00AA2822">
        <w:rPr>
          <w:rFonts w:ascii="宋体" w:hAnsi="宋体" w:hint="eastAsia"/>
          <w:sz w:val="24"/>
        </w:rPr>
        <w:t>和</w:t>
      </w:r>
      <w:r w:rsidRPr="00F24AC3">
        <w:rPr>
          <w:rFonts w:ascii="宋体" w:hAnsi="宋体" w:hint="eastAsia"/>
          <w:sz w:val="24"/>
        </w:rPr>
        <w:t>外币存款准备金按照法人统一缴纳的原则，由总行统一负责</w:t>
      </w:r>
      <w:r w:rsidR="00AA2822">
        <w:rPr>
          <w:rFonts w:ascii="宋体" w:hAnsi="宋体" w:hint="eastAsia"/>
          <w:sz w:val="24"/>
        </w:rPr>
        <w:t>缴</w:t>
      </w:r>
      <w:r w:rsidRPr="00F24AC3">
        <w:rPr>
          <w:rFonts w:ascii="宋体" w:hAnsi="宋体" w:hint="eastAsia"/>
          <w:sz w:val="24"/>
        </w:rPr>
        <w:t>纳。</w:t>
      </w:r>
    </w:p>
    <w:p w:rsidR="000C68E6" w:rsidRPr="00F24AC3" w:rsidRDefault="000C68E6" w:rsidP="00044E55">
      <w:pPr>
        <w:spacing w:line="360" w:lineRule="auto"/>
        <w:ind w:firstLineChars="200" w:firstLine="482"/>
        <w:rPr>
          <w:rFonts w:ascii="宋体" w:hAnsi="宋体" w:hint="eastAsia"/>
          <w:sz w:val="24"/>
        </w:rPr>
        <w:pPrChange w:id="88" w:author="夏灵芝" w:date="2015-09-29T11:27:00Z">
          <w:pPr>
            <w:adjustRightInd w:val="0"/>
            <w:snapToGrid w:val="0"/>
            <w:spacing w:line="360" w:lineRule="auto"/>
            <w:ind w:firstLineChars="200" w:firstLine="482"/>
          </w:pPr>
        </w:pPrChange>
      </w:pPr>
      <w:r w:rsidRPr="00044E55">
        <w:rPr>
          <w:rFonts w:ascii="宋体" w:hAnsi="宋体" w:hint="eastAsia"/>
          <w:b/>
          <w:sz w:val="24"/>
        </w:rPr>
        <w:t>第</w:t>
      </w:r>
      <w:r w:rsidR="00AA2822" w:rsidRPr="00044E55">
        <w:rPr>
          <w:rFonts w:ascii="宋体" w:hAnsi="宋体" w:hint="eastAsia"/>
          <w:b/>
          <w:sz w:val="24"/>
        </w:rPr>
        <w:t>十</w:t>
      </w:r>
      <w:r w:rsidR="001351FC" w:rsidRPr="00791CE1">
        <w:rPr>
          <w:rFonts w:ascii="宋体" w:hAnsi="宋体" w:hint="eastAsia"/>
          <w:b/>
          <w:sz w:val="24"/>
        </w:rPr>
        <w:t>一</w:t>
      </w:r>
      <w:r w:rsidRPr="00791CE1">
        <w:rPr>
          <w:rFonts w:ascii="宋体" w:hAnsi="宋体" w:hint="eastAsia"/>
          <w:b/>
          <w:sz w:val="24"/>
        </w:rPr>
        <w:t>条</w:t>
      </w:r>
      <w:r w:rsidRPr="00F24AC3">
        <w:rPr>
          <w:rFonts w:ascii="宋体" w:hAnsi="宋体" w:hint="eastAsia"/>
          <w:sz w:val="24"/>
        </w:rPr>
        <w:t xml:space="preserve"> </w:t>
      </w:r>
      <w:r w:rsidR="00AA2822">
        <w:rPr>
          <w:rFonts w:ascii="宋体" w:hAnsi="宋体" w:hint="eastAsia"/>
          <w:sz w:val="24"/>
        </w:rPr>
        <w:t>人民币</w:t>
      </w:r>
      <w:r w:rsidRPr="00F24AC3">
        <w:rPr>
          <w:rFonts w:ascii="宋体" w:hAnsi="宋体" w:hint="eastAsia"/>
          <w:sz w:val="24"/>
        </w:rPr>
        <w:t>财政存款准备金实行属地原则，即分行及下属支行的财政存款准备金由其自行存入人民银行当地分支机构</w:t>
      </w:r>
      <w:r w:rsidR="00D619A0">
        <w:rPr>
          <w:rFonts w:ascii="宋体" w:hAnsi="宋体" w:hint="eastAsia"/>
          <w:sz w:val="24"/>
        </w:rPr>
        <w:t>。</w:t>
      </w:r>
    </w:p>
    <w:p w:rsidR="000C68E6" w:rsidRPr="00F24AC3" w:rsidRDefault="003932F6" w:rsidP="00044E55">
      <w:pPr>
        <w:spacing w:line="360" w:lineRule="auto"/>
        <w:ind w:firstLineChars="200" w:firstLine="480"/>
        <w:rPr>
          <w:rFonts w:ascii="宋体" w:hAnsi="宋体" w:hint="eastAsia"/>
          <w:sz w:val="24"/>
        </w:rPr>
        <w:pPrChange w:id="89" w:author="夏灵芝" w:date="2015-09-29T11:26:00Z">
          <w:pPr>
            <w:adjustRightInd w:val="0"/>
            <w:snapToGrid w:val="0"/>
            <w:spacing w:line="360" w:lineRule="auto"/>
          </w:pPr>
        </w:pPrChange>
      </w:pPr>
      <w:del w:id="90" w:author="夏灵芝" w:date="2015-09-29T11:27:00Z">
        <w:r w:rsidDel="00044E55">
          <w:rPr>
            <w:rFonts w:ascii="宋体" w:hAnsi="宋体" w:hint="eastAsia"/>
            <w:sz w:val="24"/>
          </w:rPr>
          <w:delText xml:space="preserve">    </w:delText>
        </w:r>
      </w:del>
      <w:r>
        <w:rPr>
          <w:rFonts w:ascii="宋体" w:hAnsi="宋体" w:hint="eastAsia"/>
          <w:sz w:val="24"/>
        </w:rPr>
        <w:t>（一）</w:t>
      </w:r>
      <w:r w:rsidR="000C68E6" w:rsidRPr="00F24AC3">
        <w:rPr>
          <w:rFonts w:ascii="宋体" w:hAnsi="宋体" w:hint="eastAsia"/>
          <w:sz w:val="24"/>
        </w:rPr>
        <w:t>支行所在地有人民银行分支机构并受其直接监管的，由支行在当地</w:t>
      </w:r>
      <w:r w:rsidR="00D619A0">
        <w:rPr>
          <w:rFonts w:ascii="宋体" w:hAnsi="宋体" w:hint="eastAsia"/>
          <w:sz w:val="24"/>
        </w:rPr>
        <w:t>缴</w:t>
      </w:r>
      <w:r w:rsidR="000C68E6" w:rsidRPr="00F24AC3">
        <w:rPr>
          <w:rFonts w:ascii="宋体" w:hAnsi="宋体" w:hint="eastAsia"/>
          <w:sz w:val="24"/>
        </w:rPr>
        <w:t>存；</w:t>
      </w:r>
    </w:p>
    <w:p w:rsidR="000C68E6" w:rsidRPr="00F24AC3" w:rsidRDefault="000C68E6" w:rsidP="00044E55">
      <w:pPr>
        <w:spacing w:line="360" w:lineRule="auto"/>
        <w:ind w:firstLineChars="200" w:firstLine="480"/>
        <w:rPr>
          <w:rFonts w:ascii="宋体" w:hAnsi="宋体" w:hint="eastAsia"/>
          <w:sz w:val="24"/>
        </w:rPr>
        <w:pPrChange w:id="91" w:author="夏灵芝" w:date="2015-09-29T11:26:00Z">
          <w:pPr>
            <w:adjustRightInd w:val="0"/>
            <w:snapToGrid w:val="0"/>
            <w:spacing w:line="360" w:lineRule="auto"/>
            <w:ind w:firstLineChars="200" w:firstLine="480"/>
          </w:pPr>
        </w:pPrChange>
      </w:pPr>
      <w:r w:rsidRPr="00F24AC3">
        <w:rPr>
          <w:rFonts w:ascii="宋体" w:hAnsi="宋体" w:hint="eastAsia"/>
          <w:sz w:val="24"/>
        </w:rPr>
        <w:t>（二）支行所在地无人民银行分支机构或支行所在地有人民银行分支机构但不受其直接监管的，由其上级行汇总统一</w:t>
      </w:r>
      <w:r w:rsidR="00D619A0">
        <w:rPr>
          <w:rFonts w:ascii="宋体" w:hAnsi="宋体" w:hint="eastAsia"/>
          <w:sz w:val="24"/>
        </w:rPr>
        <w:t>缴</w:t>
      </w:r>
      <w:r w:rsidRPr="00F24AC3">
        <w:rPr>
          <w:rFonts w:ascii="宋体" w:hAnsi="宋体" w:hint="eastAsia"/>
          <w:sz w:val="24"/>
        </w:rPr>
        <w:t>存；</w:t>
      </w:r>
    </w:p>
    <w:p w:rsidR="000C68E6" w:rsidRDefault="000C68E6" w:rsidP="00044E55">
      <w:pPr>
        <w:spacing w:line="360" w:lineRule="auto"/>
        <w:ind w:firstLineChars="200" w:firstLine="480"/>
        <w:rPr>
          <w:rFonts w:ascii="宋体" w:hAnsi="宋体" w:hint="eastAsia"/>
          <w:sz w:val="24"/>
        </w:rPr>
        <w:pPrChange w:id="92" w:author="夏灵芝" w:date="2015-09-29T11:26:00Z">
          <w:pPr>
            <w:adjustRightInd w:val="0"/>
            <w:snapToGrid w:val="0"/>
            <w:spacing w:line="360" w:lineRule="auto"/>
            <w:ind w:firstLineChars="200" w:firstLine="480"/>
          </w:pPr>
        </w:pPrChange>
      </w:pPr>
      <w:r w:rsidRPr="00F24AC3">
        <w:rPr>
          <w:rFonts w:ascii="宋体" w:hAnsi="宋体" w:hint="eastAsia"/>
          <w:sz w:val="24"/>
        </w:rPr>
        <w:t>（三）各分行及下属支行应及时向当地人民银行</w:t>
      </w:r>
      <w:r w:rsidR="00D619A0">
        <w:rPr>
          <w:rFonts w:ascii="宋体" w:hAnsi="宋体" w:hint="eastAsia"/>
          <w:sz w:val="24"/>
        </w:rPr>
        <w:t>缴</w:t>
      </w:r>
      <w:r w:rsidRPr="00F24AC3">
        <w:rPr>
          <w:rFonts w:ascii="宋体" w:hAnsi="宋体" w:hint="eastAsia"/>
          <w:sz w:val="24"/>
        </w:rPr>
        <w:t>存</w:t>
      </w:r>
      <w:r w:rsidR="00D619A0">
        <w:rPr>
          <w:rFonts w:ascii="宋体" w:hAnsi="宋体" w:hint="eastAsia"/>
          <w:sz w:val="24"/>
        </w:rPr>
        <w:t>人民币</w:t>
      </w:r>
      <w:r w:rsidRPr="00F24AC3">
        <w:rPr>
          <w:rFonts w:ascii="宋体" w:hAnsi="宋体" w:hint="eastAsia"/>
          <w:sz w:val="24"/>
        </w:rPr>
        <w:t>财政存款准备金，并在第一次</w:t>
      </w:r>
      <w:r w:rsidR="00D619A0">
        <w:rPr>
          <w:rFonts w:ascii="宋体" w:hAnsi="宋体" w:hint="eastAsia"/>
          <w:sz w:val="24"/>
        </w:rPr>
        <w:t>缴</w:t>
      </w:r>
      <w:r w:rsidRPr="00F24AC3">
        <w:rPr>
          <w:rFonts w:ascii="宋体" w:hAnsi="宋体" w:hint="eastAsia"/>
          <w:sz w:val="24"/>
        </w:rPr>
        <w:t>存</w:t>
      </w:r>
      <w:r w:rsidR="00D619A0">
        <w:rPr>
          <w:rFonts w:ascii="宋体" w:hAnsi="宋体" w:hint="eastAsia"/>
          <w:sz w:val="24"/>
        </w:rPr>
        <w:t>人民币</w:t>
      </w:r>
      <w:r w:rsidRPr="00F24AC3">
        <w:rPr>
          <w:rFonts w:ascii="宋体" w:hAnsi="宋体" w:hint="eastAsia"/>
          <w:sz w:val="24"/>
        </w:rPr>
        <w:t>财政存款准备金后及时报总行</w:t>
      </w:r>
      <w:r w:rsidR="00D619A0">
        <w:rPr>
          <w:rFonts w:ascii="宋体" w:hAnsi="宋体" w:hint="eastAsia"/>
          <w:sz w:val="24"/>
        </w:rPr>
        <w:t>资产负债管理</w:t>
      </w:r>
      <w:r w:rsidRPr="00F24AC3">
        <w:rPr>
          <w:rFonts w:ascii="宋体" w:hAnsi="宋体" w:hint="eastAsia"/>
          <w:sz w:val="24"/>
        </w:rPr>
        <w:t>部备案。</w:t>
      </w:r>
    </w:p>
    <w:p w:rsidR="00705335" w:rsidRDefault="00D7485C" w:rsidP="00044E55">
      <w:pPr>
        <w:spacing w:line="360" w:lineRule="auto"/>
        <w:ind w:firstLineChars="200" w:firstLine="482"/>
        <w:rPr>
          <w:rFonts w:ascii="宋体" w:hAnsi="宋体" w:hint="eastAsia"/>
          <w:sz w:val="24"/>
        </w:rPr>
        <w:pPrChange w:id="93" w:author="夏灵芝" w:date="2015-09-29T11:27:00Z">
          <w:pPr>
            <w:adjustRightInd w:val="0"/>
            <w:snapToGrid w:val="0"/>
            <w:spacing w:line="360" w:lineRule="auto"/>
            <w:ind w:firstLineChars="200" w:firstLine="482"/>
          </w:pPr>
        </w:pPrChange>
      </w:pPr>
      <w:r w:rsidRPr="00044E55">
        <w:rPr>
          <w:rFonts w:ascii="宋体" w:hAnsi="宋体" w:hint="eastAsia"/>
          <w:b/>
          <w:sz w:val="24"/>
        </w:rPr>
        <w:t>第十</w:t>
      </w:r>
      <w:r w:rsidR="001351FC" w:rsidRPr="00044E55">
        <w:rPr>
          <w:rFonts w:ascii="宋体" w:hAnsi="宋体" w:hint="eastAsia"/>
          <w:b/>
          <w:sz w:val="24"/>
        </w:rPr>
        <w:t>二</w:t>
      </w:r>
      <w:r w:rsidR="00705335" w:rsidRPr="00791CE1">
        <w:rPr>
          <w:rFonts w:ascii="宋体" w:hAnsi="宋体" w:hint="eastAsia"/>
          <w:b/>
          <w:sz w:val="24"/>
        </w:rPr>
        <w:t>条</w:t>
      </w:r>
      <w:r w:rsidR="00705335">
        <w:rPr>
          <w:rFonts w:ascii="宋体" w:hAnsi="宋体" w:hint="eastAsia"/>
          <w:sz w:val="24"/>
        </w:rPr>
        <w:t xml:space="preserve"> </w:t>
      </w:r>
      <w:r w:rsidR="0038084B">
        <w:rPr>
          <w:rFonts w:ascii="宋体" w:hAnsi="宋体" w:hint="eastAsia"/>
          <w:sz w:val="24"/>
        </w:rPr>
        <w:t>人民币存款准备金通过中国人民</w:t>
      </w:r>
      <w:r w:rsidR="008A73F4">
        <w:rPr>
          <w:rFonts w:ascii="宋体" w:hAnsi="宋体" w:hint="eastAsia"/>
          <w:sz w:val="24"/>
        </w:rPr>
        <w:t>银行会计集中核算前置系统（</w:t>
      </w:r>
      <w:r w:rsidR="00AB3BEF">
        <w:rPr>
          <w:rFonts w:ascii="宋体" w:hAnsi="宋体" w:hint="eastAsia"/>
          <w:sz w:val="24"/>
        </w:rPr>
        <w:t>简称“</w:t>
      </w:r>
      <w:r w:rsidR="008A73F4">
        <w:rPr>
          <w:rFonts w:ascii="宋体" w:hAnsi="宋体" w:hint="eastAsia"/>
          <w:sz w:val="24"/>
        </w:rPr>
        <w:t>ACS系统</w:t>
      </w:r>
      <w:r w:rsidR="00AB3BEF">
        <w:rPr>
          <w:rFonts w:ascii="宋体" w:hAnsi="宋体" w:hint="eastAsia"/>
          <w:sz w:val="24"/>
        </w:rPr>
        <w:t>”，下同</w:t>
      </w:r>
      <w:r w:rsidR="008A73F4">
        <w:rPr>
          <w:rFonts w:ascii="宋体" w:hAnsi="宋体" w:hint="eastAsia"/>
          <w:sz w:val="24"/>
        </w:rPr>
        <w:t>）在每旬末5日（节假日顺延）进行缴存，并在系统中打印回单。</w:t>
      </w:r>
    </w:p>
    <w:p w:rsidR="00D4754D" w:rsidRDefault="00D7485C" w:rsidP="00044E55">
      <w:pPr>
        <w:spacing w:line="360" w:lineRule="auto"/>
        <w:ind w:firstLineChars="200" w:firstLine="482"/>
        <w:rPr>
          <w:rFonts w:ascii="宋体" w:hAnsi="宋体" w:hint="eastAsia"/>
          <w:sz w:val="24"/>
        </w:rPr>
        <w:pPrChange w:id="94" w:author="夏灵芝" w:date="2015-09-29T11:27:00Z">
          <w:pPr>
            <w:adjustRightInd w:val="0"/>
            <w:snapToGrid w:val="0"/>
            <w:spacing w:line="360" w:lineRule="auto"/>
            <w:ind w:firstLineChars="200" w:firstLine="482"/>
          </w:pPr>
        </w:pPrChange>
      </w:pPr>
      <w:r w:rsidRPr="00044E55">
        <w:rPr>
          <w:rFonts w:ascii="宋体" w:hAnsi="宋体" w:hint="eastAsia"/>
          <w:b/>
          <w:sz w:val="24"/>
        </w:rPr>
        <w:t>第十</w:t>
      </w:r>
      <w:r w:rsidR="001351FC" w:rsidRPr="00044E55">
        <w:rPr>
          <w:rFonts w:ascii="宋体" w:hAnsi="宋体" w:hint="eastAsia"/>
          <w:b/>
          <w:sz w:val="24"/>
        </w:rPr>
        <w:t>三</w:t>
      </w:r>
      <w:r w:rsidR="00E553C9" w:rsidRPr="00791CE1">
        <w:rPr>
          <w:rFonts w:ascii="宋体" w:hAnsi="宋体" w:hint="eastAsia"/>
          <w:b/>
          <w:sz w:val="24"/>
        </w:rPr>
        <w:t>条</w:t>
      </w:r>
      <w:r w:rsidR="00E553C9">
        <w:rPr>
          <w:rFonts w:ascii="宋体" w:hAnsi="宋体" w:hint="eastAsia"/>
          <w:sz w:val="24"/>
        </w:rPr>
        <w:t xml:space="preserve"> </w:t>
      </w:r>
      <w:r w:rsidR="00D4754D">
        <w:rPr>
          <w:rFonts w:ascii="宋体" w:hAnsi="宋体" w:hint="eastAsia"/>
          <w:sz w:val="24"/>
        </w:rPr>
        <w:t>外币存款准备金须填制纸质缴存单据，在每月5日前递交中国人民银行南京分行营业管理部进行缴存，并领取纸质回单。</w:t>
      </w:r>
    </w:p>
    <w:p w:rsidR="00712512" w:rsidRPr="00044E55" w:rsidRDefault="00712512" w:rsidP="00044E55">
      <w:pPr>
        <w:numPr>
          <w:ins w:id="95" w:author="夏灵芝" w:date="2015-09-29T10:24:00Z"/>
        </w:numPr>
        <w:spacing w:line="360" w:lineRule="auto"/>
        <w:ind w:firstLineChars="200" w:firstLine="480"/>
        <w:rPr>
          <w:ins w:id="96" w:author="夏灵芝" w:date="2015-09-29T10:24:00Z"/>
          <w:rFonts w:ascii="宋体" w:hAnsi="宋体" w:hint="eastAsia"/>
          <w:sz w:val="24"/>
          <w:rPrChange w:id="97" w:author="夏灵芝" w:date="2015-09-29T11:26:00Z">
            <w:rPr>
              <w:ins w:id="98" w:author="夏灵芝" w:date="2015-09-29T10:24:00Z"/>
              <w:rFonts w:ascii="黑体" w:eastAsia="黑体" w:hAnsi="宋体" w:hint="eastAsia"/>
              <w:bCs/>
              <w:sz w:val="24"/>
            </w:rPr>
          </w:rPrChange>
        </w:rPr>
        <w:pPrChange w:id="99" w:author="夏灵芝" w:date="2015-09-29T11:26:00Z">
          <w:pPr>
            <w:adjustRightInd w:val="0"/>
            <w:snapToGrid w:val="0"/>
            <w:spacing w:line="360" w:lineRule="auto"/>
            <w:ind w:firstLine="480"/>
            <w:jc w:val="center"/>
          </w:pPr>
        </w:pPrChange>
      </w:pPr>
    </w:p>
    <w:p w:rsidR="000C68E6" w:rsidRPr="003932F6" w:rsidRDefault="000C68E6" w:rsidP="009E530C">
      <w:pPr>
        <w:spacing w:line="360" w:lineRule="auto"/>
        <w:jc w:val="center"/>
        <w:rPr>
          <w:rFonts w:ascii="黑体" w:eastAsia="黑体" w:hAnsi="宋体" w:hint="eastAsia"/>
          <w:bCs/>
          <w:sz w:val="24"/>
        </w:rPr>
        <w:pPrChange w:id="100" w:author="夏灵芝" w:date="2015-09-29T11:02:00Z">
          <w:pPr>
            <w:adjustRightInd w:val="0"/>
            <w:snapToGrid w:val="0"/>
            <w:spacing w:line="360" w:lineRule="auto"/>
            <w:ind w:firstLine="480"/>
            <w:jc w:val="center"/>
          </w:pPr>
        </w:pPrChange>
      </w:pPr>
      <w:r w:rsidRPr="003932F6">
        <w:rPr>
          <w:rFonts w:ascii="黑体" w:eastAsia="黑体" w:hAnsi="宋体" w:hint="eastAsia"/>
          <w:bCs/>
          <w:sz w:val="24"/>
        </w:rPr>
        <w:t xml:space="preserve">第四章  </w:t>
      </w:r>
      <w:r w:rsidR="00C02310">
        <w:rPr>
          <w:rFonts w:ascii="黑体" w:eastAsia="黑体" w:hAnsi="宋体" w:hint="eastAsia"/>
          <w:bCs/>
          <w:sz w:val="24"/>
        </w:rPr>
        <w:t>缴</w:t>
      </w:r>
      <w:r w:rsidRPr="003932F6">
        <w:rPr>
          <w:rFonts w:ascii="黑体" w:eastAsia="黑体" w:hAnsi="宋体" w:hint="eastAsia"/>
          <w:bCs/>
          <w:sz w:val="24"/>
        </w:rPr>
        <w:t>存范围</w:t>
      </w:r>
    </w:p>
    <w:p w:rsidR="000C68E6" w:rsidRPr="00F24AC3" w:rsidRDefault="000C68E6" w:rsidP="00044E55">
      <w:pPr>
        <w:spacing w:line="360" w:lineRule="auto"/>
        <w:ind w:firstLineChars="200" w:firstLine="482"/>
        <w:rPr>
          <w:rFonts w:ascii="宋体" w:hAnsi="宋体" w:hint="eastAsia"/>
          <w:sz w:val="24"/>
        </w:rPr>
        <w:pPrChange w:id="101" w:author="夏灵芝" w:date="2015-09-29T11:27:00Z">
          <w:pPr>
            <w:adjustRightInd w:val="0"/>
            <w:snapToGrid w:val="0"/>
            <w:spacing w:line="360" w:lineRule="auto"/>
            <w:ind w:firstLineChars="200" w:firstLine="482"/>
          </w:pPr>
        </w:pPrChange>
      </w:pPr>
      <w:r w:rsidRPr="00044E55">
        <w:rPr>
          <w:rFonts w:ascii="宋体" w:hAnsi="宋体" w:hint="eastAsia"/>
          <w:b/>
          <w:sz w:val="24"/>
        </w:rPr>
        <w:t>第</w:t>
      </w:r>
      <w:r w:rsidR="00050325" w:rsidRPr="00044E55">
        <w:rPr>
          <w:rFonts w:ascii="宋体" w:hAnsi="宋体" w:hint="eastAsia"/>
          <w:b/>
          <w:sz w:val="24"/>
        </w:rPr>
        <w:t>十</w:t>
      </w:r>
      <w:r w:rsidR="001351FC" w:rsidRPr="00791CE1">
        <w:rPr>
          <w:rFonts w:ascii="宋体" w:hAnsi="宋体" w:hint="eastAsia"/>
          <w:b/>
          <w:sz w:val="24"/>
        </w:rPr>
        <w:t>四</w:t>
      </w:r>
      <w:r w:rsidRPr="00791CE1">
        <w:rPr>
          <w:rFonts w:ascii="宋体" w:hAnsi="宋体" w:hint="eastAsia"/>
          <w:b/>
          <w:sz w:val="24"/>
        </w:rPr>
        <w:t>条</w:t>
      </w:r>
      <w:r w:rsidRPr="00F24AC3">
        <w:rPr>
          <w:rFonts w:ascii="宋体" w:hAnsi="宋体" w:hint="eastAsia"/>
          <w:sz w:val="24"/>
        </w:rPr>
        <w:t xml:space="preserve"> 存款准备金</w:t>
      </w:r>
      <w:r w:rsidR="00836E71">
        <w:rPr>
          <w:rFonts w:ascii="宋体" w:hAnsi="宋体" w:hint="eastAsia"/>
          <w:sz w:val="24"/>
        </w:rPr>
        <w:t>缴</w:t>
      </w:r>
      <w:r w:rsidRPr="00F24AC3">
        <w:rPr>
          <w:rFonts w:ascii="宋体" w:hAnsi="宋体" w:hint="eastAsia"/>
          <w:sz w:val="24"/>
        </w:rPr>
        <w:t>存范围按照人民银行核定的科目执行。</w:t>
      </w:r>
    </w:p>
    <w:p w:rsidR="000C68E6" w:rsidRPr="00F24AC3" w:rsidRDefault="000C68E6" w:rsidP="00044E55">
      <w:pPr>
        <w:spacing w:line="360" w:lineRule="auto"/>
        <w:ind w:firstLineChars="200" w:firstLine="482"/>
        <w:rPr>
          <w:rFonts w:ascii="宋体" w:hAnsi="宋体" w:hint="eastAsia"/>
          <w:sz w:val="24"/>
        </w:rPr>
        <w:pPrChange w:id="102" w:author="夏灵芝" w:date="2015-09-29T11:27:00Z">
          <w:pPr>
            <w:adjustRightInd w:val="0"/>
            <w:snapToGrid w:val="0"/>
            <w:spacing w:line="360" w:lineRule="auto"/>
            <w:ind w:firstLineChars="200" w:firstLine="482"/>
          </w:pPr>
        </w:pPrChange>
      </w:pPr>
      <w:r w:rsidRPr="00044E55">
        <w:rPr>
          <w:rFonts w:ascii="宋体" w:hAnsi="宋体" w:hint="eastAsia"/>
          <w:b/>
          <w:sz w:val="24"/>
        </w:rPr>
        <w:t>第十</w:t>
      </w:r>
      <w:r w:rsidR="001351FC" w:rsidRPr="00044E55">
        <w:rPr>
          <w:rFonts w:ascii="宋体" w:hAnsi="宋体" w:hint="eastAsia"/>
          <w:b/>
          <w:sz w:val="24"/>
        </w:rPr>
        <w:t>五</w:t>
      </w:r>
      <w:r w:rsidRPr="00791CE1">
        <w:rPr>
          <w:rFonts w:ascii="宋体" w:hAnsi="宋体" w:hint="eastAsia"/>
          <w:b/>
          <w:sz w:val="24"/>
        </w:rPr>
        <w:t>条</w:t>
      </w:r>
      <w:r w:rsidRPr="00F24AC3">
        <w:rPr>
          <w:rFonts w:ascii="宋体" w:hAnsi="宋体" w:hint="eastAsia"/>
          <w:sz w:val="24"/>
        </w:rPr>
        <w:t xml:space="preserve"> 人民币存款准备金交存科目</w:t>
      </w:r>
      <w:del w:id="103" w:author="夏灵芝" w:date="2015-09-29T11:23:00Z">
        <w:r w:rsidRPr="00F24AC3" w:rsidDel="00086DB2">
          <w:rPr>
            <w:rFonts w:ascii="宋体" w:hAnsi="宋体" w:hint="eastAsia"/>
            <w:sz w:val="24"/>
          </w:rPr>
          <w:delText xml:space="preserve"> </w:delText>
        </w:r>
      </w:del>
      <w:ins w:id="104" w:author="夏灵芝" w:date="2015-09-29T11:23:00Z">
        <w:r w:rsidR="00086DB2">
          <w:rPr>
            <w:rFonts w:ascii="宋体" w:hAnsi="宋体" w:hint="eastAsia"/>
            <w:sz w:val="24"/>
          </w:rPr>
          <w:t>。</w:t>
        </w:r>
      </w:ins>
    </w:p>
    <w:p w:rsidR="000C68E6" w:rsidRPr="00F24AC3" w:rsidRDefault="000C68E6" w:rsidP="00044E55">
      <w:pPr>
        <w:spacing w:line="360" w:lineRule="auto"/>
        <w:ind w:firstLineChars="200" w:firstLine="480"/>
        <w:rPr>
          <w:rFonts w:ascii="宋体" w:hAnsi="宋体" w:hint="eastAsia"/>
          <w:sz w:val="24"/>
        </w:rPr>
        <w:pPrChange w:id="105" w:author="夏灵芝" w:date="2015-09-29T11:26:00Z">
          <w:pPr>
            <w:adjustRightInd w:val="0"/>
            <w:snapToGrid w:val="0"/>
            <w:spacing w:line="360" w:lineRule="auto"/>
            <w:ind w:firstLineChars="200" w:firstLine="480"/>
          </w:pPr>
        </w:pPrChange>
      </w:pPr>
      <w:r w:rsidRPr="00F24AC3">
        <w:rPr>
          <w:rFonts w:ascii="宋体" w:hAnsi="宋体" w:hint="eastAsia"/>
          <w:sz w:val="24"/>
        </w:rPr>
        <w:lastRenderedPageBreak/>
        <w:t>（一）财政存款</w:t>
      </w:r>
      <w:ins w:id="106" w:author="夏灵芝" w:date="2015-09-29T11:24:00Z">
        <w:r w:rsidR="00086DB2">
          <w:rPr>
            <w:rFonts w:ascii="宋体" w:hAnsi="宋体" w:hint="eastAsia"/>
            <w:sz w:val="24"/>
          </w:rPr>
          <w:t>。</w:t>
        </w:r>
      </w:ins>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221 财政存款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222 地方财政库款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223 待结算财政款项（贷方余额）</w:t>
      </w:r>
    </w:p>
    <w:p w:rsidR="000C68E6" w:rsidRPr="00F24AC3" w:rsidRDefault="000C68E6" w:rsidP="006F6E8B">
      <w:pPr>
        <w:adjustRightInd w:val="0"/>
        <w:snapToGrid w:val="0"/>
        <w:spacing w:line="360" w:lineRule="auto"/>
        <w:ind w:leftChars="684" w:left="1438" w:hanging="2"/>
        <w:rPr>
          <w:rFonts w:ascii="宋体" w:hAnsi="宋体" w:hint="eastAsia"/>
          <w:sz w:val="24"/>
        </w:rPr>
        <w:pPrChange w:id="107" w:author="夏灵芝" w:date="2015-09-29T11:43:00Z">
          <w:pPr>
            <w:adjustRightInd w:val="0"/>
            <w:snapToGrid w:val="0"/>
            <w:spacing w:line="360" w:lineRule="auto"/>
            <w:ind w:firstLineChars="600" w:firstLine="1440"/>
          </w:pPr>
        </w:pPrChange>
      </w:pPr>
      <w:r w:rsidRPr="00F24AC3">
        <w:rPr>
          <w:rFonts w:ascii="宋体" w:hAnsi="宋体" w:hint="eastAsia"/>
          <w:sz w:val="24"/>
        </w:rPr>
        <w:t>401 代理证券（</w:t>
      </w:r>
      <w:r w:rsidR="002A2F6E">
        <w:rPr>
          <w:rFonts w:ascii="宋体" w:hAnsi="宋体" w:hint="eastAsia"/>
          <w:sz w:val="24"/>
        </w:rPr>
        <w:t>401</w:t>
      </w:r>
      <w:r w:rsidRPr="00F24AC3">
        <w:rPr>
          <w:rFonts w:ascii="宋体" w:hAnsi="宋体" w:hint="eastAsia"/>
          <w:sz w:val="24"/>
        </w:rPr>
        <w:t>01代理发行国库券、</w:t>
      </w:r>
      <w:r w:rsidR="002A2F6E">
        <w:rPr>
          <w:rFonts w:ascii="宋体" w:hAnsi="宋体" w:hint="eastAsia"/>
          <w:sz w:val="24"/>
        </w:rPr>
        <w:t>401</w:t>
      </w:r>
      <w:r w:rsidRPr="00F24AC3">
        <w:rPr>
          <w:rFonts w:ascii="宋体" w:hAnsi="宋体" w:hint="eastAsia"/>
          <w:sz w:val="24"/>
        </w:rPr>
        <w:t>02代理兑付国库券轧差后的贷方余额）</w:t>
      </w:r>
    </w:p>
    <w:p w:rsidR="000C68E6" w:rsidRPr="00F24AC3" w:rsidRDefault="000C68E6" w:rsidP="00044E55">
      <w:pPr>
        <w:spacing w:line="360" w:lineRule="auto"/>
        <w:ind w:firstLineChars="200" w:firstLine="480"/>
        <w:rPr>
          <w:rFonts w:ascii="宋体" w:hAnsi="宋体" w:hint="eastAsia"/>
          <w:sz w:val="24"/>
        </w:rPr>
        <w:pPrChange w:id="108" w:author="夏灵芝" w:date="2015-09-29T11:26:00Z">
          <w:pPr>
            <w:adjustRightInd w:val="0"/>
            <w:snapToGrid w:val="0"/>
            <w:spacing w:line="360" w:lineRule="auto"/>
            <w:ind w:firstLineChars="200" w:firstLine="480"/>
          </w:pPr>
        </w:pPrChange>
      </w:pPr>
      <w:r w:rsidRPr="00F24AC3">
        <w:rPr>
          <w:rFonts w:ascii="宋体" w:hAnsi="宋体" w:hint="eastAsia"/>
          <w:sz w:val="24"/>
        </w:rPr>
        <w:t>（二）</w:t>
      </w:r>
      <w:del w:id="109" w:author="夏灵芝" w:date="2015-09-29T11:25:00Z">
        <w:r w:rsidRPr="00F24AC3" w:rsidDel="00086DB2">
          <w:rPr>
            <w:rFonts w:ascii="宋体" w:hAnsi="宋体" w:hint="eastAsia"/>
            <w:sz w:val="24"/>
          </w:rPr>
          <w:delText xml:space="preserve"> </w:delText>
        </w:r>
      </w:del>
      <w:r w:rsidRPr="00F24AC3">
        <w:rPr>
          <w:rFonts w:ascii="宋体" w:hAnsi="宋体" w:hint="eastAsia"/>
          <w:sz w:val="24"/>
        </w:rPr>
        <w:t>一般存款</w:t>
      </w:r>
      <w:ins w:id="110" w:author="夏灵芝" w:date="2015-09-29T11:24:00Z">
        <w:r w:rsidR="00086DB2">
          <w:rPr>
            <w:rFonts w:ascii="宋体" w:hAnsi="宋体" w:hint="eastAsia"/>
            <w:sz w:val="24"/>
          </w:rPr>
          <w:t>。</w:t>
        </w:r>
      </w:ins>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201 活期存款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202 通知存款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205 定期存款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206 国库定期存款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 xml:space="preserve">211 </w:t>
      </w:r>
      <w:r w:rsidR="00D84D46" w:rsidRPr="00F24AC3">
        <w:rPr>
          <w:rFonts w:ascii="宋体" w:hAnsi="宋体" w:hint="eastAsia"/>
          <w:sz w:val="24"/>
        </w:rPr>
        <w:t>活</w:t>
      </w:r>
      <w:r w:rsidR="00D84D46">
        <w:rPr>
          <w:rFonts w:ascii="宋体" w:hAnsi="宋体" w:hint="eastAsia"/>
          <w:sz w:val="24"/>
        </w:rPr>
        <w:t>期</w:t>
      </w:r>
      <w:r w:rsidRPr="00F24AC3">
        <w:rPr>
          <w:rFonts w:ascii="宋体" w:hAnsi="宋体" w:hint="eastAsia"/>
          <w:sz w:val="24"/>
        </w:rPr>
        <w:t>储蓄存款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215 定期储蓄存款</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217 信用卡存款</w:t>
      </w:r>
    </w:p>
    <w:p w:rsidR="00C816DD" w:rsidRPr="00F24AC3" w:rsidRDefault="00C816DD" w:rsidP="00F24AC3">
      <w:pPr>
        <w:adjustRightInd w:val="0"/>
        <w:snapToGrid w:val="0"/>
        <w:spacing w:line="360" w:lineRule="auto"/>
        <w:ind w:firstLineChars="600" w:firstLine="1440"/>
        <w:rPr>
          <w:rFonts w:ascii="宋体" w:hAnsi="宋体" w:hint="eastAsia"/>
          <w:sz w:val="24"/>
        </w:rPr>
      </w:pPr>
      <w:r>
        <w:rPr>
          <w:rFonts w:ascii="宋体" w:hAnsi="宋体" w:hint="eastAsia"/>
          <w:sz w:val="24"/>
        </w:rPr>
        <w:t>218 代理业务负债（减：146 代理业务资产）</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225 代理财政预算外资金</w:t>
      </w:r>
    </w:p>
    <w:p w:rsidR="00C816DD" w:rsidRDefault="002E578F" w:rsidP="00F24AC3">
      <w:pPr>
        <w:adjustRightInd w:val="0"/>
        <w:snapToGrid w:val="0"/>
        <w:spacing w:line="360" w:lineRule="auto"/>
        <w:ind w:firstLineChars="600" w:firstLine="1440"/>
        <w:rPr>
          <w:rFonts w:ascii="宋体" w:hAnsi="宋体" w:hint="eastAsia"/>
          <w:sz w:val="24"/>
        </w:rPr>
      </w:pPr>
      <w:r>
        <w:rPr>
          <w:rFonts w:ascii="宋体" w:hAnsi="宋体" w:hint="eastAsia"/>
          <w:sz w:val="24"/>
        </w:rPr>
        <w:t>236</w:t>
      </w:r>
      <w:r w:rsidR="00C816DD">
        <w:rPr>
          <w:rFonts w:ascii="宋体" w:hAnsi="宋体" w:hint="eastAsia"/>
          <w:sz w:val="24"/>
        </w:rPr>
        <w:t xml:space="preserve"> 境外同业存放*</w:t>
      </w:r>
    </w:p>
    <w:p w:rsidR="00C816DD" w:rsidRPr="00C816DD" w:rsidRDefault="00C816DD" w:rsidP="00C816DD">
      <w:pPr>
        <w:adjustRightInd w:val="0"/>
        <w:snapToGrid w:val="0"/>
        <w:spacing w:line="360" w:lineRule="auto"/>
        <w:ind w:firstLineChars="600" w:firstLine="1440"/>
        <w:rPr>
          <w:rFonts w:ascii="宋体" w:hAnsi="宋体"/>
          <w:sz w:val="24"/>
        </w:rPr>
      </w:pPr>
      <w:r w:rsidRPr="00C816DD">
        <w:rPr>
          <w:rFonts w:ascii="宋体" w:hAnsi="宋体"/>
          <w:sz w:val="24"/>
        </w:rPr>
        <w:t xml:space="preserve">23702 </w:t>
      </w:r>
      <w:r w:rsidRPr="00C816DD">
        <w:rPr>
          <w:rFonts w:ascii="宋体" w:hAnsi="宋体" w:hint="eastAsia"/>
          <w:sz w:val="24"/>
        </w:rPr>
        <w:t>境内同业存放——非银行金融机构存放活期款项</w:t>
      </w:r>
    </w:p>
    <w:p w:rsidR="00C816DD" w:rsidRDefault="00C816DD" w:rsidP="00C63226">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（减：</w:t>
      </w:r>
      <w:r w:rsidRPr="00C816DD">
        <w:rPr>
          <w:rFonts w:ascii="宋体" w:hAnsi="宋体"/>
          <w:sz w:val="24"/>
        </w:rPr>
        <w:t xml:space="preserve">2479 </w:t>
      </w:r>
      <w:r w:rsidRPr="00C816DD">
        <w:rPr>
          <w:rFonts w:ascii="宋体" w:hAnsi="宋体" w:hint="eastAsia"/>
          <w:sz w:val="24"/>
        </w:rPr>
        <w:t>保险公司及养老基金存放）</w:t>
      </w:r>
      <w:r w:rsidRPr="00C816DD">
        <w:rPr>
          <w:rFonts w:ascii="宋体" w:hAnsi="宋体"/>
          <w:sz w:val="24"/>
        </w:rPr>
        <w:t>*</w:t>
      </w:r>
    </w:p>
    <w:p w:rsidR="00C816DD" w:rsidRPr="00C816DD" w:rsidRDefault="00C816DD" w:rsidP="00C816DD">
      <w:pPr>
        <w:adjustRightInd w:val="0"/>
        <w:snapToGrid w:val="0"/>
        <w:spacing w:line="360" w:lineRule="auto"/>
        <w:ind w:firstLineChars="600" w:firstLine="1440"/>
        <w:rPr>
          <w:rFonts w:ascii="宋体" w:hAnsi="宋体"/>
          <w:sz w:val="24"/>
        </w:rPr>
      </w:pPr>
      <w:r w:rsidRPr="00C816DD">
        <w:rPr>
          <w:rFonts w:ascii="宋体" w:hAnsi="宋体"/>
          <w:sz w:val="24"/>
        </w:rPr>
        <w:t xml:space="preserve">2479 </w:t>
      </w:r>
      <w:r w:rsidRPr="00C816DD">
        <w:rPr>
          <w:rFonts w:ascii="宋体" w:hAnsi="宋体" w:hint="eastAsia"/>
          <w:sz w:val="24"/>
        </w:rPr>
        <w:t>境内同业存放——非银行金融机构存放活期款项</w:t>
      </w:r>
    </w:p>
    <w:p w:rsidR="00C816DD" w:rsidRDefault="00C816DD" w:rsidP="00C63226">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——保险公司及养老基金活期存放</w:t>
      </w:r>
    </w:p>
    <w:p w:rsidR="00C816DD" w:rsidRDefault="00C816DD" w:rsidP="00C63226">
      <w:pPr>
        <w:adjustRightInd w:val="0"/>
        <w:snapToGrid w:val="0"/>
        <w:spacing w:line="360" w:lineRule="auto"/>
        <w:ind w:firstLineChars="600" w:firstLine="1440"/>
        <w:rPr>
          <w:rFonts w:ascii="宋体" w:hAnsi="宋体" w:hint="eastAsia"/>
          <w:sz w:val="24"/>
        </w:rPr>
      </w:pPr>
      <w:r w:rsidRPr="00C816DD">
        <w:rPr>
          <w:rFonts w:ascii="宋体" w:hAnsi="宋体"/>
          <w:sz w:val="24"/>
        </w:rPr>
        <w:t xml:space="preserve">23704 </w:t>
      </w:r>
      <w:r w:rsidRPr="00C816DD">
        <w:rPr>
          <w:rFonts w:ascii="宋体" w:hAnsi="宋体" w:hint="eastAsia"/>
          <w:sz w:val="24"/>
        </w:rPr>
        <w:t>境内同业存放——非银行金融机构存放定期款项</w:t>
      </w:r>
    </w:p>
    <w:p w:rsidR="00C816DD" w:rsidRDefault="00C816DD" w:rsidP="00C63226">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（减：</w:t>
      </w:r>
      <w:r w:rsidRPr="00C816DD">
        <w:rPr>
          <w:rFonts w:ascii="宋体" w:hAnsi="宋体"/>
          <w:sz w:val="24"/>
        </w:rPr>
        <w:t xml:space="preserve">2502 </w:t>
      </w:r>
      <w:r w:rsidRPr="00C816DD">
        <w:rPr>
          <w:rFonts w:ascii="宋体" w:hAnsi="宋体" w:hint="eastAsia"/>
          <w:sz w:val="24"/>
        </w:rPr>
        <w:t>保险公司及养老基金定期存放）</w:t>
      </w:r>
      <w:r w:rsidRPr="00C816DD">
        <w:rPr>
          <w:rFonts w:ascii="宋体" w:hAnsi="宋体"/>
          <w:sz w:val="24"/>
        </w:rPr>
        <w:t>*</w:t>
      </w:r>
    </w:p>
    <w:p w:rsidR="00C816DD" w:rsidRPr="00F24AC3" w:rsidRDefault="00C816DD" w:rsidP="00C63226">
      <w:pPr>
        <w:adjustRightInd w:val="0"/>
        <w:snapToGrid w:val="0"/>
        <w:spacing w:line="360" w:lineRule="auto"/>
        <w:ind w:firstLineChars="600" w:firstLine="1440"/>
        <w:rPr>
          <w:rFonts w:ascii="宋体" w:hAnsi="宋体" w:hint="eastAsia"/>
          <w:sz w:val="24"/>
        </w:rPr>
      </w:pPr>
      <w:r w:rsidRPr="00C816DD">
        <w:rPr>
          <w:rFonts w:ascii="宋体" w:hAnsi="宋体"/>
          <w:sz w:val="24"/>
        </w:rPr>
        <w:t xml:space="preserve">2502 </w:t>
      </w:r>
      <w:r w:rsidRPr="00C816DD">
        <w:rPr>
          <w:rFonts w:ascii="宋体" w:hAnsi="宋体" w:hint="eastAsia"/>
          <w:sz w:val="24"/>
        </w:rPr>
        <w:t>境内同业存放——保险公司及养老基金定期存放</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251 保证金存款</w:t>
      </w:r>
    </w:p>
    <w:p w:rsidR="00C816DD" w:rsidRPr="00F24AC3" w:rsidRDefault="00C816DD" w:rsidP="00C816DD">
      <w:pPr>
        <w:adjustRightInd w:val="0"/>
        <w:snapToGrid w:val="0"/>
        <w:spacing w:line="360" w:lineRule="auto"/>
        <w:ind w:leftChars="684" w:left="1436"/>
        <w:rPr>
          <w:rFonts w:ascii="宋体" w:hAnsi="宋体" w:hint="eastAsia"/>
          <w:sz w:val="24"/>
        </w:rPr>
      </w:pPr>
      <w:r w:rsidRPr="00C816DD">
        <w:rPr>
          <w:rFonts w:ascii="宋体" w:hAnsi="宋体"/>
          <w:sz w:val="24"/>
        </w:rPr>
        <w:t xml:space="preserve">26204 </w:t>
      </w:r>
      <w:r w:rsidRPr="00C816DD">
        <w:rPr>
          <w:rFonts w:ascii="宋体" w:hAnsi="宋体" w:hint="eastAsia"/>
          <w:sz w:val="24"/>
        </w:rPr>
        <w:t>保本理财资金（减：</w:t>
      </w:r>
      <w:r w:rsidRPr="00C816DD">
        <w:rPr>
          <w:rFonts w:ascii="宋体" w:hAnsi="宋体"/>
          <w:sz w:val="24"/>
        </w:rPr>
        <w:t xml:space="preserve">11705 </w:t>
      </w:r>
      <w:r w:rsidRPr="00C816DD">
        <w:rPr>
          <w:rFonts w:ascii="宋体" w:hAnsi="宋体" w:hint="eastAsia"/>
          <w:sz w:val="24"/>
        </w:rPr>
        <w:t>保本理财存放同业，</w:t>
      </w:r>
      <w:r w:rsidRPr="00C816DD">
        <w:rPr>
          <w:rFonts w:ascii="宋体" w:hAnsi="宋体"/>
          <w:sz w:val="24"/>
        </w:rPr>
        <w:t xml:space="preserve">14205 </w:t>
      </w:r>
      <w:r w:rsidRPr="00C816DD">
        <w:rPr>
          <w:rFonts w:ascii="宋体" w:hAnsi="宋体" w:hint="eastAsia"/>
          <w:sz w:val="24"/>
        </w:rPr>
        <w:t>保本理财债券，</w:t>
      </w:r>
      <w:r w:rsidRPr="00C816DD">
        <w:rPr>
          <w:rFonts w:ascii="宋体" w:hAnsi="宋体"/>
          <w:sz w:val="24"/>
        </w:rPr>
        <w:t xml:space="preserve">14705 </w:t>
      </w:r>
      <w:r w:rsidRPr="00C816DD">
        <w:rPr>
          <w:rFonts w:ascii="宋体" w:hAnsi="宋体" w:hint="eastAsia"/>
          <w:sz w:val="24"/>
        </w:rPr>
        <w:t>保本理财投资款项）</w:t>
      </w:r>
    </w:p>
    <w:p w:rsidR="000C68E6" w:rsidRPr="00F24AC3" w:rsidRDefault="000C68E6" w:rsidP="00F24AC3">
      <w:pPr>
        <w:adjustRightInd w:val="0"/>
        <w:snapToGrid w:val="0"/>
        <w:spacing w:line="360" w:lineRule="auto"/>
        <w:ind w:leftChars="684" w:left="3596" w:hangingChars="900" w:hanging="2160"/>
        <w:rPr>
          <w:rFonts w:ascii="宋体" w:hAnsi="宋体" w:hint="eastAsia"/>
          <w:sz w:val="24"/>
        </w:rPr>
      </w:pPr>
      <w:r w:rsidRPr="00F24AC3">
        <w:rPr>
          <w:rFonts w:ascii="宋体" w:hAnsi="宋体" w:hint="eastAsia"/>
          <w:sz w:val="24"/>
        </w:rPr>
        <w:t>401 代理证券业务（</w:t>
      </w:r>
      <w:r w:rsidR="00C816DD">
        <w:rPr>
          <w:rFonts w:ascii="宋体" w:hAnsi="宋体" w:hint="eastAsia"/>
          <w:sz w:val="24"/>
        </w:rPr>
        <w:t>401</w:t>
      </w:r>
      <w:r w:rsidRPr="00F24AC3">
        <w:rPr>
          <w:rFonts w:ascii="宋体" w:hAnsi="宋体" w:hint="eastAsia"/>
          <w:sz w:val="24"/>
        </w:rPr>
        <w:t>06代理兑付其他证券、</w:t>
      </w:r>
      <w:r w:rsidR="00C816DD">
        <w:rPr>
          <w:rFonts w:ascii="宋体" w:hAnsi="宋体" w:hint="eastAsia"/>
          <w:sz w:val="24"/>
        </w:rPr>
        <w:t>401</w:t>
      </w:r>
      <w:r w:rsidRPr="00F24AC3">
        <w:rPr>
          <w:rFonts w:ascii="宋体" w:hAnsi="宋体" w:hint="eastAsia"/>
          <w:sz w:val="24"/>
        </w:rPr>
        <w:t>10其他代理证券业务轧差后的贷方余额）</w:t>
      </w:r>
    </w:p>
    <w:p w:rsidR="000C68E6" w:rsidRPr="00F24AC3" w:rsidRDefault="000C68E6" w:rsidP="00C816DD">
      <w:pPr>
        <w:adjustRightInd w:val="0"/>
        <w:snapToGrid w:val="0"/>
        <w:spacing w:line="360" w:lineRule="auto"/>
        <w:ind w:leftChars="684" w:left="1436"/>
        <w:rPr>
          <w:rFonts w:ascii="宋体" w:hAnsi="宋体" w:hint="eastAsia"/>
          <w:sz w:val="24"/>
        </w:rPr>
      </w:pPr>
      <w:r w:rsidRPr="00F24AC3">
        <w:rPr>
          <w:rFonts w:ascii="宋体" w:hAnsi="宋体" w:hint="eastAsia"/>
          <w:sz w:val="24"/>
        </w:rPr>
        <w:t>403 其他代理业务（轧差后的贷方余额，若为负数，余额按“</w:t>
      </w:r>
      <w:smartTag w:uri="urn:schemas-microsoft-com:office:smarttags" w:element="chmetcnv">
        <w:smartTagPr>
          <w:attr w:name="UnitName" w:val="”"/>
          <w:attr w:name="SourceValue" w:val="0"/>
          <w:attr w:name="HasSpace" w:val="False"/>
          <w:attr w:name="Negative" w:val="False"/>
          <w:attr w:name="NumberType" w:val="1"/>
          <w:attr w:name="TCSC" w:val="0"/>
        </w:smartTagPr>
        <w:r w:rsidRPr="00F24AC3">
          <w:rPr>
            <w:rFonts w:ascii="宋体" w:hAnsi="宋体" w:hint="eastAsia"/>
            <w:sz w:val="24"/>
          </w:rPr>
          <w:t>0</w:t>
        </w:r>
        <w:r w:rsidRPr="00F24AC3">
          <w:rPr>
            <w:rFonts w:ascii="宋体" w:hAnsi="宋体"/>
            <w:sz w:val="24"/>
          </w:rPr>
          <w:t>”</w:t>
        </w:r>
      </w:smartTag>
      <w:r w:rsidRPr="00F24AC3">
        <w:rPr>
          <w:rFonts w:ascii="宋体" w:hAnsi="宋体" w:hint="eastAsia"/>
          <w:sz w:val="24"/>
        </w:rPr>
        <w:lastRenderedPageBreak/>
        <w:t>填制）</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406 委托业务（轧差后的贷方余额）</w:t>
      </w:r>
    </w:p>
    <w:p w:rsidR="000C68E6" w:rsidRPr="00F24AC3" w:rsidRDefault="000C68E6" w:rsidP="00044E55">
      <w:pPr>
        <w:spacing w:line="360" w:lineRule="auto"/>
        <w:ind w:firstLineChars="200" w:firstLine="482"/>
        <w:rPr>
          <w:rFonts w:ascii="宋体" w:hAnsi="宋体" w:hint="eastAsia"/>
          <w:sz w:val="24"/>
        </w:rPr>
        <w:pPrChange w:id="111" w:author="夏灵芝" w:date="2015-09-29T11:27:00Z">
          <w:pPr>
            <w:adjustRightInd w:val="0"/>
            <w:snapToGrid w:val="0"/>
            <w:spacing w:line="360" w:lineRule="auto"/>
            <w:ind w:firstLineChars="200" w:firstLine="482"/>
          </w:pPr>
        </w:pPrChange>
      </w:pPr>
      <w:r w:rsidRPr="00791CE1">
        <w:rPr>
          <w:rFonts w:ascii="宋体" w:hAnsi="宋体" w:hint="eastAsia"/>
          <w:b/>
          <w:sz w:val="24"/>
        </w:rPr>
        <w:t>第十</w:t>
      </w:r>
      <w:r w:rsidR="001351FC" w:rsidRPr="00791CE1">
        <w:rPr>
          <w:rFonts w:ascii="宋体" w:hAnsi="宋体" w:hint="eastAsia"/>
          <w:b/>
          <w:sz w:val="24"/>
        </w:rPr>
        <w:t>六</w:t>
      </w:r>
      <w:r w:rsidRPr="00044E55">
        <w:rPr>
          <w:rFonts w:ascii="宋体" w:hAnsi="宋体" w:hint="eastAsia"/>
          <w:b/>
          <w:sz w:val="24"/>
          <w:rPrChange w:id="112" w:author="夏灵芝" w:date="2015-09-29T11:27:00Z">
            <w:rPr>
              <w:rFonts w:ascii="宋体" w:hAnsi="宋体" w:hint="eastAsia"/>
              <w:b/>
              <w:bCs/>
              <w:sz w:val="24"/>
            </w:rPr>
          </w:rPrChange>
        </w:rPr>
        <w:t>条</w:t>
      </w:r>
      <w:r w:rsidRPr="00F24AC3">
        <w:rPr>
          <w:rFonts w:ascii="宋体" w:hAnsi="宋体" w:hint="eastAsia"/>
          <w:sz w:val="24"/>
        </w:rPr>
        <w:t xml:space="preserve"> 外币存款准备金交存科目</w:t>
      </w:r>
      <w:ins w:id="113" w:author="夏灵芝" w:date="2015-09-29T11:24:00Z">
        <w:r w:rsidR="00086DB2">
          <w:rPr>
            <w:rFonts w:ascii="宋体" w:hAnsi="宋体" w:hint="eastAsia"/>
            <w:sz w:val="24"/>
          </w:rPr>
          <w:t>。</w:t>
        </w:r>
      </w:ins>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201 活期存款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202 通知存款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205 定期存款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 xml:space="preserve">211 </w:t>
      </w:r>
      <w:r w:rsidR="00D84D46" w:rsidRPr="00F24AC3">
        <w:rPr>
          <w:rFonts w:ascii="宋体" w:hAnsi="宋体" w:hint="eastAsia"/>
          <w:sz w:val="24"/>
        </w:rPr>
        <w:t>活</w:t>
      </w:r>
      <w:r w:rsidR="00D84D46">
        <w:rPr>
          <w:rFonts w:ascii="宋体" w:hAnsi="宋体" w:hint="eastAsia"/>
          <w:sz w:val="24"/>
        </w:rPr>
        <w:t>期</w:t>
      </w:r>
      <w:r w:rsidRPr="00F24AC3">
        <w:rPr>
          <w:rFonts w:ascii="宋体" w:hAnsi="宋体" w:hint="eastAsia"/>
          <w:sz w:val="24"/>
        </w:rPr>
        <w:t>储蓄存款</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215 定期储蓄存款</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217 信用卡存款</w:t>
      </w:r>
    </w:p>
    <w:p w:rsidR="002E578F" w:rsidRPr="00F24AC3" w:rsidRDefault="002E578F" w:rsidP="002E578F">
      <w:pPr>
        <w:adjustRightInd w:val="0"/>
        <w:snapToGrid w:val="0"/>
        <w:spacing w:line="360" w:lineRule="auto"/>
        <w:ind w:firstLineChars="600" w:firstLine="1440"/>
        <w:rPr>
          <w:rFonts w:ascii="宋体" w:hAnsi="宋体" w:hint="eastAsia"/>
          <w:sz w:val="24"/>
        </w:rPr>
      </w:pPr>
      <w:r>
        <w:rPr>
          <w:rFonts w:ascii="宋体" w:hAnsi="宋体" w:hint="eastAsia"/>
          <w:sz w:val="24"/>
        </w:rPr>
        <w:t>218 代理业务负债（减：146 代理业务资产）</w:t>
      </w:r>
    </w:p>
    <w:p w:rsidR="002E578F" w:rsidRDefault="002E578F" w:rsidP="002E578F">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225 代理财政预算外资金</w:t>
      </w:r>
    </w:p>
    <w:p w:rsidR="005D6178" w:rsidRDefault="005D6178" w:rsidP="00C63226">
      <w:pPr>
        <w:adjustRightInd w:val="0"/>
        <w:snapToGrid w:val="0"/>
        <w:spacing w:line="360" w:lineRule="auto"/>
        <w:ind w:firstLineChars="600" w:firstLine="1440"/>
        <w:rPr>
          <w:rFonts w:ascii="宋体" w:hAnsi="宋体" w:hint="eastAsia"/>
          <w:sz w:val="24"/>
        </w:rPr>
      </w:pPr>
      <w:r w:rsidRPr="005D6178">
        <w:rPr>
          <w:rFonts w:ascii="宋体" w:hAnsi="宋体"/>
          <w:sz w:val="24"/>
        </w:rPr>
        <w:t xml:space="preserve">236 </w:t>
      </w:r>
      <w:r w:rsidRPr="005D6178">
        <w:rPr>
          <w:rFonts w:ascii="宋体" w:hAnsi="宋体" w:hint="eastAsia"/>
          <w:sz w:val="24"/>
        </w:rPr>
        <w:t>境外同业存放</w:t>
      </w:r>
      <w:r w:rsidRPr="005D6178">
        <w:rPr>
          <w:rFonts w:ascii="宋体" w:hAnsi="宋体"/>
          <w:sz w:val="24"/>
        </w:rPr>
        <w:t>*</w:t>
      </w:r>
    </w:p>
    <w:p w:rsidR="002E578F" w:rsidRPr="00C816DD" w:rsidRDefault="002E578F" w:rsidP="002E578F">
      <w:pPr>
        <w:adjustRightInd w:val="0"/>
        <w:snapToGrid w:val="0"/>
        <w:spacing w:line="360" w:lineRule="auto"/>
        <w:ind w:firstLineChars="600" w:firstLine="1440"/>
        <w:rPr>
          <w:rFonts w:ascii="宋体" w:hAnsi="宋体"/>
          <w:sz w:val="24"/>
        </w:rPr>
      </w:pPr>
      <w:r w:rsidRPr="00C816DD">
        <w:rPr>
          <w:rFonts w:ascii="宋体" w:hAnsi="宋体"/>
          <w:sz w:val="24"/>
        </w:rPr>
        <w:t xml:space="preserve">23702 </w:t>
      </w:r>
      <w:r w:rsidRPr="00C816DD">
        <w:rPr>
          <w:rFonts w:ascii="宋体" w:hAnsi="宋体" w:hint="eastAsia"/>
          <w:sz w:val="24"/>
        </w:rPr>
        <w:t>境内同业存放——非银行金融机构存放活期款项</w:t>
      </w:r>
    </w:p>
    <w:p w:rsidR="002E578F" w:rsidRDefault="002E578F" w:rsidP="002E578F">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（减：</w:t>
      </w:r>
      <w:r w:rsidRPr="00C816DD">
        <w:rPr>
          <w:rFonts w:ascii="宋体" w:hAnsi="宋体"/>
          <w:sz w:val="24"/>
        </w:rPr>
        <w:t xml:space="preserve">2479 </w:t>
      </w:r>
      <w:r w:rsidRPr="00C816DD">
        <w:rPr>
          <w:rFonts w:ascii="宋体" w:hAnsi="宋体" w:hint="eastAsia"/>
          <w:sz w:val="24"/>
        </w:rPr>
        <w:t>保险公司及养老基金存放）</w:t>
      </w:r>
      <w:r w:rsidRPr="00C816DD">
        <w:rPr>
          <w:rFonts w:ascii="宋体" w:hAnsi="宋体"/>
          <w:sz w:val="24"/>
        </w:rPr>
        <w:t>*</w:t>
      </w:r>
    </w:p>
    <w:p w:rsidR="002E578F" w:rsidRPr="00C816DD" w:rsidRDefault="002E578F" w:rsidP="002E578F">
      <w:pPr>
        <w:adjustRightInd w:val="0"/>
        <w:snapToGrid w:val="0"/>
        <w:spacing w:line="360" w:lineRule="auto"/>
        <w:ind w:firstLineChars="600" w:firstLine="1440"/>
        <w:rPr>
          <w:rFonts w:ascii="宋体" w:hAnsi="宋体"/>
          <w:sz w:val="24"/>
        </w:rPr>
      </w:pPr>
      <w:r w:rsidRPr="00C816DD">
        <w:rPr>
          <w:rFonts w:ascii="宋体" w:hAnsi="宋体"/>
          <w:sz w:val="24"/>
        </w:rPr>
        <w:t xml:space="preserve">2479 </w:t>
      </w:r>
      <w:r w:rsidRPr="00C816DD">
        <w:rPr>
          <w:rFonts w:ascii="宋体" w:hAnsi="宋体" w:hint="eastAsia"/>
          <w:sz w:val="24"/>
        </w:rPr>
        <w:t>境内同业存放——非银行金融机构存放活期款项</w:t>
      </w:r>
    </w:p>
    <w:p w:rsidR="002E578F" w:rsidRDefault="002E578F" w:rsidP="002E578F">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——保险公司及养老基金活期存放</w:t>
      </w:r>
    </w:p>
    <w:p w:rsidR="002E578F" w:rsidRDefault="002E578F" w:rsidP="002E578F">
      <w:pPr>
        <w:adjustRightInd w:val="0"/>
        <w:snapToGrid w:val="0"/>
        <w:spacing w:line="360" w:lineRule="auto"/>
        <w:ind w:firstLineChars="600" w:firstLine="1440"/>
        <w:rPr>
          <w:rFonts w:ascii="宋体" w:hAnsi="宋体" w:hint="eastAsia"/>
          <w:sz w:val="24"/>
        </w:rPr>
      </w:pPr>
      <w:r w:rsidRPr="00C816DD">
        <w:rPr>
          <w:rFonts w:ascii="宋体" w:hAnsi="宋体"/>
          <w:sz w:val="24"/>
        </w:rPr>
        <w:t xml:space="preserve">23704 </w:t>
      </w:r>
      <w:r w:rsidRPr="00C816DD">
        <w:rPr>
          <w:rFonts w:ascii="宋体" w:hAnsi="宋体" w:hint="eastAsia"/>
          <w:sz w:val="24"/>
        </w:rPr>
        <w:t>境内同业存放——非银行金融机构存放定期款项</w:t>
      </w:r>
    </w:p>
    <w:p w:rsidR="002E578F" w:rsidRDefault="002E578F" w:rsidP="002E578F">
      <w:pPr>
        <w:adjustRightInd w:val="0"/>
        <w:snapToGrid w:val="0"/>
        <w:spacing w:line="360" w:lineRule="auto"/>
        <w:ind w:firstLineChars="600" w:firstLine="1440"/>
        <w:rPr>
          <w:rFonts w:ascii="宋体" w:hAnsi="宋体" w:hint="eastAsia"/>
          <w:sz w:val="24"/>
        </w:rPr>
      </w:pPr>
      <w:r w:rsidRPr="00C816DD">
        <w:rPr>
          <w:rFonts w:ascii="宋体" w:hAnsi="宋体" w:hint="eastAsia"/>
          <w:sz w:val="24"/>
        </w:rPr>
        <w:t>（减：</w:t>
      </w:r>
      <w:r w:rsidRPr="00C816DD">
        <w:rPr>
          <w:rFonts w:ascii="宋体" w:hAnsi="宋体"/>
          <w:sz w:val="24"/>
        </w:rPr>
        <w:t xml:space="preserve">2502 </w:t>
      </w:r>
      <w:r w:rsidRPr="00C816DD">
        <w:rPr>
          <w:rFonts w:ascii="宋体" w:hAnsi="宋体" w:hint="eastAsia"/>
          <w:sz w:val="24"/>
        </w:rPr>
        <w:t>保险公司及养老基金定期存放）</w:t>
      </w:r>
      <w:r w:rsidRPr="00C816DD">
        <w:rPr>
          <w:rFonts w:ascii="宋体" w:hAnsi="宋体"/>
          <w:sz w:val="24"/>
        </w:rPr>
        <w:t>*</w:t>
      </w:r>
    </w:p>
    <w:p w:rsidR="002E578F" w:rsidRPr="00F24AC3" w:rsidRDefault="002E578F" w:rsidP="002E578F">
      <w:pPr>
        <w:adjustRightInd w:val="0"/>
        <w:snapToGrid w:val="0"/>
        <w:spacing w:line="360" w:lineRule="auto"/>
        <w:ind w:firstLineChars="600" w:firstLine="1440"/>
        <w:rPr>
          <w:rFonts w:ascii="宋体" w:hAnsi="宋体" w:hint="eastAsia"/>
          <w:sz w:val="24"/>
        </w:rPr>
      </w:pPr>
      <w:r w:rsidRPr="00C816DD">
        <w:rPr>
          <w:rFonts w:ascii="宋体" w:hAnsi="宋体"/>
          <w:sz w:val="24"/>
        </w:rPr>
        <w:t xml:space="preserve">2502 </w:t>
      </w:r>
      <w:r w:rsidRPr="00C816DD">
        <w:rPr>
          <w:rFonts w:ascii="宋体" w:hAnsi="宋体" w:hint="eastAsia"/>
          <w:sz w:val="24"/>
        </w:rPr>
        <w:t>境内同业存放——保险公司及养老基金定期存放</w:t>
      </w:r>
    </w:p>
    <w:p w:rsidR="000C68E6"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251 保证金存款</w:t>
      </w:r>
    </w:p>
    <w:p w:rsidR="002E578F" w:rsidRPr="00F24AC3" w:rsidRDefault="002E578F" w:rsidP="002E578F">
      <w:pPr>
        <w:adjustRightInd w:val="0"/>
        <w:snapToGrid w:val="0"/>
        <w:spacing w:line="360" w:lineRule="auto"/>
        <w:ind w:leftChars="684" w:left="1436"/>
        <w:rPr>
          <w:rFonts w:ascii="宋体" w:hAnsi="宋体" w:hint="eastAsia"/>
          <w:sz w:val="24"/>
        </w:rPr>
      </w:pPr>
      <w:r w:rsidRPr="00C816DD">
        <w:rPr>
          <w:rFonts w:ascii="宋体" w:hAnsi="宋体"/>
          <w:sz w:val="24"/>
        </w:rPr>
        <w:t xml:space="preserve">26204 </w:t>
      </w:r>
      <w:r w:rsidRPr="00C816DD">
        <w:rPr>
          <w:rFonts w:ascii="宋体" w:hAnsi="宋体" w:hint="eastAsia"/>
          <w:sz w:val="24"/>
        </w:rPr>
        <w:t>保本理财资金（减：</w:t>
      </w:r>
      <w:r w:rsidRPr="00C816DD">
        <w:rPr>
          <w:rFonts w:ascii="宋体" w:hAnsi="宋体"/>
          <w:sz w:val="24"/>
        </w:rPr>
        <w:t xml:space="preserve">11705 </w:t>
      </w:r>
      <w:r w:rsidRPr="00C816DD">
        <w:rPr>
          <w:rFonts w:ascii="宋体" w:hAnsi="宋体" w:hint="eastAsia"/>
          <w:sz w:val="24"/>
        </w:rPr>
        <w:t>保本理财存放同业，</w:t>
      </w:r>
      <w:r w:rsidRPr="00C816DD">
        <w:rPr>
          <w:rFonts w:ascii="宋体" w:hAnsi="宋体"/>
          <w:sz w:val="24"/>
        </w:rPr>
        <w:t xml:space="preserve">14205 </w:t>
      </w:r>
      <w:r w:rsidRPr="00C816DD">
        <w:rPr>
          <w:rFonts w:ascii="宋体" w:hAnsi="宋体" w:hint="eastAsia"/>
          <w:sz w:val="24"/>
        </w:rPr>
        <w:t>保本理财债券，</w:t>
      </w:r>
      <w:r w:rsidRPr="00C816DD">
        <w:rPr>
          <w:rFonts w:ascii="宋体" w:hAnsi="宋体"/>
          <w:sz w:val="24"/>
        </w:rPr>
        <w:t xml:space="preserve">14705 </w:t>
      </w:r>
      <w:r w:rsidRPr="00C816DD">
        <w:rPr>
          <w:rFonts w:ascii="宋体" w:hAnsi="宋体" w:hint="eastAsia"/>
          <w:sz w:val="24"/>
        </w:rPr>
        <w:t>保本理财投资款项）</w:t>
      </w:r>
    </w:p>
    <w:p w:rsidR="000C68E6" w:rsidRPr="00F24AC3" w:rsidRDefault="000C68E6" w:rsidP="00F24AC3">
      <w:pPr>
        <w:adjustRightInd w:val="0"/>
        <w:snapToGrid w:val="0"/>
        <w:spacing w:line="360" w:lineRule="auto"/>
        <w:ind w:leftChars="684" w:left="3596" w:hangingChars="900" w:hanging="2160"/>
        <w:rPr>
          <w:rFonts w:ascii="宋体" w:hAnsi="宋体" w:hint="eastAsia"/>
          <w:sz w:val="24"/>
        </w:rPr>
      </w:pPr>
      <w:r w:rsidRPr="00F24AC3">
        <w:rPr>
          <w:rFonts w:ascii="宋体" w:hAnsi="宋体" w:hint="eastAsia"/>
          <w:sz w:val="24"/>
        </w:rPr>
        <w:t>401 代理证券业务（</w:t>
      </w:r>
      <w:r w:rsidR="002E578F">
        <w:rPr>
          <w:rFonts w:ascii="宋体" w:hAnsi="宋体" w:hint="eastAsia"/>
          <w:sz w:val="24"/>
        </w:rPr>
        <w:t>401</w:t>
      </w:r>
      <w:r w:rsidRPr="00F24AC3">
        <w:rPr>
          <w:rFonts w:ascii="宋体" w:hAnsi="宋体" w:hint="eastAsia"/>
          <w:sz w:val="24"/>
        </w:rPr>
        <w:t>06代理兑付其他证券、</w:t>
      </w:r>
      <w:r w:rsidR="002E578F">
        <w:rPr>
          <w:rFonts w:ascii="宋体" w:hAnsi="宋体" w:hint="eastAsia"/>
          <w:sz w:val="24"/>
        </w:rPr>
        <w:t>401</w:t>
      </w:r>
      <w:r w:rsidRPr="00F24AC3">
        <w:rPr>
          <w:rFonts w:ascii="宋体" w:hAnsi="宋体" w:hint="eastAsia"/>
          <w:sz w:val="24"/>
        </w:rPr>
        <w:t>10其他代理证券业务轧差后的贷方余额）</w:t>
      </w:r>
    </w:p>
    <w:p w:rsidR="000C68E6" w:rsidRPr="00F24AC3" w:rsidRDefault="000C68E6" w:rsidP="002E578F">
      <w:pPr>
        <w:adjustRightInd w:val="0"/>
        <w:snapToGrid w:val="0"/>
        <w:spacing w:line="360" w:lineRule="auto"/>
        <w:ind w:leftChars="684" w:left="1436"/>
        <w:rPr>
          <w:rFonts w:ascii="宋体" w:hAnsi="宋体" w:hint="eastAsia"/>
          <w:sz w:val="24"/>
        </w:rPr>
      </w:pPr>
      <w:r w:rsidRPr="00F24AC3">
        <w:rPr>
          <w:rFonts w:ascii="宋体" w:hAnsi="宋体" w:hint="eastAsia"/>
          <w:sz w:val="24"/>
        </w:rPr>
        <w:t>403 其他代理业务（轧差后的贷方余额，若为负数，余额按“</w:t>
      </w:r>
      <w:smartTag w:uri="urn:schemas-microsoft-com:office:smarttags" w:element="chmetcnv">
        <w:smartTagPr>
          <w:attr w:name="UnitName" w:val="”"/>
          <w:attr w:name="SourceValue" w:val="0"/>
          <w:attr w:name="HasSpace" w:val="False"/>
          <w:attr w:name="Negative" w:val="False"/>
          <w:attr w:name="NumberType" w:val="1"/>
          <w:attr w:name="TCSC" w:val="0"/>
        </w:smartTagPr>
        <w:r w:rsidRPr="00F24AC3">
          <w:rPr>
            <w:rFonts w:ascii="宋体" w:hAnsi="宋体" w:hint="eastAsia"/>
            <w:sz w:val="24"/>
          </w:rPr>
          <w:t>0</w:t>
        </w:r>
        <w:r w:rsidRPr="00F24AC3">
          <w:rPr>
            <w:rFonts w:ascii="宋体" w:hAnsi="宋体"/>
            <w:sz w:val="24"/>
          </w:rPr>
          <w:t>”</w:t>
        </w:r>
      </w:smartTag>
      <w:r w:rsidRPr="00F24AC3">
        <w:rPr>
          <w:rFonts w:ascii="宋体" w:hAnsi="宋体" w:hint="eastAsia"/>
          <w:sz w:val="24"/>
        </w:rPr>
        <w:t>填制）</w:t>
      </w:r>
    </w:p>
    <w:p w:rsidR="000C68E6" w:rsidRPr="00F24AC3" w:rsidRDefault="000C68E6" w:rsidP="00F24AC3">
      <w:pPr>
        <w:adjustRightInd w:val="0"/>
        <w:snapToGrid w:val="0"/>
        <w:spacing w:line="360" w:lineRule="auto"/>
        <w:ind w:firstLineChars="600" w:firstLine="1440"/>
        <w:rPr>
          <w:rFonts w:ascii="宋体" w:hAnsi="宋体" w:hint="eastAsia"/>
          <w:sz w:val="24"/>
        </w:rPr>
      </w:pPr>
      <w:r w:rsidRPr="00F24AC3">
        <w:rPr>
          <w:rFonts w:ascii="宋体" w:hAnsi="宋体" w:hint="eastAsia"/>
          <w:sz w:val="24"/>
        </w:rPr>
        <w:t>406 委托业务（轧差后的贷方余额）</w:t>
      </w:r>
    </w:p>
    <w:p w:rsidR="00712512" w:rsidRDefault="00712512" w:rsidP="00712512">
      <w:pPr>
        <w:numPr>
          <w:ins w:id="114" w:author="夏灵芝" w:date="2015-09-29T10:25:00Z"/>
        </w:numPr>
        <w:adjustRightInd w:val="0"/>
        <w:snapToGrid w:val="0"/>
        <w:spacing w:line="360" w:lineRule="auto"/>
        <w:rPr>
          <w:ins w:id="115" w:author="夏灵芝" w:date="2015-09-29T10:25:00Z"/>
          <w:rFonts w:ascii="黑体" w:eastAsia="黑体" w:hAnsi="宋体" w:hint="eastAsia"/>
          <w:bCs/>
          <w:sz w:val="24"/>
        </w:rPr>
        <w:pPrChange w:id="116" w:author="夏灵芝" w:date="2015-09-29T10:25:00Z">
          <w:pPr>
            <w:adjustRightInd w:val="0"/>
            <w:snapToGrid w:val="0"/>
            <w:spacing w:line="360" w:lineRule="auto"/>
            <w:ind w:firstLineChars="600" w:firstLine="1440"/>
            <w:jc w:val="center"/>
          </w:pPr>
        </w:pPrChange>
      </w:pPr>
    </w:p>
    <w:p w:rsidR="000C68E6" w:rsidRPr="003932F6" w:rsidRDefault="000C68E6" w:rsidP="007A3FD0">
      <w:pPr>
        <w:spacing w:line="360" w:lineRule="auto"/>
        <w:jc w:val="center"/>
        <w:rPr>
          <w:rFonts w:ascii="黑体" w:eastAsia="黑体" w:hAnsi="宋体" w:hint="eastAsia"/>
          <w:bCs/>
          <w:sz w:val="24"/>
        </w:rPr>
        <w:pPrChange w:id="117" w:author="夏灵芝" w:date="2015-09-29T11:43:00Z">
          <w:pPr>
            <w:adjustRightInd w:val="0"/>
            <w:snapToGrid w:val="0"/>
            <w:spacing w:line="360" w:lineRule="auto"/>
            <w:ind w:firstLineChars="600" w:firstLine="1440"/>
            <w:jc w:val="center"/>
          </w:pPr>
        </w:pPrChange>
      </w:pPr>
      <w:del w:id="118" w:author="夏灵芝" w:date="2015-09-29T10:25:00Z">
        <w:r w:rsidRPr="003932F6" w:rsidDel="00712512">
          <w:rPr>
            <w:rFonts w:ascii="黑体" w:eastAsia="黑体" w:hAnsi="宋体" w:hint="eastAsia"/>
            <w:bCs/>
            <w:sz w:val="24"/>
          </w:rPr>
          <w:delText>第四</w:delText>
        </w:r>
      </w:del>
      <w:ins w:id="119" w:author="夏灵芝" w:date="2015-09-29T10:25:00Z">
        <w:r w:rsidR="00712512" w:rsidRPr="003932F6">
          <w:rPr>
            <w:rFonts w:ascii="黑体" w:eastAsia="黑体" w:hAnsi="宋体" w:hint="eastAsia"/>
            <w:bCs/>
            <w:sz w:val="24"/>
          </w:rPr>
          <w:t>第</w:t>
        </w:r>
        <w:r w:rsidR="00712512">
          <w:rPr>
            <w:rFonts w:ascii="黑体" w:eastAsia="黑体" w:hAnsi="宋体" w:hint="eastAsia"/>
            <w:bCs/>
            <w:sz w:val="24"/>
          </w:rPr>
          <w:t>五</w:t>
        </w:r>
      </w:ins>
      <w:r w:rsidRPr="003932F6">
        <w:rPr>
          <w:rFonts w:ascii="黑体" w:eastAsia="黑体" w:hAnsi="宋体" w:hint="eastAsia"/>
          <w:bCs/>
          <w:sz w:val="24"/>
        </w:rPr>
        <w:t xml:space="preserve">章 </w:t>
      </w:r>
      <w:r w:rsidR="003932F6">
        <w:rPr>
          <w:rFonts w:ascii="黑体" w:eastAsia="黑体" w:hAnsi="宋体" w:hint="eastAsia"/>
          <w:bCs/>
          <w:sz w:val="24"/>
        </w:rPr>
        <w:t xml:space="preserve"> </w:t>
      </w:r>
      <w:r w:rsidR="00E553C9">
        <w:rPr>
          <w:rFonts w:ascii="黑体" w:eastAsia="黑体" w:hAnsi="宋体" w:hint="eastAsia"/>
          <w:bCs/>
          <w:sz w:val="24"/>
        </w:rPr>
        <w:t>准备金考核</w:t>
      </w:r>
    </w:p>
    <w:p w:rsidR="000C68E6" w:rsidRPr="00F24AC3" w:rsidRDefault="000C68E6" w:rsidP="00044E55">
      <w:pPr>
        <w:spacing w:line="360" w:lineRule="auto"/>
        <w:ind w:firstLineChars="200" w:firstLine="482"/>
        <w:rPr>
          <w:rFonts w:ascii="宋体" w:hAnsi="宋体" w:hint="eastAsia"/>
          <w:sz w:val="24"/>
        </w:rPr>
        <w:pPrChange w:id="120" w:author="夏灵芝" w:date="2015-09-29T11:27:00Z">
          <w:pPr>
            <w:adjustRightInd w:val="0"/>
            <w:snapToGrid w:val="0"/>
            <w:spacing w:line="360" w:lineRule="auto"/>
            <w:ind w:firstLineChars="200" w:firstLine="482"/>
          </w:pPr>
        </w:pPrChange>
      </w:pPr>
      <w:r w:rsidRPr="00791CE1">
        <w:rPr>
          <w:rFonts w:ascii="宋体" w:hAnsi="宋体" w:hint="eastAsia"/>
          <w:b/>
          <w:sz w:val="24"/>
        </w:rPr>
        <w:t>第十</w:t>
      </w:r>
      <w:r w:rsidR="001351FC" w:rsidRPr="00791CE1">
        <w:rPr>
          <w:rFonts w:ascii="宋体" w:hAnsi="宋体" w:hint="eastAsia"/>
          <w:b/>
          <w:sz w:val="24"/>
        </w:rPr>
        <w:t>七</w:t>
      </w:r>
      <w:r w:rsidRPr="00044E55">
        <w:rPr>
          <w:rFonts w:ascii="宋体" w:hAnsi="宋体" w:hint="eastAsia"/>
          <w:b/>
          <w:sz w:val="24"/>
          <w:rPrChange w:id="121" w:author="夏灵芝" w:date="2015-09-29T11:27:00Z">
            <w:rPr>
              <w:rFonts w:ascii="宋体" w:hAnsi="宋体" w:hint="eastAsia"/>
              <w:b/>
              <w:bCs/>
              <w:sz w:val="24"/>
            </w:rPr>
          </w:rPrChange>
        </w:rPr>
        <w:t>条</w:t>
      </w:r>
      <w:r w:rsidRPr="00F24AC3">
        <w:rPr>
          <w:rFonts w:ascii="宋体" w:hAnsi="宋体" w:hint="eastAsia"/>
          <w:sz w:val="24"/>
        </w:rPr>
        <w:t xml:space="preserve"> 存款准备金</w:t>
      </w:r>
      <w:r w:rsidR="007E2DA4">
        <w:rPr>
          <w:rFonts w:ascii="宋体" w:hAnsi="宋体" w:hint="eastAsia"/>
          <w:sz w:val="24"/>
        </w:rPr>
        <w:t>缴</w:t>
      </w:r>
      <w:r w:rsidRPr="00F24AC3">
        <w:rPr>
          <w:rFonts w:ascii="宋体" w:hAnsi="宋体" w:hint="eastAsia"/>
          <w:sz w:val="24"/>
        </w:rPr>
        <w:t>存、调整</w:t>
      </w:r>
      <w:r w:rsidR="007E2DA4" w:rsidRPr="00F24AC3">
        <w:rPr>
          <w:rFonts w:ascii="宋体" w:hAnsi="宋体" w:hint="eastAsia"/>
          <w:sz w:val="24"/>
        </w:rPr>
        <w:t>起点</w:t>
      </w:r>
      <w:r w:rsidRPr="00F24AC3">
        <w:rPr>
          <w:rFonts w:ascii="宋体" w:hAnsi="宋体" w:hint="eastAsia"/>
          <w:sz w:val="24"/>
        </w:rPr>
        <w:t>金额标准的规定</w:t>
      </w:r>
      <w:r w:rsidR="007E2DA4">
        <w:rPr>
          <w:rFonts w:ascii="宋体" w:hAnsi="宋体" w:hint="eastAsia"/>
          <w:sz w:val="24"/>
        </w:rPr>
        <w:t>。</w:t>
      </w:r>
    </w:p>
    <w:p w:rsidR="00C904B7" w:rsidRDefault="000C68E6" w:rsidP="00044E55">
      <w:pPr>
        <w:spacing w:line="360" w:lineRule="auto"/>
        <w:ind w:firstLineChars="200" w:firstLine="480"/>
        <w:rPr>
          <w:rFonts w:ascii="宋体" w:hAnsi="宋体" w:hint="eastAsia"/>
          <w:sz w:val="24"/>
        </w:rPr>
        <w:pPrChange w:id="122" w:author="夏灵芝" w:date="2015-09-29T11:27:00Z">
          <w:pPr>
            <w:adjustRightInd w:val="0"/>
            <w:snapToGrid w:val="0"/>
            <w:spacing w:line="360" w:lineRule="auto"/>
            <w:ind w:firstLineChars="200" w:firstLine="480"/>
          </w:pPr>
        </w:pPrChange>
      </w:pPr>
      <w:r w:rsidRPr="00F24AC3">
        <w:rPr>
          <w:rFonts w:ascii="宋体" w:hAnsi="宋体" w:hint="eastAsia"/>
          <w:sz w:val="24"/>
        </w:rPr>
        <w:lastRenderedPageBreak/>
        <w:t>（一）人民币一般存款准备金</w:t>
      </w:r>
      <w:r w:rsidR="00C904B7">
        <w:rPr>
          <w:rFonts w:ascii="宋体" w:hAnsi="宋体" w:hint="eastAsia"/>
          <w:sz w:val="24"/>
        </w:rPr>
        <w:t>（不含非银金融机构存款，即上述十五条、十六</w:t>
      </w:r>
      <w:r w:rsidR="00E553C9">
        <w:rPr>
          <w:rFonts w:ascii="宋体" w:hAnsi="宋体" w:hint="eastAsia"/>
          <w:sz w:val="24"/>
        </w:rPr>
        <w:t>条中含“*”的会计科目</w:t>
      </w:r>
      <w:r w:rsidR="00D65512">
        <w:rPr>
          <w:rFonts w:ascii="宋体" w:hAnsi="宋体" w:hint="eastAsia"/>
          <w:sz w:val="24"/>
        </w:rPr>
        <w:t>，下同</w:t>
      </w:r>
      <w:r w:rsidR="00E553C9">
        <w:rPr>
          <w:rFonts w:ascii="宋体" w:hAnsi="宋体" w:hint="eastAsia"/>
          <w:sz w:val="24"/>
        </w:rPr>
        <w:t>）</w:t>
      </w:r>
      <w:r w:rsidRPr="00F24AC3">
        <w:rPr>
          <w:rFonts w:ascii="宋体" w:hAnsi="宋体" w:hint="eastAsia"/>
          <w:sz w:val="24"/>
        </w:rPr>
        <w:t>采用每</w:t>
      </w:r>
      <w:r w:rsidR="00F07FC1">
        <w:rPr>
          <w:rFonts w:ascii="宋体" w:hAnsi="宋体" w:hint="eastAsia"/>
          <w:sz w:val="24"/>
        </w:rPr>
        <w:t>旬算术平均</w:t>
      </w:r>
      <w:r w:rsidR="00116C66">
        <w:rPr>
          <w:rFonts w:ascii="宋体" w:hAnsi="宋体" w:hint="eastAsia"/>
          <w:sz w:val="24"/>
        </w:rPr>
        <w:t>考核</w:t>
      </w:r>
      <w:r w:rsidRPr="00F24AC3">
        <w:rPr>
          <w:rFonts w:ascii="宋体" w:hAnsi="宋体" w:hint="eastAsia"/>
          <w:sz w:val="24"/>
        </w:rPr>
        <w:t>的方式</w:t>
      </w:r>
      <w:r w:rsidR="00F07FC1">
        <w:rPr>
          <w:rFonts w:ascii="宋体" w:hAnsi="宋体" w:hint="eastAsia"/>
          <w:sz w:val="24"/>
        </w:rPr>
        <w:t>：</w:t>
      </w:r>
    </w:p>
    <w:p w:rsidR="00C904B7" w:rsidRDefault="00C904B7" w:rsidP="00044E55">
      <w:pPr>
        <w:spacing w:line="360" w:lineRule="auto"/>
        <w:ind w:firstLineChars="200" w:firstLine="480"/>
        <w:rPr>
          <w:rFonts w:ascii="宋体" w:hAnsi="宋体" w:hint="eastAsia"/>
          <w:sz w:val="24"/>
        </w:rPr>
        <w:pPrChange w:id="123" w:author="夏灵芝" w:date="2015-09-29T11:27:00Z">
          <w:pPr>
            <w:adjustRightInd w:val="0"/>
            <w:snapToGrid w:val="0"/>
            <w:spacing w:line="360" w:lineRule="auto"/>
            <w:ind w:firstLineChars="200" w:firstLine="480"/>
          </w:pPr>
        </w:pPrChange>
      </w:pPr>
      <w:r>
        <w:rPr>
          <w:rFonts w:ascii="宋体" w:hAnsi="宋体" w:hint="eastAsia"/>
          <w:sz w:val="24"/>
        </w:rPr>
        <w:t>1</w:t>
      </w:r>
      <w:del w:id="124" w:author="夏灵芝" w:date="2015-09-29T11:24:00Z">
        <w:r w:rsidDel="00086DB2">
          <w:rPr>
            <w:rFonts w:ascii="宋体" w:hAnsi="宋体" w:hint="eastAsia"/>
            <w:sz w:val="24"/>
          </w:rPr>
          <w:delText>、</w:delText>
        </w:r>
      </w:del>
      <w:ins w:id="125" w:author="夏灵芝" w:date="2015-09-29T11:24:00Z">
        <w:r w:rsidR="00086DB2">
          <w:rPr>
            <w:rFonts w:ascii="宋体" w:hAnsi="宋体" w:hint="eastAsia"/>
            <w:sz w:val="24"/>
          </w:rPr>
          <w:t>．</w:t>
        </w:r>
      </w:ins>
      <w:r>
        <w:rPr>
          <w:rFonts w:ascii="宋体" w:hAnsi="宋体" w:hint="eastAsia"/>
          <w:sz w:val="24"/>
        </w:rPr>
        <w:t>每日日终，总行人民币</w:t>
      </w:r>
      <w:r w:rsidR="00EC561E">
        <w:rPr>
          <w:rFonts w:ascii="宋体" w:hAnsi="宋体" w:hint="eastAsia"/>
          <w:sz w:val="24"/>
        </w:rPr>
        <w:t>一般存款</w:t>
      </w:r>
      <w:r>
        <w:rPr>
          <w:rFonts w:ascii="宋体" w:hAnsi="宋体" w:hint="eastAsia"/>
          <w:sz w:val="24"/>
        </w:rPr>
        <w:t>准备金余额</w:t>
      </w:r>
      <w:r w:rsidR="00EC561E">
        <w:rPr>
          <w:rFonts w:ascii="宋体" w:hAnsi="宋体" w:hint="eastAsia"/>
          <w:sz w:val="24"/>
        </w:rPr>
        <w:t>/上旬末本行一般存款余额</w:t>
      </w:r>
      <w:r>
        <w:rPr>
          <w:rFonts w:ascii="宋体" w:hAnsi="宋体" w:hint="eastAsia"/>
          <w:sz w:val="24"/>
        </w:rPr>
        <w:t>必须≥</w:t>
      </w:r>
      <w:r w:rsidR="00EC561E">
        <w:rPr>
          <w:rFonts w:ascii="宋体" w:hAnsi="宋体" w:hint="eastAsia"/>
          <w:sz w:val="24"/>
        </w:rPr>
        <w:t>14%</w:t>
      </w:r>
      <w:r>
        <w:rPr>
          <w:rFonts w:ascii="宋体" w:hAnsi="宋体" w:hint="eastAsia"/>
          <w:sz w:val="24"/>
        </w:rPr>
        <w:t>，即允许日终空头</w:t>
      </w:r>
      <w:r w:rsidR="00EC561E">
        <w:rPr>
          <w:rFonts w:ascii="宋体" w:hAnsi="宋体" w:hint="eastAsia"/>
          <w:sz w:val="24"/>
        </w:rPr>
        <w:t>，但幅度必须在1个百分点以内</w:t>
      </w:r>
      <w:r>
        <w:rPr>
          <w:rFonts w:ascii="宋体" w:hAnsi="宋体" w:hint="eastAsia"/>
          <w:sz w:val="24"/>
        </w:rPr>
        <w:t>；</w:t>
      </w:r>
    </w:p>
    <w:p w:rsidR="000C68E6" w:rsidRPr="00F24AC3" w:rsidRDefault="00C904B7" w:rsidP="00044E55">
      <w:pPr>
        <w:spacing w:line="360" w:lineRule="auto"/>
        <w:ind w:firstLineChars="200" w:firstLine="480"/>
        <w:rPr>
          <w:rFonts w:ascii="宋体" w:hAnsi="宋体" w:hint="eastAsia"/>
          <w:sz w:val="24"/>
        </w:rPr>
        <w:pPrChange w:id="126" w:author="夏灵芝" w:date="2015-09-29T11:27:00Z">
          <w:pPr>
            <w:adjustRightInd w:val="0"/>
            <w:snapToGrid w:val="0"/>
            <w:spacing w:line="360" w:lineRule="auto"/>
            <w:ind w:firstLineChars="182" w:firstLine="437"/>
          </w:pPr>
        </w:pPrChange>
      </w:pPr>
      <w:r>
        <w:rPr>
          <w:rFonts w:ascii="宋体" w:hAnsi="宋体" w:hint="eastAsia"/>
          <w:sz w:val="24"/>
        </w:rPr>
        <w:t>2</w:t>
      </w:r>
      <w:del w:id="127" w:author="夏灵芝" w:date="2015-09-29T11:24:00Z">
        <w:r w:rsidDel="00086DB2">
          <w:rPr>
            <w:rFonts w:ascii="宋体" w:hAnsi="宋体" w:hint="eastAsia"/>
            <w:sz w:val="24"/>
          </w:rPr>
          <w:delText>、</w:delText>
        </w:r>
      </w:del>
      <w:ins w:id="128" w:author="夏灵芝" w:date="2015-09-29T11:24:00Z">
        <w:r w:rsidR="00086DB2">
          <w:rPr>
            <w:rFonts w:ascii="宋体" w:hAnsi="宋体" w:hint="eastAsia"/>
            <w:sz w:val="24"/>
          </w:rPr>
          <w:t>．</w:t>
        </w:r>
      </w:ins>
      <w:r w:rsidR="00F07FC1">
        <w:rPr>
          <w:rFonts w:ascii="宋体" w:hAnsi="宋体" w:hint="eastAsia"/>
          <w:sz w:val="24"/>
        </w:rPr>
        <w:t>在考核期内，</w:t>
      </w:r>
      <w:r w:rsidR="00116C66">
        <w:rPr>
          <w:rFonts w:ascii="宋体" w:hAnsi="宋体" w:hint="eastAsia"/>
          <w:sz w:val="24"/>
        </w:rPr>
        <w:t>本行</w:t>
      </w:r>
      <w:r w:rsidR="00DE2ADF">
        <w:rPr>
          <w:rFonts w:ascii="宋体" w:hAnsi="宋体" w:hint="eastAsia"/>
          <w:sz w:val="24"/>
        </w:rPr>
        <w:t>按法人</w:t>
      </w:r>
      <w:r w:rsidR="00F07FC1">
        <w:rPr>
          <w:rFonts w:ascii="宋体" w:hAnsi="宋体" w:hint="eastAsia"/>
          <w:sz w:val="24"/>
        </w:rPr>
        <w:t>存入的人民币一般存款准备金日终</w:t>
      </w:r>
      <w:r w:rsidR="00DE2ADF">
        <w:rPr>
          <w:rFonts w:ascii="宋体" w:hAnsi="宋体" w:hint="eastAsia"/>
          <w:sz w:val="24"/>
        </w:rPr>
        <w:t>余额的算术平均值，与上旬末</w:t>
      </w:r>
      <w:r w:rsidR="00116C66">
        <w:rPr>
          <w:rFonts w:ascii="宋体" w:hAnsi="宋体" w:hint="eastAsia"/>
          <w:sz w:val="24"/>
        </w:rPr>
        <w:t>本行</w:t>
      </w:r>
      <w:r w:rsidR="00DE2ADF">
        <w:rPr>
          <w:rFonts w:ascii="宋体" w:hAnsi="宋体" w:hint="eastAsia"/>
          <w:sz w:val="24"/>
        </w:rPr>
        <w:t>一般存款余额之比，不得低于</w:t>
      </w:r>
      <w:r>
        <w:rPr>
          <w:rFonts w:ascii="宋体" w:hAnsi="宋体" w:hint="eastAsia"/>
          <w:sz w:val="24"/>
        </w:rPr>
        <w:t>总行人民币超额准备金限额的阈值</w:t>
      </w:r>
      <w:r w:rsidR="00DE2ADF">
        <w:rPr>
          <w:rFonts w:ascii="宋体" w:hAnsi="宋体" w:hint="eastAsia"/>
          <w:sz w:val="24"/>
        </w:rPr>
        <w:t>。</w:t>
      </w:r>
      <w:r w:rsidR="000C68E6" w:rsidRPr="00F24AC3">
        <w:rPr>
          <w:rFonts w:ascii="宋体" w:hAnsi="宋体" w:hint="eastAsia"/>
          <w:sz w:val="24"/>
        </w:rPr>
        <w:t>即：</w:t>
      </w:r>
      <w:r w:rsidRPr="00F24AC3" w:rsidDel="00DE2ADF">
        <w:rPr>
          <w:rFonts w:ascii="宋体" w:hAnsi="宋体" w:hint="eastAsia"/>
          <w:sz w:val="24"/>
        </w:rPr>
        <w:t xml:space="preserve"> </w:t>
      </w:r>
      <w:r w:rsidR="00DE2ADF">
        <w:rPr>
          <w:rFonts w:ascii="宋体" w:hAnsi="宋体" w:hint="eastAsia"/>
          <w:sz w:val="24"/>
        </w:rPr>
        <w:t>在考核期内,</w:t>
      </w:r>
      <w:r w:rsidR="000C68E6" w:rsidRPr="00F24AC3">
        <w:rPr>
          <w:rFonts w:ascii="宋体" w:hAnsi="宋体" w:hint="eastAsia"/>
          <w:sz w:val="24"/>
        </w:rPr>
        <w:t>按</w:t>
      </w:r>
      <w:r w:rsidR="0097248F">
        <w:rPr>
          <w:rFonts w:ascii="宋体" w:hAnsi="宋体" w:hint="eastAsia"/>
          <w:sz w:val="24"/>
        </w:rPr>
        <w:t>缴</w:t>
      </w:r>
      <w:r w:rsidR="000C68E6" w:rsidRPr="00F24AC3">
        <w:rPr>
          <w:rFonts w:ascii="宋体" w:hAnsi="宋体" w:hint="eastAsia"/>
          <w:sz w:val="24"/>
        </w:rPr>
        <w:t>纳存款准备金范围</w:t>
      </w:r>
      <w:r w:rsidR="00DE2ADF">
        <w:rPr>
          <w:rFonts w:ascii="宋体" w:hAnsi="宋体" w:hint="eastAsia"/>
          <w:sz w:val="24"/>
        </w:rPr>
        <w:t>缴纳的人民币一般存款准备金的每日余额之和/（上旬末一般存款准备金余额</w:t>
      </w:r>
      <w:r>
        <w:rPr>
          <w:rFonts w:ascii="宋体" w:hAnsi="宋体" w:hint="eastAsia"/>
          <w:sz w:val="24"/>
        </w:rPr>
        <w:t>×</w:t>
      </w:r>
      <w:r w:rsidR="00DE2ADF">
        <w:rPr>
          <w:rFonts w:ascii="宋体" w:hAnsi="宋体" w:hint="eastAsia"/>
          <w:sz w:val="24"/>
        </w:rPr>
        <w:t>考核期天数</w:t>
      </w:r>
      <w:r w:rsidR="00C94F7D">
        <w:rPr>
          <w:rFonts w:ascii="宋体" w:hAnsi="宋体" w:hint="eastAsia"/>
          <w:sz w:val="24"/>
        </w:rPr>
        <w:t>（含节假日）</w:t>
      </w:r>
      <w:r w:rsidR="00DE2ADF">
        <w:rPr>
          <w:rFonts w:ascii="宋体" w:hAnsi="宋体" w:hint="eastAsia"/>
          <w:sz w:val="24"/>
        </w:rPr>
        <w:t>）</w:t>
      </w:r>
      <w:r w:rsidR="00116C66">
        <w:rPr>
          <w:rFonts w:ascii="宋体" w:hAnsi="宋体" w:hint="eastAsia"/>
          <w:sz w:val="24"/>
        </w:rPr>
        <w:t>≥</w:t>
      </w:r>
      <w:r>
        <w:rPr>
          <w:rFonts w:ascii="宋体" w:hAnsi="宋体" w:hint="eastAsia"/>
          <w:sz w:val="24"/>
        </w:rPr>
        <w:t>总行人民币超额准备金率限额的阈值。</w:t>
      </w:r>
    </w:p>
    <w:p w:rsidR="000C68E6" w:rsidRPr="00F24AC3" w:rsidRDefault="000C68E6" w:rsidP="00044E55">
      <w:pPr>
        <w:spacing w:line="360" w:lineRule="auto"/>
        <w:ind w:firstLineChars="200" w:firstLine="480"/>
        <w:rPr>
          <w:rFonts w:ascii="宋体" w:hAnsi="宋体" w:hint="eastAsia"/>
          <w:sz w:val="24"/>
        </w:rPr>
        <w:pPrChange w:id="129" w:author="夏灵芝" w:date="2015-09-29T11:27:00Z">
          <w:pPr>
            <w:adjustRightInd w:val="0"/>
            <w:snapToGrid w:val="0"/>
            <w:spacing w:line="360" w:lineRule="auto"/>
            <w:ind w:firstLineChars="200" w:firstLine="480"/>
          </w:pPr>
        </w:pPrChange>
      </w:pPr>
      <w:r w:rsidRPr="00F24AC3">
        <w:rPr>
          <w:rFonts w:ascii="宋体" w:hAnsi="宋体" w:hint="eastAsia"/>
          <w:sz w:val="24"/>
        </w:rPr>
        <w:t>（二</w:t>
      </w:r>
      <w:r w:rsidRPr="00F24AC3">
        <w:rPr>
          <w:rFonts w:ascii="宋体" w:hAnsi="宋体"/>
          <w:sz w:val="24"/>
        </w:rPr>
        <w:t>）</w:t>
      </w:r>
      <w:r w:rsidR="00C94F7D">
        <w:rPr>
          <w:rFonts w:ascii="宋体" w:hAnsi="宋体" w:hint="eastAsia"/>
          <w:sz w:val="24"/>
        </w:rPr>
        <w:t>缴</w:t>
      </w:r>
      <w:r w:rsidRPr="00F24AC3">
        <w:rPr>
          <w:rFonts w:ascii="宋体" w:hAnsi="宋体" w:hint="eastAsia"/>
          <w:sz w:val="24"/>
        </w:rPr>
        <w:t>存人民币财政存款准备金</w:t>
      </w:r>
      <w:r w:rsidR="00D860A2">
        <w:rPr>
          <w:rFonts w:ascii="宋体" w:hAnsi="宋体" w:hint="eastAsia"/>
          <w:sz w:val="24"/>
        </w:rPr>
        <w:t>、美元存款准备金</w:t>
      </w:r>
      <w:r w:rsidRPr="00F24AC3">
        <w:rPr>
          <w:rFonts w:ascii="宋体" w:hAnsi="宋体" w:hint="eastAsia"/>
          <w:sz w:val="24"/>
        </w:rPr>
        <w:t>时，计至千元，千元以下</w:t>
      </w:r>
      <w:r w:rsidR="00D860A2">
        <w:rPr>
          <w:rFonts w:ascii="宋体" w:hAnsi="宋体" w:hint="eastAsia"/>
          <w:sz w:val="24"/>
        </w:rPr>
        <w:t>不</w:t>
      </w:r>
      <w:r w:rsidRPr="00F24AC3">
        <w:rPr>
          <w:rFonts w:ascii="宋体" w:hAnsi="宋体" w:hint="eastAsia"/>
          <w:sz w:val="24"/>
        </w:rPr>
        <w:t>四舍五入</w:t>
      </w:r>
      <w:r w:rsidR="00D860A2">
        <w:rPr>
          <w:rFonts w:ascii="宋体" w:hAnsi="宋体" w:hint="eastAsia"/>
          <w:sz w:val="24"/>
        </w:rPr>
        <w:t>（直接舍去）</w:t>
      </w:r>
      <w:r w:rsidRPr="00F24AC3">
        <w:rPr>
          <w:rFonts w:ascii="宋体" w:hAnsi="宋体" w:hint="eastAsia"/>
          <w:sz w:val="24"/>
        </w:rPr>
        <w:t>；</w:t>
      </w:r>
      <w:r w:rsidR="00D860A2">
        <w:rPr>
          <w:rFonts w:ascii="宋体" w:hAnsi="宋体" w:hint="eastAsia"/>
          <w:sz w:val="24"/>
        </w:rPr>
        <w:t>缴存港币存款准备金时，计至万元，万</w:t>
      </w:r>
      <w:r w:rsidR="00D860A2" w:rsidRPr="00F24AC3">
        <w:rPr>
          <w:rFonts w:ascii="宋体" w:hAnsi="宋体" w:hint="eastAsia"/>
          <w:sz w:val="24"/>
        </w:rPr>
        <w:t>元以下</w:t>
      </w:r>
      <w:r w:rsidR="00D860A2">
        <w:rPr>
          <w:rFonts w:ascii="宋体" w:hAnsi="宋体" w:hint="eastAsia"/>
          <w:sz w:val="24"/>
        </w:rPr>
        <w:t>不</w:t>
      </w:r>
      <w:r w:rsidR="00D860A2" w:rsidRPr="00F24AC3">
        <w:rPr>
          <w:rFonts w:ascii="宋体" w:hAnsi="宋体" w:hint="eastAsia"/>
          <w:sz w:val="24"/>
        </w:rPr>
        <w:t>四舍五入</w:t>
      </w:r>
      <w:r w:rsidR="00D860A2">
        <w:rPr>
          <w:rFonts w:ascii="宋体" w:hAnsi="宋体" w:hint="eastAsia"/>
          <w:sz w:val="24"/>
        </w:rPr>
        <w:t>（直接舍去）</w:t>
      </w:r>
      <w:r w:rsidRPr="00F24AC3">
        <w:rPr>
          <w:rFonts w:ascii="宋体" w:hAnsi="宋体" w:hint="eastAsia"/>
          <w:sz w:val="24"/>
        </w:rPr>
        <w:t>。</w:t>
      </w:r>
    </w:p>
    <w:p w:rsidR="000C68E6" w:rsidRPr="00F24AC3" w:rsidRDefault="000C68E6" w:rsidP="00044E55">
      <w:pPr>
        <w:spacing w:line="360" w:lineRule="auto"/>
        <w:ind w:firstLineChars="200" w:firstLine="482"/>
        <w:rPr>
          <w:rFonts w:ascii="宋体" w:hAnsi="宋体" w:hint="eastAsia"/>
          <w:sz w:val="24"/>
        </w:rPr>
        <w:pPrChange w:id="130" w:author="夏灵芝" w:date="2015-09-29T11:27:00Z">
          <w:pPr>
            <w:adjustRightInd w:val="0"/>
            <w:snapToGrid w:val="0"/>
            <w:spacing w:line="360" w:lineRule="auto"/>
            <w:ind w:firstLineChars="200" w:firstLine="482"/>
          </w:pPr>
        </w:pPrChange>
      </w:pPr>
      <w:r w:rsidRPr="00791CE1">
        <w:rPr>
          <w:rFonts w:ascii="宋体" w:hAnsi="宋体" w:hint="eastAsia"/>
          <w:b/>
          <w:sz w:val="24"/>
        </w:rPr>
        <w:t>第十</w:t>
      </w:r>
      <w:r w:rsidR="001351FC" w:rsidRPr="00791CE1">
        <w:rPr>
          <w:rFonts w:ascii="宋体" w:hAnsi="宋体" w:hint="eastAsia"/>
          <w:b/>
          <w:sz w:val="24"/>
        </w:rPr>
        <w:t>八</w:t>
      </w:r>
      <w:r w:rsidRPr="00044E55">
        <w:rPr>
          <w:rFonts w:ascii="宋体" w:hAnsi="宋体" w:hint="eastAsia"/>
          <w:b/>
          <w:sz w:val="24"/>
          <w:rPrChange w:id="131" w:author="夏灵芝" w:date="2015-09-29T11:27:00Z">
            <w:rPr>
              <w:rFonts w:ascii="宋体" w:hAnsi="宋体" w:hint="eastAsia"/>
              <w:b/>
              <w:bCs/>
              <w:sz w:val="24"/>
            </w:rPr>
          </w:rPrChange>
        </w:rPr>
        <w:t>条</w:t>
      </w:r>
      <w:r w:rsidRPr="00F24AC3">
        <w:rPr>
          <w:rFonts w:ascii="宋体" w:hAnsi="宋体" w:hint="eastAsia"/>
          <w:sz w:val="24"/>
        </w:rPr>
        <w:t xml:space="preserve"> </w:t>
      </w:r>
      <w:del w:id="132" w:author="夏灵芝" w:date="2015-09-29T11:24:00Z">
        <w:r w:rsidRPr="00F24AC3" w:rsidDel="00086DB2">
          <w:rPr>
            <w:rFonts w:ascii="宋体" w:hAnsi="宋体" w:hint="eastAsia"/>
            <w:sz w:val="24"/>
          </w:rPr>
          <w:delText xml:space="preserve"> </w:delText>
        </w:r>
      </w:del>
      <w:r w:rsidRPr="00F24AC3">
        <w:rPr>
          <w:rFonts w:ascii="宋体" w:hAnsi="宋体" w:hint="eastAsia"/>
          <w:sz w:val="24"/>
        </w:rPr>
        <w:t>存款准备金缴存时间的规定</w:t>
      </w:r>
      <w:r w:rsidR="00E4666A">
        <w:rPr>
          <w:rFonts w:ascii="宋体" w:hAnsi="宋体" w:hint="eastAsia"/>
          <w:sz w:val="24"/>
        </w:rPr>
        <w:t>。</w:t>
      </w:r>
    </w:p>
    <w:p w:rsidR="00AB3BEF" w:rsidRDefault="000C68E6" w:rsidP="00044E55">
      <w:pPr>
        <w:spacing w:line="360" w:lineRule="auto"/>
        <w:ind w:firstLineChars="200" w:firstLine="480"/>
        <w:rPr>
          <w:rFonts w:ascii="宋体" w:hAnsi="宋体" w:hint="eastAsia"/>
          <w:sz w:val="24"/>
        </w:rPr>
        <w:pPrChange w:id="133" w:author="夏灵芝" w:date="2015-09-29T11:27:00Z">
          <w:pPr>
            <w:adjustRightInd w:val="0"/>
            <w:snapToGrid w:val="0"/>
            <w:spacing w:line="360" w:lineRule="auto"/>
            <w:ind w:firstLineChars="200" w:firstLine="480"/>
          </w:pPr>
        </w:pPrChange>
      </w:pPr>
      <w:r w:rsidRPr="00F24AC3">
        <w:rPr>
          <w:rFonts w:ascii="宋体" w:hAnsi="宋体" w:hint="eastAsia"/>
          <w:sz w:val="24"/>
        </w:rPr>
        <w:t>（一）人民币一般存款</w:t>
      </w:r>
      <w:r w:rsidR="00AB3BEF">
        <w:rPr>
          <w:rFonts w:ascii="宋体" w:hAnsi="宋体" w:hint="eastAsia"/>
          <w:sz w:val="24"/>
        </w:rPr>
        <w:t>准备金在</w:t>
      </w:r>
      <w:r w:rsidRPr="00F24AC3">
        <w:rPr>
          <w:rFonts w:ascii="宋体" w:hAnsi="宋体" w:hint="eastAsia"/>
          <w:sz w:val="24"/>
        </w:rPr>
        <w:t>每旬</w:t>
      </w:r>
      <w:r w:rsidR="00AB3BEF">
        <w:rPr>
          <w:rFonts w:ascii="宋体" w:hAnsi="宋体" w:hint="eastAsia"/>
          <w:sz w:val="24"/>
        </w:rPr>
        <w:t>结束后的第</w:t>
      </w:r>
      <w:r w:rsidRPr="00F24AC3">
        <w:rPr>
          <w:rFonts w:ascii="宋体" w:hAnsi="宋体" w:hint="eastAsia"/>
          <w:sz w:val="24"/>
        </w:rPr>
        <w:t>5日</w:t>
      </w:r>
      <w:r w:rsidR="00AB3BEF">
        <w:rPr>
          <w:rFonts w:ascii="宋体" w:hAnsi="宋体" w:hint="eastAsia"/>
          <w:sz w:val="24"/>
        </w:rPr>
        <w:t>（节假日顺延至节后第一个工作日）上午，通过ACS系统进行缴存。</w:t>
      </w:r>
    </w:p>
    <w:p w:rsidR="00AB3BEF" w:rsidRDefault="000C68E6" w:rsidP="00044E55">
      <w:pPr>
        <w:spacing w:line="360" w:lineRule="auto"/>
        <w:ind w:firstLineChars="200" w:firstLine="480"/>
        <w:rPr>
          <w:rFonts w:ascii="宋体" w:hAnsi="宋体" w:hint="eastAsia"/>
          <w:sz w:val="24"/>
        </w:rPr>
        <w:pPrChange w:id="134" w:author="夏灵芝" w:date="2015-09-29T11:27:00Z">
          <w:pPr>
            <w:adjustRightInd w:val="0"/>
            <w:snapToGrid w:val="0"/>
            <w:spacing w:line="360" w:lineRule="auto"/>
            <w:ind w:firstLineChars="200" w:firstLine="480"/>
          </w:pPr>
        </w:pPrChange>
      </w:pPr>
      <w:r w:rsidRPr="00F24AC3">
        <w:rPr>
          <w:rFonts w:ascii="宋体" w:hAnsi="宋体" w:hint="eastAsia"/>
          <w:sz w:val="24"/>
        </w:rPr>
        <w:t>（二）人民币财政存款准备金的缴存时间按所属当地人</w:t>
      </w:r>
      <w:r w:rsidR="00AB3BEF">
        <w:rPr>
          <w:rFonts w:ascii="宋体" w:hAnsi="宋体" w:hint="eastAsia"/>
          <w:sz w:val="24"/>
        </w:rPr>
        <w:t>民银</w:t>
      </w:r>
      <w:r w:rsidRPr="00F24AC3">
        <w:rPr>
          <w:rFonts w:ascii="宋体" w:hAnsi="宋体" w:hint="eastAsia"/>
          <w:sz w:val="24"/>
        </w:rPr>
        <w:t>行规定的时间执行。</w:t>
      </w:r>
      <w:r w:rsidR="00AB3BEF">
        <w:rPr>
          <w:rFonts w:ascii="宋体" w:hAnsi="宋体" w:hint="eastAsia"/>
          <w:sz w:val="24"/>
        </w:rPr>
        <w:t>南京地区人民币财政存款在</w:t>
      </w:r>
      <w:r w:rsidR="00AB3BEF" w:rsidRPr="00F24AC3">
        <w:rPr>
          <w:rFonts w:ascii="宋体" w:hAnsi="宋体" w:hint="eastAsia"/>
          <w:sz w:val="24"/>
        </w:rPr>
        <w:t>每旬</w:t>
      </w:r>
      <w:r w:rsidR="00AB3BEF">
        <w:rPr>
          <w:rFonts w:ascii="宋体" w:hAnsi="宋体" w:hint="eastAsia"/>
          <w:sz w:val="24"/>
        </w:rPr>
        <w:t>结束后的第</w:t>
      </w:r>
      <w:r w:rsidR="00AB3BEF" w:rsidRPr="00F24AC3">
        <w:rPr>
          <w:rFonts w:ascii="宋体" w:hAnsi="宋体" w:hint="eastAsia"/>
          <w:sz w:val="24"/>
        </w:rPr>
        <w:t>5日</w:t>
      </w:r>
      <w:r w:rsidR="00AB3BEF">
        <w:rPr>
          <w:rFonts w:ascii="宋体" w:hAnsi="宋体" w:hint="eastAsia"/>
          <w:sz w:val="24"/>
        </w:rPr>
        <w:t>（节假日顺延至节后第一个工作日）上午，通过ACS系统进行缴存。</w:t>
      </w:r>
    </w:p>
    <w:p w:rsidR="000C68E6" w:rsidRDefault="000C68E6" w:rsidP="00044E55">
      <w:pPr>
        <w:spacing w:line="360" w:lineRule="auto"/>
        <w:ind w:firstLineChars="200" w:firstLine="480"/>
        <w:rPr>
          <w:rFonts w:ascii="宋体" w:hAnsi="宋体" w:hint="eastAsia"/>
          <w:sz w:val="24"/>
        </w:rPr>
        <w:pPrChange w:id="135" w:author="夏灵芝" w:date="2015-09-29T11:27:00Z">
          <w:pPr>
            <w:adjustRightInd w:val="0"/>
            <w:snapToGrid w:val="0"/>
            <w:spacing w:line="360" w:lineRule="auto"/>
            <w:ind w:firstLineChars="200" w:firstLine="480"/>
          </w:pPr>
        </w:pPrChange>
      </w:pPr>
      <w:r w:rsidRPr="00F24AC3">
        <w:rPr>
          <w:rFonts w:ascii="宋体" w:hAnsi="宋体" w:hint="eastAsia"/>
          <w:sz w:val="24"/>
        </w:rPr>
        <w:t>（三）外币存款准备金按月缴存</w:t>
      </w:r>
      <w:r w:rsidR="00AB3BEF">
        <w:rPr>
          <w:rFonts w:ascii="宋体" w:hAnsi="宋体" w:hint="eastAsia"/>
          <w:sz w:val="24"/>
        </w:rPr>
        <w:t>。</w:t>
      </w:r>
      <w:r w:rsidR="0097248F">
        <w:rPr>
          <w:rFonts w:ascii="宋体" w:hAnsi="宋体" w:hint="eastAsia"/>
          <w:sz w:val="24"/>
        </w:rPr>
        <w:t>总行贸易金融与现金管理部</w:t>
      </w:r>
      <w:r w:rsidRPr="00F24AC3">
        <w:rPr>
          <w:rFonts w:ascii="宋体" w:hAnsi="宋体" w:hint="eastAsia"/>
          <w:sz w:val="24"/>
        </w:rPr>
        <w:t>每月14日前将款项划至中国人民银行南京分行营业管理部指定的账户</w:t>
      </w:r>
      <w:r w:rsidR="003932F6">
        <w:rPr>
          <w:rFonts w:ascii="宋体" w:hAnsi="宋体" w:hint="eastAsia"/>
          <w:sz w:val="24"/>
        </w:rPr>
        <w:t>。</w:t>
      </w:r>
    </w:p>
    <w:p w:rsidR="00AB3BEF" w:rsidRDefault="00AB3BEF" w:rsidP="00044E55">
      <w:pPr>
        <w:spacing w:line="360" w:lineRule="auto"/>
        <w:ind w:firstLineChars="200" w:firstLine="480"/>
        <w:rPr>
          <w:rFonts w:ascii="宋体" w:hAnsi="宋体" w:hint="eastAsia"/>
          <w:sz w:val="24"/>
        </w:rPr>
        <w:pPrChange w:id="136" w:author="夏灵芝" w:date="2015-09-29T11:27:00Z">
          <w:pPr>
            <w:adjustRightInd w:val="0"/>
            <w:snapToGrid w:val="0"/>
            <w:spacing w:line="360" w:lineRule="auto"/>
            <w:ind w:firstLineChars="200" w:firstLine="480"/>
          </w:pPr>
        </w:pPrChange>
      </w:pPr>
      <w:r>
        <w:rPr>
          <w:rFonts w:ascii="宋体" w:hAnsi="宋体" w:hint="eastAsia"/>
          <w:sz w:val="24"/>
        </w:rPr>
        <w:t>（四）每月5日前，</w:t>
      </w:r>
      <w:ins w:id="137" w:author="夏灵芝" w:date="2015-09-29T11:44:00Z">
        <w:r w:rsidR="007A3FD0">
          <w:rPr>
            <w:rFonts w:ascii="宋体" w:hAnsi="宋体" w:hint="eastAsia"/>
            <w:sz w:val="24"/>
          </w:rPr>
          <w:t>总行</w:t>
        </w:r>
      </w:ins>
      <w:r>
        <w:rPr>
          <w:rFonts w:ascii="宋体" w:hAnsi="宋体" w:hint="eastAsia"/>
          <w:sz w:val="24"/>
        </w:rPr>
        <w:t>资产负债管理部向中国人民银行南京分行</w:t>
      </w:r>
      <w:r w:rsidR="00A86A40" w:rsidRPr="00F24AC3">
        <w:rPr>
          <w:rFonts w:ascii="宋体" w:hAnsi="宋体" w:hint="eastAsia"/>
          <w:sz w:val="24"/>
        </w:rPr>
        <w:t>营业管理部</w:t>
      </w:r>
      <w:r>
        <w:rPr>
          <w:rFonts w:ascii="宋体" w:hAnsi="宋体" w:hint="eastAsia"/>
          <w:sz w:val="24"/>
        </w:rPr>
        <w:t>报送人民币一般存款准备金、南京地区财政存款准备金、外币存款准备金缴存所需要的各类报表资料。各分行按照当地人民银行的要求，及时、准确报送人民币地方财政存款准备金缴存所需的各类报表资料。</w:t>
      </w:r>
    </w:p>
    <w:p w:rsidR="000C68E6" w:rsidRPr="00F24AC3" w:rsidRDefault="000C68E6" w:rsidP="00044E55">
      <w:pPr>
        <w:spacing w:line="360" w:lineRule="auto"/>
        <w:ind w:firstLineChars="200" w:firstLine="482"/>
        <w:rPr>
          <w:rFonts w:ascii="宋体" w:hAnsi="宋体" w:hint="eastAsia"/>
          <w:sz w:val="24"/>
        </w:rPr>
        <w:pPrChange w:id="138" w:author="夏灵芝" w:date="2015-09-29T11:27:00Z">
          <w:pPr>
            <w:adjustRightInd w:val="0"/>
            <w:snapToGrid w:val="0"/>
            <w:spacing w:line="360" w:lineRule="auto"/>
            <w:ind w:firstLineChars="200" w:firstLine="482"/>
          </w:pPr>
        </w:pPrChange>
      </w:pPr>
      <w:r w:rsidRPr="00791CE1">
        <w:rPr>
          <w:rFonts w:ascii="宋体" w:hAnsi="宋体" w:hint="eastAsia"/>
          <w:b/>
          <w:sz w:val="24"/>
        </w:rPr>
        <w:t>第十</w:t>
      </w:r>
      <w:r w:rsidR="001351FC" w:rsidRPr="00791CE1">
        <w:rPr>
          <w:rFonts w:ascii="宋体" w:hAnsi="宋体" w:hint="eastAsia"/>
          <w:b/>
          <w:sz w:val="24"/>
        </w:rPr>
        <w:t>九</w:t>
      </w:r>
      <w:r w:rsidRPr="00044E55">
        <w:rPr>
          <w:rFonts w:ascii="宋体" w:hAnsi="宋体" w:hint="eastAsia"/>
          <w:b/>
          <w:sz w:val="24"/>
          <w:rPrChange w:id="139" w:author="夏灵芝" w:date="2015-09-29T11:27:00Z">
            <w:rPr>
              <w:rFonts w:ascii="宋体" w:hAnsi="宋体" w:hint="eastAsia"/>
              <w:b/>
              <w:bCs/>
              <w:sz w:val="24"/>
            </w:rPr>
          </w:rPrChange>
        </w:rPr>
        <w:t>条</w:t>
      </w:r>
      <w:r w:rsidRPr="00F24AC3">
        <w:rPr>
          <w:rFonts w:ascii="宋体" w:hAnsi="宋体" w:hint="eastAsia"/>
          <w:sz w:val="24"/>
        </w:rPr>
        <w:t xml:space="preserve"> 存款准备金交存比率按照中国人民银行有关规定执行，现行执行标准如下：</w:t>
      </w:r>
    </w:p>
    <w:p w:rsidR="000C68E6" w:rsidRPr="00F24AC3" w:rsidRDefault="000C68E6" w:rsidP="00044E55">
      <w:pPr>
        <w:spacing w:line="360" w:lineRule="auto"/>
        <w:ind w:firstLineChars="200" w:firstLine="480"/>
        <w:rPr>
          <w:rFonts w:ascii="宋体" w:hAnsi="宋体" w:hint="eastAsia"/>
          <w:sz w:val="24"/>
        </w:rPr>
        <w:pPrChange w:id="140" w:author="夏灵芝" w:date="2015-09-29T11:27:00Z">
          <w:pPr>
            <w:adjustRightInd w:val="0"/>
            <w:snapToGrid w:val="0"/>
            <w:spacing w:line="360" w:lineRule="auto"/>
            <w:ind w:firstLineChars="200" w:firstLine="480"/>
          </w:pPr>
        </w:pPrChange>
      </w:pPr>
      <w:r w:rsidRPr="00F24AC3">
        <w:rPr>
          <w:rFonts w:ascii="宋体" w:hAnsi="宋体" w:hint="eastAsia"/>
          <w:sz w:val="24"/>
        </w:rPr>
        <w:t>（一）</w:t>
      </w:r>
      <w:del w:id="141" w:author="夏灵芝" w:date="2015-09-29T11:24:00Z">
        <w:r w:rsidRPr="00F24AC3" w:rsidDel="00086DB2">
          <w:rPr>
            <w:rFonts w:ascii="宋体" w:hAnsi="宋体" w:hint="eastAsia"/>
            <w:sz w:val="24"/>
          </w:rPr>
          <w:delText xml:space="preserve"> </w:delText>
        </w:r>
      </w:del>
      <w:r w:rsidRPr="00F24AC3">
        <w:rPr>
          <w:rFonts w:ascii="宋体" w:hAnsi="宋体" w:hint="eastAsia"/>
          <w:sz w:val="24"/>
        </w:rPr>
        <w:t>财政存款准备金执行100%</w:t>
      </w:r>
      <w:r w:rsidR="00626E5C">
        <w:rPr>
          <w:rFonts w:ascii="宋体" w:hAnsi="宋体" w:hint="eastAsia"/>
          <w:sz w:val="24"/>
        </w:rPr>
        <w:t>的</w:t>
      </w:r>
      <w:r w:rsidRPr="00F24AC3">
        <w:rPr>
          <w:rFonts w:ascii="宋体" w:hAnsi="宋体" w:hint="eastAsia"/>
          <w:sz w:val="24"/>
        </w:rPr>
        <w:t>存款准备金率</w:t>
      </w:r>
      <w:del w:id="142" w:author="夏灵芝" w:date="2015-09-29T11:24:00Z">
        <w:r w:rsidR="003932F6" w:rsidDel="00086DB2">
          <w:rPr>
            <w:rFonts w:ascii="宋体" w:hAnsi="宋体" w:hint="eastAsia"/>
            <w:sz w:val="24"/>
          </w:rPr>
          <w:delText>。</w:delText>
        </w:r>
      </w:del>
      <w:ins w:id="143" w:author="夏灵芝" w:date="2015-09-29T11:24:00Z">
        <w:r w:rsidR="00086DB2">
          <w:rPr>
            <w:rFonts w:ascii="宋体" w:hAnsi="宋体" w:hint="eastAsia"/>
            <w:sz w:val="24"/>
          </w:rPr>
          <w:t>；</w:t>
        </w:r>
      </w:ins>
    </w:p>
    <w:p w:rsidR="000C68E6" w:rsidRPr="00F24AC3" w:rsidRDefault="000C68E6" w:rsidP="00044E55">
      <w:pPr>
        <w:spacing w:line="360" w:lineRule="auto"/>
        <w:ind w:firstLineChars="200" w:firstLine="480"/>
        <w:rPr>
          <w:rFonts w:ascii="宋体" w:hAnsi="宋体" w:hint="eastAsia"/>
          <w:sz w:val="24"/>
        </w:rPr>
        <w:pPrChange w:id="144" w:author="夏灵芝" w:date="2015-09-29T11:27:00Z">
          <w:pPr>
            <w:adjustRightInd w:val="0"/>
            <w:snapToGrid w:val="0"/>
            <w:spacing w:line="360" w:lineRule="auto"/>
            <w:ind w:firstLineChars="200" w:firstLine="480"/>
          </w:pPr>
        </w:pPrChange>
      </w:pPr>
      <w:r w:rsidRPr="00F24AC3">
        <w:rPr>
          <w:rFonts w:ascii="宋体" w:hAnsi="宋体" w:hint="eastAsia"/>
          <w:sz w:val="24"/>
        </w:rPr>
        <w:t>（二）</w:t>
      </w:r>
      <w:del w:id="145" w:author="夏灵芝" w:date="2015-09-29T11:24:00Z">
        <w:r w:rsidRPr="00F24AC3" w:rsidDel="00086DB2">
          <w:rPr>
            <w:rFonts w:ascii="宋体" w:hAnsi="宋体" w:hint="eastAsia"/>
            <w:sz w:val="24"/>
          </w:rPr>
          <w:delText xml:space="preserve"> </w:delText>
        </w:r>
      </w:del>
      <w:r w:rsidRPr="00F24AC3">
        <w:rPr>
          <w:rFonts w:ascii="宋体" w:hAnsi="宋体" w:hint="eastAsia"/>
          <w:sz w:val="24"/>
        </w:rPr>
        <w:t>人民币一般存款准备金执行</w:t>
      </w:r>
      <w:r w:rsidR="00626E5C">
        <w:rPr>
          <w:rFonts w:ascii="宋体" w:hAnsi="宋体" w:hint="eastAsia"/>
          <w:sz w:val="24"/>
        </w:rPr>
        <w:t>15</w:t>
      </w:r>
      <w:r w:rsidRPr="00F24AC3">
        <w:rPr>
          <w:rFonts w:ascii="宋体" w:hAnsi="宋体" w:hint="eastAsia"/>
          <w:sz w:val="24"/>
        </w:rPr>
        <w:t>%</w:t>
      </w:r>
      <w:r w:rsidR="00626E5C">
        <w:rPr>
          <w:rFonts w:ascii="宋体" w:hAnsi="宋体" w:hint="eastAsia"/>
          <w:sz w:val="24"/>
        </w:rPr>
        <w:t>的</w:t>
      </w:r>
      <w:r w:rsidRPr="00F24AC3">
        <w:rPr>
          <w:rFonts w:ascii="宋体" w:hAnsi="宋体" w:hint="eastAsia"/>
          <w:sz w:val="24"/>
        </w:rPr>
        <w:t>存款准备金率</w:t>
      </w:r>
      <w:r w:rsidR="0069083E">
        <w:rPr>
          <w:rFonts w:ascii="宋体" w:hAnsi="宋体" w:hint="eastAsia"/>
          <w:sz w:val="24"/>
        </w:rPr>
        <w:t>，但第十五条第二款所有加“*”的科目执行0%的存款准备金率</w:t>
      </w:r>
      <w:del w:id="146" w:author="夏灵芝" w:date="2015-09-29T11:24:00Z">
        <w:r w:rsidR="003932F6" w:rsidDel="00086DB2">
          <w:rPr>
            <w:rFonts w:ascii="宋体" w:hAnsi="宋体" w:hint="eastAsia"/>
            <w:sz w:val="24"/>
          </w:rPr>
          <w:delText>。</w:delText>
        </w:r>
      </w:del>
      <w:ins w:id="147" w:author="夏灵芝" w:date="2015-09-29T11:24:00Z">
        <w:r w:rsidR="00086DB2">
          <w:rPr>
            <w:rFonts w:ascii="宋体" w:hAnsi="宋体" w:hint="eastAsia"/>
            <w:sz w:val="24"/>
          </w:rPr>
          <w:t>；</w:t>
        </w:r>
      </w:ins>
    </w:p>
    <w:p w:rsidR="000C68E6" w:rsidRDefault="000C68E6" w:rsidP="00044E55">
      <w:pPr>
        <w:spacing w:line="360" w:lineRule="auto"/>
        <w:ind w:firstLineChars="200" w:firstLine="480"/>
        <w:rPr>
          <w:rFonts w:ascii="宋体" w:hAnsi="宋体" w:hint="eastAsia"/>
          <w:sz w:val="24"/>
        </w:rPr>
        <w:pPrChange w:id="148" w:author="夏灵芝" w:date="2015-09-29T11:27:00Z">
          <w:pPr>
            <w:adjustRightInd w:val="0"/>
            <w:snapToGrid w:val="0"/>
            <w:spacing w:line="360" w:lineRule="auto"/>
            <w:ind w:firstLineChars="200" w:firstLine="480"/>
          </w:pPr>
        </w:pPrChange>
      </w:pPr>
      <w:r w:rsidRPr="00F24AC3">
        <w:rPr>
          <w:rFonts w:ascii="宋体" w:hAnsi="宋体" w:hint="eastAsia"/>
          <w:sz w:val="24"/>
        </w:rPr>
        <w:lastRenderedPageBreak/>
        <w:t>（三）</w:t>
      </w:r>
      <w:del w:id="149" w:author="夏灵芝" w:date="2015-09-29T11:24:00Z">
        <w:r w:rsidRPr="00F24AC3" w:rsidDel="00086DB2">
          <w:rPr>
            <w:rFonts w:ascii="宋体" w:hAnsi="宋体" w:hint="eastAsia"/>
            <w:sz w:val="24"/>
          </w:rPr>
          <w:delText xml:space="preserve"> </w:delText>
        </w:r>
      </w:del>
      <w:r w:rsidRPr="00F24AC3">
        <w:rPr>
          <w:rFonts w:ascii="宋体" w:hAnsi="宋体" w:hint="eastAsia"/>
          <w:sz w:val="24"/>
        </w:rPr>
        <w:t>外币存款准备金执行5%</w:t>
      </w:r>
      <w:r w:rsidR="00626E5C">
        <w:rPr>
          <w:rFonts w:ascii="宋体" w:hAnsi="宋体" w:hint="eastAsia"/>
          <w:sz w:val="24"/>
        </w:rPr>
        <w:t>的</w:t>
      </w:r>
      <w:r w:rsidRPr="00F24AC3">
        <w:rPr>
          <w:rFonts w:ascii="宋体" w:hAnsi="宋体" w:hint="eastAsia"/>
          <w:sz w:val="24"/>
        </w:rPr>
        <w:t>存款准备金率</w:t>
      </w:r>
      <w:r w:rsidR="0069083E">
        <w:rPr>
          <w:rFonts w:ascii="宋体" w:hAnsi="宋体" w:hint="eastAsia"/>
          <w:sz w:val="24"/>
        </w:rPr>
        <w:t>，但第十六条所有加“*”的科目执行0%的存款准备金率</w:t>
      </w:r>
      <w:del w:id="150" w:author="夏灵芝" w:date="2015-09-29T11:24:00Z">
        <w:r w:rsidRPr="00F24AC3" w:rsidDel="00086DB2">
          <w:rPr>
            <w:rFonts w:ascii="宋体" w:hAnsi="宋体" w:hint="eastAsia"/>
            <w:sz w:val="24"/>
          </w:rPr>
          <w:delText>。</w:delText>
        </w:r>
      </w:del>
      <w:ins w:id="151" w:author="夏灵芝" w:date="2015-09-29T11:24:00Z">
        <w:r w:rsidR="00086DB2">
          <w:rPr>
            <w:rFonts w:ascii="宋体" w:hAnsi="宋体" w:hint="eastAsia"/>
            <w:sz w:val="24"/>
          </w:rPr>
          <w:t>。</w:t>
        </w:r>
      </w:ins>
    </w:p>
    <w:p w:rsidR="00712512" w:rsidRDefault="00712512" w:rsidP="00791CE1">
      <w:pPr>
        <w:numPr>
          <w:ins w:id="152" w:author="夏灵芝" w:date="2015-09-29T10:25:00Z"/>
        </w:numPr>
        <w:adjustRightInd w:val="0"/>
        <w:snapToGrid w:val="0"/>
        <w:spacing w:line="360" w:lineRule="auto"/>
        <w:jc w:val="center"/>
        <w:rPr>
          <w:ins w:id="153" w:author="夏灵芝" w:date="2015-09-29T10:25:00Z"/>
          <w:rFonts w:ascii="黑体" w:eastAsia="黑体" w:hAnsi="宋体" w:hint="eastAsia"/>
          <w:bCs/>
          <w:sz w:val="24"/>
        </w:rPr>
      </w:pPr>
    </w:p>
    <w:p w:rsidR="003932F6" w:rsidRPr="009E530C" w:rsidRDefault="000C68E6" w:rsidP="00044E55">
      <w:pPr>
        <w:spacing w:line="360" w:lineRule="auto"/>
        <w:jc w:val="center"/>
        <w:rPr>
          <w:rFonts w:ascii="黑体" w:eastAsia="黑体" w:hAnsi="宋体" w:hint="eastAsia"/>
          <w:bCs/>
          <w:sz w:val="24"/>
          <w:rPrChange w:id="154" w:author="夏灵芝" w:date="2015-09-29T11:02:00Z">
            <w:rPr>
              <w:rFonts w:ascii="黑体" w:eastAsia="黑体" w:hAnsi="宋体" w:hint="eastAsia"/>
              <w:sz w:val="24"/>
            </w:rPr>
          </w:rPrChange>
        </w:rPr>
        <w:pPrChange w:id="155" w:author="夏灵芝" w:date="2015-09-29T11:27:00Z">
          <w:pPr>
            <w:adjustRightInd w:val="0"/>
            <w:snapToGrid w:val="0"/>
            <w:spacing w:line="360" w:lineRule="auto"/>
            <w:jc w:val="center"/>
          </w:pPr>
        </w:pPrChange>
      </w:pPr>
      <w:del w:id="156" w:author="夏灵芝" w:date="2015-09-29T10:25:00Z">
        <w:r w:rsidRPr="003932F6" w:rsidDel="00712512">
          <w:rPr>
            <w:rFonts w:ascii="黑体" w:eastAsia="黑体" w:hAnsi="宋体" w:hint="eastAsia"/>
            <w:bCs/>
            <w:sz w:val="24"/>
          </w:rPr>
          <w:delText>第五</w:delText>
        </w:r>
      </w:del>
      <w:ins w:id="157" w:author="夏灵芝" w:date="2015-09-29T10:25:00Z">
        <w:r w:rsidR="00712512" w:rsidRPr="003932F6">
          <w:rPr>
            <w:rFonts w:ascii="黑体" w:eastAsia="黑体" w:hAnsi="宋体" w:hint="eastAsia"/>
            <w:bCs/>
            <w:sz w:val="24"/>
          </w:rPr>
          <w:t>第</w:t>
        </w:r>
        <w:r w:rsidR="00712512">
          <w:rPr>
            <w:rFonts w:ascii="黑体" w:eastAsia="黑体" w:hAnsi="宋体" w:hint="eastAsia"/>
            <w:bCs/>
            <w:sz w:val="24"/>
          </w:rPr>
          <w:t>六</w:t>
        </w:r>
      </w:ins>
      <w:r w:rsidRPr="003932F6">
        <w:rPr>
          <w:rFonts w:ascii="黑体" w:eastAsia="黑体" w:hAnsi="宋体" w:hint="eastAsia"/>
          <w:bCs/>
          <w:sz w:val="24"/>
        </w:rPr>
        <w:t xml:space="preserve">章 </w:t>
      </w:r>
      <w:r w:rsidR="003932F6">
        <w:rPr>
          <w:rFonts w:ascii="黑体" w:eastAsia="黑体" w:hAnsi="宋体" w:hint="eastAsia"/>
          <w:bCs/>
          <w:sz w:val="24"/>
        </w:rPr>
        <w:t xml:space="preserve"> </w:t>
      </w:r>
      <w:r w:rsidR="003932F6" w:rsidRPr="00791CE1">
        <w:rPr>
          <w:rFonts w:ascii="黑体" w:eastAsia="黑体" w:hAnsi="宋体" w:hint="eastAsia"/>
          <w:bCs/>
          <w:sz w:val="24"/>
        </w:rPr>
        <w:t>附</w:t>
      </w:r>
      <w:del w:id="158" w:author="夏灵芝" w:date="2015-09-29T10:25:00Z">
        <w:r w:rsidR="003932F6" w:rsidRPr="00791CE1" w:rsidDel="00712512">
          <w:rPr>
            <w:rFonts w:ascii="黑体" w:eastAsia="黑体" w:hAnsi="宋体" w:hint="eastAsia"/>
            <w:bCs/>
            <w:sz w:val="24"/>
          </w:rPr>
          <w:delText xml:space="preserve">  </w:delText>
        </w:r>
      </w:del>
      <w:r w:rsidR="003932F6" w:rsidRPr="009E530C">
        <w:rPr>
          <w:rFonts w:ascii="黑体" w:eastAsia="黑体" w:hAnsi="宋体" w:hint="eastAsia"/>
          <w:bCs/>
          <w:sz w:val="24"/>
          <w:rPrChange w:id="159" w:author="夏灵芝" w:date="2015-09-29T11:02:00Z">
            <w:rPr>
              <w:rFonts w:ascii="黑体" w:eastAsia="黑体" w:hAnsi="宋体" w:hint="eastAsia"/>
              <w:sz w:val="24"/>
            </w:rPr>
          </w:rPrChange>
        </w:rPr>
        <w:t>则</w:t>
      </w:r>
    </w:p>
    <w:p w:rsidR="000C68E6" w:rsidRPr="00F24AC3" w:rsidRDefault="000C68E6" w:rsidP="00044E55">
      <w:pPr>
        <w:spacing w:line="360" w:lineRule="auto"/>
        <w:ind w:firstLineChars="200" w:firstLine="482"/>
        <w:rPr>
          <w:rFonts w:ascii="宋体" w:hAnsi="宋体" w:hint="eastAsia"/>
          <w:sz w:val="24"/>
        </w:rPr>
        <w:pPrChange w:id="160" w:author="夏灵芝" w:date="2015-09-29T11:27:00Z">
          <w:pPr>
            <w:adjustRightInd w:val="0"/>
            <w:snapToGrid w:val="0"/>
            <w:spacing w:line="360" w:lineRule="auto"/>
            <w:ind w:firstLineChars="200" w:firstLine="482"/>
          </w:pPr>
        </w:pPrChange>
      </w:pPr>
      <w:r w:rsidRPr="00044E55">
        <w:rPr>
          <w:rFonts w:ascii="宋体" w:hAnsi="宋体" w:hint="eastAsia"/>
          <w:b/>
          <w:sz w:val="24"/>
          <w:rPrChange w:id="161" w:author="夏灵芝" w:date="2015-09-29T11:27:00Z">
            <w:rPr>
              <w:rFonts w:ascii="宋体" w:hAnsi="宋体" w:hint="eastAsia"/>
              <w:b/>
              <w:bCs/>
              <w:sz w:val="24"/>
            </w:rPr>
          </w:rPrChange>
        </w:rPr>
        <w:t>第</w:t>
      </w:r>
      <w:r w:rsidR="00D7485C" w:rsidRPr="00044E55">
        <w:rPr>
          <w:rFonts w:ascii="宋体" w:hAnsi="宋体" w:hint="eastAsia"/>
          <w:b/>
          <w:sz w:val="24"/>
          <w:rPrChange w:id="162" w:author="夏灵芝" w:date="2015-09-29T11:27:00Z">
            <w:rPr>
              <w:rFonts w:ascii="宋体" w:hAnsi="宋体" w:hint="eastAsia"/>
              <w:b/>
              <w:bCs/>
              <w:sz w:val="24"/>
            </w:rPr>
          </w:rPrChange>
        </w:rPr>
        <w:t>二</w:t>
      </w:r>
      <w:r w:rsidRPr="00044E55">
        <w:rPr>
          <w:rFonts w:ascii="宋体" w:hAnsi="宋体" w:hint="eastAsia"/>
          <w:b/>
          <w:sz w:val="24"/>
          <w:rPrChange w:id="163" w:author="夏灵芝" w:date="2015-09-29T11:27:00Z">
            <w:rPr>
              <w:rFonts w:ascii="宋体" w:hAnsi="宋体" w:hint="eastAsia"/>
              <w:b/>
              <w:bCs/>
              <w:sz w:val="24"/>
            </w:rPr>
          </w:rPrChange>
        </w:rPr>
        <w:t>十条</w:t>
      </w:r>
      <w:r w:rsidRPr="00F24AC3">
        <w:rPr>
          <w:rFonts w:ascii="宋体" w:hAnsi="宋体" w:hint="eastAsia"/>
          <w:sz w:val="24"/>
        </w:rPr>
        <w:t xml:space="preserve"> </w:t>
      </w:r>
      <w:del w:id="164" w:author="夏灵芝" w:date="2015-09-29T10:25:00Z">
        <w:r w:rsidRPr="00F24AC3" w:rsidDel="00712512">
          <w:rPr>
            <w:rFonts w:ascii="宋体" w:hAnsi="宋体" w:hint="eastAsia"/>
            <w:sz w:val="24"/>
          </w:rPr>
          <w:delText xml:space="preserve">  </w:delText>
        </w:r>
      </w:del>
      <w:r w:rsidRPr="00F24AC3">
        <w:rPr>
          <w:rFonts w:ascii="宋体" w:hAnsi="宋体" w:hint="eastAsia"/>
          <w:sz w:val="24"/>
        </w:rPr>
        <w:t>本办法由南京银行</w:t>
      </w:r>
      <w:r w:rsidR="003932F6">
        <w:rPr>
          <w:rFonts w:ascii="宋体" w:hAnsi="宋体" w:hint="eastAsia"/>
          <w:sz w:val="24"/>
        </w:rPr>
        <w:t>总行</w:t>
      </w:r>
      <w:r w:rsidRPr="00F24AC3">
        <w:rPr>
          <w:rFonts w:ascii="宋体" w:hAnsi="宋体" w:hint="eastAsia"/>
          <w:sz w:val="24"/>
        </w:rPr>
        <w:t>负责制</w:t>
      </w:r>
      <w:r w:rsidR="003932F6">
        <w:rPr>
          <w:rFonts w:ascii="宋体" w:hAnsi="宋体" w:hint="eastAsia"/>
          <w:sz w:val="24"/>
        </w:rPr>
        <w:t>定</w:t>
      </w:r>
      <w:r w:rsidRPr="00F24AC3">
        <w:rPr>
          <w:rFonts w:ascii="宋体" w:hAnsi="宋体" w:hint="eastAsia"/>
          <w:sz w:val="24"/>
        </w:rPr>
        <w:t>、解释和修改。</w:t>
      </w:r>
    </w:p>
    <w:p w:rsidR="000C68E6" w:rsidRPr="00F24AC3" w:rsidRDefault="000C68E6" w:rsidP="00044E55">
      <w:pPr>
        <w:spacing w:line="360" w:lineRule="auto"/>
        <w:ind w:firstLineChars="200" w:firstLine="482"/>
        <w:rPr>
          <w:rFonts w:ascii="宋体" w:hAnsi="宋体" w:hint="eastAsia"/>
          <w:sz w:val="24"/>
        </w:rPr>
        <w:pPrChange w:id="165" w:author="夏灵芝" w:date="2015-09-29T11:27:00Z">
          <w:pPr>
            <w:adjustRightInd w:val="0"/>
            <w:snapToGrid w:val="0"/>
            <w:spacing w:line="360" w:lineRule="auto"/>
            <w:ind w:firstLineChars="200" w:firstLine="482"/>
          </w:pPr>
        </w:pPrChange>
      </w:pPr>
      <w:r w:rsidRPr="00791CE1">
        <w:rPr>
          <w:rFonts w:ascii="宋体" w:hAnsi="宋体" w:hint="eastAsia"/>
          <w:b/>
          <w:sz w:val="24"/>
        </w:rPr>
        <w:t>第二十</w:t>
      </w:r>
      <w:r w:rsidR="001351FC" w:rsidRPr="00791CE1">
        <w:rPr>
          <w:rFonts w:ascii="宋体" w:hAnsi="宋体" w:hint="eastAsia"/>
          <w:b/>
          <w:sz w:val="24"/>
        </w:rPr>
        <w:t>一</w:t>
      </w:r>
      <w:r w:rsidRPr="00044E55">
        <w:rPr>
          <w:rFonts w:ascii="宋体" w:hAnsi="宋体" w:hint="eastAsia"/>
          <w:b/>
          <w:sz w:val="24"/>
          <w:rPrChange w:id="166" w:author="夏灵芝" w:date="2015-09-29T11:27:00Z">
            <w:rPr>
              <w:rFonts w:ascii="宋体" w:hAnsi="宋体" w:hint="eastAsia"/>
              <w:b/>
              <w:bCs/>
              <w:sz w:val="24"/>
            </w:rPr>
          </w:rPrChange>
        </w:rPr>
        <w:t>条</w:t>
      </w:r>
      <w:r w:rsidRPr="00044E55">
        <w:rPr>
          <w:rFonts w:ascii="宋体" w:hAnsi="宋体" w:hint="eastAsia"/>
          <w:b/>
          <w:sz w:val="24"/>
          <w:rPrChange w:id="167" w:author="夏灵芝" w:date="2015-09-29T11:27:00Z">
            <w:rPr>
              <w:rFonts w:ascii="宋体" w:hAnsi="宋体" w:hint="eastAsia"/>
              <w:sz w:val="24"/>
            </w:rPr>
          </w:rPrChange>
        </w:rPr>
        <w:t xml:space="preserve"> </w:t>
      </w:r>
      <w:del w:id="168" w:author="夏灵芝" w:date="2015-09-29T10:25:00Z">
        <w:r w:rsidRPr="00F24AC3" w:rsidDel="00712512">
          <w:rPr>
            <w:rFonts w:ascii="宋体" w:hAnsi="宋体" w:hint="eastAsia"/>
            <w:sz w:val="24"/>
          </w:rPr>
          <w:delText xml:space="preserve">  </w:delText>
        </w:r>
      </w:del>
      <w:r w:rsidRPr="00F24AC3">
        <w:rPr>
          <w:rFonts w:ascii="宋体" w:hAnsi="宋体" w:hint="eastAsia"/>
          <w:sz w:val="24"/>
        </w:rPr>
        <w:t>本办法自</w:t>
      </w:r>
      <w:del w:id="169" w:author="夏灵芝" w:date="2015-09-29T10:25:00Z">
        <w:r w:rsidRPr="00F24AC3" w:rsidDel="00712512">
          <w:rPr>
            <w:rFonts w:ascii="宋体" w:hAnsi="宋体" w:hint="eastAsia"/>
            <w:sz w:val="24"/>
          </w:rPr>
          <w:delText>发布</w:delText>
        </w:r>
      </w:del>
      <w:ins w:id="170" w:author="夏灵芝" w:date="2015-09-29T10:25:00Z">
        <w:r w:rsidR="00712512">
          <w:rPr>
            <w:rFonts w:ascii="宋体" w:hAnsi="宋体" w:hint="eastAsia"/>
            <w:sz w:val="24"/>
          </w:rPr>
          <w:t>公布</w:t>
        </w:r>
      </w:ins>
      <w:r w:rsidRPr="00F24AC3">
        <w:rPr>
          <w:rFonts w:ascii="宋体" w:hAnsi="宋体" w:hint="eastAsia"/>
          <w:sz w:val="24"/>
        </w:rPr>
        <w:t>之日起</w:t>
      </w:r>
      <w:del w:id="171" w:author="夏灵芝" w:date="2015-09-29T10:25:00Z">
        <w:r w:rsidR="003932F6" w:rsidDel="00712512">
          <w:rPr>
            <w:rFonts w:ascii="宋体" w:hAnsi="宋体" w:hint="eastAsia"/>
            <w:sz w:val="24"/>
          </w:rPr>
          <w:delText>执行</w:delText>
        </w:r>
      </w:del>
      <w:ins w:id="172" w:author="夏灵芝" w:date="2015-09-29T10:25:00Z">
        <w:r w:rsidR="00712512">
          <w:rPr>
            <w:rFonts w:ascii="宋体" w:hAnsi="宋体" w:hint="eastAsia"/>
            <w:sz w:val="24"/>
          </w:rPr>
          <w:t>施行</w:t>
        </w:r>
      </w:ins>
      <w:del w:id="173" w:author="夏灵芝" w:date="2015-09-29T10:25:00Z">
        <w:r w:rsidRPr="00F24AC3" w:rsidDel="00712512">
          <w:rPr>
            <w:rFonts w:ascii="宋体" w:hAnsi="宋体" w:hint="eastAsia"/>
            <w:sz w:val="24"/>
          </w:rPr>
          <w:delText>，</w:delText>
        </w:r>
      </w:del>
      <w:ins w:id="174" w:author="夏灵芝" w:date="2015-09-29T10:25:00Z">
        <w:r w:rsidR="00712512">
          <w:rPr>
            <w:rFonts w:ascii="宋体" w:hAnsi="宋体" w:hint="eastAsia"/>
            <w:sz w:val="24"/>
          </w:rPr>
          <w:t>。</w:t>
        </w:r>
      </w:ins>
      <w:r w:rsidRPr="00F24AC3">
        <w:rPr>
          <w:rFonts w:ascii="宋体" w:hAnsi="宋体" w:hint="eastAsia"/>
          <w:sz w:val="24"/>
        </w:rPr>
        <w:t>原</w:t>
      </w:r>
      <w:r w:rsidR="003932F6" w:rsidRPr="003932F6">
        <w:rPr>
          <w:rFonts w:ascii="宋体" w:hAnsi="宋体" w:hint="eastAsia"/>
          <w:sz w:val="24"/>
        </w:rPr>
        <w:t>《南京银行缴存存款准备金管理办法》（宁银发〔20</w:t>
      </w:r>
      <w:r w:rsidR="007E10AA">
        <w:rPr>
          <w:rFonts w:ascii="宋体" w:hAnsi="宋体" w:hint="eastAsia"/>
          <w:sz w:val="24"/>
        </w:rPr>
        <w:t>12</w:t>
      </w:r>
      <w:r w:rsidR="003932F6" w:rsidRPr="003932F6">
        <w:rPr>
          <w:rFonts w:ascii="宋体" w:hAnsi="宋体" w:hint="eastAsia"/>
          <w:sz w:val="24"/>
        </w:rPr>
        <w:t>〕</w:t>
      </w:r>
      <w:r w:rsidR="007E10AA">
        <w:rPr>
          <w:rFonts w:ascii="宋体" w:hAnsi="宋体" w:hint="eastAsia"/>
          <w:sz w:val="24"/>
        </w:rPr>
        <w:t>98</w:t>
      </w:r>
      <w:r w:rsidR="003932F6" w:rsidRPr="003932F6">
        <w:rPr>
          <w:rFonts w:ascii="宋体" w:hAnsi="宋体" w:hint="eastAsia"/>
          <w:sz w:val="24"/>
        </w:rPr>
        <w:t>号）同时废止</w:t>
      </w:r>
      <w:r w:rsidRPr="00F24AC3">
        <w:rPr>
          <w:rFonts w:ascii="宋体" w:hAnsi="宋体" w:hint="eastAsia"/>
          <w:sz w:val="24"/>
        </w:rPr>
        <w:t>。</w:t>
      </w:r>
    </w:p>
    <w:sectPr w:rsidR="000C68E6" w:rsidRPr="00F24AC3" w:rsidSect="00F24AC3">
      <w:footerReference w:type="even" r:id="rId7"/>
      <w:footerReference w:type="default" r:id="rId8"/>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134" w:rsidRDefault="00512134">
      <w:r>
        <w:separator/>
      </w:r>
    </w:p>
  </w:endnote>
  <w:endnote w:type="continuationSeparator" w:id="0">
    <w:p w:rsidR="00512134" w:rsidRDefault="0051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FD0" w:rsidRDefault="007A3FD0" w:rsidP="006F6E8B">
    <w:pPr>
      <w:pStyle w:val="a4"/>
      <w:framePr w:wrap="around" w:vAnchor="text" w:hAnchor="margin" w:xAlign="center" w:y="1"/>
      <w:numPr>
        <w:ins w:id="175" w:author="夏灵芝" w:date="2015-09-29T11:42:00Z"/>
      </w:numPr>
      <w:rPr>
        <w:ins w:id="176" w:author="夏灵芝" w:date="2015-09-29T11:42:00Z"/>
        <w:rStyle w:val="a5"/>
      </w:rPr>
    </w:pPr>
    <w:ins w:id="177" w:author="夏灵芝" w:date="2015-09-29T11:42:00Z">
      <w:r>
        <w:rPr>
          <w:rStyle w:val="a5"/>
        </w:rPr>
        <w:fldChar w:fldCharType="begin"/>
      </w:r>
      <w:r>
        <w:rPr>
          <w:rStyle w:val="a5"/>
        </w:rPr>
        <w:instrText xml:space="preserve">PAGE  </w:instrText>
      </w:r>
      <w:r>
        <w:rPr>
          <w:rStyle w:val="a5"/>
        </w:rPr>
        <w:fldChar w:fldCharType="end"/>
      </w:r>
    </w:ins>
  </w:p>
  <w:p w:rsidR="007A3FD0" w:rsidRDefault="007A3FD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FD0" w:rsidRDefault="007A3FD0" w:rsidP="008B2319">
    <w:pPr>
      <w:pStyle w:val="a4"/>
      <w:framePr w:wrap="around" w:vAnchor="text" w:hAnchor="margin" w:xAlign="center" w:y="1"/>
      <w:numPr>
        <w:ins w:id="178" w:author="夏灵芝" w:date="2015-09-29T11:42:00Z"/>
      </w:numPr>
      <w:rPr>
        <w:ins w:id="179" w:author="夏灵芝" w:date="2015-09-29T11:42:00Z"/>
        <w:rStyle w:val="a5"/>
      </w:rPr>
    </w:pPr>
    <w:ins w:id="180" w:author="夏灵芝" w:date="2015-09-29T11:42:00Z">
      <w:r>
        <w:rPr>
          <w:rStyle w:val="a5"/>
        </w:rPr>
        <w:fldChar w:fldCharType="begin"/>
      </w:r>
      <w:r>
        <w:rPr>
          <w:rStyle w:val="a5"/>
        </w:rPr>
        <w:instrText xml:space="preserve">PAGE  </w:instrText>
      </w:r>
    </w:ins>
    <w:r>
      <w:rPr>
        <w:rStyle w:val="a5"/>
      </w:rPr>
      <w:fldChar w:fldCharType="separate"/>
    </w:r>
    <w:r w:rsidR="00791CE1">
      <w:rPr>
        <w:rStyle w:val="a5"/>
        <w:noProof/>
      </w:rPr>
      <w:t>1</w:t>
    </w:r>
    <w:ins w:id="181" w:author="夏灵芝" w:date="2015-09-29T11:42:00Z">
      <w:r>
        <w:rPr>
          <w:rStyle w:val="a5"/>
        </w:rPr>
        <w:fldChar w:fldCharType="end"/>
      </w:r>
    </w:ins>
  </w:p>
  <w:p w:rsidR="007A3FD0" w:rsidRDefault="007A3FD0" w:rsidP="006F6E8B">
    <w:pPr>
      <w:pStyle w:val="a4"/>
      <w:rPr>
        <w:rFonts w:hint="eastAsia"/>
      </w:rPr>
      <w:pPrChange w:id="182" w:author="夏灵芝" w:date="2015-09-29T11:42:00Z">
        <w:pPr>
          <w:pStyle w:val="a4"/>
          <w:jc w:val="cen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134" w:rsidRDefault="00512134">
      <w:r>
        <w:separator/>
      </w:r>
    </w:p>
  </w:footnote>
  <w:footnote w:type="continuationSeparator" w:id="0">
    <w:p w:rsidR="00512134" w:rsidRDefault="00512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33"/>
    <w:multiLevelType w:val="hybridMultilevel"/>
    <w:tmpl w:val="D696F25E"/>
    <w:lvl w:ilvl="0" w:tplc="E9F024E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EFD265D"/>
    <w:multiLevelType w:val="hybridMultilevel"/>
    <w:tmpl w:val="45A42A52"/>
    <w:lvl w:ilvl="0" w:tplc="CB36543E">
      <w:start w:val="401"/>
      <w:numFmt w:val="decimal"/>
      <w:lvlText w:val="%1"/>
      <w:lvlJc w:val="left"/>
      <w:pPr>
        <w:tabs>
          <w:tab w:val="num" w:pos="1740"/>
        </w:tabs>
        <w:ind w:left="1740" w:hanging="360"/>
      </w:pPr>
      <w:rPr>
        <w:rFonts w:hint="eastAsia"/>
      </w:rPr>
    </w:lvl>
    <w:lvl w:ilvl="1" w:tplc="04090019" w:tentative="1">
      <w:start w:val="1"/>
      <w:numFmt w:val="lowerLetter"/>
      <w:lvlText w:val="%2)"/>
      <w:lvlJc w:val="left"/>
      <w:pPr>
        <w:tabs>
          <w:tab w:val="num" w:pos="2220"/>
        </w:tabs>
        <w:ind w:left="2220" w:hanging="420"/>
      </w:pPr>
    </w:lvl>
    <w:lvl w:ilvl="2" w:tplc="0409001B" w:tentative="1">
      <w:start w:val="1"/>
      <w:numFmt w:val="lowerRoman"/>
      <w:lvlText w:val="%3."/>
      <w:lvlJc w:val="right"/>
      <w:pPr>
        <w:tabs>
          <w:tab w:val="num" w:pos="2640"/>
        </w:tabs>
        <w:ind w:left="2640" w:hanging="420"/>
      </w:pPr>
    </w:lvl>
    <w:lvl w:ilvl="3" w:tplc="0409000F" w:tentative="1">
      <w:start w:val="1"/>
      <w:numFmt w:val="decimal"/>
      <w:lvlText w:val="%4."/>
      <w:lvlJc w:val="left"/>
      <w:pPr>
        <w:tabs>
          <w:tab w:val="num" w:pos="3060"/>
        </w:tabs>
        <w:ind w:left="3060" w:hanging="420"/>
      </w:pPr>
    </w:lvl>
    <w:lvl w:ilvl="4" w:tplc="04090019" w:tentative="1">
      <w:start w:val="1"/>
      <w:numFmt w:val="lowerLetter"/>
      <w:lvlText w:val="%5)"/>
      <w:lvlJc w:val="left"/>
      <w:pPr>
        <w:tabs>
          <w:tab w:val="num" w:pos="3480"/>
        </w:tabs>
        <w:ind w:left="3480" w:hanging="420"/>
      </w:pPr>
    </w:lvl>
    <w:lvl w:ilvl="5" w:tplc="0409001B" w:tentative="1">
      <w:start w:val="1"/>
      <w:numFmt w:val="lowerRoman"/>
      <w:lvlText w:val="%6."/>
      <w:lvlJc w:val="right"/>
      <w:pPr>
        <w:tabs>
          <w:tab w:val="num" w:pos="3900"/>
        </w:tabs>
        <w:ind w:left="3900" w:hanging="420"/>
      </w:pPr>
    </w:lvl>
    <w:lvl w:ilvl="6" w:tplc="0409000F" w:tentative="1">
      <w:start w:val="1"/>
      <w:numFmt w:val="decimal"/>
      <w:lvlText w:val="%7."/>
      <w:lvlJc w:val="left"/>
      <w:pPr>
        <w:tabs>
          <w:tab w:val="num" w:pos="4320"/>
        </w:tabs>
        <w:ind w:left="4320" w:hanging="420"/>
      </w:pPr>
    </w:lvl>
    <w:lvl w:ilvl="7" w:tplc="04090019" w:tentative="1">
      <w:start w:val="1"/>
      <w:numFmt w:val="lowerLetter"/>
      <w:lvlText w:val="%8)"/>
      <w:lvlJc w:val="left"/>
      <w:pPr>
        <w:tabs>
          <w:tab w:val="num" w:pos="4740"/>
        </w:tabs>
        <w:ind w:left="4740" w:hanging="420"/>
      </w:pPr>
    </w:lvl>
    <w:lvl w:ilvl="8" w:tplc="0409001B" w:tentative="1">
      <w:start w:val="1"/>
      <w:numFmt w:val="lowerRoman"/>
      <w:lvlText w:val="%9."/>
      <w:lvlJc w:val="right"/>
      <w:pPr>
        <w:tabs>
          <w:tab w:val="num" w:pos="5160"/>
        </w:tabs>
        <w:ind w:left="5160" w:hanging="420"/>
      </w:pPr>
    </w:lvl>
  </w:abstractNum>
  <w:abstractNum w:abstractNumId="2" w15:restartNumberingAfterBreak="0">
    <w:nsid w:val="16D219F3"/>
    <w:multiLevelType w:val="hybridMultilevel"/>
    <w:tmpl w:val="22A0D1A0"/>
    <w:lvl w:ilvl="0" w:tplc="299C99C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9580075"/>
    <w:multiLevelType w:val="hybridMultilevel"/>
    <w:tmpl w:val="18F4C7FC"/>
    <w:lvl w:ilvl="0" w:tplc="520E6A6C">
      <w:start w:val="211"/>
      <w:numFmt w:val="decimal"/>
      <w:lvlText w:val="%1"/>
      <w:lvlJc w:val="left"/>
      <w:pPr>
        <w:tabs>
          <w:tab w:val="num" w:pos="2520"/>
        </w:tabs>
        <w:ind w:left="2520" w:hanging="1155"/>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4" w15:restartNumberingAfterBreak="0">
    <w:nsid w:val="3001575C"/>
    <w:multiLevelType w:val="hybridMultilevel"/>
    <w:tmpl w:val="C84C88F6"/>
    <w:lvl w:ilvl="0" w:tplc="3A4E4808">
      <w:start w:val="1"/>
      <w:numFmt w:val="japaneseCounting"/>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9983B38"/>
    <w:multiLevelType w:val="hybridMultilevel"/>
    <w:tmpl w:val="DE9EF8FA"/>
    <w:lvl w:ilvl="0" w:tplc="92A0A18C">
      <w:start w:val="406"/>
      <w:numFmt w:val="decimal"/>
      <w:lvlText w:val="%1"/>
      <w:lvlJc w:val="left"/>
      <w:pPr>
        <w:tabs>
          <w:tab w:val="num" w:pos="2555"/>
        </w:tabs>
        <w:ind w:left="2555" w:hanging="1155"/>
      </w:pPr>
      <w:rPr>
        <w:rFonts w:hint="eastAsia"/>
      </w:rPr>
    </w:lvl>
    <w:lvl w:ilvl="1" w:tplc="27B6E3BC">
      <w:start w:val="1"/>
      <w:numFmt w:val="japaneseCounting"/>
      <w:lvlText w:val="%2、"/>
      <w:lvlJc w:val="left"/>
      <w:pPr>
        <w:tabs>
          <w:tab w:val="num" w:pos="2945"/>
        </w:tabs>
        <w:ind w:left="2945" w:hanging="1125"/>
      </w:pPr>
      <w:rPr>
        <w:rFonts w:hint="eastAsia"/>
      </w:rPr>
    </w:lvl>
    <w:lvl w:ilvl="2" w:tplc="0409001B" w:tentative="1">
      <w:start w:val="1"/>
      <w:numFmt w:val="lowerRoman"/>
      <w:lvlText w:val="%3."/>
      <w:lvlJc w:val="right"/>
      <w:pPr>
        <w:tabs>
          <w:tab w:val="num" w:pos="2660"/>
        </w:tabs>
        <w:ind w:left="2660" w:hanging="420"/>
      </w:pPr>
    </w:lvl>
    <w:lvl w:ilvl="3" w:tplc="0409000F" w:tentative="1">
      <w:start w:val="1"/>
      <w:numFmt w:val="decimal"/>
      <w:lvlText w:val="%4."/>
      <w:lvlJc w:val="left"/>
      <w:pPr>
        <w:tabs>
          <w:tab w:val="num" w:pos="3080"/>
        </w:tabs>
        <w:ind w:left="3080" w:hanging="420"/>
      </w:pPr>
    </w:lvl>
    <w:lvl w:ilvl="4" w:tplc="04090019" w:tentative="1">
      <w:start w:val="1"/>
      <w:numFmt w:val="lowerLetter"/>
      <w:lvlText w:val="%5)"/>
      <w:lvlJc w:val="left"/>
      <w:pPr>
        <w:tabs>
          <w:tab w:val="num" w:pos="3500"/>
        </w:tabs>
        <w:ind w:left="3500" w:hanging="420"/>
      </w:pPr>
    </w:lvl>
    <w:lvl w:ilvl="5" w:tplc="0409001B" w:tentative="1">
      <w:start w:val="1"/>
      <w:numFmt w:val="lowerRoman"/>
      <w:lvlText w:val="%6."/>
      <w:lvlJc w:val="right"/>
      <w:pPr>
        <w:tabs>
          <w:tab w:val="num" w:pos="3920"/>
        </w:tabs>
        <w:ind w:left="3920" w:hanging="420"/>
      </w:pPr>
    </w:lvl>
    <w:lvl w:ilvl="6" w:tplc="0409000F" w:tentative="1">
      <w:start w:val="1"/>
      <w:numFmt w:val="decimal"/>
      <w:lvlText w:val="%7."/>
      <w:lvlJc w:val="left"/>
      <w:pPr>
        <w:tabs>
          <w:tab w:val="num" w:pos="4340"/>
        </w:tabs>
        <w:ind w:left="4340" w:hanging="420"/>
      </w:pPr>
    </w:lvl>
    <w:lvl w:ilvl="7" w:tplc="04090019" w:tentative="1">
      <w:start w:val="1"/>
      <w:numFmt w:val="lowerLetter"/>
      <w:lvlText w:val="%8)"/>
      <w:lvlJc w:val="left"/>
      <w:pPr>
        <w:tabs>
          <w:tab w:val="num" w:pos="4760"/>
        </w:tabs>
        <w:ind w:left="4760" w:hanging="420"/>
      </w:pPr>
    </w:lvl>
    <w:lvl w:ilvl="8" w:tplc="0409001B" w:tentative="1">
      <w:start w:val="1"/>
      <w:numFmt w:val="lowerRoman"/>
      <w:lvlText w:val="%9."/>
      <w:lvlJc w:val="right"/>
      <w:pPr>
        <w:tabs>
          <w:tab w:val="num" w:pos="5180"/>
        </w:tabs>
        <w:ind w:left="5180" w:hanging="420"/>
      </w:pPr>
    </w:lvl>
  </w:abstractNum>
  <w:abstractNum w:abstractNumId="6" w15:restartNumberingAfterBreak="0">
    <w:nsid w:val="3DA40CBD"/>
    <w:multiLevelType w:val="hybridMultilevel"/>
    <w:tmpl w:val="9D346FEC"/>
    <w:lvl w:ilvl="0" w:tplc="606447E6">
      <w:start w:val="205"/>
      <w:numFmt w:val="decimal"/>
      <w:lvlText w:val="%1"/>
      <w:lvlJc w:val="left"/>
      <w:pPr>
        <w:tabs>
          <w:tab w:val="num" w:pos="2520"/>
        </w:tabs>
        <w:ind w:left="2520" w:hanging="1155"/>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7" w15:restartNumberingAfterBreak="0">
    <w:nsid w:val="3DBF04A0"/>
    <w:multiLevelType w:val="hybridMultilevel"/>
    <w:tmpl w:val="388C9BD8"/>
    <w:lvl w:ilvl="0" w:tplc="532052B8">
      <w:start w:val="2"/>
      <w:numFmt w:val="japaneseCounting"/>
      <w:lvlText w:val="第%1条"/>
      <w:lvlJc w:val="left"/>
      <w:pPr>
        <w:tabs>
          <w:tab w:val="num" w:pos="1395"/>
        </w:tabs>
        <w:ind w:left="1395" w:hanging="855"/>
      </w:pPr>
      <w:rPr>
        <w:rFonts w:hint="eastAsia"/>
      </w:rPr>
    </w:lvl>
    <w:lvl w:ilvl="1" w:tplc="34783CA0">
      <w:start w:val="1"/>
      <w:numFmt w:val="japaneseCounting"/>
      <w:lvlText w:val="%2、"/>
      <w:lvlJc w:val="left"/>
      <w:pPr>
        <w:tabs>
          <w:tab w:val="num" w:pos="1680"/>
        </w:tabs>
        <w:ind w:left="1680" w:hanging="720"/>
      </w:pPr>
      <w:rPr>
        <w:rFonts w:hint="eastAsia"/>
      </w:rPr>
    </w:lvl>
    <w:lvl w:ilvl="2" w:tplc="58CE3C7E">
      <w:start w:val="221"/>
      <w:numFmt w:val="decimal"/>
      <w:lvlText w:val="%3"/>
      <w:lvlJc w:val="left"/>
      <w:pPr>
        <w:tabs>
          <w:tab w:val="num" w:pos="2115"/>
        </w:tabs>
        <w:ind w:left="2115" w:hanging="735"/>
      </w:pPr>
      <w:rPr>
        <w:rFonts w:hint="eastAsia"/>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15:restartNumberingAfterBreak="0">
    <w:nsid w:val="3FE57F1F"/>
    <w:multiLevelType w:val="hybridMultilevel"/>
    <w:tmpl w:val="11BE0FA6"/>
    <w:lvl w:ilvl="0" w:tplc="5FD28372">
      <w:start w:val="225"/>
      <w:numFmt w:val="decimal"/>
      <w:lvlText w:val="%1"/>
      <w:lvlJc w:val="left"/>
      <w:pPr>
        <w:tabs>
          <w:tab w:val="num" w:pos="2520"/>
        </w:tabs>
        <w:ind w:left="2520" w:hanging="1155"/>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9" w15:restartNumberingAfterBreak="0">
    <w:nsid w:val="47AA0F32"/>
    <w:multiLevelType w:val="hybridMultilevel"/>
    <w:tmpl w:val="DDA46ACC"/>
    <w:lvl w:ilvl="0" w:tplc="49DC06EC">
      <w:start w:val="406"/>
      <w:numFmt w:val="decimal"/>
      <w:lvlText w:val="%1"/>
      <w:lvlJc w:val="left"/>
      <w:pPr>
        <w:tabs>
          <w:tab w:val="num" w:pos="2490"/>
        </w:tabs>
        <w:ind w:left="2490" w:hanging="1125"/>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10" w15:restartNumberingAfterBreak="0">
    <w:nsid w:val="4F2919DC"/>
    <w:multiLevelType w:val="hybridMultilevel"/>
    <w:tmpl w:val="4F9EB4B4"/>
    <w:lvl w:ilvl="0" w:tplc="1BA00FA0">
      <w:start w:val="215"/>
      <w:numFmt w:val="decimal"/>
      <w:lvlText w:val="%1"/>
      <w:lvlJc w:val="left"/>
      <w:pPr>
        <w:tabs>
          <w:tab w:val="num" w:pos="2520"/>
        </w:tabs>
        <w:ind w:left="2520" w:hanging="1155"/>
      </w:pPr>
      <w:rPr>
        <w:rFonts w:hint="eastAsia"/>
      </w:rPr>
    </w:lvl>
    <w:lvl w:ilvl="1" w:tplc="D010775E">
      <w:start w:val="1"/>
      <w:numFmt w:val="decimal"/>
      <w:lvlText w:val="%2、"/>
      <w:lvlJc w:val="left"/>
      <w:pPr>
        <w:tabs>
          <w:tab w:val="num" w:pos="2505"/>
        </w:tabs>
        <w:ind w:left="2505" w:hanging="720"/>
      </w:pPr>
      <w:rPr>
        <w:rFonts w:hint="eastAsia"/>
      </w:rPr>
    </w:lvl>
    <w:lvl w:ilvl="2" w:tplc="F926D34E">
      <w:start w:val="7"/>
      <w:numFmt w:val="japaneseCounting"/>
      <w:lvlText w:val="第%3条"/>
      <w:lvlJc w:val="left"/>
      <w:pPr>
        <w:tabs>
          <w:tab w:val="num" w:pos="3465"/>
        </w:tabs>
        <w:ind w:left="3465" w:hanging="1260"/>
      </w:pPr>
      <w:rPr>
        <w:rFonts w:hint="eastAsia"/>
      </w:rPr>
    </w:lvl>
    <w:lvl w:ilvl="3" w:tplc="D0B2C266">
      <w:start w:val="1"/>
      <w:numFmt w:val="japaneseCounting"/>
      <w:lvlText w:val="%4、"/>
      <w:lvlJc w:val="left"/>
      <w:pPr>
        <w:tabs>
          <w:tab w:val="num" w:pos="3345"/>
        </w:tabs>
        <w:ind w:left="3345" w:hanging="720"/>
      </w:pPr>
      <w:rPr>
        <w:rFonts w:hint="eastAsia"/>
      </w:r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11" w15:restartNumberingAfterBreak="0">
    <w:nsid w:val="53035FBB"/>
    <w:multiLevelType w:val="hybridMultilevel"/>
    <w:tmpl w:val="4532DB40"/>
    <w:lvl w:ilvl="0" w:tplc="D2E4029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59EA35CD"/>
    <w:multiLevelType w:val="hybridMultilevel"/>
    <w:tmpl w:val="433CCB96"/>
    <w:lvl w:ilvl="0" w:tplc="61BA9568">
      <w:start w:val="2"/>
      <w:numFmt w:val="japaneseCounting"/>
      <w:lvlText w:val="第%1章"/>
      <w:lvlJc w:val="left"/>
      <w:pPr>
        <w:tabs>
          <w:tab w:val="num" w:pos="1562"/>
        </w:tabs>
        <w:ind w:left="1562" w:hanging="1080"/>
      </w:pPr>
      <w:rPr>
        <w:rFonts w:hint="eastAsia"/>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15:restartNumberingAfterBreak="0">
    <w:nsid w:val="5E3B5637"/>
    <w:multiLevelType w:val="hybridMultilevel"/>
    <w:tmpl w:val="1346D836"/>
    <w:lvl w:ilvl="0" w:tplc="313E6F60">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5F0E7037"/>
    <w:multiLevelType w:val="hybridMultilevel"/>
    <w:tmpl w:val="16F40352"/>
    <w:lvl w:ilvl="0" w:tplc="2D50B994">
      <w:start w:val="401"/>
      <w:numFmt w:val="decimal"/>
      <w:lvlText w:val="%1"/>
      <w:lvlJc w:val="left"/>
      <w:pPr>
        <w:tabs>
          <w:tab w:val="num" w:pos="1725"/>
        </w:tabs>
        <w:ind w:left="1725" w:hanging="360"/>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15" w15:restartNumberingAfterBreak="0">
    <w:nsid w:val="709E261A"/>
    <w:multiLevelType w:val="hybridMultilevel"/>
    <w:tmpl w:val="5DC6D4F8"/>
    <w:lvl w:ilvl="0" w:tplc="90F46432">
      <w:start w:val="1"/>
      <w:numFmt w:val="decimal"/>
      <w:lvlText w:val="%1、"/>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74A11EFB"/>
    <w:multiLevelType w:val="hybridMultilevel"/>
    <w:tmpl w:val="E15872B8"/>
    <w:lvl w:ilvl="0" w:tplc="C8C25FF6">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778174D0"/>
    <w:multiLevelType w:val="hybridMultilevel"/>
    <w:tmpl w:val="8DF0993E"/>
    <w:lvl w:ilvl="0" w:tplc="0DA497F8">
      <w:start w:val="201"/>
      <w:numFmt w:val="decimal"/>
      <w:lvlText w:val="%1"/>
      <w:lvlJc w:val="left"/>
      <w:pPr>
        <w:tabs>
          <w:tab w:val="num" w:pos="2535"/>
        </w:tabs>
        <w:ind w:left="2535" w:hanging="1170"/>
      </w:pPr>
      <w:rPr>
        <w:rFonts w:hint="eastAsia"/>
      </w:rPr>
    </w:lvl>
    <w:lvl w:ilvl="1" w:tplc="04090019" w:tentative="1">
      <w:start w:val="1"/>
      <w:numFmt w:val="lowerLetter"/>
      <w:lvlText w:val="%2)"/>
      <w:lvlJc w:val="left"/>
      <w:pPr>
        <w:tabs>
          <w:tab w:val="num" w:pos="2205"/>
        </w:tabs>
        <w:ind w:left="2205" w:hanging="420"/>
      </w:p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num w:numId="1">
    <w:abstractNumId w:val="7"/>
  </w:num>
  <w:num w:numId="2">
    <w:abstractNumId w:val="1"/>
  </w:num>
  <w:num w:numId="3">
    <w:abstractNumId w:val="17"/>
  </w:num>
  <w:num w:numId="4">
    <w:abstractNumId w:val="6"/>
  </w:num>
  <w:num w:numId="5">
    <w:abstractNumId w:val="3"/>
  </w:num>
  <w:num w:numId="6">
    <w:abstractNumId w:val="10"/>
  </w:num>
  <w:num w:numId="7">
    <w:abstractNumId w:val="8"/>
  </w:num>
  <w:num w:numId="8">
    <w:abstractNumId w:val="14"/>
  </w:num>
  <w:num w:numId="9">
    <w:abstractNumId w:val="5"/>
  </w:num>
  <w:num w:numId="10">
    <w:abstractNumId w:val="16"/>
  </w:num>
  <w:num w:numId="11">
    <w:abstractNumId w:val="9"/>
  </w:num>
  <w:num w:numId="12">
    <w:abstractNumId w:val="12"/>
  </w:num>
  <w:num w:numId="13">
    <w:abstractNumId w:val="15"/>
  </w:num>
  <w:num w:numId="14">
    <w:abstractNumId w:val="13"/>
  </w:num>
  <w:num w:numId="15">
    <w:abstractNumId w:val="2"/>
  </w:num>
  <w:num w:numId="16">
    <w:abstractNumId w:val="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8E6"/>
    <w:rsid w:val="00001A98"/>
    <w:rsid w:val="00020F60"/>
    <w:rsid w:val="00031314"/>
    <w:rsid w:val="00044E55"/>
    <w:rsid w:val="00050325"/>
    <w:rsid w:val="0008542E"/>
    <w:rsid w:val="00086DB2"/>
    <w:rsid w:val="00093E89"/>
    <w:rsid w:val="00094555"/>
    <w:rsid w:val="000B46F4"/>
    <w:rsid w:val="000C68E6"/>
    <w:rsid w:val="000D289F"/>
    <w:rsid w:val="000D487B"/>
    <w:rsid w:val="00116C66"/>
    <w:rsid w:val="00120ED5"/>
    <w:rsid w:val="001351FC"/>
    <w:rsid w:val="0014217C"/>
    <w:rsid w:val="00157A25"/>
    <w:rsid w:val="001701DD"/>
    <w:rsid w:val="00187FF8"/>
    <w:rsid w:val="00194F4D"/>
    <w:rsid w:val="001C0E45"/>
    <w:rsid w:val="001C7B41"/>
    <w:rsid w:val="001F4D0F"/>
    <w:rsid w:val="00201C3B"/>
    <w:rsid w:val="00204E5D"/>
    <w:rsid w:val="0020689B"/>
    <w:rsid w:val="00216B4E"/>
    <w:rsid w:val="00227FAB"/>
    <w:rsid w:val="00240D3C"/>
    <w:rsid w:val="00252506"/>
    <w:rsid w:val="00254E0A"/>
    <w:rsid w:val="00261B87"/>
    <w:rsid w:val="002A2F6E"/>
    <w:rsid w:val="002A548B"/>
    <w:rsid w:val="002E578F"/>
    <w:rsid w:val="00343139"/>
    <w:rsid w:val="0035297E"/>
    <w:rsid w:val="00354535"/>
    <w:rsid w:val="0038084B"/>
    <w:rsid w:val="003852B6"/>
    <w:rsid w:val="003932F6"/>
    <w:rsid w:val="003E5CCE"/>
    <w:rsid w:val="003F2111"/>
    <w:rsid w:val="003F6164"/>
    <w:rsid w:val="004074BF"/>
    <w:rsid w:val="00466523"/>
    <w:rsid w:val="0047499B"/>
    <w:rsid w:val="004821BE"/>
    <w:rsid w:val="004B33FE"/>
    <w:rsid w:val="004B7DC8"/>
    <w:rsid w:val="004D470F"/>
    <w:rsid w:val="00500C20"/>
    <w:rsid w:val="00512134"/>
    <w:rsid w:val="00515F34"/>
    <w:rsid w:val="005242FE"/>
    <w:rsid w:val="0055011C"/>
    <w:rsid w:val="005750AA"/>
    <w:rsid w:val="005819DA"/>
    <w:rsid w:val="005924C1"/>
    <w:rsid w:val="005D2552"/>
    <w:rsid w:val="005D6178"/>
    <w:rsid w:val="005F3520"/>
    <w:rsid w:val="006014A0"/>
    <w:rsid w:val="006043E4"/>
    <w:rsid w:val="00611D74"/>
    <w:rsid w:val="00626E5C"/>
    <w:rsid w:val="0063411B"/>
    <w:rsid w:val="0069083E"/>
    <w:rsid w:val="00693A91"/>
    <w:rsid w:val="00697EDB"/>
    <w:rsid w:val="006A0F58"/>
    <w:rsid w:val="006A70B3"/>
    <w:rsid w:val="006B21FF"/>
    <w:rsid w:val="006D32AE"/>
    <w:rsid w:val="006F29E1"/>
    <w:rsid w:val="006F6E8B"/>
    <w:rsid w:val="00705335"/>
    <w:rsid w:val="00706C55"/>
    <w:rsid w:val="00706C87"/>
    <w:rsid w:val="00710E6E"/>
    <w:rsid w:val="00712512"/>
    <w:rsid w:val="007364E6"/>
    <w:rsid w:val="00772C6F"/>
    <w:rsid w:val="00783F22"/>
    <w:rsid w:val="007856CF"/>
    <w:rsid w:val="00791CE1"/>
    <w:rsid w:val="007A3FD0"/>
    <w:rsid w:val="007B0263"/>
    <w:rsid w:val="007E10AA"/>
    <w:rsid w:val="007E2DA4"/>
    <w:rsid w:val="007F5E76"/>
    <w:rsid w:val="00802350"/>
    <w:rsid w:val="00810B01"/>
    <w:rsid w:val="00812F58"/>
    <w:rsid w:val="008278BB"/>
    <w:rsid w:val="00836E71"/>
    <w:rsid w:val="008A73F4"/>
    <w:rsid w:val="008B2319"/>
    <w:rsid w:val="008E15C9"/>
    <w:rsid w:val="008E4480"/>
    <w:rsid w:val="008E6722"/>
    <w:rsid w:val="008F6B40"/>
    <w:rsid w:val="008F7478"/>
    <w:rsid w:val="008F783A"/>
    <w:rsid w:val="0090075C"/>
    <w:rsid w:val="009064DF"/>
    <w:rsid w:val="009118D1"/>
    <w:rsid w:val="00912163"/>
    <w:rsid w:val="00942F25"/>
    <w:rsid w:val="0094640D"/>
    <w:rsid w:val="009567FF"/>
    <w:rsid w:val="0097248F"/>
    <w:rsid w:val="009C466A"/>
    <w:rsid w:val="009E28C6"/>
    <w:rsid w:val="009E3565"/>
    <w:rsid w:val="009E530C"/>
    <w:rsid w:val="009F4839"/>
    <w:rsid w:val="00A01B38"/>
    <w:rsid w:val="00A047C7"/>
    <w:rsid w:val="00A445C5"/>
    <w:rsid w:val="00A55913"/>
    <w:rsid w:val="00A62CE4"/>
    <w:rsid w:val="00A64E15"/>
    <w:rsid w:val="00A810C5"/>
    <w:rsid w:val="00A84090"/>
    <w:rsid w:val="00A86389"/>
    <w:rsid w:val="00A86A40"/>
    <w:rsid w:val="00A87EEB"/>
    <w:rsid w:val="00AA2822"/>
    <w:rsid w:val="00AA37CB"/>
    <w:rsid w:val="00AB3BEF"/>
    <w:rsid w:val="00AB5793"/>
    <w:rsid w:val="00B035D2"/>
    <w:rsid w:val="00B11BD5"/>
    <w:rsid w:val="00B12AB8"/>
    <w:rsid w:val="00B26A18"/>
    <w:rsid w:val="00B43F04"/>
    <w:rsid w:val="00B4700B"/>
    <w:rsid w:val="00B82287"/>
    <w:rsid w:val="00BE7599"/>
    <w:rsid w:val="00C02310"/>
    <w:rsid w:val="00C04A57"/>
    <w:rsid w:val="00C24076"/>
    <w:rsid w:val="00C459AD"/>
    <w:rsid w:val="00C63226"/>
    <w:rsid w:val="00C71A98"/>
    <w:rsid w:val="00C74E6B"/>
    <w:rsid w:val="00C816DD"/>
    <w:rsid w:val="00C904B7"/>
    <w:rsid w:val="00C930D9"/>
    <w:rsid w:val="00C94F7D"/>
    <w:rsid w:val="00CB4756"/>
    <w:rsid w:val="00CC320D"/>
    <w:rsid w:val="00CF274F"/>
    <w:rsid w:val="00D005DB"/>
    <w:rsid w:val="00D14366"/>
    <w:rsid w:val="00D25415"/>
    <w:rsid w:val="00D4754D"/>
    <w:rsid w:val="00D57317"/>
    <w:rsid w:val="00D60BEF"/>
    <w:rsid w:val="00D619A0"/>
    <w:rsid w:val="00D65512"/>
    <w:rsid w:val="00D7485C"/>
    <w:rsid w:val="00D75C0D"/>
    <w:rsid w:val="00D84D46"/>
    <w:rsid w:val="00D860A2"/>
    <w:rsid w:val="00DD34BC"/>
    <w:rsid w:val="00DE2ADF"/>
    <w:rsid w:val="00DF3523"/>
    <w:rsid w:val="00DF4823"/>
    <w:rsid w:val="00E2208F"/>
    <w:rsid w:val="00E262D2"/>
    <w:rsid w:val="00E423E6"/>
    <w:rsid w:val="00E4666A"/>
    <w:rsid w:val="00E54A3B"/>
    <w:rsid w:val="00E553C9"/>
    <w:rsid w:val="00E67115"/>
    <w:rsid w:val="00E86822"/>
    <w:rsid w:val="00E90F76"/>
    <w:rsid w:val="00E92782"/>
    <w:rsid w:val="00E93AFC"/>
    <w:rsid w:val="00EA7BAD"/>
    <w:rsid w:val="00EB6464"/>
    <w:rsid w:val="00EC561E"/>
    <w:rsid w:val="00F07FC1"/>
    <w:rsid w:val="00F24AC3"/>
    <w:rsid w:val="00F41222"/>
    <w:rsid w:val="00F62130"/>
    <w:rsid w:val="00F704DB"/>
    <w:rsid w:val="00FA4D52"/>
    <w:rsid w:val="00FE14ED"/>
    <w:rsid w:val="00FF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27105C0F-9DC9-4A6B-8668-E679952E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60" w:lineRule="auto"/>
      <w:ind w:firstLine="425"/>
      <w:jc w:val="left"/>
    </w:pPr>
    <w:rPr>
      <w:rFonts w:ascii="仿宋_GB2312" w:eastAsia="仿宋_GB2312"/>
      <w:spacing w:val="10"/>
      <w:sz w:val="30"/>
      <w:szCs w:val="20"/>
    </w:rPr>
  </w:style>
  <w:style w:type="paragraph" w:styleId="a4">
    <w:name w:val="footer"/>
    <w:basedOn w:val="a"/>
    <w:pPr>
      <w:tabs>
        <w:tab w:val="center" w:pos="4153"/>
        <w:tab w:val="right" w:pos="8306"/>
      </w:tabs>
      <w:snapToGrid w:val="0"/>
      <w:jc w:val="left"/>
    </w:pPr>
    <w:rPr>
      <w:rFonts w:eastAsia="楷体_GB2312"/>
      <w:sz w:val="18"/>
      <w:szCs w:val="18"/>
    </w:rPr>
  </w:style>
  <w:style w:type="character" w:styleId="a5">
    <w:name w:val="page number"/>
    <w:basedOn w:val="a0"/>
  </w:style>
  <w:style w:type="paragraph" w:styleId="a6">
    <w:name w:val="header"/>
    <w:basedOn w:val="a"/>
    <w:rsid w:val="003932F6"/>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Char"/>
    <w:rsid w:val="00A810C5"/>
    <w:rPr>
      <w:sz w:val="18"/>
      <w:szCs w:val="18"/>
    </w:rPr>
  </w:style>
  <w:style w:type="character" w:customStyle="1" w:styleId="Char">
    <w:name w:val="批注框文本 Char"/>
    <w:link w:val="a7"/>
    <w:rsid w:val="00A810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6</Pages>
  <Words>512</Words>
  <Characters>2922</Characters>
  <Application>Microsoft Office Word</Application>
  <DocSecurity>0</DocSecurity>
  <Lines>24</Lines>
  <Paragraphs>6</Paragraphs>
  <ScaleCrop>false</ScaleCrop>
  <Company>cb</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albertwuxinyu</cp:lastModifiedBy>
  <cp:revision>2</cp:revision>
  <cp:lastPrinted>2015-09-24T00:24:00Z</cp:lastPrinted>
  <dcterms:created xsi:type="dcterms:W3CDTF">2017-06-26T06:43:00Z</dcterms:created>
  <dcterms:modified xsi:type="dcterms:W3CDTF">2017-06-26T06:43:00Z</dcterms:modified>
</cp:coreProperties>
</file>